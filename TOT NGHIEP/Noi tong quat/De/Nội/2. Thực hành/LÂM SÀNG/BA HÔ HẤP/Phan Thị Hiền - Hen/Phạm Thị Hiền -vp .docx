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438C" w14:textId="77777777" w:rsidR="00537745" w:rsidRPr="00412155" w:rsidRDefault="00537745" w:rsidP="00537745">
      <w:pPr>
        <w:spacing w:line="276" w:lineRule="auto"/>
        <w:jc w:val="center"/>
        <w:rPr>
          <w:rFonts w:asciiTheme="majorBidi" w:hAnsiTheme="majorBidi" w:cstheme="majorBidi"/>
          <w:b/>
          <w:sz w:val="32"/>
          <w:szCs w:val="32"/>
        </w:rPr>
      </w:pPr>
      <w:r w:rsidRPr="00CF181D">
        <w:rPr>
          <w:rFonts w:asciiTheme="majorBidi" w:hAnsiTheme="majorBidi" w:cstheme="majorBidi"/>
          <w:b/>
          <w:sz w:val="32"/>
          <w:szCs w:val="32"/>
        </w:rPr>
        <w:t xml:space="preserve">BỆNH ÁN </w:t>
      </w:r>
    </w:p>
    <w:p w14:paraId="314B306C" w14:textId="77777777" w:rsidR="00537745" w:rsidRPr="00412155" w:rsidRDefault="00537745" w:rsidP="00BF7C28">
      <w:pPr>
        <w:pStyle w:val="ListParagraph"/>
        <w:numPr>
          <w:ilvl w:val="0"/>
          <w:numId w:val="1"/>
        </w:numPr>
        <w:spacing w:after="0" w:line="276" w:lineRule="auto"/>
        <w:ind w:left="426" w:hanging="426"/>
        <w:jc w:val="both"/>
        <w:rPr>
          <w:rFonts w:asciiTheme="majorBidi" w:hAnsiTheme="majorBidi" w:cstheme="majorBidi"/>
          <w:b/>
          <w:sz w:val="24"/>
          <w:szCs w:val="24"/>
        </w:rPr>
      </w:pPr>
      <w:proofErr w:type="spellStart"/>
      <w:r w:rsidRPr="00CF181D">
        <w:rPr>
          <w:rFonts w:asciiTheme="majorBidi" w:hAnsiTheme="majorBidi" w:cstheme="majorBidi"/>
          <w:b/>
          <w:sz w:val="24"/>
          <w:szCs w:val="24"/>
        </w:rPr>
        <w:t>Hành</w:t>
      </w:r>
      <w:proofErr w:type="spellEnd"/>
      <w:r w:rsidRPr="00CF181D">
        <w:rPr>
          <w:rFonts w:asciiTheme="majorBidi" w:hAnsiTheme="majorBidi" w:cstheme="majorBidi"/>
          <w:b/>
          <w:sz w:val="24"/>
          <w:szCs w:val="24"/>
        </w:rPr>
        <w:t xml:space="preserve"> </w:t>
      </w:r>
      <w:proofErr w:type="spellStart"/>
      <w:r w:rsidRPr="00CF181D">
        <w:rPr>
          <w:rFonts w:asciiTheme="majorBidi" w:hAnsiTheme="majorBidi" w:cstheme="majorBidi"/>
          <w:b/>
          <w:sz w:val="24"/>
          <w:szCs w:val="24"/>
        </w:rPr>
        <w:t>chính</w:t>
      </w:r>
      <w:proofErr w:type="spellEnd"/>
    </w:p>
    <w:p w14:paraId="2C8D5B8E" w14:textId="2C9A878E" w:rsidR="00537745" w:rsidRPr="00412155" w:rsidRDefault="00537745" w:rsidP="00BF7C28">
      <w:pPr>
        <w:spacing w:after="0" w:line="276" w:lineRule="auto"/>
        <w:ind w:left="426"/>
        <w:jc w:val="both"/>
        <w:rPr>
          <w:rFonts w:asciiTheme="majorBidi" w:hAnsiTheme="majorBidi" w:cstheme="majorBidi"/>
          <w:sz w:val="24"/>
          <w:szCs w:val="24"/>
        </w:rPr>
      </w:pPr>
      <w:r w:rsidRPr="00CF181D">
        <w:rPr>
          <w:rFonts w:asciiTheme="majorBidi" w:hAnsiTheme="majorBidi" w:cstheme="majorBidi"/>
          <w:sz w:val="24"/>
          <w:szCs w:val="24"/>
        </w:rPr>
        <w:t xml:space="preserve">Họ </w:t>
      </w:r>
      <w:proofErr w:type="spellStart"/>
      <w:r w:rsidRPr="00CF181D">
        <w:rPr>
          <w:rFonts w:asciiTheme="majorBidi" w:hAnsiTheme="majorBidi" w:cstheme="majorBidi"/>
          <w:sz w:val="24"/>
          <w:szCs w:val="24"/>
        </w:rPr>
        <w:t>và</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tên</w:t>
      </w:r>
      <w:proofErr w:type="spellEnd"/>
      <w:r w:rsidRPr="00CF181D">
        <w:rPr>
          <w:rFonts w:asciiTheme="majorBidi" w:hAnsiTheme="majorBidi" w:cstheme="majorBidi"/>
          <w:sz w:val="24"/>
          <w:szCs w:val="24"/>
        </w:rPr>
        <w:t xml:space="preserve">: </w:t>
      </w:r>
      <w:r w:rsidR="00773B21" w:rsidRPr="00CF181D">
        <w:rPr>
          <w:rFonts w:asciiTheme="majorBidi" w:hAnsiTheme="majorBidi" w:cstheme="majorBidi"/>
          <w:sz w:val="24"/>
          <w:szCs w:val="24"/>
        </w:rPr>
        <w:t>Phạm Thị Hiền</w:t>
      </w:r>
      <w:r w:rsidR="00101B5D">
        <w:tab/>
      </w:r>
      <w:r>
        <w:tab/>
      </w:r>
      <w:r w:rsidRPr="00CF181D">
        <w:rPr>
          <w:rFonts w:asciiTheme="majorBidi" w:hAnsiTheme="majorBidi" w:cstheme="majorBidi"/>
          <w:sz w:val="24"/>
          <w:szCs w:val="24"/>
        </w:rPr>
        <w:t xml:space="preserve">Giới </w:t>
      </w:r>
      <w:proofErr w:type="spellStart"/>
      <w:r w:rsidRPr="00CF181D">
        <w:rPr>
          <w:rFonts w:asciiTheme="majorBidi" w:hAnsiTheme="majorBidi" w:cstheme="majorBidi"/>
          <w:sz w:val="24"/>
          <w:szCs w:val="24"/>
        </w:rPr>
        <w:t>tính</w:t>
      </w:r>
      <w:proofErr w:type="spellEnd"/>
      <w:r w:rsidRPr="00CF181D">
        <w:rPr>
          <w:rFonts w:asciiTheme="majorBidi" w:hAnsiTheme="majorBidi" w:cstheme="majorBidi"/>
          <w:sz w:val="24"/>
          <w:szCs w:val="24"/>
        </w:rPr>
        <w:t xml:space="preserve">: </w:t>
      </w:r>
      <w:r w:rsidR="00874A74" w:rsidRPr="00CF181D">
        <w:rPr>
          <w:rFonts w:asciiTheme="majorBidi" w:hAnsiTheme="majorBidi" w:cstheme="majorBidi"/>
          <w:sz w:val="24"/>
          <w:szCs w:val="24"/>
        </w:rPr>
        <w:t>N</w:t>
      </w:r>
      <w:r w:rsidR="00773B21" w:rsidRPr="00CF181D">
        <w:rPr>
          <w:rFonts w:asciiTheme="majorBidi" w:hAnsiTheme="majorBidi" w:cstheme="majorBidi"/>
          <w:sz w:val="24"/>
          <w:szCs w:val="24"/>
        </w:rPr>
        <w:t>ữ</w:t>
      </w:r>
      <w:r>
        <w:tab/>
      </w:r>
      <w:r>
        <w:tab/>
      </w:r>
      <w:r>
        <w:tab/>
      </w:r>
      <w:r>
        <w:tab/>
      </w:r>
      <w:r w:rsidRPr="00CF181D">
        <w:rPr>
          <w:rFonts w:asciiTheme="majorBidi" w:hAnsiTheme="majorBidi" w:cstheme="majorBidi"/>
          <w:sz w:val="24"/>
          <w:szCs w:val="24"/>
        </w:rPr>
        <w:t xml:space="preserve">Tuổi: </w:t>
      </w:r>
      <w:r w:rsidR="00046AFF" w:rsidRPr="00CF181D">
        <w:rPr>
          <w:rFonts w:asciiTheme="majorBidi" w:hAnsiTheme="majorBidi" w:cstheme="majorBidi"/>
          <w:sz w:val="24"/>
          <w:szCs w:val="24"/>
        </w:rPr>
        <w:t>7</w:t>
      </w:r>
      <w:r w:rsidR="00773B21" w:rsidRPr="00CF181D">
        <w:rPr>
          <w:rFonts w:asciiTheme="majorBidi" w:hAnsiTheme="majorBidi" w:cstheme="majorBidi"/>
          <w:sz w:val="24"/>
          <w:szCs w:val="24"/>
        </w:rPr>
        <w:t>8</w:t>
      </w:r>
      <w:r w:rsidRPr="00CF181D">
        <w:rPr>
          <w:rFonts w:asciiTheme="majorBidi" w:hAnsiTheme="majorBidi" w:cstheme="majorBidi"/>
          <w:sz w:val="24"/>
          <w:szCs w:val="24"/>
        </w:rPr>
        <w:t xml:space="preserve"> (19</w:t>
      </w:r>
      <w:r w:rsidR="00773B21" w:rsidRPr="00CF181D">
        <w:rPr>
          <w:rFonts w:asciiTheme="majorBidi" w:hAnsiTheme="majorBidi" w:cstheme="majorBidi"/>
          <w:sz w:val="24"/>
          <w:szCs w:val="24"/>
        </w:rPr>
        <w:t>44</w:t>
      </w:r>
      <w:r w:rsidRPr="00CF181D">
        <w:rPr>
          <w:rFonts w:asciiTheme="majorBidi" w:hAnsiTheme="majorBidi" w:cstheme="majorBidi"/>
          <w:sz w:val="24"/>
          <w:szCs w:val="24"/>
        </w:rPr>
        <w:t>)</w:t>
      </w:r>
    </w:p>
    <w:p w14:paraId="45FE1287" w14:textId="11268764" w:rsidR="00537745" w:rsidRPr="00412155" w:rsidRDefault="00537745" w:rsidP="00BF7C28">
      <w:pPr>
        <w:spacing w:after="0" w:line="276" w:lineRule="auto"/>
        <w:ind w:left="426"/>
        <w:jc w:val="both"/>
        <w:rPr>
          <w:rFonts w:asciiTheme="majorBidi" w:hAnsiTheme="majorBidi" w:cstheme="majorBidi"/>
          <w:sz w:val="24"/>
          <w:szCs w:val="24"/>
        </w:rPr>
      </w:pPr>
      <w:r w:rsidRPr="00CF181D">
        <w:rPr>
          <w:rFonts w:asciiTheme="majorBidi" w:hAnsiTheme="majorBidi" w:cstheme="majorBidi"/>
          <w:sz w:val="24"/>
          <w:szCs w:val="24"/>
        </w:rPr>
        <w:t xml:space="preserve">Địa chỉ: </w:t>
      </w:r>
      <w:r w:rsidR="00773B21" w:rsidRPr="00CF181D">
        <w:rPr>
          <w:rFonts w:asciiTheme="majorBidi" w:hAnsiTheme="majorBidi" w:cstheme="majorBidi"/>
          <w:sz w:val="24"/>
          <w:szCs w:val="24"/>
        </w:rPr>
        <w:t xml:space="preserve">Bà Rịa, </w:t>
      </w:r>
      <w:proofErr w:type="spellStart"/>
      <w:r w:rsidR="00773B21" w:rsidRPr="00CF181D">
        <w:rPr>
          <w:rFonts w:asciiTheme="majorBidi" w:hAnsiTheme="majorBidi" w:cstheme="majorBidi"/>
          <w:sz w:val="24"/>
          <w:szCs w:val="24"/>
        </w:rPr>
        <w:t>Vũng</w:t>
      </w:r>
      <w:proofErr w:type="spellEnd"/>
      <w:r w:rsidR="00773B21" w:rsidRPr="00CF181D">
        <w:rPr>
          <w:rFonts w:asciiTheme="majorBidi" w:hAnsiTheme="majorBidi" w:cstheme="majorBidi"/>
          <w:sz w:val="24"/>
          <w:szCs w:val="24"/>
        </w:rPr>
        <w:t xml:space="preserve"> </w:t>
      </w:r>
      <w:proofErr w:type="spellStart"/>
      <w:r w:rsidR="00773B21" w:rsidRPr="00CF181D">
        <w:rPr>
          <w:rFonts w:asciiTheme="majorBidi" w:hAnsiTheme="majorBidi" w:cstheme="majorBidi"/>
          <w:sz w:val="24"/>
          <w:szCs w:val="24"/>
        </w:rPr>
        <w:t>Tàu</w:t>
      </w:r>
      <w:proofErr w:type="spellEnd"/>
      <w:r>
        <w:tab/>
      </w:r>
      <w:r>
        <w:tab/>
      </w:r>
      <w:proofErr w:type="spellStart"/>
      <w:r w:rsidRPr="00CF181D">
        <w:rPr>
          <w:rFonts w:asciiTheme="majorBidi" w:hAnsiTheme="majorBidi" w:cstheme="majorBidi"/>
          <w:sz w:val="24"/>
          <w:szCs w:val="24"/>
        </w:rPr>
        <w:t>Nghề</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nghiệp</w:t>
      </w:r>
      <w:proofErr w:type="spellEnd"/>
      <w:r w:rsidRPr="00CF181D">
        <w:rPr>
          <w:rFonts w:asciiTheme="majorBidi" w:hAnsiTheme="majorBidi" w:cstheme="majorBidi"/>
          <w:sz w:val="24"/>
          <w:szCs w:val="24"/>
        </w:rPr>
        <w:t xml:space="preserve">: </w:t>
      </w:r>
      <w:r w:rsidR="00B059DF" w:rsidRPr="00CF181D">
        <w:rPr>
          <w:rFonts w:asciiTheme="majorBidi" w:hAnsiTheme="majorBidi" w:cstheme="majorBidi"/>
          <w:sz w:val="24"/>
          <w:szCs w:val="24"/>
        </w:rPr>
        <w:t xml:space="preserve">Công nhân </w:t>
      </w:r>
      <w:proofErr w:type="spellStart"/>
      <w:r w:rsidR="00B059DF" w:rsidRPr="00CF181D">
        <w:rPr>
          <w:rFonts w:asciiTheme="majorBidi" w:hAnsiTheme="majorBidi" w:cstheme="majorBidi"/>
          <w:sz w:val="24"/>
          <w:szCs w:val="24"/>
        </w:rPr>
        <w:t>cao</w:t>
      </w:r>
      <w:proofErr w:type="spellEnd"/>
      <w:r w:rsidR="00B059DF" w:rsidRPr="00CF181D">
        <w:rPr>
          <w:rFonts w:asciiTheme="majorBidi" w:hAnsiTheme="majorBidi" w:cstheme="majorBidi"/>
          <w:sz w:val="24"/>
          <w:szCs w:val="24"/>
        </w:rPr>
        <w:t xml:space="preserve"> su</w:t>
      </w:r>
      <w:r w:rsidR="00046AFF" w:rsidRPr="00CF181D">
        <w:rPr>
          <w:rFonts w:asciiTheme="majorBidi" w:hAnsiTheme="majorBidi" w:cstheme="majorBidi"/>
          <w:sz w:val="24"/>
          <w:szCs w:val="24"/>
        </w:rPr>
        <w:t xml:space="preserve"> - Hưu</w:t>
      </w:r>
    </w:p>
    <w:p w14:paraId="3F19AADF" w14:textId="4BD4F040" w:rsidR="00537745" w:rsidRPr="00412155" w:rsidRDefault="00537745" w:rsidP="00BF7C28">
      <w:pPr>
        <w:spacing w:after="0" w:line="276" w:lineRule="auto"/>
        <w:ind w:left="426"/>
        <w:jc w:val="both"/>
        <w:rPr>
          <w:rFonts w:asciiTheme="majorBidi" w:hAnsiTheme="majorBidi" w:cstheme="majorBidi"/>
          <w:sz w:val="24"/>
          <w:szCs w:val="24"/>
        </w:rPr>
      </w:pPr>
      <w:proofErr w:type="spellStart"/>
      <w:r w:rsidRPr="00CF181D">
        <w:rPr>
          <w:rFonts w:asciiTheme="majorBidi" w:hAnsiTheme="majorBidi" w:cstheme="majorBidi"/>
          <w:sz w:val="24"/>
          <w:szCs w:val="24"/>
        </w:rPr>
        <w:t>Ngày</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nhập</w:t>
      </w:r>
      <w:proofErr w:type="spellEnd"/>
      <w:r w:rsidRPr="00CF181D">
        <w:rPr>
          <w:rFonts w:asciiTheme="majorBidi" w:hAnsiTheme="majorBidi" w:cstheme="majorBidi"/>
          <w:sz w:val="24"/>
          <w:szCs w:val="24"/>
        </w:rPr>
        <w:t xml:space="preserve"> viện: </w:t>
      </w:r>
      <w:r w:rsidR="00604373" w:rsidRPr="00CF181D">
        <w:rPr>
          <w:rFonts w:asciiTheme="majorBidi" w:hAnsiTheme="majorBidi" w:cstheme="majorBidi"/>
          <w:sz w:val="24"/>
          <w:szCs w:val="24"/>
        </w:rPr>
        <w:t>20</w:t>
      </w:r>
      <w:r w:rsidRPr="00CF181D">
        <w:rPr>
          <w:rFonts w:asciiTheme="majorBidi" w:hAnsiTheme="majorBidi" w:cstheme="majorBidi"/>
          <w:sz w:val="24"/>
          <w:szCs w:val="24"/>
        </w:rPr>
        <w:t>/0</w:t>
      </w:r>
      <w:r w:rsidR="00841679" w:rsidRPr="00CF181D">
        <w:rPr>
          <w:rFonts w:asciiTheme="majorBidi" w:hAnsiTheme="majorBidi" w:cstheme="majorBidi"/>
          <w:sz w:val="24"/>
          <w:szCs w:val="24"/>
        </w:rPr>
        <w:t>6</w:t>
      </w:r>
      <w:r w:rsidRPr="00CF181D">
        <w:rPr>
          <w:rFonts w:asciiTheme="majorBidi" w:hAnsiTheme="majorBidi" w:cstheme="majorBidi"/>
          <w:sz w:val="24"/>
          <w:szCs w:val="24"/>
        </w:rPr>
        <w:t>/2022</w:t>
      </w:r>
      <w:r>
        <w:tab/>
      </w:r>
      <w:r>
        <w:tab/>
      </w:r>
      <w:r w:rsidRPr="00CF181D">
        <w:rPr>
          <w:rFonts w:asciiTheme="majorBidi" w:hAnsiTheme="majorBidi" w:cstheme="majorBidi"/>
          <w:sz w:val="24"/>
          <w:szCs w:val="24"/>
        </w:rPr>
        <w:t xml:space="preserve">Khoa: </w:t>
      </w:r>
      <w:r w:rsidR="008C2C72" w:rsidRPr="00CF181D">
        <w:rPr>
          <w:rFonts w:asciiTheme="majorBidi" w:hAnsiTheme="majorBidi" w:cstheme="majorBidi"/>
          <w:sz w:val="24"/>
          <w:szCs w:val="24"/>
        </w:rPr>
        <w:t xml:space="preserve">Nội </w:t>
      </w:r>
      <w:r w:rsidR="00841679" w:rsidRPr="00CF181D">
        <w:rPr>
          <w:rFonts w:asciiTheme="majorBidi" w:hAnsiTheme="majorBidi" w:cstheme="majorBidi"/>
          <w:sz w:val="24"/>
          <w:szCs w:val="24"/>
        </w:rPr>
        <w:t>Hô Hấp</w:t>
      </w:r>
      <w:r w:rsidRPr="00CF181D">
        <w:rPr>
          <w:rFonts w:asciiTheme="majorBidi" w:hAnsiTheme="majorBidi" w:cstheme="majorBidi"/>
          <w:sz w:val="24"/>
          <w:szCs w:val="24"/>
        </w:rPr>
        <w:t>, BV Đại học Y Dược</w:t>
      </w:r>
    </w:p>
    <w:p w14:paraId="56BD0115" w14:textId="2C69B6E9" w:rsidR="00537745" w:rsidRPr="00412155" w:rsidRDefault="00537745" w:rsidP="00BF7C28">
      <w:pPr>
        <w:spacing w:after="0" w:line="276" w:lineRule="auto"/>
        <w:ind w:left="426"/>
        <w:jc w:val="both"/>
        <w:rPr>
          <w:rFonts w:asciiTheme="majorBidi" w:hAnsiTheme="majorBidi" w:cstheme="majorBidi"/>
          <w:sz w:val="24"/>
          <w:szCs w:val="24"/>
        </w:rPr>
      </w:pPr>
      <w:r w:rsidRPr="00CF181D">
        <w:rPr>
          <w:rFonts w:asciiTheme="majorBidi" w:hAnsiTheme="majorBidi" w:cstheme="majorBidi"/>
          <w:sz w:val="24"/>
          <w:szCs w:val="24"/>
        </w:rPr>
        <w:t xml:space="preserve">Phòng: </w:t>
      </w:r>
      <w:r w:rsidR="00841679" w:rsidRPr="00CF181D">
        <w:rPr>
          <w:rFonts w:asciiTheme="majorBidi" w:hAnsiTheme="majorBidi" w:cstheme="majorBidi"/>
          <w:sz w:val="24"/>
          <w:szCs w:val="24"/>
        </w:rPr>
        <w:t>13-0</w:t>
      </w:r>
      <w:r w:rsidR="00604373" w:rsidRPr="00CF181D">
        <w:rPr>
          <w:rFonts w:asciiTheme="majorBidi" w:hAnsiTheme="majorBidi" w:cstheme="majorBidi"/>
          <w:sz w:val="24"/>
          <w:szCs w:val="24"/>
        </w:rPr>
        <w:t>6</w:t>
      </w:r>
      <w:r w:rsidR="00841679" w:rsidRPr="00CF181D">
        <w:rPr>
          <w:rFonts w:asciiTheme="majorBidi" w:hAnsiTheme="majorBidi" w:cstheme="majorBidi"/>
          <w:sz w:val="24"/>
          <w:szCs w:val="24"/>
        </w:rPr>
        <w:t>A</w:t>
      </w:r>
      <w:r>
        <w:tab/>
      </w:r>
      <w:r>
        <w:tab/>
      </w:r>
      <w:r>
        <w:tab/>
      </w:r>
      <w:r>
        <w:tab/>
      </w:r>
      <w:proofErr w:type="spellStart"/>
      <w:r w:rsidRPr="00CF181D">
        <w:rPr>
          <w:rFonts w:asciiTheme="majorBidi" w:hAnsiTheme="majorBidi" w:cstheme="majorBidi"/>
          <w:sz w:val="24"/>
          <w:szCs w:val="24"/>
        </w:rPr>
        <w:t>Giường</w:t>
      </w:r>
      <w:proofErr w:type="spellEnd"/>
      <w:r w:rsidRPr="00CF181D">
        <w:rPr>
          <w:rFonts w:asciiTheme="majorBidi" w:hAnsiTheme="majorBidi" w:cstheme="majorBidi"/>
          <w:sz w:val="24"/>
          <w:szCs w:val="24"/>
        </w:rPr>
        <w:t>: 0</w:t>
      </w:r>
      <w:r w:rsidR="00604373" w:rsidRPr="00CF181D">
        <w:rPr>
          <w:rFonts w:asciiTheme="majorBidi" w:hAnsiTheme="majorBidi" w:cstheme="majorBidi"/>
          <w:sz w:val="24"/>
          <w:szCs w:val="24"/>
        </w:rPr>
        <w:t>1</w:t>
      </w:r>
      <w:r>
        <w:tab/>
      </w:r>
      <w:r>
        <w:tab/>
      </w:r>
      <w:r>
        <w:tab/>
      </w:r>
      <w:r>
        <w:tab/>
      </w:r>
      <w:r w:rsidRPr="00CF181D">
        <w:rPr>
          <w:rFonts w:asciiTheme="majorBidi" w:hAnsiTheme="majorBidi" w:cstheme="majorBidi"/>
          <w:sz w:val="24"/>
          <w:szCs w:val="24"/>
        </w:rPr>
        <w:t xml:space="preserve">Số hồ sơ: </w:t>
      </w:r>
      <w:r w:rsidR="00B3016D" w:rsidRPr="00CF181D">
        <w:rPr>
          <w:rFonts w:asciiTheme="majorBidi" w:hAnsiTheme="majorBidi" w:cstheme="majorBidi"/>
          <w:sz w:val="24"/>
          <w:szCs w:val="24"/>
        </w:rPr>
        <w:t>N</w:t>
      </w:r>
      <w:r w:rsidR="00C6204E" w:rsidRPr="00CF181D">
        <w:rPr>
          <w:rFonts w:asciiTheme="majorBidi" w:hAnsiTheme="majorBidi" w:cstheme="majorBidi"/>
          <w:sz w:val="24"/>
          <w:szCs w:val="24"/>
        </w:rPr>
        <w:t>22</w:t>
      </w:r>
      <w:r w:rsidR="00B3016D" w:rsidRPr="00CF181D">
        <w:rPr>
          <w:rFonts w:asciiTheme="majorBidi" w:hAnsiTheme="majorBidi" w:cstheme="majorBidi"/>
          <w:sz w:val="24"/>
          <w:szCs w:val="24"/>
        </w:rPr>
        <w:t>-</w:t>
      </w:r>
      <w:r w:rsidR="00C6204E" w:rsidRPr="00CF181D">
        <w:rPr>
          <w:rFonts w:asciiTheme="majorBidi" w:hAnsiTheme="majorBidi" w:cstheme="majorBidi"/>
          <w:sz w:val="24"/>
          <w:szCs w:val="24"/>
        </w:rPr>
        <w:t>0205249</w:t>
      </w:r>
    </w:p>
    <w:p w14:paraId="2BDF54D4" w14:textId="77777777" w:rsidR="00537745" w:rsidRPr="00412155" w:rsidRDefault="00537745" w:rsidP="00BF7C28">
      <w:pPr>
        <w:spacing w:after="0" w:line="276" w:lineRule="auto"/>
        <w:jc w:val="both"/>
        <w:rPr>
          <w:rFonts w:asciiTheme="majorBidi" w:hAnsiTheme="majorBidi" w:cstheme="majorBidi"/>
          <w:sz w:val="24"/>
          <w:szCs w:val="24"/>
        </w:rPr>
      </w:pPr>
    </w:p>
    <w:p w14:paraId="31C60675" w14:textId="1CE73360" w:rsidR="00537745" w:rsidRPr="00412155" w:rsidRDefault="00537745" w:rsidP="756FEAA5">
      <w:pPr>
        <w:pStyle w:val="ListParagraph"/>
        <w:numPr>
          <w:ilvl w:val="0"/>
          <w:numId w:val="1"/>
        </w:numPr>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 xml:space="preserve">Lý do </w:t>
      </w:r>
      <w:proofErr w:type="spellStart"/>
      <w:r w:rsidRPr="00CF181D">
        <w:rPr>
          <w:rFonts w:asciiTheme="majorBidi" w:hAnsiTheme="majorBidi" w:cstheme="majorBidi"/>
          <w:b/>
          <w:sz w:val="24"/>
          <w:szCs w:val="24"/>
        </w:rPr>
        <w:t>nhập</w:t>
      </w:r>
      <w:proofErr w:type="spellEnd"/>
      <w:r w:rsidRPr="00CF181D">
        <w:rPr>
          <w:rFonts w:asciiTheme="majorBidi" w:hAnsiTheme="majorBidi" w:cstheme="majorBidi"/>
          <w:b/>
          <w:sz w:val="24"/>
          <w:szCs w:val="24"/>
        </w:rPr>
        <w:t xml:space="preserve"> viện:</w:t>
      </w:r>
      <w:r w:rsidR="00B3016D" w:rsidRPr="00CF181D">
        <w:rPr>
          <w:rFonts w:asciiTheme="majorBidi" w:hAnsiTheme="majorBidi" w:cstheme="majorBidi"/>
          <w:sz w:val="24"/>
          <w:szCs w:val="24"/>
        </w:rPr>
        <w:t xml:space="preserve"> </w:t>
      </w:r>
      <w:proofErr w:type="spellStart"/>
      <w:r w:rsidR="00B3016D" w:rsidRPr="00CF181D">
        <w:rPr>
          <w:rFonts w:asciiTheme="majorBidi" w:hAnsiTheme="majorBidi" w:cstheme="majorBidi"/>
          <w:sz w:val="24"/>
          <w:szCs w:val="24"/>
        </w:rPr>
        <w:t>Khó</w:t>
      </w:r>
      <w:proofErr w:type="spellEnd"/>
      <w:r w:rsidR="00B3016D" w:rsidRPr="00CF181D">
        <w:rPr>
          <w:rFonts w:asciiTheme="majorBidi" w:hAnsiTheme="majorBidi" w:cstheme="majorBidi"/>
          <w:sz w:val="24"/>
          <w:szCs w:val="24"/>
        </w:rPr>
        <w:t xml:space="preserve"> </w:t>
      </w:r>
      <w:proofErr w:type="spellStart"/>
      <w:r w:rsidR="00B3016D" w:rsidRPr="00CF181D">
        <w:rPr>
          <w:rFonts w:asciiTheme="majorBidi" w:hAnsiTheme="majorBidi" w:cstheme="majorBidi"/>
          <w:sz w:val="24"/>
          <w:szCs w:val="24"/>
        </w:rPr>
        <w:t>thở</w:t>
      </w:r>
      <w:proofErr w:type="spellEnd"/>
    </w:p>
    <w:p w14:paraId="14F28E3F" w14:textId="77777777" w:rsidR="00537745" w:rsidRPr="00412155" w:rsidRDefault="00537745" w:rsidP="00BF7C28">
      <w:pPr>
        <w:spacing w:after="0" w:line="276" w:lineRule="auto"/>
        <w:jc w:val="both"/>
        <w:rPr>
          <w:rFonts w:asciiTheme="majorBidi" w:hAnsiTheme="majorBidi" w:cstheme="majorBidi"/>
          <w:b/>
          <w:sz w:val="24"/>
          <w:szCs w:val="24"/>
        </w:rPr>
      </w:pPr>
    </w:p>
    <w:p w14:paraId="3847D543" w14:textId="28C71FE6" w:rsidR="00537745" w:rsidRPr="00412155" w:rsidRDefault="00537745" w:rsidP="756FEAA5">
      <w:pPr>
        <w:pStyle w:val="ListParagraph"/>
        <w:numPr>
          <w:ilvl w:val="0"/>
          <w:numId w:val="1"/>
        </w:numPr>
        <w:spacing w:after="0" w:line="276" w:lineRule="auto"/>
        <w:ind w:left="426" w:hanging="426"/>
        <w:jc w:val="both"/>
        <w:rPr>
          <w:rFonts w:asciiTheme="majorBidi" w:hAnsiTheme="majorBidi" w:cstheme="majorBidi"/>
          <w:b/>
          <w:sz w:val="24"/>
          <w:szCs w:val="24"/>
        </w:rPr>
      </w:pPr>
      <w:proofErr w:type="spellStart"/>
      <w:r w:rsidRPr="00CF181D">
        <w:rPr>
          <w:rFonts w:asciiTheme="majorBidi" w:hAnsiTheme="majorBidi" w:cstheme="majorBidi"/>
          <w:b/>
          <w:sz w:val="24"/>
          <w:szCs w:val="24"/>
        </w:rPr>
        <w:t>Bệnh</w:t>
      </w:r>
      <w:proofErr w:type="spellEnd"/>
      <w:r w:rsidRPr="00CF181D">
        <w:rPr>
          <w:rFonts w:asciiTheme="majorBidi" w:hAnsiTheme="majorBidi" w:cstheme="majorBidi"/>
          <w:b/>
          <w:sz w:val="24"/>
          <w:szCs w:val="24"/>
        </w:rPr>
        <w:t xml:space="preserve"> sử</w:t>
      </w:r>
      <w:r w:rsidR="0000624A" w:rsidRPr="00CF181D">
        <w:rPr>
          <w:rFonts w:asciiTheme="majorBidi" w:hAnsiTheme="majorBidi" w:cstheme="majorBidi"/>
          <w:b/>
          <w:sz w:val="24"/>
          <w:szCs w:val="24"/>
        </w:rPr>
        <w:t xml:space="preserve"> </w:t>
      </w:r>
    </w:p>
    <w:p w14:paraId="00F030AF" w14:textId="5AB9ECB2" w:rsidR="00025827" w:rsidRPr="00412155" w:rsidRDefault="0031015E" w:rsidP="00E91F84">
      <w:pPr>
        <w:pStyle w:val="ListParagraph"/>
        <w:numPr>
          <w:ilvl w:val="0"/>
          <w:numId w:val="5"/>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BN được </w:t>
      </w:r>
      <w:proofErr w:type="spellStart"/>
      <w:r w:rsidRPr="00CF181D">
        <w:rPr>
          <w:rFonts w:asciiTheme="majorBidi" w:hAnsiTheme="majorBidi" w:cstheme="majorBidi"/>
          <w:sz w:val="24"/>
          <w:szCs w:val="24"/>
        </w:rPr>
        <w:t>chuẩn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đoán</w:t>
      </w:r>
      <w:proofErr w:type="spellEnd"/>
      <w:r w:rsidRPr="00CF181D">
        <w:rPr>
          <w:rFonts w:asciiTheme="majorBidi" w:hAnsiTheme="majorBidi" w:cstheme="majorBidi"/>
          <w:sz w:val="24"/>
          <w:szCs w:val="24"/>
        </w:rPr>
        <w:t xml:space="preserve"> Hen từ khi </w:t>
      </w:r>
      <w:proofErr w:type="spellStart"/>
      <w:r w:rsidRPr="00CF181D">
        <w:rPr>
          <w:rFonts w:asciiTheme="majorBidi" w:hAnsiTheme="majorBidi" w:cstheme="majorBidi"/>
          <w:sz w:val="24"/>
          <w:szCs w:val="24"/>
        </w:rPr>
        <w:t>còn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nhỏ</w:t>
      </w:r>
      <w:proofErr w:type="spellEnd"/>
      <w:r w:rsidRPr="00CF181D">
        <w:rPr>
          <w:rFonts w:asciiTheme="majorBidi" w:hAnsiTheme="majorBidi" w:cstheme="majorBidi"/>
          <w:sz w:val="24"/>
          <w:szCs w:val="24"/>
        </w:rPr>
        <w:t xml:space="preserve">, </w:t>
      </w:r>
      <w:r w:rsidR="002B5499" w:rsidRPr="00CF181D">
        <w:rPr>
          <w:rFonts w:asciiTheme="majorBidi" w:hAnsiTheme="majorBidi" w:cstheme="majorBidi"/>
          <w:sz w:val="24"/>
          <w:szCs w:val="24"/>
        </w:rPr>
        <w:t xml:space="preserve">điều </w:t>
      </w:r>
      <w:proofErr w:type="spellStart"/>
      <w:r w:rsidR="002B5499" w:rsidRPr="00CF181D">
        <w:rPr>
          <w:rFonts w:asciiTheme="majorBidi" w:hAnsiTheme="majorBidi" w:cstheme="majorBidi"/>
          <w:sz w:val="24"/>
          <w:szCs w:val="24"/>
        </w:rPr>
        <w:t>trị</w:t>
      </w:r>
      <w:proofErr w:type="spellEnd"/>
      <w:r w:rsidR="002B5499" w:rsidRPr="00CF181D">
        <w:rPr>
          <w:rFonts w:asciiTheme="majorBidi" w:hAnsiTheme="majorBidi" w:cstheme="majorBidi"/>
          <w:sz w:val="24"/>
          <w:szCs w:val="24"/>
        </w:rPr>
        <w:t xml:space="preserve"> chưa </w:t>
      </w:r>
      <w:proofErr w:type="spellStart"/>
      <w:r w:rsidR="002B5499" w:rsidRPr="00CF181D">
        <w:rPr>
          <w:rFonts w:asciiTheme="majorBidi" w:hAnsiTheme="majorBidi" w:cstheme="majorBidi"/>
          <w:sz w:val="24"/>
          <w:szCs w:val="24"/>
        </w:rPr>
        <w:t>ghi</w:t>
      </w:r>
      <w:proofErr w:type="spellEnd"/>
      <w:r w:rsidR="002B5499" w:rsidRPr="00CF181D">
        <w:rPr>
          <w:rFonts w:asciiTheme="majorBidi" w:hAnsiTheme="majorBidi" w:cstheme="majorBidi"/>
          <w:sz w:val="24"/>
          <w:szCs w:val="24"/>
        </w:rPr>
        <w:t xml:space="preserve"> </w:t>
      </w:r>
      <w:proofErr w:type="spellStart"/>
      <w:r w:rsidR="002B5499" w:rsidRPr="00CF181D">
        <w:rPr>
          <w:rFonts w:asciiTheme="majorBidi" w:hAnsiTheme="majorBidi" w:cstheme="majorBidi"/>
          <w:sz w:val="24"/>
          <w:szCs w:val="24"/>
        </w:rPr>
        <w:t>nhận</w:t>
      </w:r>
      <w:proofErr w:type="spellEnd"/>
      <w:r w:rsidR="002B5499" w:rsidRPr="00CF181D">
        <w:rPr>
          <w:rFonts w:asciiTheme="majorBidi" w:hAnsiTheme="majorBidi" w:cstheme="majorBidi"/>
          <w:sz w:val="24"/>
          <w:szCs w:val="24"/>
        </w:rPr>
        <w:t xml:space="preserve">. </w:t>
      </w:r>
      <w:proofErr w:type="spellStart"/>
      <w:r w:rsidR="002B5499" w:rsidRPr="00CF181D">
        <w:rPr>
          <w:rFonts w:asciiTheme="majorBidi" w:hAnsiTheme="majorBidi" w:cstheme="majorBidi"/>
          <w:sz w:val="24"/>
          <w:szCs w:val="24"/>
        </w:rPr>
        <w:t>Sau</w:t>
      </w:r>
      <w:proofErr w:type="spellEnd"/>
      <w:r w:rsidR="002B5499" w:rsidRPr="00CF181D">
        <w:rPr>
          <w:rFonts w:asciiTheme="majorBidi" w:hAnsiTheme="majorBidi" w:cstheme="majorBidi"/>
          <w:sz w:val="24"/>
          <w:szCs w:val="24"/>
        </w:rPr>
        <w:t xml:space="preserve"> đó, </w:t>
      </w:r>
      <w:proofErr w:type="spellStart"/>
      <w:r w:rsidR="002B5499" w:rsidRPr="00CF181D">
        <w:rPr>
          <w:rFonts w:asciiTheme="majorBidi" w:hAnsiTheme="majorBidi" w:cstheme="majorBidi"/>
          <w:sz w:val="24"/>
          <w:szCs w:val="24"/>
        </w:rPr>
        <w:t>các</w:t>
      </w:r>
      <w:proofErr w:type="spellEnd"/>
      <w:r w:rsidR="002B5499" w:rsidRPr="00CF181D">
        <w:rPr>
          <w:rFonts w:asciiTheme="majorBidi" w:hAnsiTheme="majorBidi" w:cstheme="majorBidi"/>
          <w:sz w:val="24"/>
          <w:szCs w:val="24"/>
        </w:rPr>
        <w:t xml:space="preserve"> cơn hen </w:t>
      </w:r>
      <w:proofErr w:type="spellStart"/>
      <w:r w:rsidR="002B5499" w:rsidRPr="00CF181D">
        <w:rPr>
          <w:rFonts w:asciiTheme="majorBidi" w:hAnsiTheme="majorBidi" w:cstheme="majorBidi"/>
          <w:sz w:val="24"/>
          <w:szCs w:val="24"/>
        </w:rPr>
        <w:t>không</w:t>
      </w:r>
      <w:proofErr w:type="spellEnd"/>
      <w:r w:rsidR="002B5499" w:rsidRPr="00CF181D">
        <w:rPr>
          <w:rFonts w:asciiTheme="majorBidi" w:hAnsiTheme="majorBidi" w:cstheme="majorBidi"/>
          <w:sz w:val="24"/>
          <w:szCs w:val="24"/>
        </w:rPr>
        <w:t xml:space="preserve"> </w:t>
      </w:r>
      <w:proofErr w:type="spellStart"/>
      <w:r w:rsidR="002B5499" w:rsidRPr="00CF181D">
        <w:rPr>
          <w:rFonts w:asciiTheme="majorBidi" w:hAnsiTheme="majorBidi" w:cstheme="majorBidi"/>
          <w:sz w:val="24"/>
          <w:szCs w:val="24"/>
        </w:rPr>
        <w:t>xuất</w:t>
      </w:r>
      <w:proofErr w:type="spellEnd"/>
      <w:r w:rsidR="002B5499" w:rsidRPr="00CF181D">
        <w:rPr>
          <w:rFonts w:asciiTheme="majorBidi" w:hAnsiTheme="majorBidi" w:cstheme="majorBidi"/>
          <w:sz w:val="24"/>
          <w:szCs w:val="24"/>
        </w:rPr>
        <w:t xml:space="preserve"> hiện</w:t>
      </w:r>
      <w:r w:rsidR="0093244D" w:rsidRPr="00CF181D">
        <w:rPr>
          <w:rFonts w:asciiTheme="majorBidi" w:hAnsiTheme="majorBidi" w:cstheme="majorBidi"/>
          <w:sz w:val="24"/>
          <w:szCs w:val="24"/>
        </w:rPr>
        <w:t xml:space="preserve"> </w:t>
      </w:r>
      <w:proofErr w:type="spellStart"/>
      <w:r w:rsidR="0093244D" w:rsidRPr="00CF181D">
        <w:rPr>
          <w:rFonts w:asciiTheme="majorBidi" w:hAnsiTheme="majorBidi" w:cstheme="majorBidi"/>
          <w:sz w:val="24"/>
          <w:szCs w:val="24"/>
        </w:rPr>
        <w:t>trong</w:t>
      </w:r>
      <w:proofErr w:type="spellEnd"/>
      <w:r w:rsidR="0093244D" w:rsidRPr="00CF181D">
        <w:rPr>
          <w:rFonts w:asciiTheme="majorBidi" w:hAnsiTheme="majorBidi" w:cstheme="majorBidi"/>
          <w:sz w:val="24"/>
          <w:szCs w:val="24"/>
        </w:rPr>
        <w:t xml:space="preserve"> </w:t>
      </w:r>
      <w:proofErr w:type="spellStart"/>
      <w:r w:rsidR="0093244D" w:rsidRPr="00CF181D">
        <w:rPr>
          <w:rFonts w:asciiTheme="majorBidi" w:hAnsiTheme="majorBidi" w:cstheme="majorBidi"/>
          <w:sz w:val="24"/>
          <w:szCs w:val="24"/>
        </w:rPr>
        <w:t>vòng</w:t>
      </w:r>
      <w:proofErr w:type="spellEnd"/>
      <w:r w:rsidR="0093244D" w:rsidRPr="00CF181D">
        <w:rPr>
          <w:rFonts w:asciiTheme="majorBidi" w:hAnsiTheme="majorBidi" w:cstheme="majorBidi"/>
          <w:sz w:val="24"/>
          <w:szCs w:val="24"/>
        </w:rPr>
        <w:t xml:space="preserve"> 40 năm. 5 năm gần đây </w:t>
      </w:r>
      <w:proofErr w:type="spellStart"/>
      <w:r w:rsidR="0093244D" w:rsidRPr="00CF181D">
        <w:rPr>
          <w:rFonts w:asciiTheme="majorBidi" w:hAnsiTheme="majorBidi" w:cstheme="majorBidi"/>
          <w:sz w:val="24"/>
          <w:szCs w:val="24"/>
        </w:rPr>
        <w:t>các</w:t>
      </w:r>
      <w:proofErr w:type="spellEnd"/>
      <w:r w:rsidR="0093244D" w:rsidRPr="00CF181D">
        <w:rPr>
          <w:rFonts w:asciiTheme="majorBidi" w:hAnsiTheme="majorBidi" w:cstheme="majorBidi"/>
          <w:sz w:val="24"/>
          <w:szCs w:val="24"/>
        </w:rPr>
        <w:t xml:space="preserve"> cơn hen </w:t>
      </w:r>
      <w:proofErr w:type="spellStart"/>
      <w:r w:rsidR="0093244D" w:rsidRPr="00CF181D">
        <w:rPr>
          <w:rFonts w:asciiTheme="majorBidi" w:hAnsiTheme="majorBidi" w:cstheme="majorBidi"/>
          <w:sz w:val="24"/>
          <w:szCs w:val="24"/>
        </w:rPr>
        <w:t>xuất</w:t>
      </w:r>
      <w:proofErr w:type="spellEnd"/>
      <w:r w:rsidR="0093244D" w:rsidRPr="00CF181D">
        <w:rPr>
          <w:rFonts w:asciiTheme="majorBidi" w:hAnsiTheme="majorBidi" w:cstheme="majorBidi"/>
          <w:sz w:val="24"/>
          <w:szCs w:val="24"/>
        </w:rPr>
        <w:t xml:space="preserve"> hiện </w:t>
      </w:r>
      <w:proofErr w:type="spellStart"/>
      <w:r w:rsidR="0093244D" w:rsidRPr="00CF181D">
        <w:rPr>
          <w:rFonts w:asciiTheme="majorBidi" w:hAnsiTheme="majorBidi" w:cstheme="majorBidi"/>
          <w:sz w:val="24"/>
          <w:szCs w:val="24"/>
        </w:rPr>
        <w:t>trở</w:t>
      </w:r>
      <w:proofErr w:type="spellEnd"/>
      <w:r w:rsidR="0093244D" w:rsidRPr="00CF181D">
        <w:rPr>
          <w:rFonts w:asciiTheme="majorBidi" w:hAnsiTheme="majorBidi" w:cstheme="majorBidi"/>
          <w:sz w:val="24"/>
          <w:szCs w:val="24"/>
        </w:rPr>
        <w:t xml:space="preserve"> lại.</w:t>
      </w:r>
    </w:p>
    <w:p w14:paraId="35E2F3C3" w14:textId="43924411" w:rsidR="007C2226" w:rsidRPr="00412155" w:rsidRDefault="0093244D" w:rsidP="00722994">
      <w:pPr>
        <w:pStyle w:val="ListParagraph"/>
        <w:numPr>
          <w:ilvl w:val="0"/>
          <w:numId w:val="5"/>
        </w:numPr>
        <w:spacing w:after="0" w:line="276" w:lineRule="auto"/>
        <w:ind w:left="709"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Cách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nhập</w:t>
      </w:r>
      <w:proofErr w:type="spellEnd"/>
      <w:r w:rsidRPr="00CF181D">
        <w:rPr>
          <w:rFonts w:asciiTheme="majorBidi" w:hAnsiTheme="majorBidi" w:cstheme="majorBidi"/>
          <w:sz w:val="24"/>
          <w:szCs w:val="24"/>
        </w:rPr>
        <w:t xml:space="preserve"> viện 10 </w:t>
      </w:r>
      <w:proofErr w:type="spellStart"/>
      <w:r w:rsidRPr="00CF181D">
        <w:rPr>
          <w:rFonts w:asciiTheme="majorBidi" w:hAnsiTheme="majorBidi" w:cstheme="majorBidi"/>
          <w:sz w:val="24"/>
          <w:szCs w:val="24"/>
        </w:rPr>
        <w:t>ngày</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bệnh</w:t>
      </w:r>
      <w:proofErr w:type="spellEnd"/>
      <w:r w:rsidRPr="00CF181D">
        <w:rPr>
          <w:rFonts w:asciiTheme="majorBidi" w:hAnsiTheme="majorBidi" w:cstheme="majorBidi"/>
          <w:sz w:val="24"/>
          <w:szCs w:val="24"/>
        </w:rPr>
        <w:t xml:space="preserve"> nhân cảm </w:t>
      </w:r>
      <w:proofErr w:type="spellStart"/>
      <w:r w:rsidRPr="00CF181D">
        <w:rPr>
          <w:rFonts w:asciiTheme="majorBidi" w:hAnsiTheme="majorBidi" w:cstheme="majorBidi"/>
          <w:sz w:val="24"/>
          <w:szCs w:val="24"/>
        </w:rPr>
        <w:t>thấy</w:t>
      </w:r>
      <w:proofErr w:type="spellEnd"/>
      <w:r w:rsidRPr="00CF181D">
        <w:rPr>
          <w:rFonts w:asciiTheme="majorBidi" w:hAnsiTheme="majorBidi" w:cstheme="majorBidi"/>
          <w:sz w:val="24"/>
          <w:szCs w:val="24"/>
        </w:rPr>
        <w:t xml:space="preserve"> đau </w:t>
      </w:r>
      <w:proofErr w:type="spellStart"/>
      <w:r w:rsidRPr="00CF181D">
        <w:rPr>
          <w:rFonts w:asciiTheme="majorBidi" w:hAnsiTheme="majorBidi" w:cstheme="majorBidi"/>
          <w:sz w:val="24"/>
          <w:szCs w:val="24"/>
        </w:rPr>
        <w:t>ngực</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vùng</w:t>
      </w:r>
      <w:proofErr w:type="spellEnd"/>
      <w:r w:rsidRPr="00CF181D">
        <w:rPr>
          <w:rFonts w:asciiTheme="majorBidi" w:hAnsiTheme="majorBidi" w:cstheme="majorBidi"/>
          <w:sz w:val="24"/>
          <w:szCs w:val="24"/>
        </w:rPr>
        <w:t xml:space="preserve"> </w:t>
      </w:r>
      <w:r w:rsidR="001C576D" w:rsidRPr="00CF181D">
        <w:rPr>
          <w:rFonts w:asciiTheme="majorBidi" w:hAnsiTheme="majorBidi" w:cstheme="majorBidi"/>
          <w:sz w:val="24"/>
          <w:szCs w:val="24"/>
        </w:rPr>
        <w:t xml:space="preserve">2 </w:t>
      </w:r>
      <w:proofErr w:type="spellStart"/>
      <w:r w:rsidR="001C576D" w:rsidRPr="00CF181D">
        <w:rPr>
          <w:rFonts w:asciiTheme="majorBidi" w:hAnsiTheme="majorBidi" w:cstheme="majorBidi"/>
          <w:sz w:val="24"/>
          <w:szCs w:val="24"/>
        </w:rPr>
        <w:t>bên</w:t>
      </w:r>
      <w:proofErr w:type="spellEnd"/>
      <w:r w:rsidR="001C576D" w:rsidRPr="00CF181D">
        <w:rPr>
          <w:rFonts w:asciiTheme="majorBidi" w:hAnsiTheme="majorBidi" w:cstheme="majorBidi"/>
          <w:sz w:val="24"/>
          <w:szCs w:val="24"/>
        </w:rPr>
        <w:t xml:space="preserve"> sườn, đau </w:t>
      </w:r>
      <w:proofErr w:type="spellStart"/>
      <w:r w:rsidR="001C576D" w:rsidRPr="00CF181D">
        <w:rPr>
          <w:rFonts w:asciiTheme="majorBidi" w:hAnsiTheme="majorBidi" w:cstheme="majorBidi"/>
          <w:sz w:val="24"/>
          <w:szCs w:val="24"/>
        </w:rPr>
        <w:t>không</w:t>
      </w:r>
      <w:proofErr w:type="spellEnd"/>
      <w:r w:rsidR="001C576D" w:rsidRPr="00CF181D">
        <w:rPr>
          <w:rFonts w:asciiTheme="majorBidi" w:hAnsiTheme="majorBidi" w:cstheme="majorBidi"/>
          <w:sz w:val="24"/>
          <w:szCs w:val="24"/>
        </w:rPr>
        <w:t xml:space="preserve"> lan, </w:t>
      </w:r>
      <w:proofErr w:type="spellStart"/>
      <w:r w:rsidR="001C576D" w:rsidRPr="00CF181D">
        <w:rPr>
          <w:rFonts w:asciiTheme="majorBidi" w:hAnsiTheme="majorBidi" w:cstheme="majorBidi"/>
          <w:sz w:val="24"/>
          <w:szCs w:val="24"/>
        </w:rPr>
        <w:t>tăng</w:t>
      </w:r>
      <w:proofErr w:type="spellEnd"/>
      <w:r w:rsidR="001C576D" w:rsidRPr="00CF181D">
        <w:rPr>
          <w:rFonts w:asciiTheme="majorBidi" w:hAnsiTheme="majorBidi" w:cstheme="majorBidi"/>
          <w:sz w:val="24"/>
          <w:szCs w:val="24"/>
        </w:rPr>
        <w:t xml:space="preserve"> </w:t>
      </w:r>
      <w:proofErr w:type="spellStart"/>
      <w:r w:rsidR="001C576D" w:rsidRPr="00CF181D">
        <w:rPr>
          <w:rFonts w:asciiTheme="majorBidi" w:hAnsiTheme="majorBidi" w:cstheme="majorBidi"/>
          <w:sz w:val="24"/>
          <w:szCs w:val="24"/>
        </w:rPr>
        <w:t>lên</w:t>
      </w:r>
      <w:proofErr w:type="spellEnd"/>
      <w:r w:rsidR="001C576D" w:rsidRPr="00CF181D">
        <w:rPr>
          <w:rFonts w:asciiTheme="majorBidi" w:hAnsiTheme="majorBidi" w:cstheme="majorBidi"/>
          <w:sz w:val="24"/>
          <w:szCs w:val="24"/>
        </w:rPr>
        <w:t xml:space="preserve"> khi ho hay </w:t>
      </w:r>
      <w:proofErr w:type="spellStart"/>
      <w:r w:rsidR="001C576D" w:rsidRPr="00CF181D">
        <w:rPr>
          <w:rFonts w:asciiTheme="majorBidi" w:hAnsiTheme="majorBidi" w:cstheme="majorBidi"/>
          <w:sz w:val="24"/>
          <w:szCs w:val="24"/>
        </w:rPr>
        <w:t>hít</w:t>
      </w:r>
      <w:proofErr w:type="spellEnd"/>
      <w:r w:rsidR="001C576D" w:rsidRPr="00CF181D">
        <w:rPr>
          <w:rFonts w:asciiTheme="majorBidi" w:hAnsiTheme="majorBidi" w:cstheme="majorBidi"/>
          <w:sz w:val="24"/>
          <w:szCs w:val="24"/>
        </w:rPr>
        <w:t xml:space="preserve"> </w:t>
      </w:r>
      <w:proofErr w:type="spellStart"/>
      <w:r w:rsidR="001C576D" w:rsidRPr="00CF181D">
        <w:rPr>
          <w:rFonts w:asciiTheme="majorBidi" w:hAnsiTheme="majorBidi" w:cstheme="majorBidi"/>
          <w:sz w:val="24"/>
          <w:szCs w:val="24"/>
        </w:rPr>
        <w:t>thở</w:t>
      </w:r>
      <w:proofErr w:type="spellEnd"/>
      <w:r w:rsidR="001C576D" w:rsidRPr="00CF181D">
        <w:rPr>
          <w:rFonts w:asciiTheme="majorBidi" w:hAnsiTheme="majorBidi" w:cstheme="majorBidi"/>
          <w:sz w:val="24"/>
          <w:szCs w:val="24"/>
        </w:rPr>
        <w:t xml:space="preserve"> </w:t>
      </w:r>
      <w:proofErr w:type="spellStart"/>
      <w:r w:rsidR="001C576D" w:rsidRPr="00CF181D">
        <w:rPr>
          <w:rFonts w:asciiTheme="majorBidi" w:hAnsiTheme="majorBidi" w:cstheme="majorBidi"/>
          <w:sz w:val="24"/>
          <w:szCs w:val="24"/>
        </w:rPr>
        <w:t>sâu</w:t>
      </w:r>
      <w:proofErr w:type="spellEnd"/>
      <w:r w:rsidR="001C576D" w:rsidRPr="00CF181D">
        <w:rPr>
          <w:rFonts w:asciiTheme="majorBidi" w:hAnsiTheme="majorBidi" w:cstheme="majorBidi"/>
          <w:sz w:val="24"/>
          <w:szCs w:val="24"/>
        </w:rPr>
        <w:t xml:space="preserve">, đau mức độ trung bình (5/10), </w:t>
      </w:r>
      <w:proofErr w:type="spellStart"/>
      <w:r w:rsidR="001C576D" w:rsidRPr="00CF181D">
        <w:rPr>
          <w:rFonts w:asciiTheme="majorBidi" w:hAnsiTheme="majorBidi" w:cstheme="majorBidi"/>
          <w:sz w:val="24"/>
          <w:szCs w:val="24"/>
        </w:rPr>
        <w:t>kèm</w:t>
      </w:r>
      <w:proofErr w:type="spellEnd"/>
      <w:r w:rsidR="001C576D" w:rsidRPr="00CF181D">
        <w:rPr>
          <w:rFonts w:asciiTheme="majorBidi" w:hAnsiTheme="majorBidi" w:cstheme="majorBidi"/>
          <w:sz w:val="24"/>
          <w:szCs w:val="24"/>
        </w:rPr>
        <w:t xml:space="preserve"> với ho </w:t>
      </w:r>
      <w:proofErr w:type="spellStart"/>
      <w:r w:rsidR="001C576D" w:rsidRPr="00CF181D">
        <w:rPr>
          <w:rFonts w:asciiTheme="majorBidi" w:hAnsiTheme="majorBidi" w:cstheme="majorBidi"/>
          <w:sz w:val="24"/>
          <w:szCs w:val="24"/>
        </w:rPr>
        <w:t>có</w:t>
      </w:r>
      <w:proofErr w:type="spellEnd"/>
      <w:r w:rsidR="001C576D" w:rsidRPr="00CF181D">
        <w:rPr>
          <w:rFonts w:asciiTheme="majorBidi" w:hAnsiTheme="majorBidi" w:cstheme="majorBidi"/>
          <w:sz w:val="24"/>
          <w:szCs w:val="24"/>
        </w:rPr>
        <w:t xml:space="preserve"> </w:t>
      </w:r>
      <w:proofErr w:type="spellStart"/>
      <w:r w:rsidR="001C576D" w:rsidRPr="00CF181D">
        <w:rPr>
          <w:rFonts w:asciiTheme="majorBidi" w:hAnsiTheme="majorBidi" w:cstheme="majorBidi"/>
          <w:sz w:val="24"/>
          <w:szCs w:val="24"/>
        </w:rPr>
        <w:t>đàm</w:t>
      </w:r>
      <w:proofErr w:type="spellEnd"/>
      <w:r w:rsidR="001C576D" w:rsidRPr="00CF181D">
        <w:rPr>
          <w:rFonts w:asciiTheme="majorBidi" w:hAnsiTheme="majorBidi" w:cstheme="majorBidi"/>
          <w:sz w:val="24"/>
          <w:szCs w:val="24"/>
        </w:rPr>
        <w:t xml:space="preserve">, </w:t>
      </w:r>
      <w:proofErr w:type="spellStart"/>
      <w:r w:rsidR="001C576D" w:rsidRPr="00CF181D">
        <w:rPr>
          <w:rFonts w:asciiTheme="majorBidi" w:hAnsiTheme="majorBidi" w:cstheme="majorBidi"/>
          <w:sz w:val="24"/>
          <w:szCs w:val="24"/>
        </w:rPr>
        <w:t>đà</w:t>
      </w:r>
      <w:r w:rsidR="006049F3" w:rsidRPr="00CF181D">
        <w:rPr>
          <w:rFonts w:asciiTheme="majorBidi" w:hAnsiTheme="majorBidi" w:cstheme="majorBidi"/>
          <w:sz w:val="24"/>
          <w:szCs w:val="24"/>
        </w:rPr>
        <w:t>m</w:t>
      </w:r>
      <w:proofErr w:type="spellEnd"/>
      <w:r w:rsidR="006049F3" w:rsidRPr="00CF181D">
        <w:rPr>
          <w:rFonts w:asciiTheme="majorBidi" w:hAnsiTheme="majorBidi" w:cstheme="majorBidi"/>
          <w:sz w:val="24"/>
          <w:szCs w:val="24"/>
        </w:rPr>
        <w:t xml:space="preserve"> </w:t>
      </w:r>
      <w:proofErr w:type="spellStart"/>
      <w:r w:rsidR="006049F3" w:rsidRPr="00CF181D">
        <w:rPr>
          <w:rFonts w:asciiTheme="majorBidi" w:hAnsiTheme="majorBidi" w:cstheme="majorBidi"/>
          <w:sz w:val="24"/>
          <w:szCs w:val="24"/>
        </w:rPr>
        <w:t>trắng</w:t>
      </w:r>
      <w:proofErr w:type="spellEnd"/>
      <w:r w:rsidR="001C576D" w:rsidRPr="00CF181D">
        <w:rPr>
          <w:rFonts w:asciiTheme="majorBidi" w:hAnsiTheme="majorBidi" w:cstheme="majorBidi"/>
          <w:sz w:val="24"/>
          <w:szCs w:val="24"/>
        </w:rPr>
        <w:t xml:space="preserve"> đục </w:t>
      </w:r>
      <w:proofErr w:type="spellStart"/>
      <w:r w:rsidR="001C576D" w:rsidRPr="00CF181D">
        <w:rPr>
          <w:rFonts w:asciiTheme="majorBidi" w:hAnsiTheme="majorBidi" w:cstheme="majorBidi"/>
          <w:sz w:val="24"/>
          <w:szCs w:val="24"/>
        </w:rPr>
        <w:t>chuyển</w:t>
      </w:r>
      <w:proofErr w:type="spellEnd"/>
      <w:r w:rsidR="001C576D" w:rsidRPr="00CF181D">
        <w:rPr>
          <w:rFonts w:asciiTheme="majorBidi" w:hAnsiTheme="majorBidi" w:cstheme="majorBidi"/>
          <w:sz w:val="24"/>
          <w:szCs w:val="24"/>
        </w:rPr>
        <w:t xml:space="preserve"> sang </w:t>
      </w:r>
      <w:proofErr w:type="spellStart"/>
      <w:r w:rsidR="001C576D" w:rsidRPr="00CF181D">
        <w:rPr>
          <w:rFonts w:asciiTheme="majorBidi" w:hAnsiTheme="majorBidi" w:cstheme="majorBidi"/>
          <w:sz w:val="24"/>
          <w:szCs w:val="24"/>
        </w:rPr>
        <w:t>vàng</w:t>
      </w:r>
      <w:proofErr w:type="spellEnd"/>
      <w:r w:rsidR="001C576D" w:rsidRPr="00CF181D">
        <w:rPr>
          <w:rFonts w:asciiTheme="majorBidi" w:hAnsiTheme="majorBidi" w:cstheme="majorBidi"/>
          <w:sz w:val="24"/>
          <w:szCs w:val="24"/>
        </w:rPr>
        <w:t>,</w:t>
      </w:r>
      <w:r w:rsidR="006049F3" w:rsidRPr="00CF181D">
        <w:rPr>
          <w:rFonts w:asciiTheme="majorBidi" w:hAnsiTheme="majorBidi" w:cstheme="majorBidi"/>
          <w:sz w:val="24"/>
          <w:szCs w:val="24"/>
        </w:rPr>
        <w:t xml:space="preserve"> </w:t>
      </w:r>
      <w:proofErr w:type="spellStart"/>
      <w:r w:rsidR="006049F3" w:rsidRPr="00CF181D">
        <w:rPr>
          <w:rFonts w:asciiTheme="majorBidi" w:hAnsiTheme="majorBidi" w:cstheme="majorBidi"/>
          <w:sz w:val="24"/>
          <w:szCs w:val="24"/>
        </w:rPr>
        <w:t>khó</w:t>
      </w:r>
      <w:proofErr w:type="spellEnd"/>
      <w:r w:rsidR="006049F3" w:rsidRPr="00CF181D">
        <w:rPr>
          <w:rFonts w:asciiTheme="majorBidi" w:hAnsiTheme="majorBidi" w:cstheme="majorBidi"/>
          <w:sz w:val="24"/>
          <w:szCs w:val="24"/>
        </w:rPr>
        <w:t xml:space="preserve"> </w:t>
      </w:r>
      <w:proofErr w:type="spellStart"/>
      <w:r w:rsidR="006049F3" w:rsidRPr="00CF181D">
        <w:rPr>
          <w:rFonts w:asciiTheme="majorBidi" w:hAnsiTheme="majorBidi" w:cstheme="majorBidi"/>
          <w:sz w:val="24"/>
          <w:szCs w:val="24"/>
        </w:rPr>
        <w:t>thở</w:t>
      </w:r>
      <w:proofErr w:type="spellEnd"/>
      <w:r w:rsidR="006049F3" w:rsidRPr="00CF181D">
        <w:rPr>
          <w:rFonts w:asciiTheme="majorBidi" w:hAnsiTheme="majorBidi" w:cstheme="majorBidi"/>
          <w:sz w:val="24"/>
          <w:szCs w:val="24"/>
        </w:rPr>
        <w:t xml:space="preserve"> 2 </w:t>
      </w:r>
      <w:proofErr w:type="spellStart"/>
      <w:r w:rsidR="006049F3" w:rsidRPr="00CF181D">
        <w:rPr>
          <w:rFonts w:asciiTheme="majorBidi" w:hAnsiTheme="majorBidi" w:cstheme="majorBidi"/>
          <w:sz w:val="24"/>
          <w:szCs w:val="24"/>
        </w:rPr>
        <w:t>thì</w:t>
      </w:r>
      <w:proofErr w:type="spellEnd"/>
      <w:r w:rsidR="006049F3" w:rsidRPr="00CF181D">
        <w:rPr>
          <w:rFonts w:asciiTheme="majorBidi" w:hAnsiTheme="majorBidi" w:cstheme="majorBidi"/>
          <w:sz w:val="24"/>
          <w:szCs w:val="24"/>
        </w:rPr>
        <w:t xml:space="preserve">, </w:t>
      </w:r>
      <w:proofErr w:type="spellStart"/>
      <w:r w:rsidR="006049F3" w:rsidRPr="00CF181D">
        <w:rPr>
          <w:rFonts w:asciiTheme="majorBidi" w:hAnsiTheme="majorBidi" w:cstheme="majorBidi"/>
          <w:sz w:val="24"/>
          <w:szCs w:val="24"/>
        </w:rPr>
        <w:t>khởi</w:t>
      </w:r>
      <w:proofErr w:type="spellEnd"/>
      <w:r w:rsidR="006049F3" w:rsidRPr="00CF181D">
        <w:rPr>
          <w:rFonts w:asciiTheme="majorBidi" w:hAnsiTheme="majorBidi" w:cstheme="majorBidi"/>
          <w:sz w:val="24"/>
          <w:szCs w:val="24"/>
        </w:rPr>
        <w:t xml:space="preserve"> phát khi </w:t>
      </w:r>
      <w:proofErr w:type="spellStart"/>
      <w:r w:rsidR="006049F3" w:rsidRPr="00CF181D">
        <w:rPr>
          <w:rFonts w:asciiTheme="majorBidi" w:hAnsiTheme="majorBidi" w:cstheme="majorBidi"/>
          <w:sz w:val="24"/>
          <w:szCs w:val="24"/>
        </w:rPr>
        <w:t>thay</w:t>
      </w:r>
      <w:proofErr w:type="spellEnd"/>
      <w:r w:rsidR="006049F3" w:rsidRPr="00CF181D">
        <w:rPr>
          <w:rFonts w:asciiTheme="majorBidi" w:hAnsiTheme="majorBidi" w:cstheme="majorBidi"/>
          <w:sz w:val="24"/>
          <w:szCs w:val="24"/>
        </w:rPr>
        <w:t xml:space="preserve"> đổi </w:t>
      </w:r>
      <w:proofErr w:type="spellStart"/>
      <w:r w:rsidR="006049F3" w:rsidRPr="00CF181D">
        <w:rPr>
          <w:rFonts w:asciiTheme="majorBidi" w:hAnsiTheme="majorBidi" w:cstheme="majorBidi"/>
          <w:sz w:val="24"/>
          <w:szCs w:val="24"/>
        </w:rPr>
        <w:t>thời</w:t>
      </w:r>
      <w:proofErr w:type="spellEnd"/>
      <w:r w:rsidR="006049F3" w:rsidRPr="00CF181D">
        <w:rPr>
          <w:rFonts w:asciiTheme="majorBidi" w:hAnsiTheme="majorBidi" w:cstheme="majorBidi"/>
          <w:sz w:val="24"/>
          <w:szCs w:val="24"/>
        </w:rPr>
        <w:t xml:space="preserve"> tiết, về </w:t>
      </w:r>
      <w:proofErr w:type="spellStart"/>
      <w:r w:rsidR="006049F3" w:rsidRPr="00CF181D">
        <w:rPr>
          <w:rFonts w:asciiTheme="majorBidi" w:hAnsiTheme="majorBidi" w:cstheme="majorBidi"/>
          <w:sz w:val="24"/>
          <w:szCs w:val="24"/>
        </w:rPr>
        <w:t>đêm</w:t>
      </w:r>
      <w:proofErr w:type="spellEnd"/>
      <w:r w:rsidR="003B4D9D" w:rsidRPr="00CF181D">
        <w:rPr>
          <w:rFonts w:asciiTheme="majorBidi" w:hAnsiTheme="majorBidi" w:cstheme="majorBidi"/>
          <w:sz w:val="24"/>
          <w:szCs w:val="24"/>
        </w:rPr>
        <w:t xml:space="preserve">. Mỗi lần </w:t>
      </w:r>
      <w:proofErr w:type="spellStart"/>
      <w:r w:rsidR="003B4D9D" w:rsidRPr="00CF181D">
        <w:rPr>
          <w:rFonts w:asciiTheme="majorBidi" w:hAnsiTheme="majorBidi" w:cstheme="majorBidi"/>
          <w:sz w:val="24"/>
          <w:szCs w:val="24"/>
        </w:rPr>
        <w:t>khó</w:t>
      </w:r>
      <w:proofErr w:type="spellEnd"/>
      <w:r w:rsidR="003B4D9D" w:rsidRPr="00CF181D">
        <w:rPr>
          <w:rFonts w:asciiTheme="majorBidi" w:hAnsiTheme="majorBidi" w:cstheme="majorBidi"/>
          <w:sz w:val="24"/>
          <w:szCs w:val="24"/>
        </w:rPr>
        <w:t xml:space="preserve"> </w:t>
      </w:r>
      <w:proofErr w:type="spellStart"/>
      <w:r w:rsidR="003B4D9D" w:rsidRPr="00CF181D">
        <w:rPr>
          <w:rFonts w:asciiTheme="majorBidi" w:hAnsiTheme="majorBidi" w:cstheme="majorBidi"/>
          <w:sz w:val="24"/>
          <w:szCs w:val="24"/>
        </w:rPr>
        <w:t>thở</w:t>
      </w:r>
      <w:proofErr w:type="spellEnd"/>
      <w:r w:rsidR="003B4D9D" w:rsidRPr="00CF181D">
        <w:rPr>
          <w:rFonts w:asciiTheme="majorBidi" w:hAnsiTheme="majorBidi" w:cstheme="majorBidi"/>
          <w:sz w:val="24"/>
          <w:szCs w:val="24"/>
        </w:rPr>
        <w:t xml:space="preserve"> BN sử </w:t>
      </w:r>
      <w:proofErr w:type="spellStart"/>
      <w:r w:rsidR="003B4D9D" w:rsidRPr="00CF181D">
        <w:rPr>
          <w:rFonts w:asciiTheme="majorBidi" w:hAnsiTheme="majorBidi" w:cstheme="majorBidi"/>
          <w:sz w:val="24"/>
          <w:szCs w:val="24"/>
        </w:rPr>
        <w:t>dụng</w:t>
      </w:r>
      <w:proofErr w:type="spellEnd"/>
      <w:r w:rsidR="003B4D9D" w:rsidRPr="00CF181D">
        <w:rPr>
          <w:rFonts w:asciiTheme="majorBidi" w:hAnsiTheme="majorBidi" w:cstheme="majorBidi"/>
          <w:sz w:val="24"/>
          <w:szCs w:val="24"/>
        </w:rPr>
        <w:t xml:space="preserve"> </w:t>
      </w:r>
      <w:proofErr w:type="spellStart"/>
      <w:r w:rsidR="003B4D9D" w:rsidRPr="00CF181D">
        <w:rPr>
          <w:rFonts w:asciiTheme="majorBidi" w:hAnsiTheme="majorBidi" w:cstheme="majorBidi"/>
          <w:sz w:val="24"/>
          <w:szCs w:val="24"/>
        </w:rPr>
        <w:t>thuốc</w:t>
      </w:r>
      <w:proofErr w:type="spellEnd"/>
      <w:r w:rsidR="003B4D9D" w:rsidRPr="00CF181D">
        <w:rPr>
          <w:rFonts w:asciiTheme="majorBidi" w:hAnsiTheme="majorBidi" w:cstheme="majorBidi"/>
          <w:sz w:val="24"/>
          <w:szCs w:val="24"/>
        </w:rPr>
        <w:t xml:space="preserve"> xịt Ventolin </w:t>
      </w:r>
      <w:proofErr w:type="spellStart"/>
      <w:r w:rsidR="00067955" w:rsidRPr="00CF181D">
        <w:rPr>
          <w:rFonts w:asciiTheme="majorBidi" w:hAnsiTheme="majorBidi" w:cstheme="majorBidi"/>
          <w:sz w:val="24"/>
          <w:szCs w:val="24"/>
        </w:rPr>
        <w:t>và</w:t>
      </w:r>
      <w:proofErr w:type="spellEnd"/>
      <w:r w:rsidR="00067955" w:rsidRPr="00CF181D">
        <w:rPr>
          <w:rFonts w:asciiTheme="majorBidi" w:hAnsiTheme="majorBidi" w:cstheme="majorBidi"/>
          <w:sz w:val="24"/>
          <w:szCs w:val="24"/>
        </w:rPr>
        <w:t xml:space="preserve"> </w:t>
      </w:r>
      <w:proofErr w:type="spellStart"/>
      <w:r w:rsidR="00067955" w:rsidRPr="00CF181D">
        <w:rPr>
          <w:rFonts w:asciiTheme="majorBidi" w:hAnsiTheme="majorBidi" w:cstheme="majorBidi"/>
          <w:sz w:val="24"/>
          <w:szCs w:val="24"/>
        </w:rPr>
        <w:t>ngồi</w:t>
      </w:r>
      <w:proofErr w:type="spellEnd"/>
      <w:r w:rsidR="00067955" w:rsidRPr="00CF181D">
        <w:rPr>
          <w:rFonts w:asciiTheme="majorBidi" w:hAnsiTheme="majorBidi" w:cstheme="majorBidi"/>
          <w:sz w:val="24"/>
          <w:szCs w:val="24"/>
        </w:rPr>
        <w:t xml:space="preserve"> </w:t>
      </w:r>
      <w:proofErr w:type="spellStart"/>
      <w:r w:rsidR="00067955" w:rsidRPr="00CF181D">
        <w:rPr>
          <w:rFonts w:asciiTheme="majorBidi" w:hAnsiTheme="majorBidi" w:cstheme="majorBidi"/>
          <w:sz w:val="24"/>
          <w:szCs w:val="24"/>
        </w:rPr>
        <w:t>nghỉ</w:t>
      </w:r>
      <w:proofErr w:type="spellEnd"/>
      <w:r w:rsidR="00067955" w:rsidRPr="00CF181D">
        <w:rPr>
          <w:rFonts w:asciiTheme="majorBidi" w:hAnsiTheme="majorBidi" w:cstheme="majorBidi"/>
          <w:sz w:val="24"/>
          <w:szCs w:val="24"/>
        </w:rPr>
        <w:t xml:space="preserve"> </w:t>
      </w:r>
      <w:proofErr w:type="spellStart"/>
      <w:r w:rsidR="00EA272C" w:rsidRPr="00CF181D">
        <w:rPr>
          <w:rFonts w:asciiTheme="majorBidi" w:hAnsiTheme="majorBidi" w:cstheme="majorBidi"/>
          <w:sz w:val="24"/>
          <w:szCs w:val="24"/>
        </w:rPr>
        <w:t>có</w:t>
      </w:r>
      <w:proofErr w:type="spellEnd"/>
      <w:r w:rsidR="00EA272C" w:rsidRPr="00CF181D">
        <w:rPr>
          <w:rFonts w:asciiTheme="majorBidi" w:hAnsiTheme="majorBidi" w:cstheme="majorBidi"/>
          <w:sz w:val="24"/>
          <w:szCs w:val="24"/>
        </w:rPr>
        <w:t xml:space="preserve"> </w:t>
      </w:r>
      <w:proofErr w:type="spellStart"/>
      <w:r w:rsidR="00EA272C" w:rsidRPr="00CF181D">
        <w:rPr>
          <w:rFonts w:asciiTheme="majorBidi" w:hAnsiTheme="majorBidi" w:cstheme="majorBidi"/>
          <w:sz w:val="24"/>
          <w:szCs w:val="24"/>
        </w:rPr>
        <w:t>giảm</w:t>
      </w:r>
      <w:proofErr w:type="spellEnd"/>
      <w:r w:rsidR="00067955" w:rsidRPr="00CF181D">
        <w:rPr>
          <w:rFonts w:asciiTheme="majorBidi" w:hAnsiTheme="majorBidi" w:cstheme="majorBidi"/>
          <w:sz w:val="24"/>
          <w:szCs w:val="24"/>
        </w:rPr>
        <w:t xml:space="preserve"> </w:t>
      </w:r>
      <w:proofErr w:type="spellStart"/>
      <w:r w:rsidR="00067955" w:rsidRPr="00CF181D">
        <w:rPr>
          <w:rFonts w:asciiTheme="majorBidi" w:hAnsiTheme="majorBidi" w:cstheme="majorBidi"/>
          <w:sz w:val="24"/>
          <w:szCs w:val="24"/>
        </w:rPr>
        <w:t>và</w:t>
      </w:r>
      <w:proofErr w:type="spellEnd"/>
      <w:r w:rsidR="00067955" w:rsidRPr="00CF181D">
        <w:rPr>
          <w:rFonts w:asciiTheme="majorBidi" w:hAnsiTheme="majorBidi" w:cstheme="majorBidi"/>
          <w:sz w:val="24"/>
          <w:szCs w:val="24"/>
        </w:rPr>
        <w:t xml:space="preserve"> </w:t>
      </w:r>
      <w:proofErr w:type="spellStart"/>
      <w:r w:rsidR="00067955" w:rsidRPr="00CF181D">
        <w:rPr>
          <w:rFonts w:asciiTheme="majorBidi" w:hAnsiTheme="majorBidi" w:cstheme="majorBidi"/>
          <w:sz w:val="24"/>
          <w:szCs w:val="24"/>
        </w:rPr>
        <w:t>sau</w:t>
      </w:r>
      <w:proofErr w:type="spellEnd"/>
      <w:r w:rsidR="00067955" w:rsidRPr="00CF181D">
        <w:rPr>
          <w:rFonts w:asciiTheme="majorBidi" w:hAnsiTheme="majorBidi" w:cstheme="majorBidi"/>
          <w:sz w:val="24"/>
          <w:szCs w:val="24"/>
        </w:rPr>
        <w:t xml:space="preserve"> đó </w:t>
      </w:r>
      <w:proofErr w:type="spellStart"/>
      <w:r w:rsidR="00067955" w:rsidRPr="00CF181D">
        <w:rPr>
          <w:rFonts w:asciiTheme="majorBidi" w:hAnsiTheme="majorBidi" w:cstheme="majorBidi"/>
          <w:sz w:val="24"/>
          <w:szCs w:val="24"/>
        </w:rPr>
        <w:t>trở</w:t>
      </w:r>
      <w:proofErr w:type="spellEnd"/>
      <w:r w:rsidR="00067955" w:rsidRPr="00CF181D">
        <w:rPr>
          <w:rFonts w:asciiTheme="majorBidi" w:hAnsiTheme="majorBidi" w:cstheme="majorBidi"/>
          <w:sz w:val="24"/>
          <w:szCs w:val="24"/>
        </w:rPr>
        <w:t xml:space="preserve"> về bình </w:t>
      </w:r>
      <w:proofErr w:type="spellStart"/>
      <w:r w:rsidR="00067955" w:rsidRPr="00CF181D">
        <w:rPr>
          <w:rFonts w:asciiTheme="majorBidi" w:hAnsiTheme="majorBidi" w:cstheme="majorBidi"/>
          <w:sz w:val="24"/>
          <w:szCs w:val="24"/>
        </w:rPr>
        <w:t>thường</w:t>
      </w:r>
      <w:proofErr w:type="spellEnd"/>
      <w:r w:rsidR="00EA272C" w:rsidRPr="00CF181D">
        <w:rPr>
          <w:rFonts w:asciiTheme="majorBidi" w:hAnsiTheme="majorBidi" w:cstheme="majorBidi"/>
          <w:sz w:val="24"/>
          <w:szCs w:val="24"/>
        </w:rPr>
        <w:t xml:space="preserve">. </w:t>
      </w:r>
      <w:proofErr w:type="spellStart"/>
      <w:r w:rsidR="00EA272C" w:rsidRPr="00CF181D">
        <w:rPr>
          <w:rFonts w:asciiTheme="majorBidi" w:hAnsiTheme="majorBidi" w:cstheme="majorBidi"/>
          <w:sz w:val="24"/>
          <w:szCs w:val="24"/>
        </w:rPr>
        <w:t>Trong</w:t>
      </w:r>
      <w:proofErr w:type="spellEnd"/>
      <w:r w:rsidR="00EA272C" w:rsidRPr="00CF181D">
        <w:rPr>
          <w:rFonts w:asciiTheme="majorBidi" w:hAnsiTheme="majorBidi" w:cstheme="majorBidi"/>
          <w:sz w:val="24"/>
          <w:szCs w:val="24"/>
        </w:rPr>
        <w:t xml:space="preserve"> cơn </w:t>
      </w:r>
      <w:proofErr w:type="spellStart"/>
      <w:r w:rsidR="00EA272C" w:rsidRPr="00CF181D">
        <w:rPr>
          <w:rFonts w:asciiTheme="majorBidi" w:hAnsiTheme="majorBidi" w:cstheme="majorBidi"/>
          <w:sz w:val="24"/>
          <w:szCs w:val="24"/>
        </w:rPr>
        <w:t>khó</w:t>
      </w:r>
      <w:proofErr w:type="spellEnd"/>
      <w:r w:rsidR="00EA272C" w:rsidRPr="00CF181D">
        <w:rPr>
          <w:rFonts w:asciiTheme="majorBidi" w:hAnsiTheme="majorBidi" w:cstheme="majorBidi"/>
          <w:sz w:val="24"/>
          <w:szCs w:val="24"/>
        </w:rPr>
        <w:t xml:space="preserve"> </w:t>
      </w:r>
      <w:proofErr w:type="spellStart"/>
      <w:r w:rsidR="00EA272C" w:rsidRPr="00CF181D">
        <w:rPr>
          <w:rFonts w:asciiTheme="majorBidi" w:hAnsiTheme="majorBidi" w:cstheme="majorBidi"/>
          <w:sz w:val="24"/>
          <w:szCs w:val="24"/>
        </w:rPr>
        <w:t>thở</w:t>
      </w:r>
      <w:proofErr w:type="spellEnd"/>
      <w:r w:rsidR="00067955" w:rsidRPr="00CF181D">
        <w:rPr>
          <w:rFonts w:asciiTheme="majorBidi" w:hAnsiTheme="majorBidi" w:cstheme="majorBidi"/>
          <w:sz w:val="24"/>
          <w:szCs w:val="24"/>
        </w:rPr>
        <w:t xml:space="preserve">, </w:t>
      </w:r>
      <w:proofErr w:type="spellStart"/>
      <w:r w:rsidR="00067955" w:rsidRPr="00CF181D">
        <w:rPr>
          <w:rFonts w:asciiTheme="majorBidi" w:hAnsiTheme="majorBidi" w:cstheme="majorBidi"/>
          <w:sz w:val="24"/>
          <w:szCs w:val="24"/>
        </w:rPr>
        <w:t>bệnh</w:t>
      </w:r>
      <w:proofErr w:type="spellEnd"/>
      <w:r w:rsidR="00067955" w:rsidRPr="00CF181D">
        <w:rPr>
          <w:rFonts w:asciiTheme="majorBidi" w:hAnsiTheme="majorBidi" w:cstheme="majorBidi"/>
          <w:sz w:val="24"/>
          <w:szCs w:val="24"/>
        </w:rPr>
        <w:t xml:space="preserve"> nhân </w:t>
      </w:r>
      <w:proofErr w:type="spellStart"/>
      <w:r w:rsidR="00067955" w:rsidRPr="00CF181D">
        <w:rPr>
          <w:rFonts w:asciiTheme="majorBidi" w:hAnsiTheme="majorBidi" w:cstheme="majorBidi"/>
          <w:sz w:val="24"/>
          <w:szCs w:val="24"/>
        </w:rPr>
        <w:t>nói</w:t>
      </w:r>
      <w:proofErr w:type="spellEnd"/>
      <w:r w:rsidR="00067955" w:rsidRPr="00CF181D">
        <w:rPr>
          <w:rFonts w:asciiTheme="majorBidi" w:hAnsiTheme="majorBidi" w:cstheme="majorBidi"/>
          <w:sz w:val="24"/>
          <w:szCs w:val="24"/>
        </w:rPr>
        <w:t xml:space="preserve"> được </w:t>
      </w:r>
      <w:proofErr w:type="spellStart"/>
      <w:r w:rsidR="00067955" w:rsidRPr="00CF181D">
        <w:rPr>
          <w:rFonts w:asciiTheme="majorBidi" w:hAnsiTheme="majorBidi" w:cstheme="majorBidi"/>
          <w:sz w:val="24"/>
          <w:szCs w:val="24"/>
        </w:rPr>
        <w:t>thành</w:t>
      </w:r>
      <w:proofErr w:type="spellEnd"/>
      <w:r w:rsidR="00067955" w:rsidRPr="00CF181D">
        <w:rPr>
          <w:rFonts w:asciiTheme="majorBidi" w:hAnsiTheme="majorBidi" w:cstheme="majorBidi"/>
          <w:sz w:val="24"/>
          <w:szCs w:val="24"/>
        </w:rPr>
        <w:t xml:space="preserve"> </w:t>
      </w:r>
      <w:proofErr w:type="spellStart"/>
      <w:r w:rsidR="007C2226" w:rsidRPr="00CF181D">
        <w:rPr>
          <w:rFonts w:asciiTheme="majorBidi" w:hAnsiTheme="majorBidi" w:cstheme="majorBidi"/>
          <w:sz w:val="24"/>
          <w:szCs w:val="24"/>
        </w:rPr>
        <w:t>t</w:t>
      </w:r>
      <w:r w:rsidR="00067955" w:rsidRPr="00CF181D">
        <w:rPr>
          <w:rFonts w:asciiTheme="majorBidi" w:hAnsiTheme="majorBidi" w:cstheme="majorBidi"/>
          <w:sz w:val="24"/>
          <w:szCs w:val="24"/>
        </w:rPr>
        <w:t>ừng</w:t>
      </w:r>
      <w:proofErr w:type="spellEnd"/>
      <w:r w:rsidR="00067955" w:rsidRPr="00CF181D">
        <w:rPr>
          <w:rFonts w:asciiTheme="majorBidi" w:hAnsiTheme="majorBidi" w:cstheme="majorBidi"/>
          <w:sz w:val="24"/>
          <w:szCs w:val="24"/>
        </w:rPr>
        <w:t xml:space="preserve"> </w:t>
      </w:r>
      <w:proofErr w:type="spellStart"/>
      <w:r w:rsidR="00067955" w:rsidRPr="00CF181D">
        <w:rPr>
          <w:rFonts w:asciiTheme="majorBidi" w:hAnsiTheme="majorBidi" w:cstheme="majorBidi"/>
          <w:sz w:val="24"/>
          <w:szCs w:val="24"/>
        </w:rPr>
        <w:t>câu</w:t>
      </w:r>
      <w:proofErr w:type="spellEnd"/>
      <w:r w:rsidR="007206EF" w:rsidRPr="00CF181D">
        <w:rPr>
          <w:rFonts w:asciiTheme="majorBidi" w:hAnsiTheme="majorBidi" w:cstheme="majorBidi"/>
          <w:sz w:val="24"/>
          <w:szCs w:val="24"/>
        </w:rPr>
        <w:t xml:space="preserve">. </w:t>
      </w:r>
      <w:proofErr w:type="spellStart"/>
      <w:r w:rsidR="007206EF" w:rsidRPr="00CF181D">
        <w:rPr>
          <w:rFonts w:asciiTheme="majorBidi" w:hAnsiTheme="majorBidi" w:cstheme="majorBidi"/>
          <w:sz w:val="24"/>
          <w:szCs w:val="24"/>
        </w:rPr>
        <w:t>Cùng</w:t>
      </w:r>
      <w:proofErr w:type="spellEnd"/>
      <w:r w:rsidR="007206EF" w:rsidRPr="00CF181D">
        <w:rPr>
          <w:rFonts w:asciiTheme="majorBidi" w:hAnsiTheme="majorBidi" w:cstheme="majorBidi"/>
          <w:sz w:val="24"/>
          <w:szCs w:val="24"/>
        </w:rPr>
        <w:t xml:space="preserve"> </w:t>
      </w:r>
      <w:proofErr w:type="spellStart"/>
      <w:r w:rsidR="007206EF" w:rsidRPr="00CF181D">
        <w:rPr>
          <w:rFonts w:asciiTheme="majorBidi" w:hAnsiTheme="majorBidi" w:cstheme="majorBidi"/>
          <w:sz w:val="24"/>
          <w:szCs w:val="24"/>
        </w:rPr>
        <w:t>thời</w:t>
      </w:r>
      <w:proofErr w:type="spellEnd"/>
      <w:r w:rsidR="007206EF" w:rsidRPr="00CF181D">
        <w:rPr>
          <w:rFonts w:asciiTheme="majorBidi" w:hAnsiTheme="majorBidi" w:cstheme="majorBidi"/>
          <w:sz w:val="24"/>
          <w:szCs w:val="24"/>
        </w:rPr>
        <w:t xml:space="preserve"> điểm, </w:t>
      </w:r>
      <w:proofErr w:type="spellStart"/>
      <w:r w:rsidR="007206EF" w:rsidRPr="00CF181D">
        <w:rPr>
          <w:rFonts w:asciiTheme="majorBidi" w:hAnsiTheme="majorBidi" w:cstheme="majorBidi"/>
          <w:sz w:val="24"/>
          <w:szCs w:val="24"/>
        </w:rPr>
        <w:t>bệnh</w:t>
      </w:r>
      <w:proofErr w:type="spellEnd"/>
      <w:r w:rsidR="007206EF" w:rsidRPr="00CF181D">
        <w:rPr>
          <w:rFonts w:asciiTheme="majorBidi" w:hAnsiTheme="majorBidi" w:cstheme="majorBidi"/>
          <w:sz w:val="24"/>
          <w:szCs w:val="24"/>
        </w:rPr>
        <w:t xml:space="preserve"> nhân </w:t>
      </w:r>
      <w:proofErr w:type="spellStart"/>
      <w:r w:rsidR="007206EF" w:rsidRPr="00CF181D">
        <w:rPr>
          <w:rFonts w:asciiTheme="majorBidi" w:hAnsiTheme="majorBidi" w:cstheme="majorBidi"/>
          <w:sz w:val="24"/>
          <w:szCs w:val="24"/>
        </w:rPr>
        <w:t>nôn</w:t>
      </w:r>
      <w:proofErr w:type="spellEnd"/>
      <w:r w:rsidR="007206EF" w:rsidRPr="00CF181D">
        <w:rPr>
          <w:rFonts w:asciiTheme="majorBidi" w:hAnsiTheme="majorBidi" w:cstheme="majorBidi"/>
          <w:sz w:val="24"/>
          <w:szCs w:val="24"/>
        </w:rPr>
        <w:t xml:space="preserve"> </w:t>
      </w:r>
      <w:proofErr w:type="spellStart"/>
      <w:r w:rsidR="007206EF" w:rsidRPr="00CF181D">
        <w:rPr>
          <w:rFonts w:asciiTheme="majorBidi" w:hAnsiTheme="majorBidi" w:cstheme="majorBidi"/>
          <w:sz w:val="24"/>
          <w:szCs w:val="24"/>
        </w:rPr>
        <w:t>nhiều</w:t>
      </w:r>
      <w:proofErr w:type="spellEnd"/>
      <w:r w:rsidR="007206EF" w:rsidRPr="00CF181D">
        <w:rPr>
          <w:rFonts w:asciiTheme="majorBidi" w:hAnsiTheme="majorBidi" w:cstheme="majorBidi"/>
          <w:sz w:val="24"/>
          <w:szCs w:val="24"/>
        </w:rPr>
        <w:t xml:space="preserve"> lần, </w:t>
      </w:r>
      <w:proofErr w:type="spellStart"/>
      <w:r w:rsidR="001B62C7" w:rsidRPr="00CF181D">
        <w:rPr>
          <w:rFonts w:asciiTheme="majorBidi" w:hAnsiTheme="majorBidi" w:cstheme="majorBidi"/>
          <w:sz w:val="24"/>
          <w:szCs w:val="24"/>
        </w:rPr>
        <w:t>không</w:t>
      </w:r>
      <w:proofErr w:type="spellEnd"/>
      <w:r w:rsidR="001B62C7" w:rsidRPr="00CF181D">
        <w:rPr>
          <w:rFonts w:asciiTheme="majorBidi" w:hAnsiTheme="majorBidi" w:cstheme="majorBidi"/>
          <w:sz w:val="24"/>
          <w:szCs w:val="24"/>
        </w:rPr>
        <w:t xml:space="preserve"> </w:t>
      </w:r>
      <w:proofErr w:type="spellStart"/>
      <w:r w:rsidR="001B62C7" w:rsidRPr="00CF181D">
        <w:rPr>
          <w:rFonts w:asciiTheme="majorBidi" w:hAnsiTheme="majorBidi" w:cstheme="majorBidi"/>
          <w:sz w:val="24"/>
          <w:szCs w:val="24"/>
        </w:rPr>
        <w:t>nhớ</w:t>
      </w:r>
      <w:proofErr w:type="spellEnd"/>
      <w:r w:rsidR="001B62C7" w:rsidRPr="00CF181D">
        <w:rPr>
          <w:rFonts w:asciiTheme="majorBidi" w:hAnsiTheme="majorBidi" w:cstheme="majorBidi"/>
          <w:sz w:val="24"/>
          <w:szCs w:val="24"/>
        </w:rPr>
        <w:t xml:space="preserve"> </w:t>
      </w:r>
      <w:proofErr w:type="spellStart"/>
      <w:r w:rsidR="001B62C7" w:rsidRPr="00CF181D">
        <w:rPr>
          <w:rFonts w:asciiTheme="majorBidi" w:hAnsiTheme="majorBidi" w:cstheme="majorBidi"/>
          <w:sz w:val="24"/>
          <w:szCs w:val="24"/>
        </w:rPr>
        <w:t>rõ</w:t>
      </w:r>
      <w:proofErr w:type="spellEnd"/>
      <w:r w:rsidR="001B62C7" w:rsidRPr="00CF181D">
        <w:rPr>
          <w:rFonts w:asciiTheme="majorBidi" w:hAnsiTheme="majorBidi" w:cstheme="majorBidi"/>
          <w:sz w:val="24"/>
          <w:szCs w:val="24"/>
        </w:rPr>
        <w:t xml:space="preserve"> số lần, ra </w:t>
      </w:r>
      <w:proofErr w:type="spellStart"/>
      <w:r w:rsidR="001B62C7" w:rsidRPr="00CF181D">
        <w:rPr>
          <w:rFonts w:asciiTheme="majorBidi" w:hAnsiTheme="majorBidi" w:cstheme="majorBidi"/>
          <w:sz w:val="24"/>
          <w:szCs w:val="24"/>
        </w:rPr>
        <w:t>thức</w:t>
      </w:r>
      <w:proofErr w:type="spellEnd"/>
      <w:r w:rsidR="001B62C7" w:rsidRPr="00CF181D">
        <w:rPr>
          <w:rFonts w:asciiTheme="majorBidi" w:hAnsiTheme="majorBidi" w:cstheme="majorBidi"/>
          <w:sz w:val="24"/>
          <w:szCs w:val="24"/>
        </w:rPr>
        <w:t xml:space="preserve"> ăn lẫn dịch </w:t>
      </w:r>
      <w:proofErr w:type="spellStart"/>
      <w:r w:rsidR="001B62C7" w:rsidRPr="00CF181D">
        <w:rPr>
          <w:rFonts w:asciiTheme="majorBidi" w:hAnsiTheme="majorBidi" w:cstheme="majorBidi"/>
          <w:sz w:val="24"/>
          <w:szCs w:val="24"/>
        </w:rPr>
        <w:t>vàng</w:t>
      </w:r>
      <w:proofErr w:type="spellEnd"/>
      <w:r w:rsidR="001B62C7" w:rsidRPr="00CF181D">
        <w:rPr>
          <w:rFonts w:asciiTheme="majorBidi" w:hAnsiTheme="majorBidi" w:cstheme="majorBidi"/>
          <w:sz w:val="24"/>
          <w:szCs w:val="24"/>
        </w:rPr>
        <w:t xml:space="preserve">. </w:t>
      </w:r>
    </w:p>
    <w:p w14:paraId="405CFEB2" w14:textId="2EE958BF" w:rsidR="005267B7" w:rsidRPr="00412155" w:rsidRDefault="005267B7" w:rsidP="005C5A47">
      <w:pPr>
        <w:pStyle w:val="ListParagraph"/>
        <w:numPr>
          <w:ilvl w:val="0"/>
          <w:numId w:val="5"/>
        </w:numPr>
        <w:spacing w:after="0" w:line="276" w:lineRule="auto"/>
        <w:ind w:left="709"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Trong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quá</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trình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bệnh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bệnh</w:t>
      </w:r>
      <w:proofErr w:type="spellEnd"/>
      <w:r w:rsidRPr="00CF181D">
        <w:rPr>
          <w:rFonts w:asciiTheme="majorBidi" w:hAnsiTheme="majorBidi" w:cstheme="majorBidi"/>
          <w:sz w:val="24"/>
          <w:szCs w:val="24"/>
        </w:rPr>
        <w:t xml:space="preserve"> nhân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sốt,</w:t>
      </w:r>
      <w:r w:rsidR="007B2DB6" w:rsidRPr="00CF181D">
        <w:rPr>
          <w:rFonts w:asciiTheme="majorBidi" w:hAnsiTheme="majorBidi" w:cstheme="majorBidi"/>
          <w:sz w:val="24"/>
          <w:szCs w:val="24"/>
          <w:lang w:val="vi-VN"/>
        </w:rPr>
        <w:t xml:space="preserve"> không tím tái,</w:t>
      </w:r>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đau đầu,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hoa mắt </w:t>
      </w:r>
      <w:proofErr w:type="spellStart"/>
      <w:r w:rsidRPr="00CF181D">
        <w:rPr>
          <w:rFonts w:asciiTheme="majorBidi" w:hAnsiTheme="majorBidi" w:cstheme="majorBidi"/>
          <w:sz w:val="24"/>
          <w:szCs w:val="24"/>
        </w:rPr>
        <w:t>chóng</w:t>
      </w:r>
      <w:proofErr w:type="spellEnd"/>
      <w:r w:rsidRPr="00CF181D">
        <w:rPr>
          <w:rFonts w:asciiTheme="majorBidi" w:hAnsiTheme="majorBidi" w:cstheme="majorBidi"/>
          <w:sz w:val="24"/>
          <w:szCs w:val="24"/>
        </w:rPr>
        <w:t xml:space="preserve"> mặt,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hồi hộp,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đánh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trống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ngực</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đau </w:t>
      </w:r>
      <w:proofErr w:type="spellStart"/>
      <w:r w:rsidRPr="00CF181D">
        <w:rPr>
          <w:rFonts w:asciiTheme="majorBidi" w:hAnsiTheme="majorBidi" w:cstheme="majorBidi"/>
          <w:sz w:val="24"/>
          <w:szCs w:val="24"/>
        </w:rPr>
        <w:t>bụng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tiêu</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phân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vàng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đóng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khuôn</w:t>
      </w:r>
      <w:proofErr w:type="spellEnd"/>
      <w:r w:rsidRPr="00CF181D">
        <w:rPr>
          <w:rFonts w:asciiTheme="majorBidi" w:hAnsiTheme="majorBidi" w:cstheme="majorBidi"/>
          <w:sz w:val="24"/>
          <w:szCs w:val="24"/>
        </w:rPr>
        <w:t xml:space="preserve"> 1 lần/</w:t>
      </w:r>
      <w:proofErr w:type="spellStart"/>
      <w:r w:rsidRPr="00CF181D">
        <w:rPr>
          <w:rFonts w:asciiTheme="majorBidi" w:hAnsiTheme="majorBidi" w:cstheme="majorBidi"/>
          <w:sz w:val="24"/>
          <w:szCs w:val="24"/>
        </w:rPr>
        <w:t>ngày</w:t>
      </w:r>
      <w:proofErr w:type="spellEnd"/>
      <w:r w:rsidRPr="00CF181D">
        <w:rPr>
          <w:rFonts w:asciiTheme="majorBidi" w:hAnsiTheme="majorBidi" w:cstheme="majorBidi"/>
          <w:sz w:val="24"/>
          <w:szCs w:val="24"/>
        </w:rPr>
        <w:t xml:space="preserve">, tiểu được, nước tiểu </w:t>
      </w:r>
      <w:proofErr w:type="spellStart"/>
      <w:r w:rsidRPr="00CF181D">
        <w:rPr>
          <w:rFonts w:asciiTheme="majorBidi" w:hAnsiTheme="majorBidi" w:cstheme="majorBidi"/>
          <w:sz w:val="24"/>
          <w:szCs w:val="24"/>
        </w:rPr>
        <w:t>vàng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trong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sụt </w:t>
      </w:r>
      <w:proofErr w:type="spellStart"/>
      <w:r w:rsidRPr="00CF181D">
        <w:rPr>
          <w:rFonts w:asciiTheme="majorBidi" w:hAnsiTheme="majorBidi" w:cstheme="majorBidi"/>
          <w:sz w:val="24"/>
          <w:szCs w:val="24"/>
        </w:rPr>
        <w:t>cân</w:t>
      </w:r>
      <w:proofErr w:type="spellEnd"/>
      <w:r w:rsidRPr="00CF181D">
        <w:rPr>
          <w:rFonts w:asciiTheme="majorBidi" w:hAnsiTheme="majorBidi" w:cstheme="majorBidi"/>
          <w:sz w:val="24"/>
          <w:szCs w:val="24"/>
        </w:rPr>
        <w:t>.</w:t>
      </w:r>
    </w:p>
    <w:p w14:paraId="6B15B42C" w14:textId="77777777" w:rsidR="00537745" w:rsidRPr="00412155" w:rsidRDefault="00537745" w:rsidP="005C5A47">
      <w:pPr>
        <w:pStyle w:val="ListParagraph"/>
        <w:numPr>
          <w:ilvl w:val="0"/>
          <w:numId w:val="5"/>
        </w:numPr>
        <w:spacing w:after="0" w:line="276" w:lineRule="auto"/>
        <w:ind w:left="709"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Tình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trạng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lúc</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nhập</w:t>
      </w:r>
      <w:proofErr w:type="spellEnd"/>
      <w:r w:rsidRPr="00CF181D">
        <w:rPr>
          <w:rFonts w:asciiTheme="majorBidi" w:hAnsiTheme="majorBidi" w:cstheme="majorBidi"/>
          <w:sz w:val="24"/>
          <w:szCs w:val="24"/>
        </w:rPr>
        <w:t xml:space="preserve"> viện: </w:t>
      </w:r>
    </w:p>
    <w:p w14:paraId="0893066B" w14:textId="5BCD5056" w:rsidR="005267B7" w:rsidRPr="00412155" w:rsidRDefault="005267B7" w:rsidP="005C5A47">
      <w:pPr>
        <w:pStyle w:val="ListParagraph"/>
        <w:numPr>
          <w:ilvl w:val="1"/>
          <w:numId w:val="5"/>
        </w:numPr>
        <w:spacing w:after="0" w:line="276" w:lineRule="auto"/>
        <w:ind w:left="993"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Sinh</w:t>
      </w:r>
      <w:proofErr w:type="spellEnd"/>
      <w:r w:rsidRPr="00CF181D">
        <w:rPr>
          <w:rFonts w:asciiTheme="majorBidi" w:hAnsiTheme="majorBidi" w:cstheme="majorBidi"/>
          <w:sz w:val="24"/>
          <w:szCs w:val="24"/>
        </w:rPr>
        <w:t xml:space="preserve"> hiệu: Mạch: </w:t>
      </w:r>
      <w:r w:rsidR="00053A11" w:rsidRPr="00CF181D">
        <w:rPr>
          <w:rFonts w:asciiTheme="majorBidi" w:hAnsiTheme="majorBidi" w:cstheme="majorBidi"/>
          <w:sz w:val="24"/>
          <w:szCs w:val="24"/>
        </w:rPr>
        <w:t>102</w:t>
      </w:r>
      <w:r w:rsidR="00730408" w:rsidRPr="00CF181D">
        <w:rPr>
          <w:rFonts w:asciiTheme="majorBidi" w:hAnsiTheme="majorBidi" w:cstheme="majorBidi"/>
          <w:sz w:val="24"/>
          <w:szCs w:val="24"/>
        </w:rPr>
        <w:t xml:space="preserve"> </w:t>
      </w:r>
      <w:r w:rsidR="00336459" w:rsidRPr="00CF181D">
        <w:rPr>
          <w:rFonts w:asciiTheme="majorBidi" w:hAnsiTheme="majorBidi" w:cstheme="majorBidi"/>
          <w:sz w:val="24"/>
          <w:szCs w:val="24"/>
          <w:lang w:val="vi-VN"/>
        </w:rPr>
        <w:t>l</w:t>
      </w:r>
      <w:r w:rsidRPr="00CF181D">
        <w:rPr>
          <w:rFonts w:asciiTheme="majorBidi" w:hAnsiTheme="majorBidi" w:cstheme="majorBidi"/>
          <w:sz w:val="24"/>
          <w:szCs w:val="24"/>
        </w:rPr>
        <w:t>/p, NT: 2</w:t>
      </w:r>
      <w:r w:rsidR="00053A11" w:rsidRPr="00CF181D">
        <w:rPr>
          <w:rFonts w:asciiTheme="majorBidi" w:hAnsiTheme="majorBidi" w:cstheme="majorBidi"/>
          <w:sz w:val="24"/>
          <w:szCs w:val="24"/>
        </w:rPr>
        <w:t>0</w:t>
      </w:r>
      <w:r w:rsidR="008B120C" w:rsidRPr="00CF181D">
        <w:rPr>
          <w:rFonts w:asciiTheme="majorBidi" w:hAnsiTheme="majorBidi" w:cstheme="majorBidi"/>
          <w:sz w:val="24"/>
          <w:szCs w:val="24"/>
          <w:lang w:val="vi-VN"/>
        </w:rPr>
        <w:t>l</w:t>
      </w:r>
      <w:r w:rsidRPr="00CF181D">
        <w:rPr>
          <w:rFonts w:asciiTheme="majorBidi" w:hAnsiTheme="majorBidi" w:cstheme="majorBidi"/>
          <w:sz w:val="24"/>
          <w:szCs w:val="24"/>
        </w:rPr>
        <w:t>/p, HA: 1</w:t>
      </w:r>
      <w:r w:rsidR="00053A11" w:rsidRPr="00CF181D">
        <w:rPr>
          <w:rFonts w:asciiTheme="majorBidi" w:hAnsiTheme="majorBidi" w:cstheme="majorBidi"/>
          <w:sz w:val="24"/>
          <w:szCs w:val="24"/>
        </w:rPr>
        <w:t>30</w:t>
      </w:r>
      <w:r w:rsidRPr="00CF181D">
        <w:rPr>
          <w:rFonts w:asciiTheme="majorBidi" w:hAnsiTheme="majorBidi" w:cstheme="majorBidi"/>
          <w:sz w:val="24"/>
          <w:szCs w:val="24"/>
        </w:rPr>
        <w:t>/</w:t>
      </w:r>
      <w:r w:rsidR="00053A11" w:rsidRPr="00CF181D">
        <w:rPr>
          <w:rFonts w:asciiTheme="majorBidi" w:hAnsiTheme="majorBidi" w:cstheme="majorBidi"/>
          <w:sz w:val="24"/>
          <w:szCs w:val="24"/>
        </w:rPr>
        <w:t>90</w:t>
      </w:r>
      <w:r w:rsidRPr="00CF181D">
        <w:rPr>
          <w:rFonts w:asciiTheme="majorBidi" w:hAnsiTheme="majorBidi" w:cstheme="majorBidi"/>
          <w:sz w:val="24"/>
          <w:szCs w:val="24"/>
        </w:rPr>
        <w:t xml:space="preserve"> mmHg, NĐ: 37</w:t>
      </w:r>
      <w:r w:rsidR="00730408" w:rsidRPr="00CF181D">
        <w:rPr>
          <w:rFonts w:asciiTheme="majorBidi" w:hAnsiTheme="majorBidi" w:cstheme="majorBidi"/>
          <w:sz w:val="24"/>
          <w:szCs w:val="24"/>
        </w:rPr>
        <w:t>.6</w:t>
      </w:r>
      <w:r w:rsidRPr="00CF181D">
        <w:rPr>
          <w:rFonts w:asciiTheme="majorBidi" w:hAnsiTheme="majorBidi" w:cstheme="majorBidi"/>
          <w:sz w:val="24"/>
          <w:szCs w:val="24"/>
        </w:rPr>
        <w:t xml:space="preserve"> độ</w:t>
      </w:r>
      <w:r w:rsidR="00F404AF" w:rsidRPr="00CF181D">
        <w:rPr>
          <w:rFonts w:asciiTheme="majorBidi" w:hAnsiTheme="majorBidi" w:cstheme="majorBidi"/>
          <w:sz w:val="24"/>
          <w:szCs w:val="24"/>
        </w:rPr>
        <w:t xml:space="preserve"> C</w:t>
      </w:r>
      <w:r w:rsidRPr="00CF181D">
        <w:rPr>
          <w:rFonts w:asciiTheme="majorBidi" w:hAnsiTheme="majorBidi" w:cstheme="majorBidi"/>
          <w:sz w:val="24"/>
          <w:szCs w:val="24"/>
        </w:rPr>
        <w:t xml:space="preserve">, SpO2: </w:t>
      </w:r>
      <w:r w:rsidR="00053A11" w:rsidRPr="00CF181D">
        <w:rPr>
          <w:rFonts w:asciiTheme="majorBidi" w:hAnsiTheme="majorBidi" w:cstheme="majorBidi"/>
          <w:sz w:val="24"/>
          <w:szCs w:val="24"/>
        </w:rPr>
        <w:t>90</w:t>
      </w:r>
      <w:r w:rsidR="00E75601" w:rsidRPr="00CF181D">
        <w:rPr>
          <w:rFonts w:asciiTheme="majorBidi" w:hAnsiTheme="majorBidi" w:cstheme="majorBidi"/>
          <w:sz w:val="24"/>
          <w:szCs w:val="24"/>
          <w:lang w:val="vi-VN"/>
        </w:rPr>
        <w:t>%</w:t>
      </w:r>
    </w:p>
    <w:p w14:paraId="0B69F271" w14:textId="2852A5A4" w:rsidR="005267B7" w:rsidRPr="00412155" w:rsidRDefault="00E75601" w:rsidP="005C5A47">
      <w:pPr>
        <w:pStyle w:val="ListParagraph"/>
        <w:numPr>
          <w:ilvl w:val="1"/>
          <w:numId w:val="5"/>
        </w:numPr>
        <w:spacing w:after="0" w:line="276" w:lineRule="auto"/>
        <w:ind w:left="993"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Bệnh</w:t>
      </w:r>
      <w:proofErr w:type="spellEnd"/>
      <w:r w:rsidRPr="00CF181D">
        <w:rPr>
          <w:rFonts w:asciiTheme="majorBidi" w:hAnsiTheme="majorBidi" w:cstheme="majorBidi"/>
          <w:sz w:val="24"/>
          <w:szCs w:val="24"/>
        </w:rPr>
        <w:t xml:space="preserve"> nhân </w:t>
      </w:r>
      <w:proofErr w:type="spellStart"/>
      <w:r w:rsidRPr="00CF181D">
        <w:rPr>
          <w:rFonts w:asciiTheme="majorBidi" w:hAnsiTheme="majorBidi" w:cstheme="majorBidi"/>
          <w:sz w:val="24"/>
          <w:szCs w:val="24"/>
        </w:rPr>
        <w:t>tỉnh</w:t>
      </w:r>
      <w:proofErr w:type="spellEnd"/>
      <w:r w:rsidRPr="00CF181D">
        <w:rPr>
          <w:rFonts w:asciiTheme="majorBidi" w:hAnsiTheme="majorBidi" w:cstheme="majorBidi"/>
          <w:sz w:val="24"/>
          <w:szCs w:val="24"/>
        </w:rPr>
        <w:t xml:space="preserve">, </w:t>
      </w:r>
      <w:r w:rsidR="00EB7728" w:rsidRPr="00CF181D">
        <w:rPr>
          <w:rFonts w:asciiTheme="majorBidi" w:hAnsiTheme="majorBidi" w:cstheme="majorBidi"/>
          <w:sz w:val="24"/>
          <w:szCs w:val="24"/>
        </w:rPr>
        <w:t xml:space="preserve">tiếp </w:t>
      </w:r>
      <w:proofErr w:type="spellStart"/>
      <w:r w:rsidR="00EB7728" w:rsidRPr="00CF181D">
        <w:rPr>
          <w:rFonts w:asciiTheme="majorBidi" w:hAnsiTheme="majorBidi" w:cstheme="majorBidi"/>
          <w:sz w:val="24"/>
          <w:szCs w:val="24"/>
        </w:rPr>
        <w:t>xúc</w:t>
      </w:r>
      <w:proofErr w:type="spellEnd"/>
      <w:r w:rsidR="00EB7728" w:rsidRPr="00CF181D">
        <w:rPr>
          <w:rFonts w:asciiTheme="majorBidi" w:hAnsiTheme="majorBidi" w:cstheme="majorBidi"/>
          <w:sz w:val="24"/>
          <w:szCs w:val="24"/>
        </w:rPr>
        <w:t xml:space="preserve"> </w:t>
      </w:r>
      <w:r w:rsidR="00681CBF" w:rsidRPr="00CF181D">
        <w:rPr>
          <w:rFonts w:asciiTheme="majorBidi" w:hAnsiTheme="majorBidi" w:cstheme="majorBidi"/>
          <w:sz w:val="24"/>
          <w:szCs w:val="24"/>
        </w:rPr>
        <w:t>được</w:t>
      </w:r>
    </w:p>
    <w:p w14:paraId="4C6FEDDD" w14:textId="59D55465" w:rsidR="00681CBF" w:rsidRPr="00412155" w:rsidRDefault="00681CBF" w:rsidP="00CF181D">
      <w:pPr>
        <w:pStyle w:val="ListParagraph"/>
        <w:numPr>
          <w:ilvl w:val="1"/>
          <w:numId w:val="5"/>
        </w:numPr>
        <w:spacing w:after="0" w:line="276" w:lineRule="auto"/>
        <w:ind w:left="993"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Tổng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trạng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suy</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kiệt</w:t>
      </w:r>
      <w:proofErr w:type="spellEnd"/>
    </w:p>
    <w:p w14:paraId="1DCF4318" w14:textId="35808F38" w:rsidR="00EB7728" w:rsidRPr="00412155" w:rsidRDefault="00681CBF" w:rsidP="005C5A47">
      <w:pPr>
        <w:pStyle w:val="ListParagraph"/>
        <w:numPr>
          <w:ilvl w:val="1"/>
          <w:numId w:val="5"/>
        </w:numPr>
        <w:spacing w:after="0" w:line="276" w:lineRule="auto"/>
        <w:ind w:left="993" w:hanging="284"/>
        <w:jc w:val="both"/>
        <w:rPr>
          <w:rFonts w:asciiTheme="majorBidi" w:hAnsiTheme="majorBidi" w:cstheme="majorBidi"/>
          <w:sz w:val="24"/>
          <w:szCs w:val="24"/>
        </w:rPr>
      </w:pPr>
      <w:r w:rsidRPr="00CF181D">
        <w:rPr>
          <w:rFonts w:asciiTheme="majorBidi" w:hAnsiTheme="majorBidi" w:cstheme="majorBidi"/>
          <w:sz w:val="24"/>
          <w:szCs w:val="24"/>
        </w:rPr>
        <w:t xml:space="preserve">Da </w:t>
      </w:r>
      <w:proofErr w:type="spellStart"/>
      <w:r w:rsidRPr="00CF181D">
        <w:rPr>
          <w:rFonts w:asciiTheme="majorBidi" w:hAnsiTheme="majorBidi" w:cstheme="majorBidi"/>
          <w:sz w:val="24"/>
          <w:szCs w:val="24"/>
        </w:rPr>
        <w:t>niêm</w:t>
      </w:r>
      <w:proofErr w:type="spellEnd"/>
      <w:r w:rsidRPr="00CF181D">
        <w:rPr>
          <w:rFonts w:asciiTheme="majorBidi" w:hAnsiTheme="majorBidi" w:cstheme="majorBidi"/>
          <w:sz w:val="24"/>
          <w:szCs w:val="24"/>
        </w:rPr>
        <w:t xml:space="preserve"> hồng,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p</w:t>
      </w:r>
      <w:r w:rsidR="005D4C76">
        <w:rPr>
          <w:rFonts w:asciiTheme="majorBidi" w:hAnsiTheme="majorBidi" w:cstheme="majorBidi"/>
          <w:sz w:val="24"/>
          <w:szCs w:val="24"/>
          <w:lang w:val="vi-VN"/>
        </w:rPr>
        <w:t>hù</w:t>
      </w:r>
    </w:p>
    <w:p w14:paraId="0F4B1EE9" w14:textId="553F078A" w:rsidR="00EB7728" w:rsidRPr="00412155" w:rsidRDefault="00EB7728" w:rsidP="005C5A47">
      <w:pPr>
        <w:pStyle w:val="ListParagraph"/>
        <w:numPr>
          <w:ilvl w:val="1"/>
          <w:numId w:val="5"/>
        </w:numPr>
        <w:spacing w:after="0" w:line="276" w:lineRule="auto"/>
        <w:ind w:left="993" w:hanging="284"/>
        <w:jc w:val="both"/>
        <w:rPr>
          <w:rFonts w:asciiTheme="majorBidi" w:hAnsiTheme="majorBidi" w:cstheme="majorBidi"/>
          <w:sz w:val="24"/>
          <w:szCs w:val="24"/>
        </w:rPr>
      </w:pPr>
      <w:r w:rsidRPr="00CF181D">
        <w:rPr>
          <w:rFonts w:asciiTheme="majorBidi" w:hAnsiTheme="majorBidi" w:cstheme="majorBidi"/>
          <w:sz w:val="24"/>
          <w:szCs w:val="24"/>
        </w:rPr>
        <w:t xml:space="preserve">Tim đều, phổi ran </w:t>
      </w:r>
      <w:proofErr w:type="spellStart"/>
      <w:r w:rsidRPr="00CF181D">
        <w:rPr>
          <w:rFonts w:asciiTheme="majorBidi" w:hAnsiTheme="majorBidi" w:cstheme="majorBidi"/>
          <w:sz w:val="24"/>
          <w:szCs w:val="24"/>
        </w:rPr>
        <w:t>rít</w:t>
      </w:r>
      <w:proofErr w:type="spellEnd"/>
    </w:p>
    <w:p w14:paraId="1761CCAA" w14:textId="77777777" w:rsidR="00537745" w:rsidRPr="00412155" w:rsidRDefault="00537745" w:rsidP="005C5A47">
      <w:pPr>
        <w:pStyle w:val="ListParagraph"/>
        <w:numPr>
          <w:ilvl w:val="0"/>
          <w:numId w:val="5"/>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Diễn tiến </w:t>
      </w:r>
      <w:proofErr w:type="spellStart"/>
      <w:r w:rsidRPr="00CF181D">
        <w:rPr>
          <w:rFonts w:asciiTheme="majorBidi" w:hAnsiTheme="majorBidi" w:cstheme="majorBidi"/>
          <w:sz w:val="24"/>
          <w:szCs w:val="24"/>
        </w:rPr>
        <w:t>sau</w:t>
      </w:r>
      <w:proofErr w:type="spellEnd"/>
      <w:r w:rsidRPr="00CF181D">
        <w:rPr>
          <w:rFonts w:asciiTheme="majorBidi" w:hAnsiTheme="majorBidi" w:cstheme="majorBidi"/>
          <w:sz w:val="24"/>
          <w:szCs w:val="24"/>
        </w:rPr>
        <w:t xml:space="preserve"> NV:</w:t>
      </w:r>
    </w:p>
    <w:p w14:paraId="191CEDF2" w14:textId="2280CD0F" w:rsidR="005267B7" w:rsidRPr="00412155" w:rsidRDefault="005267B7" w:rsidP="005C5A47">
      <w:pPr>
        <w:pStyle w:val="ListParagraph"/>
        <w:numPr>
          <w:ilvl w:val="1"/>
          <w:numId w:val="5"/>
        </w:numPr>
        <w:spacing w:after="0" w:line="276" w:lineRule="auto"/>
        <w:ind w:left="993"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Ngày</w:t>
      </w:r>
      <w:proofErr w:type="spellEnd"/>
      <w:r w:rsidRPr="00CF181D">
        <w:rPr>
          <w:rFonts w:asciiTheme="majorBidi" w:hAnsiTheme="majorBidi" w:cstheme="majorBidi"/>
          <w:sz w:val="24"/>
          <w:szCs w:val="24"/>
        </w:rPr>
        <w:t xml:space="preserve"> 1-2: </w:t>
      </w:r>
      <w:r w:rsidR="00EB7728" w:rsidRPr="00CF181D">
        <w:rPr>
          <w:rFonts w:asciiTheme="majorBidi" w:hAnsiTheme="majorBidi" w:cstheme="majorBidi"/>
          <w:sz w:val="24"/>
          <w:szCs w:val="24"/>
        </w:rPr>
        <w:t xml:space="preserve">BN </w:t>
      </w:r>
      <w:proofErr w:type="spellStart"/>
      <w:r w:rsidR="00EB7728" w:rsidRPr="00CF181D">
        <w:rPr>
          <w:rFonts w:asciiTheme="majorBidi" w:hAnsiTheme="majorBidi" w:cstheme="majorBidi"/>
          <w:sz w:val="24"/>
          <w:szCs w:val="24"/>
        </w:rPr>
        <w:t>còn</w:t>
      </w:r>
      <w:proofErr w:type="spellEnd"/>
      <w:r w:rsidR="00EB7728" w:rsidRPr="00CF181D">
        <w:rPr>
          <w:rFonts w:asciiTheme="majorBidi" w:hAnsiTheme="majorBidi" w:cstheme="majorBidi"/>
          <w:sz w:val="24"/>
          <w:szCs w:val="24"/>
        </w:rPr>
        <w:t xml:space="preserve"> </w:t>
      </w:r>
      <w:proofErr w:type="spellStart"/>
      <w:r w:rsidR="00EB7728" w:rsidRPr="00CF181D">
        <w:rPr>
          <w:rFonts w:asciiTheme="majorBidi" w:hAnsiTheme="majorBidi" w:cstheme="majorBidi"/>
          <w:sz w:val="24"/>
          <w:szCs w:val="24"/>
        </w:rPr>
        <w:t>khó</w:t>
      </w:r>
      <w:proofErr w:type="spellEnd"/>
      <w:r w:rsidR="00EB7728" w:rsidRPr="00CF181D">
        <w:rPr>
          <w:rFonts w:asciiTheme="majorBidi" w:hAnsiTheme="majorBidi" w:cstheme="majorBidi"/>
          <w:sz w:val="24"/>
          <w:szCs w:val="24"/>
        </w:rPr>
        <w:t xml:space="preserve"> </w:t>
      </w:r>
      <w:proofErr w:type="spellStart"/>
      <w:r w:rsidR="00EB7728" w:rsidRPr="00CF181D">
        <w:rPr>
          <w:rFonts w:asciiTheme="majorBidi" w:hAnsiTheme="majorBidi" w:cstheme="majorBidi"/>
          <w:sz w:val="24"/>
          <w:szCs w:val="24"/>
        </w:rPr>
        <w:t>thở</w:t>
      </w:r>
      <w:proofErr w:type="spellEnd"/>
      <w:r w:rsidR="00EB7728" w:rsidRPr="00CF181D">
        <w:rPr>
          <w:rFonts w:asciiTheme="majorBidi" w:hAnsiTheme="majorBidi" w:cstheme="majorBidi"/>
          <w:sz w:val="24"/>
          <w:szCs w:val="24"/>
        </w:rPr>
        <w:t xml:space="preserve">, </w:t>
      </w:r>
      <w:proofErr w:type="spellStart"/>
      <w:r w:rsidR="003E4C1E" w:rsidRPr="00CF181D">
        <w:rPr>
          <w:rFonts w:asciiTheme="majorBidi" w:hAnsiTheme="majorBidi" w:cstheme="majorBidi"/>
          <w:sz w:val="24"/>
          <w:szCs w:val="24"/>
        </w:rPr>
        <w:t>tri</w:t>
      </w:r>
      <w:proofErr w:type="spellEnd"/>
      <w:r w:rsidR="003E4C1E" w:rsidRPr="00CF181D">
        <w:rPr>
          <w:rFonts w:asciiTheme="majorBidi" w:hAnsiTheme="majorBidi" w:cstheme="majorBidi"/>
          <w:sz w:val="24"/>
          <w:szCs w:val="24"/>
        </w:rPr>
        <w:t xml:space="preserve"> </w:t>
      </w:r>
      <w:proofErr w:type="spellStart"/>
      <w:r w:rsidR="003E4C1E" w:rsidRPr="00CF181D">
        <w:rPr>
          <w:rFonts w:asciiTheme="majorBidi" w:hAnsiTheme="majorBidi" w:cstheme="majorBidi"/>
          <w:sz w:val="24"/>
          <w:szCs w:val="24"/>
        </w:rPr>
        <w:t>giác</w:t>
      </w:r>
      <w:proofErr w:type="spellEnd"/>
      <w:r w:rsidR="003E4C1E" w:rsidRPr="00CF181D">
        <w:rPr>
          <w:rFonts w:asciiTheme="majorBidi" w:hAnsiTheme="majorBidi" w:cstheme="majorBidi"/>
          <w:sz w:val="24"/>
          <w:szCs w:val="24"/>
        </w:rPr>
        <w:t xml:space="preserve"> lơ mơ</w:t>
      </w:r>
      <w:r w:rsidR="00050D0D" w:rsidRPr="00CF181D">
        <w:rPr>
          <w:rFonts w:asciiTheme="majorBidi" w:hAnsiTheme="majorBidi" w:cstheme="majorBidi"/>
          <w:sz w:val="24"/>
          <w:szCs w:val="24"/>
        </w:rPr>
        <w:t>.</w:t>
      </w:r>
    </w:p>
    <w:p w14:paraId="05E12D51" w14:textId="12663A85" w:rsidR="005267B7" w:rsidRPr="00412155" w:rsidRDefault="005267B7" w:rsidP="00495898">
      <w:pPr>
        <w:spacing w:after="0" w:line="276" w:lineRule="auto"/>
        <w:jc w:val="both"/>
        <w:rPr>
          <w:rFonts w:asciiTheme="majorBidi" w:hAnsiTheme="majorBidi" w:cstheme="majorBidi"/>
          <w:sz w:val="24"/>
          <w:szCs w:val="24"/>
        </w:rPr>
      </w:pPr>
    </w:p>
    <w:p w14:paraId="361C51F6" w14:textId="77777777" w:rsidR="00537745" w:rsidRPr="00412155" w:rsidRDefault="00537745" w:rsidP="00537745">
      <w:pPr>
        <w:spacing w:after="0" w:line="276" w:lineRule="auto"/>
        <w:jc w:val="both"/>
        <w:rPr>
          <w:rFonts w:asciiTheme="majorBidi" w:hAnsiTheme="majorBidi" w:cstheme="majorBidi"/>
          <w:sz w:val="24"/>
          <w:szCs w:val="24"/>
        </w:rPr>
      </w:pPr>
    </w:p>
    <w:p w14:paraId="77810D0D" w14:textId="74C4CDB3" w:rsidR="00537745" w:rsidRPr="00412155" w:rsidRDefault="00537745" w:rsidP="756FEAA5">
      <w:pPr>
        <w:pStyle w:val="ListParagraph"/>
        <w:numPr>
          <w:ilvl w:val="0"/>
          <w:numId w:val="1"/>
        </w:numPr>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Tiền căn</w:t>
      </w:r>
    </w:p>
    <w:p w14:paraId="2CDE9EE4" w14:textId="77777777" w:rsidR="00537745" w:rsidRPr="00412155" w:rsidRDefault="00537745" w:rsidP="00537745">
      <w:pPr>
        <w:pStyle w:val="ListParagraph"/>
        <w:numPr>
          <w:ilvl w:val="1"/>
          <w:numId w:val="1"/>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Bản </w:t>
      </w:r>
      <w:proofErr w:type="spellStart"/>
      <w:r w:rsidRPr="00CF181D">
        <w:rPr>
          <w:rFonts w:asciiTheme="majorBidi" w:hAnsiTheme="majorBidi" w:cstheme="majorBidi"/>
          <w:sz w:val="24"/>
          <w:szCs w:val="24"/>
        </w:rPr>
        <w:t>thân</w:t>
      </w:r>
      <w:proofErr w:type="spellEnd"/>
      <w:r w:rsidRPr="00CF181D">
        <w:rPr>
          <w:rFonts w:asciiTheme="majorBidi" w:hAnsiTheme="majorBidi" w:cstheme="majorBidi"/>
          <w:sz w:val="24"/>
          <w:szCs w:val="24"/>
        </w:rPr>
        <w:t>:</w:t>
      </w:r>
    </w:p>
    <w:p w14:paraId="73824B58" w14:textId="77777777" w:rsidR="00537745" w:rsidRPr="00412155" w:rsidRDefault="00537745" w:rsidP="005C5A47">
      <w:pPr>
        <w:pStyle w:val="ListParagraph"/>
        <w:numPr>
          <w:ilvl w:val="0"/>
          <w:numId w:val="6"/>
        </w:numPr>
        <w:spacing w:after="0" w:line="276" w:lineRule="auto"/>
        <w:ind w:left="993" w:hanging="284"/>
        <w:jc w:val="both"/>
        <w:rPr>
          <w:rFonts w:asciiTheme="majorBidi" w:hAnsiTheme="majorBidi" w:cstheme="majorBidi"/>
          <w:sz w:val="24"/>
          <w:szCs w:val="24"/>
        </w:rPr>
      </w:pPr>
      <w:r w:rsidRPr="00CF181D">
        <w:rPr>
          <w:rFonts w:asciiTheme="majorBidi" w:hAnsiTheme="majorBidi" w:cstheme="majorBidi"/>
          <w:sz w:val="24"/>
          <w:szCs w:val="24"/>
        </w:rPr>
        <w:t>Nội khoa:</w:t>
      </w:r>
    </w:p>
    <w:p w14:paraId="66B3CA42" w14:textId="7AE40400" w:rsidR="009B34E9" w:rsidRDefault="002749E2" w:rsidP="00CF181D">
      <w:pPr>
        <w:pStyle w:val="ListParagraph"/>
        <w:spacing w:after="0" w:line="276" w:lineRule="auto"/>
        <w:ind w:left="993"/>
        <w:jc w:val="both"/>
        <w:rPr>
          <w:rFonts w:asciiTheme="majorBidi" w:hAnsiTheme="majorBidi" w:cstheme="majorBidi"/>
          <w:sz w:val="24"/>
          <w:szCs w:val="24"/>
        </w:rPr>
      </w:pPr>
      <w:r w:rsidRPr="00CF181D">
        <w:rPr>
          <w:rFonts w:asciiTheme="majorBidi" w:hAnsiTheme="majorBidi" w:cstheme="majorBidi"/>
          <w:sz w:val="24"/>
          <w:szCs w:val="24"/>
        </w:rPr>
        <w:t xml:space="preserve">Chẩn </w:t>
      </w:r>
      <w:proofErr w:type="spellStart"/>
      <w:r w:rsidRPr="00CF181D">
        <w:rPr>
          <w:rFonts w:asciiTheme="majorBidi" w:hAnsiTheme="majorBidi" w:cstheme="majorBidi"/>
          <w:sz w:val="24"/>
          <w:szCs w:val="24"/>
        </w:rPr>
        <w:t>đoán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và</w:t>
      </w:r>
      <w:proofErr w:type="spellEnd"/>
      <w:r w:rsidRPr="00CF181D">
        <w:rPr>
          <w:rFonts w:asciiTheme="majorBidi" w:hAnsiTheme="majorBidi" w:cstheme="majorBidi"/>
          <w:sz w:val="24"/>
          <w:szCs w:val="24"/>
        </w:rPr>
        <w:t xml:space="preserve"> điều </w:t>
      </w:r>
      <w:proofErr w:type="spellStart"/>
      <w:r w:rsidRPr="00CF181D">
        <w:rPr>
          <w:rFonts w:asciiTheme="majorBidi" w:hAnsiTheme="majorBidi" w:cstheme="majorBidi"/>
          <w:sz w:val="24"/>
          <w:szCs w:val="24"/>
        </w:rPr>
        <w:t>trị</w:t>
      </w:r>
      <w:proofErr w:type="spellEnd"/>
      <w:r w:rsidRPr="00CF181D">
        <w:rPr>
          <w:rFonts w:asciiTheme="majorBidi" w:hAnsiTheme="majorBidi" w:cstheme="majorBidi"/>
          <w:sz w:val="24"/>
          <w:szCs w:val="24"/>
        </w:rPr>
        <w:t xml:space="preserve"> hen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rõ</w:t>
      </w:r>
      <w:proofErr w:type="spellEnd"/>
      <w:r w:rsidRPr="00CF181D">
        <w:rPr>
          <w:rFonts w:asciiTheme="majorBidi" w:hAnsiTheme="majorBidi" w:cstheme="majorBidi"/>
          <w:sz w:val="24"/>
          <w:szCs w:val="24"/>
        </w:rPr>
        <w:t xml:space="preserve"> loại từ </w:t>
      </w:r>
      <w:proofErr w:type="spellStart"/>
      <w:r w:rsidRPr="00CF181D">
        <w:rPr>
          <w:rFonts w:asciiTheme="majorBidi" w:hAnsiTheme="majorBidi" w:cstheme="majorBidi"/>
          <w:sz w:val="24"/>
          <w:szCs w:val="24"/>
        </w:rPr>
        <w:t>lúc</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còn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nhỏ</w:t>
      </w:r>
      <w:proofErr w:type="spellEnd"/>
      <w:r w:rsidR="007C2226" w:rsidRPr="00CF181D">
        <w:rPr>
          <w:rFonts w:asciiTheme="majorBidi" w:hAnsiTheme="majorBidi" w:cstheme="majorBidi"/>
          <w:sz w:val="24"/>
          <w:szCs w:val="24"/>
        </w:rPr>
        <w:t xml:space="preserve">, chưa </w:t>
      </w:r>
      <w:proofErr w:type="spellStart"/>
      <w:r w:rsidR="007C2226" w:rsidRPr="00CF181D">
        <w:rPr>
          <w:rFonts w:asciiTheme="majorBidi" w:hAnsiTheme="majorBidi" w:cstheme="majorBidi"/>
          <w:sz w:val="24"/>
          <w:szCs w:val="24"/>
        </w:rPr>
        <w:t>từng</w:t>
      </w:r>
      <w:proofErr w:type="spellEnd"/>
      <w:r w:rsidR="007C2226" w:rsidRPr="00CF181D">
        <w:rPr>
          <w:rFonts w:asciiTheme="majorBidi" w:hAnsiTheme="majorBidi" w:cstheme="majorBidi"/>
          <w:sz w:val="24"/>
          <w:szCs w:val="24"/>
        </w:rPr>
        <w:t xml:space="preserve"> được đo hô hấp </w:t>
      </w:r>
      <w:proofErr w:type="spellStart"/>
      <w:r w:rsidR="007C2226" w:rsidRPr="00CF181D">
        <w:rPr>
          <w:rFonts w:asciiTheme="majorBidi" w:hAnsiTheme="majorBidi" w:cstheme="majorBidi"/>
          <w:sz w:val="24"/>
          <w:szCs w:val="24"/>
        </w:rPr>
        <w:t>kí</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Các</w:t>
      </w:r>
      <w:proofErr w:type="spellEnd"/>
      <w:r w:rsidRPr="00CF181D">
        <w:rPr>
          <w:rFonts w:asciiTheme="majorBidi" w:hAnsiTheme="majorBidi" w:cstheme="majorBidi"/>
          <w:sz w:val="24"/>
          <w:szCs w:val="24"/>
        </w:rPr>
        <w:t xml:space="preserve"> cơn hen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xuất</w:t>
      </w:r>
      <w:proofErr w:type="spellEnd"/>
      <w:r w:rsidRPr="00CF181D">
        <w:rPr>
          <w:rFonts w:asciiTheme="majorBidi" w:hAnsiTheme="majorBidi" w:cstheme="majorBidi"/>
          <w:sz w:val="24"/>
          <w:szCs w:val="24"/>
        </w:rPr>
        <w:t xml:space="preserve"> hiện cho tới 5 năm gần đây. </w:t>
      </w:r>
      <w:r w:rsidR="009E2BF4" w:rsidRPr="00CF181D">
        <w:rPr>
          <w:rFonts w:asciiTheme="majorBidi" w:hAnsiTheme="majorBidi" w:cstheme="majorBidi"/>
          <w:sz w:val="24"/>
          <w:szCs w:val="24"/>
        </w:rPr>
        <w:t xml:space="preserve">Hiện tại </w:t>
      </w:r>
      <w:proofErr w:type="spellStart"/>
      <w:r w:rsidR="009E2BF4" w:rsidRPr="00CF181D">
        <w:rPr>
          <w:rFonts w:asciiTheme="majorBidi" w:hAnsiTheme="majorBidi" w:cstheme="majorBidi"/>
          <w:sz w:val="24"/>
          <w:szCs w:val="24"/>
        </w:rPr>
        <w:t>bệnh</w:t>
      </w:r>
      <w:proofErr w:type="spellEnd"/>
      <w:r w:rsidR="009E2BF4" w:rsidRPr="00CF181D">
        <w:rPr>
          <w:rFonts w:asciiTheme="majorBidi" w:hAnsiTheme="majorBidi" w:cstheme="majorBidi"/>
          <w:sz w:val="24"/>
          <w:szCs w:val="24"/>
        </w:rPr>
        <w:t xml:space="preserve"> hen được </w:t>
      </w:r>
      <w:proofErr w:type="spellStart"/>
      <w:r w:rsidR="009E2BF4" w:rsidRPr="00CF181D">
        <w:rPr>
          <w:rFonts w:asciiTheme="majorBidi" w:hAnsiTheme="majorBidi" w:cstheme="majorBidi"/>
          <w:sz w:val="24"/>
          <w:szCs w:val="24"/>
        </w:rPr>
        <w:t>theo</w:t>
      </w:r>
      <w:proofErr w:type="spellEnd"/>
      <w:r w:rsidR="009E2BF4" w:rsidRPr="00CF181D">
        <w:rPr>
          <w:rFonts w:asciiTheme="majorBidi" w:hAnsiTheme="majorBidi" w:cstheme="majorBidi"/>
          <w:sz w:val="24"/>
          <w:szCs w:val="24"/>
        </w:rPr>
        <w:t xml:space="preserve"> </w:t>
      </w:r>
      <w:proofErr w:type="spellStart"/>
      <w:r w:rsidR="009E2BF4" w:rsidRPr="00CF181D">
        <w:rPr>
          <w:rFonts w:asciiTheme="majorBidi" w:hAnsiTheme="majorBidi" w:cstheme="majorBidi"/>
          <w:sz w:val="24"/>
          <w:szCs w:val="24"/>
        </w:rPr>
        <w:t>dõi</w:t>
      </w:r>
      <w:proofErr w:type="spellEnd"/>
      <w:r w:rsidR="009E2BF4" w:rsidRPr="00CF181D">
        <w:rPr>
          <w:rFonts w:asciiTheme="majorBidi" w:hAnsiTheme="majorBidi" w:cstheme="majorBidi"/>
          <w:sz w:val="24"/>
          <w:szCs w:val="24"/>
        </w:rPr>
        <w:t xml:space="preserve"> </w:t>
      </w:r>
      <w:proofErr w:type="spellStart"/>
      <w:r w:rsidR="009E2BF4" w:rsidRPr="00CF181D">
        <w:rPr>
          <w:rFonts w:asciiTheme="majorBidi" w:hAnsiTheme="majorBidi" w:cstheme="majorBidi"/>
          <w:sz w:val="24"/>
          <w:szCs w:val="24"/>
        </w:rPr>
        <w:t>và</w:t>
      </w:r>
      <w:proofErr w:type="spellEnd"/>
      <w:r w:rsidR="009E2BF4" w:rsidRPr="00CF181D">
        <w:rPr>
          <w:rFonts w:asciiTheme="majorBidi" w:hAnsiTheme="majorBidi" w:cstheme="majorBidi"/>
          <w:sz w:val="24"/>
          <w:szCs w:val="24"/>
        </w:rPr>
        <w:t xml:space="preserve"> điệu </w:t>
      </w:r>
      <w:proofErr w:type="spellStart"/>
      <w:r w:rsidR="009E2BF4" w:rsidRPr="00CF181D">
        <w:rPr>
          <w:rFonts w:asciiTheme="majorBidi" w:hAnsiTheme="majorBidi" w:cstheme="majorBidi"/>
          <w:sz w:val="24"/>
          <w:szCs w:val="24"/>
        </w:rPr>
        <w:t>trị</w:t>
      </w:r>
      <w:proofErr w:type="spellEnd"/>
      <w:r w:rsidR="009E2BF4" w:rsidRPr="00CF181D">
        <w:rPr>
          <w:rFonts w:asciiTheme="majorBidi" w:hAnsiTheme="majorBidi" w:cstheme="majorBidi"/>
          <w:sz w:val="24"/>
          <w:szCs w:val="24"/>
        </w:rPr>
        <w:t xml:space="preserve"> tại trung </w:t>
      </w:r>
      <w:proofErr w:type="spellStart"/>
      <w:r w:rsidR="009E2BF4" w:rsidRPr="00CF181D">
        <w:rPr>
          <w:rFonts w:asciiTheme="majorBidi" w:hAnsiTheme="majorBidi" w:cstheme="majorBidi"/>
          <w:sz w:val="24"/>
          <w:szCs w:val="24"/>
        </w:rPr>
        <w:t>tâm</w:t>
      </w:r>
      <w:proofErr w:type="spellEnd"/>
      <w:r w:rsidR="009E2BF4" w:rsidRPr="00CF181D">
        <w:rPr>
          <w:rFonts w:asciiTheme="majorBidi" w:hAnsiTheme="majorBidi" w:cstheme="majorBidi"/>
          <w:sz w:val="24"/>
          <w:szCs w:val="24"/>
        </w:rPr>
        <w:t xml:space="preserve"> y tế </w:t>
      </w:r>
      <w:proofErr w:type="spellStart"/>
      <w:r w:rsidR="009E2221" w:rsidRPr="00CF181D">
        <w:rPr>
          <w:rFonts w:asciiTheme="majorBidi" w:hAnsiTheme="majorBidi" w:cstheme="majorBidi"/>
          <w:sz w:val="24"/>
          <w:szCs w:val="24"/>
        </w:rPr>
        <w:t>người</w:t>
      </w:r>
      <w:proofErr w:type="spellEnd"/>
      <w:r w:rsidR="009E2221" w:rsidRPr="00CF181D">
        <w:rPr>
          <w:rFonts w:asciiTheme="majorBidi" w:hAnsiTheme="majorBidi" w:cstheme="majorBidi"/>
          <w:sz w:val="24"/>
          <w:szCs w:val="24"/>
        </w:rPr>
        <w:t xml:space="preserve"> </w:t>
      </w:r>
      <w:proofErr w:type="spellStart"/>
      <w:r w:rsidR="009E2221" w:rsidRPr="00CF181D">
        <w:rPr>
          <w:rFonts w:asciiTheme="majorBidi" w:hAnsiTheme="majorBidi" w:cstheme="majorBidi"/>
          <w:sz w:val="24"/>
          <w:szCs w:val="24"/>
        </w:rPr>
        <w:t>cao</w:t>
      </w:r>
      <w:proofErr w:type="spellEnd"/>
      <w:r w:rsidR="009E2221" w:rsidRPr="00CF181D">
        <w:rPr>
          <w:rFonts w:asciiTheme="majorBidi" w:hAnsiTheme="majorBidi" w:cstheme="majorBidi"/>
          <w:sz w:val="24"/>
          <w:szCs w:val="24"/>
        </w:rPr>
        <w:t xml:space="preserve"> </w:t>
      </w:r>
      <w:proofErr w:type="spellStart"/>
      <w:r w:rsidR="009E2221" w:rsidRPr="00CF181D">
        <w:rPr>
          <w:rFonts w:asciiTheme="majorBidi" w:hAnsiTheme="majorBidi" w:cstheme="majorBidi"/>
          <w:sz w:val="24"/>
          <w:szCs w:val="24"/>
        </w:rPr>
        <w:t>tuổi</w:t>
      </w:r>
      <w:proofErr w:type="spellEnd"/>
      <w:r w:rsidR="009E2221" w:rsidRPr="00CF181D">
        <w:rPr>
          <w:rFonts w:asciiTheme="majorBidi" w:hAnsiTheme="majorBidi" w:cstheme="majorBidi"/>
          <w:sz w:val="24"/>
          <w:szCs w:val="24"/>
        </w:rPr>
        <w:t xml:space="preserve">. </w:t>
      </w:r>
      <w:proofErr w:type="spellStart"/>
      <w:r w:rsidR="009356C9" w:rsidRPr="00CF181D">
        <w:rPr>
          <w:rFonts w:asciiTheme="majorBidi" w:hAnsiTheme="majorBidi" w:cstheme="majorBidi"/>
          <w:sz w:val="24"/>
          <w:szCs w:val="24"/>
        </w:rPr>
        <w:t>Bệnh</w:t>
      </w:r>
      <w:proofErr w:type="spellEnd"/>
      <w:r w:rsidR="009356C9" w:rsidRPr="00CF181D">
        <w:rPr>
          <w:rFonts w:asciiTheme="majorBidi" w:hAnsiTheme="majorBidi" w:cstheme="majorBidi"/>
          <w:sz w:val="24"/>
          <w:szCs w:val="24"/>
        </w:rPr>
        <w:t xml:space="preserve"> nhân sử </w:t>
      </w:r>
      <w:proofErr w:type="spellStart"/>
      <w:r w:rsidR="009356C9" w:rsidRPr="00CF181D">
        <w:rPr>
          <w:rFonts w:asciiTheme="majorBidi" w:hAnsiTheme="majorBidi" w:cstheme="majorBidi"/>
          <w:sz w:val="24"/>
          <w:szCs w:val="24"/>
        </w:rPr>
        <w:t>dụng</w:t>
      </w:r>
      <w:proofErr w:type="spellEnd"/>
      <w:r w:rsidR="009356C9" w:rsidRPr="00CF181D">
        <w:rPr>
          <w:rFonts w:asciiTheme="majorBidi" w:hAnsiTheme="majorBidi" w:cstheme="majorBidi"/>
          <w:sz w:val="24"/>
          <w:szCs w:val="24"/>
        </w:rPr>
        <w:t xml:space="preserve"> </w:t>
      </w:r>
      <w:proofErr w:type="spellStart"/>
      <w:r w:rsidR="009356C9" w:rsidRPr="00CF181D">
        <w:rPr>
          <w:rFonts w:asciiTheme="majorBidi" w:hAnsiTheme="majorBidi" w:cstheme="majorBidi"/>
          <w:sz w:val="24"/>
          <w:szCs w:val="24"/>
        </w:rPr>
        <w:t>thuốc</w:t>
      </w:r>
      <w:proofErr w:type="spellEnd"/>
      <w:r w:rsidR="009356C9" w:rsidRPr="00CF181D">
        <w:rPr>
          <w:rFonts w:asciiTheme="majorBidi" w:hAnsiTheme="majorBidi" w:cstheme="majorBidi"/>
          <w:sz w:val="24"/>
          <w:szCs w:val="24"/>
        </w:rPr>
        <w:t xml:space="preserve"> Ventolin xịt 2 </w:t>
      </w:r>
      <w:proofErr w:type="spellStart"/>
      <w:r w:rsidR="009356C9" w:rsidRPr="00CF181D">
        <w:rPr>
          <w:rFonts w:asciiTheme="majorBidi" w:hAnsiTheme="majorBidi" w:cstheme="majorBidi"/>
          <w:sz w:val="24"/>
          <w:szCs w:val="24"/>
        </w:rPr>
        <w:t>nhát</w:t>
      </w:r>
      <w:proofErr w:type="spellEnd"/>
      <w:r w:rsidR="00B30B35" w:rsidRPr="00CF181D">
        <w:rPr>
          <w:rFonts w:asciiTheme="majorBidi" w:hAnsiTheme="majorBidi" w:cstheme="majorBidi"/>
          <w:sz w:val="24"/>
          <w:szCs w:val="24"/>
        </w:rPr>
        <w:t xml:space="preserve"> để </w:t>
      </w:r>
      <w:r w:rsidR="00B30B35" w:rsidRPr="23E552B0">
        <w:rPr>
          <w:rFonts w:asciiTheme="majorBidi" w:hAnsiTheme="majorBidi" w:cstheme="majorBidi"/>
          <w:sz w:val="24"/>
          <w:szCs w:val="24"/>
        </w:rPr>
        <w:t>cắt</w:t>
      </w:r>
      <w:r w:rsidR="00B30B35" w:rsidRPr="00CF181D">
        <w:rPr>
          <w:rFonts w:asciiTheme="majorBidi" w:hAnsiTheme="majorBidi" w:cstheme="majorBidi"/>
          <w:sz w:val="24"/>
          <w:szCs w:val="24"/>
        </w:rPr>
        <w:t xml:space="preserve"> cơn,</w:t>
      </w:r>
      <w:r w:rsidR="00395CDE" w:rsidRPr="00CF181D">
        <w:rPr>
          <w:rFonts w:asciiTheme="majorBidi" w:hAnsiTheme="majorBidi" w:cstheme="majorBidi"/>
          <w:sz w:val="24"/>
          <w:szCs w:val="24"/>
        </w:rPr>
        <w:t xml:space="preserve"> chưa </w:t>
      </w:r>
      <w:proofErr w:type="spellStart"/>
      <w:r w:rsidR="00395CDE" w:rsidRPr="00CF181D">
        <w:rPr>
          <w:rFonts w:asciiTheme="majorBidi" w:hAnsiTheme="majorBidi" w:cstheme="majorBidi"/>
          <w:sz w:val="24"/>
          <w:szCs w:val="24"/>
        </w:rPr>
        <w:t>rõ</w:t>
      </w:r>
      <w:proofErr w:type="spellEnd"/>
      <w:r w:rsidR="00395CDE" w:rsidRPr="00CF181D">
        <w:rPr>
          <w:rFonts w:asciiTheme="majorBidi" w:hAnsiTheme="majorBidi" w:cstheme="majorBidi"/>
          <w:sz w:val="24"/>
          <w:szCs w:val="24"/>
        </w:rPr>
        <w:t xml:space="preserve"> </w:t>
      </w:r>
      <w:proofErr w:type="spellStart"/>
      <w:r w:rsidR="00395CDE" w:rsidRPr="00CF181D">
        <w:rPr>
          <w:rFonts w:asciiTheme="majorBidi" w:hAnsiTheme="majorBidi" w:cstheme="majorBidi"/>
          <w:sz w:val="24"/>
          <w:szCs w:val="24"/>
        </w:rPr>
        <w:t>cách</w:t>
      </w:r>
      <w:proofErr w:type="spellEnd"/>
      <w:r w:rsidR="00395CDE" w:rsidRPr="00CF181D">
        <w:rPr>
          <w:rFonts w:asciiTheme="majorBidi" w:hAnsiTheme="majorBidi" w:cstheme="majorBidi"/>
          <w:sz w:val="24"/>
          <w:szCs w:val="24"/>
        </w:rPr>
        <w:t xml:space="preserve"> sử </w:t>
      </w:r>
      <w:proofErr w:type="spellStart"/>
      <w:r w:rsidR="00395CDE" w:rsidRPr="00CF181D">
        <w:rPr>
          <w:rFonts w:asciiTheme="majorBidi" w:hAnsiTheme="majorBidi" w:cstheme="majorBidi"/>
          <w:sz w:val="24"/>
          <w:szCs w:val="24"/>
        </w:rPr>
        <w:t>dụng</w:t>
      </w:r>
      <w:proofErr w:type="spellEnd"/>
      <w:r w:rsidR="00395CDE" w:rsidRPr="00CF181D">
        <w:rPr>
          <w:rFonts w:asciiTheme="majorBidi" w:hAnsiTheme="majorBidi" w:cstheme="majorBidi"/>
          <w:sz w:val="24"/>
          <w:szCs w:val="24"/>
        </w:rPr>
        <w:t xml:space="preserve"> </w:t>
      </w:r>
      <w:proofErr w:type="spellStart"/>
      <w:r w:rsidR="00395CDE" w:rsidRPr="00CF181D">
        <w:rPr>
          <w:rFonts w:asciiTheme="majorBidi" w:hAnsiTheme="majorBidi" w:cstheme="majorBidi"/>
          <w:sz w:val="24"/>
          <w:szCs w:val="24"/>
        </w:rPr>
        <w:t>thuốc</w:t>
      </w:r>
      <w:proofErr w:type="spellEnd"/>
      <w:r w:rsidR="00395CDE" w:rsidRPr="00CF181D">
        <w:rPr>
          <w:rFonts w:asciiTheme="majorBidi" w:hAnsiTheme="majorBidi" w:cstheme="majorBidi"/>
          <w:sz w:val="24"/>
          <w:szCs w:val="24"/>
        </w:rPr>
        <w:t>,</w:t>
      </w:r>
      <w:r w:rsidR="00B30B35" w:rsidRPr="00CF181D">
        <w:rPr>
          <w:rFonts w:asciiTheme="majorBidi" w:hAnsiTheme="majorBidi" w:cstheme="majorBidi"/>
          <w:sz w:val="24"/>
          <w:szCs w:val="24"/>
        </w:rPr>
        <w:t xml:space="preserve"> </w:t>
      </w:r>
      <w:proofErr w:type="spellStart"/>
      <w:r w:rsidR="00B30B35" w:rsidRPr="00CF181D">
        <w:rPr>
          <w:rFonts w:asciiTheme="majorBidi" w:hAnsiTheme="majorBidi" w:cstheme="majorBidi"/>
          <w:sz w:val="24"/>
          <w:szCs w:val="24"/>
        </w:rPr>
        <w:t>ngoài</w:t>
      </w:r>
      <w:proofErr w:type="spellEnd"/>
      <w:r w:rsidR="00B30B35" w:rsidRPr="00CF181D">
        <w:rPr>
          <w:rFonts w:asciiTheme="majorBidi" w:hAnsiTheme="majorBidi" w:cstheme="majorBidi"/>
          <w:sz w:val="24"/>
          <w:szCs w:val="24"/>
        </w:rPr>
        <w:t xml:space="preserve"> ra </w:t>
      </w:r>
      <w:proofErr w:type="spellStart"/>
      <w:r w:rsidR="00B30B35" w:rsidRPr="00CF181D">
        <w:rPr>
          <w:rFonts w:asciiTheme="majorBidi" w:hAnsiTheme="majorBidi" w:cstheme="majorBidi"/>
          <w:sz w:val="24"/>
          <w:szCs w:val="24"/>
        </w:rPr>
        <w:t>không</w:t>
      </w:r>
      <w:proofErr w:type="spellEnd"/>
      <w:r w:rsidR="00B30B35" w:rsidRPr="00CF181D">
        <w:rPr>
          <w:rFonts w:asciiTheme="majorBidi" w:hAnsiTheme="majorBidi" w:cstheme="majorBidi"/>
          <w:sz w:val="24"/>
          <w:szCs w:val="24"/>
        </w:rPr>
        <w:t xml:space="preserve"> sử </w:t>
      </w:r>
      <w:proofErr w:type="spellStart"/>
      <w:r w:rsidR="00B30B35" w:rsidRPr="00CF181D">
        <w:rPr>
          <w:rFonts w:asciiTheme="majorBidi" w:hAnsiTheme="majorBidi" w:cstheme="majorBidi"/>
          <w:sz w:val="24"/>
          <w:szCs w:val="24"/>
        </w:rPr>
        <w:t>dụng</w:t>
      </w:r>
      <w:proofErr w:type="spellEnd"/>
      <w:r w:rsidR="00B30B35" w:rsidRPr="00CF181D">
        <w:rPr>
          <w:rFonts w:asciiTheme="majorBidi" w:hAnsiTheme="majorBidi" w:cstheme="majorBidi"/>
          <w:sz w:val="24"/>
          <w:szCs w:val="24"/>
        </w:rPr>
        <w:t xml:space="preserve"> </w:t>
      </w:r>
      <w:proofErr w:type="spellStart"/>
      <w:r w:rsidR="00B30B35" w:rsidRPr="00CF181D">
        <w:rPr>
          <w:rFonts w:asciiTheme="majorBidi" w:hAnsiTheme="majorBidi" w:cstheme="majorBidi"/>
          <w:sz w:val="24"/>
          <w:szCs w:val="24"/>
        </w:rPr>
        <w:t>thêm</w:t>
      </w:r>
      <w:proofErr w:type="spellEnd"/>
      <w:r w:rsidR="00B30B35" w:rsidRPr="00CF181D">
        <w:rPr>
          <w:rFonts w:asciiTheme="majorBidi" w:hAnsiTheme="majorBidi" w:cstheme="majorBidi"/>
          <w:sz w:val="24"/>
          <w:szCs w:val="24"/>
        </w:rPr>
        <w:t xml:space="preserve"> </w:t>
      </w:r>
      <w:proofErr w:type="spellStart"/>
      <w:r w:rsidR="00B30B35" w:rsidRPr="00CF181D">
        <w:rPr>
          <w:rFonts w:asciiTheme="majorBidi" w:hAnsiTheme="majorBidi" w:cstheme="majorBidi"/>
          <w:sz w:val="24"/>
          <w:szCs w:val="24"/>
        </w:rPr>
        <w:t>thuốc</w:t>
      </w:r>
      <w:proofErr w:type="spellEnd"/>
      <w:r w:rsidR="00B30B35" w:rsidRPr="00CF181D">
        <w:rPr>
          <w:rFonts w:asciiTheme="majorBidi" w:hAnsiTheme="majorBidi" w:cstheme="majorBidi"/>
          <w:sz w:val="24"/>
          <w:szCs w:val="24"/>
        </w:rPr>
        <w:t xml:space="preserve"> </w:t>
      </w:r>
      <w:proofErr w:type="spellStart"/>
      <w:r w:rsidR="00B30B35" w:rsidRPr="00CF181D">
        <w:rPr>
          <w:rFonts w:asciiTheme="majorBidi" w:hAnsiTheme="majorBidi" w:cstheme="majorBidi"/>
          <w:sz w:val="24"/>
          <w:szCs w:val="24"/>
        </w:rPr>
        <w:t>gì</w:t>
      </w:r>
      <w:proofErr w:type="spellEnd"/>
      <w:r w:rsidR="00B30B35" w:rsidRPr="00CF181D">
        <w:rPr>
          <w:rFonts w:asciiTheme="majorBidi" w:hAnsiTheme="majorBidi" w:cstheme="majorBidi"/>
          <w:sz w:val="24"/>
          <w:szCs w:val="24"/>
        </w:rPr>
        <w:t xml:space="preserve">. Tần suất </w:t>
      </w:r>
      <w:proofErr w:type="spellStart"/>
      <w:r w:rsidR="00B30B35" w:rsidRPr="00CF181D">
        <w:rPr>
          <w:rFonts w:asciiTheme="majorBidi" w:hAnsiTheme="majorBidi" w:cstheme="majorBidi"/>
          <w:sz w:val="24"/>
          <w:szCs w:val="24"/>
        </w:rPr>
        <w:t>ghi</w:t>
      </w:r>
      <w:proofErr w:type="spellEnd"/>
      <w:r w:rsidR="00B30B35" w:rsidRPr="00CF181D">
        <w:rPr>
          <w:rFonts w:asciiTheme="majorBidi" w:hAnsiTheme="majorBidi" w:cstheme="majorBidi"/>
          <w:sz w:val="24"/>
          <w:szCs w:val="24"/>
        </w:rPr>
        <w:t xml:space="preserve"> </w:t>
      </w:r>
      <w:proofErr w:type="spellStart"/>
      <w:r w:rsidR="00B30B35" w:rsidRPr="00CF181D">
        <w:rPr>
          <w:rFonts w:asciiTheme="majorBidi" w:hAnsiTheme="majorBidi" w:cstheme="majorBidi"/>
          <w:sz w:val="24"/>
          <w:szCs w:val="24"/>
        </w:rPr>
        <w:t>nhận</w:t>
      </w:r>
      <w:proofErr w:type="spellEnd"/>
      <w:r w:rsidR="00B30B35" w:rsidRPr="00CF181D">
        <w:rPr>
          <w:rFonts w:asciiTheme="majorBidi" w:hAnsiTheme="majorBidi" w:cstheme="majorBidi"/>
          <w:sz w:val="24"/>
          <w:szCs w:val="24"/>
        </w:rPr>
        <w:t xml:space="preserve"> </w:t>
      </w:r>
      <w:r w:rsidR="007E5EEF" w:rsidRPr="00CF181D">
        <w:rPr>
          <w:rFonts w:asciiTheme="majorBidi" w:hAnsiTheme="majorBidi" w:cstheme="majorBidi"/>
          <w:sz w:val="24"/>
          <w:szCs w:val="24"/>
        </w:rPr>
        <w:t xml:space="preserve">sử </w:t>
      </w:r>
      <w:proofErr w:type="spellStart"/>
      <w:r w:rsidR="007E5EEF" w:rsidRPr="00CF181D">
        <w:rPr>
          <w:rFonts w:asciiTheme="majorBidi" w:hAnsiTheme="majorBidi" w:cstheme="majorBidi"/>
          <w:sz w:val="24"/>
          <w:szCs w:val="24"/>
        </w:rPr>
        <w:t>dụng</w:t>
      </w:r>
      <w:proofErr w:type="spellEnd"/>
      <w:r w:rsidR="007E5EEF" w:rsidRPr="00CF181D">
        <w:rPr>
          <w:rFonts w:asciiTheme="majorBidi" w:hAnsiTheme="majorBidi" w:cstheme="majorBidi"/>
          <w:sz w:val="24"/>
          <w:szCs w:val="24"/>
        </w:rPr>
        <w:t xml:space="preserve"> </w:t>
      </w:r>
      <w:r w:rsidR="007E5EEF" w:rsidRPr="1EEE6528">
        <w:rPr>
          <w:rFonts w:asciiTheme="majorBidi" w:hAnsiTheme="majorBidi" w:cstheme="majorBidi"/>
          <w:sz w:val="24"/>
          <w:szCs w:val="24"/>
        </w:rPr>
        <w:t>Ventolin</w:t>
      </w:r>
      <w:r w:rsidR="007E5EEF" w:rsidRPr="00CF181D">
        <w:rPr>
          <w:rFonts w:asciiTheme="majorBidi" w:hAnsiTheme="majorBidi" w:cstheme="majorBidi"/>
          <w:sz w:val="24"/>
          <w:szCs w:val="24"/>
        </w:rPr>
        <w:t xml:space="preserve"> mỗi 3 </w:t>
      </w:r>
      <w:proofErr w:type="spellStart"/>
      <w:r w:rsidR="007E5EEF" w:rsidRPr="00CF181D">
        <w:rPr>
          <w:rFonts w:asciiTheme="majorBidi" w:hAnsiTheme="majorBidi" w:cstheme="majorBidi"/>
          <w:sz w:val="24"/>
          <w:szCs w:val="24"/>
        </w:rPr>
        <w:t>ngày</w:t>
      </w:r>
      <w:proofErr w:type="spellEnd"/>
      <w:r w:rsidR="007E5EEF" w:rsidRPr="00CF181D">
        <w:rPr>
          <w:rFonts w:asciiTheme="majorBidi" w:hAnsiTheme="majorBidi" w:cstheme="majorBidi"/>
          <w:sz w:val="24"/>
          <w:szCs w:val="24"/>
        </w:rPr>
        <w:t xml:space="preserve"> </w:t>
      </w:r>
      <w:proofErr w:type="spellStart"/>
      <w:r w:rsidR="007E5EEF" w:rsidRPr="00CF181D">
        <w:rPr>
          <w:rFonts w:asciiTheme="majorBidi" w:hAnsiTheme="majorBidi" w:cstheme="majorBidi"/>
          <w:sz w:val="24"/>
          <w:szCs w:val="24"/>
        </w:rPr>
        <w:t>trong</w:t>
      </w:r>
      <w:proofErr w:type="spellEnd"/>
      <w:r w:rsidR="007E5EEF" w:rsidRPr="00CF181D">
        <w:rPr>
          <w:rFonts w:asciiTheme="majorBidi" w:hAnsiTheme="majorBidi" w:cstheme="majorBidi"/>
          <w:sz w:val="24"/>
          <w:szCs w:val="24"/>
        </w:rPr>
        <w:t xml:space="preserve"> 1 </w:t>
      </w:r>
      <w:proofErr w:type="spellStart"/>
      <w:r w:rsidR="007E5EEF" w:rsidRPr="00CF181D">
        <w:rPr>
          <w:rFonts w:asciiTheme="majorBidi" w:hAnsiTheme="majorBidi" w:cstheme="majorBidi"/>
          <w:sz w:val="24"/>
          <w:szCs w:val="24"/>
        </w:rPr>
        <w:t>tháng</w:t>
      </w:r>
      <w:proofErr w:type="spellEnd"/>
      <w:r w:rsidR="007E5EEF" w:rsidRPr="00CF181D">
        <w:rPr>
          <w:rFonts w:asciiTheme="majorBidi" w:hAnsiTheme="majorBidi" w:cstheme="majorBidi"/>
          <w:sz w:val="24"/>
          <w:szCs w:val="24"/>
        </w:rPr>
        <w:t xml:space="preserve"> </w:t>
      </w:r>
      <w:r w:rsidR="007E5EEF" w:rsidRPr="57E78741">
        <w:rPr>
          <w:rFonts w:asciiTheme="majorBidi" w:hAnsiTheme="majorBidi" w:cstheme="majorBidi"/>
          <w:sz w:val="24"/>
          <w:szCs w:val="24"/>
        </w:rPr>
        <w:t>gần</w:t>
      </w:r>
      <w:r w:rsidR="007E5EEF" w:rsidRPr="00CF181D">
        <w:rPr>
          <w:rFonts w:asciiTheme="majorBidi" w:hAnsiTheme="majorBidi" w:cstheme="majorBidi"/>
          <w:sz w:val="24"/>
          <w:szCs w:val="24"/>
        </w:rPr>
        <w:t xml:space="preserve"> đây</w:t>
      </w:r>
      <w:r w:rsidR="004F5A05" w:rsidRPr="00CF181D">
        <w:rPr>
          <w:rFonts w:asciiTheme="majorBidi" w:hAnsiTheme="majorBidi" w:cstheme="majorBidi"/>
          <w:sz w:val="24"/>
          <w:szCs w:val="24"/>
        </w:rPr>
        <w:t xml:space="preserve">, </w:t>
      </w:r>
      <w:proofErr w:type="spellStart"/>
      <w:r w:rsidR="004F5A05" w:rsidRPr="00CF181D">
        <w:rPr>
          <w:rFonts w:asciiTheme="majorBidi" w:hAnsiTheme="majorBidi" w:cstheme="majorBidi"/>
          <w:sz w:val="24"/>
          <w:szCs w:val="24"/>
        </w:rPr>
        <w:t>ngoài</w:t>
      </w:r>
      <w:proofErr w:type="spellEnd"/>
      <w:r w:rsidR="004F5A05" w:rsidRPr="00CF181D">
        <w:rPr>
          <w:rFonts w:asciiTheme="majorBidi" w:hAnsiTheme="majorBidi" w:cstheme="majorBidi"/>
          <w:sz w:val="24"/>
          <w:szCs w:val="24"/>
        </w:rPr>
        <w:t xml:space="preserve"> ra </w:t>
      </w:r>
      <w:proofErr w:type="spellStart"/>
      <w:r w:rsidR="004F5A05" w:rsidRPr="00CF181D">
        <w:rPr>
          <w:rFonts w:asciiTheme="majorBidi" w:hAnsiTheme="majorBidi" w:cstheme="majorBidi"/>
          <w:sz w:val="24"/>
          <w:szCs w:val="24"/>
        </w:rPr>
        <w:t>bệnh</w:t>
      </w:r>
      <w:proofErr w:type="spellEnd"/>
      <w:r w:rsidR="004F5A05" w:rsidRPr="00CF181D">
        <w:rPr>
          <w:rFonts w:asciiTheme="majorBidi" w:hAnsiTheme="majorBidi" w:cstheme="majorBidi"/>
          <w:sz w:val="24"/>
          <w:szCs w:val="24"/>
        </w:rPr>
        <w:t xml:space="preserve"> nhân </w:t>
      </w:r>
      <w:proofErr w:type="spellStart"/>
      <w:r w:rsidR="004F5A05" w:rsidRPr="00CF181D">
        <w:rPr>
          <w:rFonts w:asciiTheme="majorBidi" w:hAnsiTheme="majorBidi" w:cstheme="majorBidi"/>
          <w:sz w:val="24"/>
          <w:szCs w:val="24"/>
        </w:rPr>
        <w:t>không</w:t>
      </w:r>
      <w:proofErr w:type="spellEnd"/>
      <w:r w:rsidR="004F5A05" w:rsidRPr="00CF181D">
        <w:rPr>
          <w:rFonts w:asciiTheme="majorBidi" w:hAnsiTheme="majorBidi" w:cstheme="majorBidi"/>
          <w:sz w:val="24"/>
          <w:szCs w:val="24"/>
        </w:rPr>
        <w:t xml:space="preserve"> sử </w:t>
      </w:r>
      <w:proofErr w:type="spellStart"/>
      <w:r w:rsidR="004F5A05" w:rsidRPr="00CF181D">
        <w:rPr>
          <w:rFonts w:asciiTheme="majorBidi" w:hAnsiTheme="majorBidi" w:cstheme="majorBidi"/>
          <w:sz w:val="24"/>
          <w:szCs w:val="24"/>
        </w:rPr>
        <w:t>dụng</w:t>
      </w:r>
      <w:proofErr w:type="spellEnd"/>
      <w:r w:rsidR="004F5A05" w:rsidRPr="00CF181D">
        <w:rPr>
          <w:rFonts w:asciiTheme="majorBidi" w:hAnsiTheme="majorBidi" w:cstheme="majorBidi"/>
          <w:sz w:val="24"/>
          <w:szCs w:val="24"/>
        </w:rPr>
        <w:t xml:space="preserve"> </w:t>
      </w:r>
      <w:proofErr w:type="spellStart"/>
      <w:r w:rsidR="004F5A05" w:rsidRPr="00CF181D">
        <w:rPr>
          <w:rFonts w:asciiTheme="majorBidi" w:hAnsiTheme="majorBidi" w:cstheme="majorBidi"/>
          <w:sz w:val="24"/>
          <w:szCs w:val="24"/>
        </w:rPr>
        <w:t>thêm</w:t>
      </w:r>
      <w:proofErr w:type="spellEnd"/>
      <w:r w:rsidR="004F5A05" w:rsidRPr="00CF181D">
        <w:rPr>
          <w:rFonts w:asciiTheme="majorBidi" w:hAnsiTheme="majorBidi" w:cstheme="majorBidi"/>
          <w:sz w:val="24"/>
          <w:szCs w:val="24"/>
        </w:rPr>
        <w:t xml:space="preserve"> </w:t>
      </w:r>
      <w:proofErr w:type="spellStart"/>
      <w:r w:rsidR="004F5A05" w:rsidRPr="00CF181D">
        <w:rPr>
          <w:rFonts w:asciiTheme="majorBidi" w:hAnsiTheme="majorBidi" w:cstheme="majorBidi"/>
          <w:sz w:val="24"/>
          <w:szCs w:val="24"/>
        </w:rPr>
        <w:t>thuốc</w:t>
      </w:r>
      <w:proofErr w:type="spellEnd"/>
      <w:r w:rsidR="004F5A05" w:rsidRPr="00CF181D">
        <w:rPr>
          <w:rFonts w:asciiTheme="majorBidi" w:hAnsiTheme="majorBidi" w:cstheme="majorBidi"/>
          <w:sz w:val="24"/>
          <w:szCs w:val="24"/>
        </w:rPr>
        <w:t xml:space="preserve"> </w:t>
      </w:r>
      <w:proofErr w:type="spellStart"/>
      <w:r w:rsidR="004F5A05" w:rsidRPr="00CF181D">
        <w:rPr>
          <w:rFonts w:asciiTheme="majorBidi" w:hAnsiTheme="majorBidi" w:cstheme="majorBidi"/>
          <w:sz w:val="24"/>
          <w:szCs w:val="24"/>
        </w:rPr>
        <w:t>gì</w:t>
      </w:r>
      <w:proofErr w:type="spellEnd"/>
      <w:r w:rsidR="004F5A05" w:rsidRPr="00CF181D">
        <w:rPr>
          <w:rFonts w:asciiTheme="majorBidi" w:hAnsiTheme="majorBidi" w:cstheme="majorBidi"/>
          <w:sz w:val="24"/>
          <w:szCs w:val="24"/>
        </w:rPr>
        <w:t xml:space="preserve"> điều </w:t>
      </w:r>
      <w:proofErr w:type="spellStart"/>
      <w:r w:rsidR="004F5A05" w:rsidRPr="00CF181D">
        <w:rPr>
          <w:rFonts w:asciiTheme="majorBidi" w:hAnsiTheme="majorBidi" w:cstheme="majorBidi"/>
          <w:sz w:val="24"/>
          <w:szCs w:val="24"/>
        </w:rPr>
        <w:t>trị</w:t>
      </w:r>
      <w:proofErr w:type="spellEnd"/>
      <w:r w:rsidR="004F5A05" w:rsidRPr="00CF181D">
        <w:rPr>
          <w:rFonts w:asciiTheme="majorBidi" w:hAnsiTheme="majorBidi" w:cstheme="majorBidi"/>
          <w:sz w:val="24"/>
          <w:szCs w:val="24"/>
        </w:rPr>
        <w:t xml:space="preserve"> hen.</w:t>
      </w:r>
      <w:r w:rsidR="007E5EEF" w:rsidRPr="00CF181D">
        <w:rPr>
          <w:rFonts w:asciiTheme="majorBidi" w:hAnsiTheme="majorBidi" w:cstheme="majorBidi"/>
          <w:sz w:val="24"/>
          <w:szCs w:val="24"/>
        </w:rPr>
        <w:t xml:space="preserve"> </w:t>
      </w:r>
      <w:r w:rsidR="00FF70AA" w:rsidRPr="00CF181D">
        <w:rPr>
          <w:rFonts w:asciiTheme="majorBidi" w:hAnsiTheme="majorBidi" w:cstheme="majorBidi"/>
          <w:sz w:val="24"/>
          <w:szCs w:val="24"/>
        </w:rPr>
        <w:t xml:space="preserve">Cơn hen </w:t>
      </w:r>
      <w:proofErr w:type="spellStart"/>
      <w:r w:rsidR="00FF70AA" w:rsidRPr="00CF181D">
        <w:rPr>
          <w:rFonts w:asciiTheme="majorBidi" w:hAnsiTheme="majorBidi" w:cstheme="majorBidi"/>
          <w:sz w:val="24"/>
          <w:szCs w:val="24"/>
        </w:rPr>
        <w:t>khởi</w:t>
      </w:r>
      <w:proofErr w:type="spellEnd"/>
      <w:r w:rsidR="00FF70AA" w:rsidRPr="00CF181D">
        <w:rPr>
          <w:rFonts w:asciiTheme="majorBidi" w:hAnsiTheme="majorBidi" w:cstheme="majorBidi"/>
          <w:sz w:val="24"/>
          <w:szCs w:val="24"/>
        </w:rPr>
        <w:t xml:space="preserve"> phát </w:t>
      </w:r>
      <w:proofErr w:type="spellStart"/>
      <w:r w:rsidR="00FF70AA" w:rsidRPr="00CF181D">
        <w:rPr>
          <w:rFonts w:asciiTheme="majorBidi" w:hAnsiTheme="majorBidi" w:cstheme="majorBidi"/>
          <w:sz w:val="24"/>
          <w:szCs w:val="24"/>
        </w:rPr>
        <w:t>vào</w:t>
      </w:r>
      <w:proofErr w:type="spellEnd"/>
      <w:r w:rsidR="00FF70AA" w:rsidRPr="00CF181D">
        <w:rPr>
          <w:rFonts w:asciiTheme="majorBidi" w:hAnsiTheme="majorBidi" w:cstheme="majorBidi"/>
          <w:sz w:val="24"/>
          <w:szCs w:val="24"/>
        </w:rPr>
        <w:t xml:space="preserve"> cả ban </w:t>
      </w:r>
      <w:proofErr w:type="spellStart"/>
      <w:r w:rsidR="00FF70AA" w:rsidRPr="00CF181D">
        <w:rPr>
          <w:rFonts w:asciiTheme="majorBidi" w:hAnsiTheme="majorBidi" w:cstheme="majorBidi"/>
          <w:sz w:val="24"/>
          <w:szCs w:val="24"/>
        </w:rPr>
        <w:t>ngày</w:t>
      </w:r>
      <w:proofErr w:type="spellEnd"/>
      <w:r w:rsidR="00FF70AA" w:rsidRPr="00CF181D">
        <w:rPr>
          <w:rFonts w:asciiTheme="majorBidi" w:hAnsiTheme="majorBidi" w:cstheme="majorBidi"/>
          <w:sz w:val="24"/>
          <w:szCs w:val="24"/>
        </w:rPr>
        <w:t xml:space="preserve"> lẫn </w:t>
      </w:r>
      <w:proofErr w:type="spellStart"/>
      <w:r w:rsidR="00FF70AA" w:rsidRPr="00CF181D">
        <w:rPr>
          <w:rFonts w:asciiTheme="majorBidi" w:hAnsiTheme="majorBidi" w:cstheme="majorBidi"/>
          <w:sz w:val="24"/>
          <w:szCs w:val="24"/>
        </w:rPr>
        <w:t>đêm</w:t>
      </w:r>
      <w:proofErr w:type="spellEnd"/>
      <w:r w:rsidR="00B85F1F" w:rsidRPr="00CF181D">
        <w:rPr>
          <w:rFonts w:asciiTheme="majorBidi" w:hAnsiTheme="majorBidi" w:cstheme="majorBidi"/>
          <w:sz w:val="24"/>
          <w:szCs w:val="24"/>
        </w:rPr>
        <w:t xml:space="preserve">. </w:t>
      </w:r>
      <w:proofErr w:type="spellStart"/>
      <w:r w:rsidR="00B85F1F" w:rsidRPr="00CF181D">
        <w:rPr>
          <w:rFonts w:asciiTheme="majorBidi" w:hAnsiTheme="majorBidi" w:cstheme="majorBidi"/>
          <w:sz w:val="24"/>
          <w:szCs w:val="24"/>
        </w:rPr>
        <w:t>Khó</w:t>
      </w:r>
      <w:proofErr w:type="spellEnd"/>
      <w:r w:rsidR="00B85F1F" w:rsidRPr="00CF181D">
        <w:rPr>
          <w:rFonts w:asciiTheme="majorBidi" w:hAnsiTheme="majorBidi" w:cstheme="majorBidi"/>
          <w:sz w:val="24"/>
          <w:szCs w:val="24"/>
        </w:rPr>
        <w:t xml:space="preserve"> </w:t>
      </w:r>
      <w:proofErr w:type="spellStart"/>
      <w:r w:rsidR="00B85F1F" w:rsidRPr="00CF181D">
        <w:rPr>
          <w:rFonts w:asciiTheme="majorBidi" w:hAnsiTheme="majorBidi" w:cstheme="majorBidi"/>
          <w:sz w:val="24"/>
          <w:szCs w:val="24"/>
        </w:rPr>
        <w:t>thở</w:t>
      </w:r>
      <w:proofErr w:type="spellEnd"/>
      <w:r w:rsidR="00B85F1F" w:rsidRPr="00CF181D">
        <w:rPr>
          <w:rFonts w:asciiTheme="majorBidi" w:hAnsiTheme="majorBidi" w:cstheme="majorBidi"/>
          <w:sz w:val="24"/>
          <w:szCs w:val="24"/>
        </w:rPr>
        <w:t xml:space="preserve"> </w:t>
      </w:r>
      <w:proofErr w:type="spellStart"/>
      <w:r w:rsidR="00A97E17" w:rsidRPr="00CF181D">
        <w:rPr>
          <w:rFonts w:asciiTheme="majorBidi" w:hAnsiTheme="majorBidi" w:cstheme="majorBidi"/>
          <w:sz w:val="24"/>
          <w:szCs w:val="24"/>
        </w:rPr>
        <w:t>làm</w:t>
      </w:r>
      <w:proofErr w:type="spellEnd"/>
      <w:r w:rsidR="00A97E17" w:rsidRPr="00CF181D">
        <w:rPr>
          <w:rFonts w:asciiTheme="majorBidi" w:hAnsiTheme="majorBidi" w:cstheme="majorBidi"/>
          <w:sz w:val="24"/>
          <w:szCs w:val="24"/>
        </w:rPr>
        <w:t xml:space="preserve"> </w:t>
      </w:r>
      <w:proofErr w:type="spellStart"/>
      <w:r w:rsidR="00A97E17" w:rsidRPr="00CF181D">
        <w:rPr>
          <w:rFonts w:asciiTheme="majorBidi" w:hAnsiTheme="majorBidi" w:cstheme="majorBidi"/>
          <w:sz w:val="24"/>
          <w:szCs w:val="24"/>
        </w:rPr>
        <w:t>bệnh</w:t>
      </w:r>
      <w:proofErr w:type="spellEnd"/>
      <w:r w:rsidR="00A97E17" w:rsidRPr="00CF181D">
        <w:rPr>
          <w:rFonts w:asciiTheme="majorBidi" w:hAnsiTheme="majorBidi" w:cstheme="majorBidi"/>
          <w:sz w:val="24"/>
          <w:szCs w:val="24"/>
        </w:rPr>
        <w:t xml:space="preserve"> nhân </w:t>
      </w:r>
      <w:proofErr w:type="spellStart"/>
      <w:r w:rsidR="00A97E17" w:rsidRPr="00CF181D">
        <w:rPr>
          <w:rFonts w:asciiTheme="majorBidi" w:hAnsiTheme="majorBidi" w:cstheme="majorBidi"/>
          <w:sz w:val="24"/>
          <w:szCs w:val="24"/>
        </w:rPr>
        <w:t>không</w:t>
      </w:r>
      <w:proofErr w:type="spellEnd"/>
      <w:r w:rsidR="00A97E17" w:rsidRPr="00CF181D">
        <w:rPr>
          <w:rFonts w:asciiTheme="majorBidi" w:hAnsiTheme="majorBidi" w:cstheme="majorBidi"/>
          <w:sz w:val="24"/>
          <w:szCs w:val="24"/>
        </w:rPr>
        <w:t xml:space="preserve"> </w:t>
      </w:r>
      <w:proofErr w:type="spellStart"/>
      <w:r w:rsidR="00A97E17" w:rsidRPr="00CF181D">
        <w:rPr>
          <w:rFonts w:asciiTheme="majorBidi" w:hAnsiTheme="majorBidi" w:cstheme="majorBidi"/>
          <w:sz w:val="24"/>
          <w:szCs w:val="24"/>
        </w:rPr>
        <w:t>làm</w:t>
      </w:r>
      <w:proofErr w:type="spellEnd"/>
      <w:r w:rsidR="00A97E17" w:rsidRPr="00CF181D">
        <w:rPr>
          <w:rFonts w:asciiTheme="majorBidi" w:hAnsiTheme="majorBidi" w:cstheme="majorBidi"/>
          <w:sz w:val="24"/>
          <w:szCs w:val="24"/>
        </w:rPr>
        <w:t xml:space="preserve"> việc được. </w:t>
      </w:r>
      <w:r w:rsidR="000063B5" w:rsidRPr="00CF181D">
        <w:rPr>
          <w:rFonts w:asciiTheme="majorBidi" w:hAnsiTheme="majorBidi" w:cstheme="majorBidi"/>
          <w:sz w:val="24"/>
          <w:szCs w:val="24"/>
        </w:rPr>
        <w:t xml:space="preserve">YTTĐ </w:t>
      </w:r>
      <w:proofErr w:type="spellStart"/>
      <w:r w:rsidR="000063B5" w:rsidRPr="00CF181D">
        <w:rPr>
          <w:rFonts w:asciiTheme="majorBidi" w:hAnsiTheme="majorBidi" w:cstheme="majorBidi"/>
          <w:sz w:val="24"/>
          <w:szCs w:val="24"/>
        </w:rPr>
        <w:t>ghi</w:t>
      </w:r>
      <w:proofErr w:type="spellEnd"/>
      <w:r w:rsidR="000063B5" w:rsidRPr="00CF181D">
        <w:rPr>
          <w:rFonts w:asciiTheme="majorBidi" w:hAnsiTheme="majorBidi" w:cstheme="majorBidi"/>
          <w:sz w:val="24"/>
          <w:szCs w:val="24"/>
        </w:rPr>
        <w:t xml:space="preserve"> </w:t>
      </w:r>
      <w:proofErr w:type="spellStart"/>
      <w:r w:rsidR="000063B5" w:rsidRPr="00CF181D">
        <w:rPr>
          <w:rFonts w:asciiTheme="majorBidi" w:hAnsiTheme="majorBidi" w:cstheme="majorBidi"/>
          <w:sz w:val="24"/>
          <w:szCs w:val="24"/>
        </w:rPr>
        <w:t>nhận</w:t>
      </w:r>
      <w:proofErr w:type="spellEnd"/>
      <w:r w:rsidR="000063B5" w:rsidRPr="00CF181D">
        <w:rPr>
          <w:rFonts w:asciiTheme="majorBidi" w:hAnsiTheme="majorBidi" w:cstheme="majorBidi"/>
          <w:sz w:val="24"/>
          <w:szCs w:val="24"/>
        </w:rPr>
        <w:t xml:space="preserve"> </w:t>
      </w:r>
      <w:proofErr w:type="spellStart"/>
      <w:r w:rsidR="000063B5" w:rsidRPr="00CF181D">
        <w:rPr>
          <w:rFonts w:asciiTheme="majorBidi" w:hAnsiTheme="majorBidi" w:cstheme="majorBidi"/>
          <w:sz w:val="24"/>
          <w:szCs w:val="24"/>
        </w:rPr>
        <w:t>là</w:t>
      </w:r>
      <w:proofErr w:type="spellEnd"/>
      <w:r w:rsidR="000063B5" w:rsidRPr="00CF181D">
        <w:rPr>
          <w:rFonts w:asciiTheme="majorBidi" w:hAnsiTheme="majorBidi" w:cstheme="majorBidi"/>
          <w:sz w:val="24"/>
          <w:szCs w:val="24"/>
        </w:rPr>
        <w:t xml:space="preserve"> </w:t>
      </w:r>
      <w:proofErr w:type="spellStart"/>
      <w:r w:rsidR="000063B5" w:rsidRPr="00CF181D">
        <w:rPr>
          <w:rFonts w:asciiTheme="majorBidi" w:hAnsiTheme="majorBidi" w:cstheme="majorBidi"/>
          <w:sz w:val="24"/>
          <w:szCs w:val="24"/>
        </w:rPr>
        <w:t>thay</w:t>
      </w:r>
      <w:proofErr w:type="spellEnd"/>
      <w:r w:rsidR="000063B5" w:rsidRPr="00CF181D">
        <w:rPr>
          <w:rFonts w:asciiTheme="majorBidi" w:hAnsiTheme="majorBidi" w:cstheme="majorBidi"/>
          <w:sz w:val="24"/>
          <w:szCs w:val="24"/>
        </w:rPr>
        <w:t xml:space="preserve"> đổi </w:t>
      </w:r>
      <w:proofErr w:type="spellStart"/>
      <w:r w:rsidR="000063B5" w:rsidRPr="00CF181D">
        <w:rPr>
          <w:rFonts w:asciiTheme="majorBidi" w:hAnsiTheme="majorBidi" w:cstheme="majorBidi"/>
          <w:sz w:val="24"/>
          <w:szCs w:val="24"/>
        </w:rPr>
        <w:t>thời</w:t>
      </w:r>
      <w:proofErr w:type="spellEnd"/>
      <w:r w:rsidR="000063B5" w:rsidRPr="00CF181D">
        <w:rPr>
          <w:rFonts w:asciiTheme="majorBidi" w:hAnsiTheme="majorBidi" w:cstheme="majorBidi"/>
          <w:sz w:val="24"/>
          <w:szCs w:val="24"/>
        </w:rPr>
        <w:t xml:space="preserve"> tiết. </w:t>
      </w:r>
    </w:p>
    <w:p w14:paraId="0E4A03C0" w14:textId="5038B132" w:rsidR="00E918DB" w:rsidRPr="003837A8" w:rsidRDefault="00E918DB" w:rsidP="00CF181D">
      <w:pPr>
        <w:pStyle w:val="ListParagraph"/>
        <w:spacing w:after="0" w:line="276" w:lineRule="auto"/>
        <w:ind w:left="993"/>
        <w:jc w:val="both"/>
        <w:rPr>
          <w:rFonts w:asciiTheme="majorBidi" w:hAnsiTheme="majorBidi" w:cstheme="majorBidi"/>
          <w:i/>
          <w:iCs/>
          <w:color w:val="FF0000"/>
          <w:sz w:val="24"/>
          <w:szCs w:val="24"/>
          <w:lang w:val="vi-VN"/>
        </w:rPr>
      </w:pPr>
      <w:r w:rsidRPr="003837A8">
        <w:rPr>
          <w:rFonts w:asciiTheme="majorBidi" w:hAnsiTheme="majorBidi" w:cstheme="majorBidi"/>
          <w:i/>
          <w:iCs/>
          <w:color w:val="FF0000"/>
          <w:sz w:val="24"/>
          <w:szCs w:val="24"/>
          <w:lang w:val="vi-VN"/>
        </w:rPr>
        <w:t>Tiền căn khó thở khi nằm, khó thở kịch phát về đêm không?</w:t>
      </w:r>
    </w:p>
    <w:p w14:paraId="46F88910" w14:textId="77828EF8" w:rsidR="00537745" w:rsidRPr="00412155" w:rsidRDefault="00537745" w:rsidP="005C5A47">
      <w:pPr>
        <w:pStyle w:val="ListParagraph"/>
        <w:numPr>
          <w:ilvl w:val="0"/>
          <w:numId w:val="6"/>
        </w:numPr>
        <w:spacing w:after="0" w:line="276" w:lineRule="auto"/>
        <w:ind w:left="993" w:hanging="284"/>
        <w:jc w:val="both"/>
        <w:rPr>
          <w:rFonts w:asciiTheme="majorBidi" w:hAnsiTheme="majorBidi" w:cstheme="majorBidi"/>
          <w:sz w:val="24"/>
          <w:szCs w:val="24"/>
        </w:rPr>
      </w:pPr>
      <w:r w:rsidRPr="00CF181D">
        <w:rPr>
          <w:rFonts w:asciiTheme="majorBidi" w:hAnsiTheme="majorBidi" w:cstheme="majorBidi"/>
          <w:sz w:val="24"/>
          <w:szCs w:val="24"/>
        </w:rPr>
        <w:t xml:space="preserve">Ngoại khoa: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ghi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nhận</w:t>
      </w:r>
      <w:proofErr w:type="spellEnd"/>
      <w:r w:rsidRPr="00CF181D">
        <w:rPr>
          <w:rFonts w:asciiTheme="majorBidi" w:hAnsiTheme="majorBidi" w:cstheme="majorBidi"/>
          <w:sz w:val="24"/>
          <w:szCs w:val="24"/>
        </w:rPr>
        <w:t xml:space="preserve"> tiền căn </w:t>
      </w:r>
      <w:r w:rsidR="001F54E3" w:rsidRPr="00CF181D">
        <w:rPr>
          <w:rFonts w:asciiTheme="majorBidi" w:hAnsiTheme="majorBidi" w:cstheme="majorBidi"/>
          <w:sz w:val="24"/>
          <w:szCs w:val="24"/>
        </w:rPr>
        <w:t xml:space="preserve">phẫu </w:t>
      </w:r>
      <w:proofErr w:type="spellStart"/>
      <w:r w:rsidR="001F54E3" w:rsidRPr="00CF181D">
        <w:rPr>
          <w:rFonts w:asciiTheme="majorBidi" w:hAnsiTheme="majorBidi" w:cstheme="majorBidi"/>
          <w:sz w:val="24"/>
          <w:szCs w:val="24"/>
        </w:rPr>
        <w:t>thuật</w:t>
      </w:r>
      <w:proofErr w:type="spellEnd"/>
      <w:r w:rsidR="001F54E3" w:rsidRPr="00CF181D">
        <w:rPr>
          <w:rFonts w:asciiTheme="majorBidi" w:hAnsiTheme="majorBidi" w:cstheme="majorBidi"/>
          <w:sz w:val="24"/>
          <w:szCs w:val="24"/>
        </w:rPr>
        <w:t xml:space="preserve">, </w:t>
      </w:r>
      <w:r w:rsidRPr="00CF181D">
        <w:rPr>
          <w:rFonts w:asciiTheme="majorBidi" w:hAnsiTheme="majorBidi" w:cstheme="majorBidi"/>
          <w:sz w:val="24"/>
          <w:szCs w:val="24"/>
        </w:rPr>
        <w:t xml:space="preserve">chấn </w:t>
      </w:r>
      <w:proofErr w:type="spellStart"/>
      <w:r w:rsidRPr="00CF181D">
        <w:rPr>
          <w:rFonts w:asciiTheme="majorBidi" w:hAnsiTheme="majorBidi" w:cstheme="majorBidi"/>
          <w:sz w:val="24"/>
          <w:szCs w:val="24"/>
        </w:rPr>
        <w:t>thương</w:t>
      </w:r>
      <w:proofErr w:type="spellEnd"/>
    </w:p>
    <w:p w14:paraId="47AF0A6C" w14:textId="77777777" w:rsidR="00537745" w:rsidRPr="00412155" w:rsidRDefault="00537745" w:rsidP="005C5A47">
      <w:pPr>
        <w:pStyle w:val="ListParagraph"/>
        <w:numPr>
          <w:ilvl w:val="0"/>
          <w:numId w:val="6"/>
        </w:numPr>
        <w:spacing w:after="0" w:line="276" w:lineRule="auto"/>
        <w:ind w:left="993"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Thói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quen</w:t>
      </w:r>
      <w:proofErr w:type="spellEnd"/>
      <w:r w:rsidRPr="00CF181D">
        <w:rPr>
          <w:rFonts w:asciiTheme="majorBidi" w:hAnsiTheme="majorBidi" w:cstheme="majorBidi"/>
          <w:sz w:val="24"/>
          <w:szCs w:val="24"/>
        </w:rPr>
        <w:t xml:space="preserve"> – </w:t>
      </w:r>
      <w:proofErr w:type="spellStart"/>
      <w:r w:rsidRPr="00CF181D">
        <w:rPr>
          <w:rFonts w:asciiTheme="majorBidi" w:hAnsiTheme="majorBidi" w:cstheme="majorBidi"/>
          <w:sz w:val="24"/>
          <w:szCs w:val="24"/>
        </w:rPr>
        <w:t>sinh</w:t>
      </w:r>
      <w:proofErr w:type="spellEnd"/>
      <w:r w:rsidRPr="00CF181D">
        <w:rPr>
          <w:rFonts w:asciiTheme="majorBidi" w:hAnsiTheme="majorBidi" w:cstheme="majorBidi"/>
          <w:sz w:val="24"/>
          <w:szCs w:val="24"/>
        </w:rPr>
        <w:t xml:space="preserve"> hoạt:</w:t>
      </w:r>
    </w:p>
    <w:p w14:paraId="3B755894" w14:textId="38094518" w:rsidR="00537745" w:rsidRDefault="009B34E9" w:rsidP="00CF181D">
      <w:pPr>
        <w:spacing w:after="0" w:line="276" w:lineRule="auto"/>
        <w:ind w:left="273" w:firstLine="720"/>
        <w:jc w:val="both"/>
        <w:rPr>
          <w:rFonts w:asciiTheme="majorBidi" w:hAnsiTheme="majorBidi" w:cstheme="majorBidi"/>
          <w:sz w:val="24"/>
          <w:szCs w:val="24"/>
        </w:rPr>
      </w:pP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hút</w:t>
      </w:r>
      <w:proofErr w:type="spellEnd"/>
      <w:r w:rsidR="00537745" w:rsidRPr="00CF181D">
        <w:rPr>
          <w:rFonts w:asciiTheme="majorBidi" w:hAnsiTheme="majorBidi" w:cstheme="majorBidi"/>
          <w:sz w:val="24"/>
          <w:szCs w:val="24"/>
        </w:rPr>
        <w:t xml:space="preserve"> </w:t>
      </w:r>
      <w:proofErr w:type="spellStart"/>
      <w:r w:rsidR="00537745" w:rsidRPr="00CF181D">
        <w:rPr>
          <w:rFonts w:asciiTheme="majorBidi" w:hAnsiTheme="majorBidi" w:cstheme="majorBidi"/>
          <w:sz w:val="24"/>
          <w:szCs w:val="24"/>
        </w:rPr>
        <w:t>thuốc</w:t>
      </w:r>
      <w:proofErr w:type="spellEnd"/>
      <w:r w:rsidR="00537745" w:rsidRPr="00CF181D">
        <w:rPr>
          <w:rFonts w:asciiTheme="majorBidi" w:hAnsiTheme="majorBidi" w:cstheme="majorBidi"/>
          <w:sz w:val="24"/>
          <w:szCs w:val="24"/>
        </w:rPr>
        <w:t xml:space="preserve"> </w:t>
      </w:r>
      <w:proofErr w:type="spellStart"/>
      <w:r w:rsidR="00537745" w:rsidRPr="00CF181D">
        <w:rPr>
          <w:rFonts w:asciiTheme="majorBidi" w:hAnsiTheme="majorBidi" w:cstheme="majorBidi"/>
          <w:sz w:val="24"/>
          <w:szCs w:val="24"/>
        </w:rPr>
        <w:t>lá</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uống</w:t>
      </w:r>
      <w:proofErr w:type="spellEnd"/>
      <w:r w:rsidR="0057430F" w:rsidRPr="00CF181D">
        <w:rPr>
          <w:rFonts w:asciiTheme="majorBidi" w:hAnsiTheme="majorBidi" w:cstheme="majorBidi"/>
          <w:sz w:val="24"/>
          <w:szCs w:val="24"/>
        </w:rPr>
        <w:t xml:space="preserve"> rượu </w:t>
      </w:r>
      <w:proofErr w:type="spellStart"/>
      <w:r w:rsidRPr="00CF181D">
        <w:rPr>
          <w:rFonts w:asciiTheme="majorBidi" w:hAnsiTheme="majorBidi" w:cstheme="majorBidi"/>
          <w:sz w:val="24"/>
          <w:szCs w:val="24"/>
        </w:rPr>
        <w:t>bia</w:t>
      </w:r>
      <w:proofErr w:type="spellEnd"/>
    </w:p>
    <w:p w14:paraId="0F9CF75A" w14:textId="2BE3E07F" w:rsidR="00BF72D5" w:rsidRDefault="00BF72D5" w:rsidP="00BF72D5">
      <w:pPr>
        <w:pStyle w:val="ListParagraph"/>
        <w:numPr>
          <w:ilvl w:val="0"/>
          <w:numId w:val="26"/>
        </w:numPr>
        <w:spacing w:after="0" w:line="276" w:lineRule="auto"/>
        <w:jc w:val="both"/>
        <w:rPr>
          <w:rFonts w:asciiTheme="majorBidi" w:hAnsiTheme="majorBidi" w:cstheme="majorBidi"/>
          <w:i/>
          <w:iCs/>
          <w:color w:val="FF0000"/>
          <w:sz w:val="24"/>
          <w:szCs w:val="24"/>
          <w:lang w:val="vi-VN"/>
        </w:rPr>
      </w:pPr>
      <w:r w:rsidRPr="003837A8">
        <w:rPr>
          <w:rFonts w:asciiTheme="majorBidi" w:hAnsiTheme="majorBidi" w:cstheme="majorBidi"/>
          <w:i/>
          <w:iCs/>
          <w:color w:val="FF0000"/>
          <w:sz w:val="24"/>
          <w:szCs w:val="24"/>
          <w:lang w:val="vi-VN"/>
        </w:rPr>
        <w:t>Công nhân cạo mủ cao su, thợ dệt, thợ máy, công nhân đóng tàu (</w:t>
      </w:r>
      <w:proofErr w:type="spellStart"/>
      <w:r w:rsidRPr="003837A8">
        <w:rPr>
          <w:rFonts w:asciiTheme="majorBidi" w:hAnsiTheme="majorBidi" w:cstheme="majorBidi"/>
          <w:i/>
          <w:iCs/>
          <w:color w:val="FF0000"/>
          <w:sz w:val="24"/>
          <w:szCs w:val="24"/>
          <w:lang w:val="vi-VN"/>
        </w:rPr>
        <w:t>amiang</w:t>
      </w:r>
      <w:proofErr w:type="spellEnd"/>
      <w:r w:rsidRPr="003837A8">
        <w:rPr>
          <w:rFonts w:asciiTheme="majorBidi" w:hAnsiTheme="majorBidi" w:cstheme="majorBidi"/>
          <w:i/>
          <w:iCs/>
          <w:color w:val="FF0000"/>
          <w:sz w:val="24"/>
          <w:szCs w:val="24"/>
          <w:lang w:val="vi-VN"/>
        </w:rPr>
        <w:t xml:space="preserve">), </w:t>
      </w:r>
      <w:r w:rsidR="00214DC3" w:rsidRPr="003837A8">
        <w:rPr>
          <w:rFonts w:asciiTheme="majorBidi" w:hAnsiTheme="majorBidi" w:cstheme="majorBidi"/>
          <w:i/>
          <w:iCs/>
          <w:color w:val="FF0000"/>
          <w:sz w:val="24"/>
          <w:szCs w:val="24"/>
          <w:lang w:val="vi-VN"/>
        </w:rPr>
        <w:t xml:space="preserve">mỏ </w:t>
      </w:r>
      <w:proofErr w:type="spellStart"/>
      <w:r w:rsidR="00214DC3" w:rsidRPr="003837A8">
        <w:rPr>
          <w:rFonts w:asciiTheme="majorBidi" w:hAnsiTheme="majorBidi" w:cstheme="majorBidi"/>
          <w:i/>
          <w:iCs/>
          <w:color w:val="FF0000"/>
          <w:sz w:val="24"/>
          <w:szCs w:val="24"/>
          <w:lang w:val="vi-VN"/>
        </w:rPr>
        <w:t>siliat</w:t>
      </w:r>
      <w:proofErr w:type="spellEnd"/>
      <w:r w:rsidR="00214DC3" w:rsidRPr="003837A8">
        <w:rPr>
          <w:rFonts w:asciiTheme="majorBidi" w:hAnsiTheme="majorBidi" w:cstheme="majorBidi"/>
          <w:i/>
          <w:iCs/>
          <w:color w:val="FF0000"/>
          <w:sz w:val="24"/>
          <w:szCs w:val="24"/>
          <w:lang w:val="vi-VN"/>
        </w:rPr>
        <w:t xml:space="preserve">, </w:t>
      </w:r>
    </w:p>
    <w:p w14:paraId="433D7147" w14:textId="39312BB8" w:rsidR="00E7636D" w:rsidRPr="003837A8" w:rsidRDefault="00E7636D" w:rsidP="00BF72D5">
      <w:pPr>
        <w:pStyle w:val="ListParagraph"/>
        <w:numPr>
          <w:ilvl w:val="0"/>
          <w:numId w:val="26"/>
        </w:numPr>
        <w:spacing w:after="0" w:line="276" w:lineRule="auto"/>
        <w:jc w:val="both"/>
        <w:rPr>
          <w:rFonts w:asciiTheme="majorBidi" w:hAnsiTheme="majorBidi" w:cstheme="majorBidi"/>
          <w:i/>
          <w:iCs/>
          <w:color w:val="FF0000"/>
          <w:sz w:val="24"/>
          <w:szCs w:val="24"/>
          <w:lang w:val="vi-VN"/>
        </w:rPr>
      </w:pPr>
      <w:r>
        <w:rPr>
          <w:rFonts w:asciiTheme="majorBidi" w:hAnsiTheme="majorBidi" w:cstheme="majorBidi"/>
          <w:i/>
          <w:iCs/>
          <w:color w:val="FF0000"/>
          <w:sz w:val="24"/>
          <w:szCs w:val="24"/>
          <w:lang w:val="vi-VN"/>
        </w:rPr>
        <w:t>Đau khớp? Dùng thuốc nam thuốc bắc</w:t>
      </w:r>
    </w:p>
    <w:p w14:paraId="6E31D332" w14:textId="2439CAA0" w:rsidR="009B34E9" w:rsidRPr="00412155" w:rsidRDefault="00537745" w:rsidP="00CF181D">
      <w:pPr>
        <w:pStyle w:val="ListParagraph"/>
        <w:numPr>
          <w:ilvl w:val="0"/>
          <w:numId w:val="6"/>
        </w:numPr>
        <w:spacing w:after="0" w:line="276" w:lineRule="auto"/>
        <w:ind w:left="993" w:hanging="284"/>
        <w:jc w:val="both"/>
        <w:rPr>
          <w:rFonts w:asciiTheme="majorBidi" w:hAnsiTheme="majorBidi" w:cstheme="majorBidi"/>
          <w:sz w:val="24"/>
          <w:szCs w:val="24"/>
        </w:rPr>
      </w:pPr>
      <w:r w:rsidRPr="00CF181D">
        <w:rPr>
          <w:rFonts w:asciiTheme="majorBidi" w:hAnsiTheme="majorBidi" w:cstheme="majorBidi"/>
          <w:sz w:val="24"/>
          <w:szCs w:val="24"/>
        </w:rPr>
        <w:t xml:space="preserve">Dị </w:t>
      </w:r>
      <w:proofErr w:type="spellStart"/>
      <w:r w:rsidRPr="00CF181D">
        <w:rPr>
          <w:rFonts w:asciiTheme="majorBidi" w:hAnsiTheme="majorBidi" w:cstheme="majorBidi"/>
          <w:sz w:val="24"/>
          <w:szCs w:val="24"/>
        </w:rPr>
        <w:t>ứng</w:t>
      </w:r>
      <w:proofErr w:type="spellEnd"/>
      <w:r w:rsidRPr="00CF181D">
        <w:rPr>
          <w:rFonts w:asciiTheme="majorBidi" w:hAnsiTheme="majorBidi" w:cstheme="majorBidi"/>
          <w:sz w:val="24"/>
          <w:szCs w:val="24"/>
        </w:rPr>
        <w:t xml:space="preserve">: </w:t>
      </w:r>
      <w:proofErr w:type="spellStart"/>
      <w:r w:rsidR="009B34E9" w:rsidRPr="00CF181D">
        <w:rPr>
          <w:rFonts w:asciiTheme="majorBidi" w:hAnsiTheme="majorBidi" w:cstheme="majorBidi"/>
          <w:sz w:val="24"/>
          <w:szCs w:val="24"/>
        </w:rPr>
        <w:t>Không</w:t>
      </w:r>
      <w:proofErr w:type="spellEnd"/>
      <w:r w:rsidR="009B34E9" w:rsidRPr="00CF181D">
        <w:rPr>
          <w:rFonts w:asciiTheme="majorBidi" w:hAnsiTheme="majorBidi" w:cstheme="majorBidi"/>
          <w:sz w:val="24"/>
          <w:szCs w:val="24"/>
        </w:rPr>
        <w:t xml:space="preserve"> </w:t>
      </w:r>
      <w:proofErr w:type="spellStart"/>
      <w:r w:rsidR="009B34E9" w:rsidRPr="00CF181D">
        <w:rPr>
          <w:rFonts w:asciiTheme="majorBidi" w:hAnsiTheme="majorBidi" w:cstheme="majorBidi"/>
          <w:sz w:val="24"/>
          <w:szCs w:val="24"/>
        </w:rPr>
        <w:t>ghi</w:t>
      </w:r>
      <w:proofErr w:type="spellEnd"/>
      <w:r w:rsidR="009B34E9" w:rsidRPr="00CF181D">
        <w:rPr>
          <w:rFonts w:asciiTheme="majorBidi" w:hAnsiTheme="majorBidi" w:cstheme="majorBidi"/>
          <w:sz w:val="24"/>
          <w:szCs w:val="24"/>
        </w:rPr>
        <w:t xml:space="preserve"> </w:t>
      </w:r>
      <w:proofErr w:type="spellStart"/>
      <w:r w:rsidR="009B34E9" w:rsidRPr="00CF181D">
        <w:rPr>
          <w:rFonts w:asciiTheme="majorBidi" w:hAnsiTheme="majorBidi" w:cstheme="majorBidi"/>
          <w:sz w:val="24"/>
          <w:szCs w:val="24"/>
        </w:rPr>
        <w:t>nhận</w:t>
      </w:r>
      <w:proofErr w:type="spellEnd"/>
      <w:r w:rsidR="009B34E9" w:rsidRPr="00CF181D">
        <w:rPr>
          <w:rFonts w:asciiTheme="majorBidi" w:hAnsiTheme="majorBidi" w:cstheme="majorBidi"/>
          <w:sz w:val="24"/>
          <w:szCs w:val="24"/>
        </w:rPr>
        <w:t xml:space="preserve"> tiền căn </w:t>
      </w:r>
      <w:proofErr w:type="spellStart"/>
      <w:r w:rsidR="009B34E9" w:rsidRPr="00CF181D">
        <w:rPr>
          <w:rFonts w:asciiTheme="majorBidi" w:hAnsiTheme="majorBidi" w:cstheme="majorBidi"/>
          <w:sz w:val="24"/>
          <w:szCs w:val="24"/>
        </w:rPr>
        <w:t>chàm</w:t>
      </w:r>
      <w:proofErr w:type="spellEnd"/>
      <w:r w:rsidR="009B34E9" w:rsidRPr="00CF181D">
        <w:rPr>
          <w:rFonts w:asciiTheme="majorBidi" w:hAnsiTheme="majorBidi" w:cstheme="majorBidi"/>
          <w:sz w:val="24"/>
          <w:szCs w:val="24"/>
        </w:rPr>
        <w:t xml:space="preserve">, </w:t>
      </w:r>
      <w:proofErr w:type="spellStart"/>
      <w:r w:rsidR="009B34E9" w:rsidRPr="00CF181D">
        <w:rPr>
          <w:rFonts w:asciiTheme="majorBidi" w:hAnsiTheme="majorBidi" w:cstheme="majorBidi"/>
          <w:sz w:val="24"/>
          <w:szCs w:val="24"/>
        </w:rPr>
        <w:t>viêm</w:t>
      </w:r>
      <w:proofErr w:type="spellEnd"/>
      <w:r w:rsidR="009B34E9" w:rsidRPr="00CF181D">
        <w:rPr>
          <w:rFonts w:asciiTheme="majorBidi" w:hAnsiTheme="majorBidi" w:cstheme="majorBidi"/>
          <w:sz w:val="24"/>
          <w:szCs w:val="24"/>
        </w:rPr>
        <w:t xml:space="preserve"> mũi dị </w:t>
      </w:r>
      <w:proofErr w:type="spellStart"/>
      <w:r w:rsidR="009B34E9" w:rsidRPr="00CF181D">
        <w:rPr>
          <w:rFonts w:asciiTheme="majorBidi" w:hAnsiTheme="majorBidi" w:cstheme="majorBidi"/>
          <w:sz w:val="24"/>
          <w:szCs w:val="24"/>
        </w:rPr>
        <w:t>ứng</w:t>
      </w:r>
      <w:proofErr w:type="spellEnd"/>
      <w:r w:rsidR="009B34E9" w:rsidRPr="00CF181D">
        <w:rPr>
          <w:rFonts w:asciiTheme="majorBidi" w:hAnsiTheme="majorBidi" w:cstheme="majorBidi"/>
          <w:sz w:val="24"/>
          <w:szCs w:val="24"/>
        </w:rPr>
        <w:t xml:space="preserve">, dị </w:t>
      </w:r>
      <w:proofErr w:type="spellStart"/>
      <w:r w:rsidR="009B34E9" w:rsidRPr="00CF181D">
        <w:rPr>
          <w:rFonts w:asciiTheme="majorBidi" w:hAnsiTheme="majorBidi" w:cstheme="majorBidi"/>
          <w:sz w:val="24"/>
          <w:szCs w:val="24"/>
        </w:rPr>
        <w:t>ứng</w:t>
      </w:r>
      <w:proofErr w:type="spellEnd"/>
      <w:r w:rsidR="009B34E9" w:rsidRPr="00CF181D">
        <w:rPr>
          <w:rFonts w:asciiTheme="majorBidi" w:hAnsiTheme="majorBidi" w:cstheme="majorBidi"/>
          <w:sz w:val="24"/>
          <w:szCs w:val="24"/>
        </w:rPr>
        <w:t xml:space="preserve"> </w:t>
      </w:r>
      <w:proofErr w:type="spellStart"/>
      <w:r w:rsidR="009B34E9" w:rsidRPr="00CF181D">
        <w:rPr>
          <w:rFonts w:asciiTheme="majorBidi" w:hAnsiTheme="majorBidi" w:cstheme="majorBidi"/>
          <w:sz w:val="24"/>
          <w:szCs w:val="24"/>
        </w:rPr>
        <w:t>lông</w:t>
      </w:r>
      <w:proofErr w:type="spellEnd"/>
      <w:r w:rsidR="009B34E9" w:rsidRPr="00CF181D">
        <w:rPr>
          <w:rFonts w:asciiTheme="majorBidi" w:hAnsiTheme="majorBidi" w:cstheme="majorBidi"/>
          <w:sz w:val="24"/>
          <w:szCs w:val="24"/>
        </w:rPr>
        <w:t xml:space="preserve"> </w:t>
      </w:r>
      <w:proofErr w:type="spellStart"/>
      <w:r w:rsidR="009B34E9" w:rsidRPr="00CF181D">
        <w:rPr>
          <w:rFonts w:asciiTheme="majorBidi" w:hAnsiTheme="majorBidi" w:cstheme="majorBidi"/>
          <w:sz w:val="24"/>
          <w:szCs w:val="24"/>
        </w:rPr>
        <w:t>động</w:t>
      </w:r>
      <w:proofErr w:type="spellEnd"/>
      <w:r w:rsidR="009B34E9" w:rsidRPr="00CF181D">
        <w:rPr>
          <w:rFonts w:asciiTheme="majorBidi" w:hAnsiTheme="majorBidi" w:cstheme="majorBidi"/>
          <w:sz w:val="24"/>
          <w:szCs w:val="24"/>
        </w:rPr>
        <w:t xml:space="preserve"> vật, phấn hoa.</w:t>
      </w:r>
    </w:p>
    <w:p w14:paraId="63B2F872" w14:textId="53FCE0E1" w:rsidR="00537745" w:rsidRPr="00412155" w:rsidRDefault="00537745" w:rsidP="00537745">
      <w:pPr>
        <w:pStyle w:val="ListParagraph"/>
        <w:numPr>
          <w:ilvl w:val="1"/>
          <w:numId w:val="1"/>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Gia đình: </w:t>
      </w:r>
      <w:r w:rsidR="0050189B" w:rsidRPr="00CF181D">
        <w:rPr>
          <w:rFonts w:asciiTheme="majorBidi" w:hAnsiTheme="majorBidi" w:cstheme="majorBidi"/>
          <w:sz w:val="24"/>
          <w:szCs w:val="24"/>
          <w:lang w:val="vi-VN"/>
        </w:rPr>
        <w:t>Chưa ghi nhận tiền căn gia đình bị hen,</w:t>
      </w:r>
      <w:r w:rsidR="00F60B33" w:rsidRPr="00CF181D">
        <w:rPr>
          <w:rFonts w:asciiTheme="majorBidi" w:hAnsiTheme="majorBidi" w:cstheme="majorBidi"/>
          <w:sz w:val="24"/>
          <w:szCs w:val="24"/>
        </w:rPr>
        <w:t xml:space="preserve"> COPD,</w:t>
      </w:r>
      <w:r w:rsidR="0050189B" w:rsidRPr="00CF181D">
        <w:rPr>
          <w:rFonts w:asciiTheme="majorBidi" w:hAnsiTheme="majorBidi" w:cstheme="majorBidi"/>
          <w:sz w:val="24"/>
          <w:szCs w:val="24"/>
          <w:lang w:val="vi-VN"/>
        </w:rPr>
        <w:t xml:space="preserve"> THA, </w:t>
      </w:r>
      <w:proofErr w:type="spellStart"/>
      <w:r w:rsidR="0050189B" w:rsidRPr="00CF181D">
        <w:rPr>
          <w:rFonts w:asciiTheme="majorBidi" w:hAnsiTheme="majorBidi" w:cstheme="majorBidi"/>
          <w:sz w:val="24"/>
          <w:szCs w:val="24"/>
          <w:lang w:val="vi-VN"/>
        </w:rPr>
        <w:t>ĐTĐ</w:t>
      </w:r>
      <w:proofErr w:type="spellEnd"/>
      <w:r w:rsidR="0050189B" w:rsidRPr="00CF181D">
        <w:rPr>
          <w:rFonts w:asciiTheme="majorBidi" w:hAnsiTheme="majorBidi" w:cstheme="majorBidi"/>
          <w:sz w:val="24"/>
          <w:szCs w:val="24"/>
          <w:lang w:val="vi-VN"/>
        </w:rPr>
        <w:t>…</w:t>
      </w:r>
    </w:p>
    <w:p w14:paraId="5A09B7E2" w14:textId="77777777" w:rsidR="00537745" w:rsidRPr="00412155" w:rsidRDefault="00537745" w:rsidP="00537745">
      <w:pPr>
        <w:spacing w:after="0" w:line="276" w:lineRule="auto"/>
        <w:jc w:val="both"/>
        <w:rPr>
          <w:rFonts w:asciiTheme="majorBidi" w:hAnsiTheme="majorBidi" w:cstheme="majorBidi"/>
          <w:sz w:val="24"/>
          <w:szCs w:val="24"/>
        </w:rPr>
      </w:pPr>
    </w:p>
    <w:p w14:paraId="41E042D3" w14:textId="77777777" w:rsidR="00537745" w:rsidRPr="00412155" w:rsidRDefault="00537745" w:rsidP="00537745">
      <w:pPr>
        <w:pStyle w:val="ListParagraph"/>
        <w:numPr>
          <w:ilvl w:val="0"/>
          <w:numId w:val="1"/>
        </w:numPr>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 xml:space="preserve">Lược qua </w:t>
      </w:r>
      <w:proofErr w:type="spellStart"/>
      <w:r w:rsidRPr="00CF181D">
        <w:rPr>
          <w:rFonts w:asciiTheme="majorBidi" w:hAnsiTheme="majorBidi" w:cstheme="majorBidi"/>
          <w:b/>
          <w:sz w:val="24"/>
          <w:szCs w:val="24"/>
        </w:rPr>
        <w:t>các</w:t>
      </w:r>
      <w:proofErr w:type="spellEnd"/>
      <w:r w:rsidRPr="00CF181D">
        <w:rPr>
          <w:rFonts w:asciiTheme="majorBidi" w:hAnsiTheme="majorBidi" w:cstheme="majorBidi"/>
          <w:b/>
          <w:sz w:val="24"/>
          <w:szCs w:val="24"/>
        </w:rPr>
        <w:t xml:space="preserve"> cơ </w:t>
      </w:r>
      <w:proofErr w:type="spellStart"/>
      <w:r w:rsidRPr="00CF181D">
        <w:rPr>
          <w:rFonts w:asciiTheme="majorBidi" w:hAnsiTheme="majorBidi" w:cstheme="majorBidi"/>
          <w:b/>
          <w:sz w:val="24"/>
          <w:szCs w:val="24"/>
        </w:rPr>
        <w:t>quan</w:t>
      </w:r>
      <w:proofErr w:type="spellEnd"/>
    </w:p>
    <w:p w14:paraId="53707DCE" w14:textId="54D0E0A9" w:rsidR="00537745" w:rsidRPr="00412155" w:rsidRDefault="00537745" w:rsidP="005C5A47">
      <w:pPr>
        <w:pStyle w:val="ListParagraph"/>
        <w:numPr>
          <w:ilvl w:val="0"/>
          <w:numId w:val="5"/>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Tim mạch:</w:t>
      </w:r>
      <w:r w:rsidR="001F4BD6" w:rsidRPr="00CF181D">
        <w:rPr>
          <w:rFonts w:asciiTheme="majorBidi" w:hAnsiTheme="majorBidi" w:cstheme="majorBidi"/>
          <w:sz w:val="24"/>
          <w:szCs w:val="24"/>
          <w:lang w:val="vi-VN"/>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đau </w:t>
      </w:r>
      <w:proofErr w:type="spellStart"/>
      <w:r w:rsidRPr="00CF181D">
        <w:rPr>
          <w:rFonts w:asciiTheme="majorBidi" w:hAnsiTheme="majorBidi" w:cstheme="majorBidi"/>
          <w:sz w:val="24"/>
          <w:szCs w:val="24"/>
        </w:rPr>
        <w:t>ngực</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vã</w:t>
      </w:r>
      <w:proofErr w:type="spellEnd"/>
      <w:r w:rsidRPr="00CF181D">
        <w:rPr>
          <w:rFonts w:asciiTheme="majorBidi" w:hAnsiTheme="majorBidi" w:cstheme="majorBidi"/>
          <w:sz w:val="24"/>
          <w:szCs w:val="24"/>
        </w:rPr>
        <w:t xml:space="preserve"> mồ </w:t>
      </w:r>
      <w:proofErr w:type="spellStart"/>
      <w:r w:rsidRPr="00CF181D">
        <w:rPr>
          <w:rFonts w:asciiTheme="majorBidi" w:hAnsiTheme="majorBidi" w:cstheme="majorBidi"/>
          <w:sz w:val="24"/>
          <w:szCs w:val="24"/>
        </w:rPr>
        <w:t>hôi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đánh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trống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ngực</w:t>
      </w:r>
      <w:proofErr w:type="spellEnd"/>
    </w:p>
    <w:p w14:paraId="1D9729EB" w14:textId="704C3146" w:rsidR="00537745" w:rsidRPr="00412155" w:rsidRDefault="00537745" w:rsidP="005C5A47">
      <w:pPr>
        <w:pStyle w:val="ListParagraph"/>
        <w:numPr>
          <w:ilvl w:val="0"/>
          <w:numId w:val="5"/>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Hô hấp: </w:t>
      </w:r>
      <w:proofErr w:type="spellStart"/>
      <w:r w:rsidR="0057430F" w:rsidRPr="00CF181D">
        <w:rPr>
          <w:rFonts w:asciiTheme="majorBidi" w:hAnsiTheme="majorBidi" w:cstheme="majorBidi"/>
          <w:sz w:val="24"/>
          <w:szCs w:val="24"/>
        </w:rPr>
        <w:t>Còn</w:t>
      </w:r>
      <w:proofErr w:type="spellEnd"/>
      <w:r w:rsidR="0057430F" w:rsidRPr="00CF181D">
        <w:rPr>
          <w:rFonts w:asciiTheme="majorBidi" w:hAnsiTheme="majorBidi" w:cstheme="majorBidi"/>
          <w:sz w:val="24"/>
          <w:szCs w:val="24"/>
        </w:rPr>
        <w:t xml:space="preserve"> ho</w:t>
      </w:r>
      <w:r w:rsidR="00050D0D" w:rsidRPr="00CF181D">
        <w:rPr>
          <w:rFonts w:asciiTheme="majorBidi" w:hAnsiTheme="majorBidi" w:cstheme="majorBidi"/>
          <w:sz w:val="24"/>
          <w:szCs w:val="24"/>
        </w:rPr>
        <w:t xml:space="preserve">, </w:t>
      </w:r>
      <w:proofErr w:type="spellStart"/>
      <w:r w:rsidR="00050D0D" w:rsidRPr="00CF181D">
        <w:rPr>
          <w:rFonts w:asciiTheme="majorBidi" w:hAnsiTheme="majorBidi" w:cstheme="majorBidi"/>
          <w:sz w:val="24"/>
          <w:szCs w:val="24"/>
        </w:rPr>
        <w:t>còn</w:t>
      </w:r>
      <w:proofErr w:type="spellEnd"/>
      <w:r w:rsidR="007265F6" w:rsidRPr="00CF181D">
        <w:rPr>
          <w:rFonts w:asciiTheme="majorBidi" w:hAnsiTheme="majorBidi" w:cstheme="majorBidi"/>
          <w:sz w:val="24"/>
          <w:szCs w:val="24"/>
        </w:rPr>
        <w:t xml:space="preserve"> </w:t>
      </w:r>
      <w:proofErr w:type="spellStart"/>
      <w:r w:rsidR="007265F6" w:rsidRPr="00CF181D">
        <w:rPr>
          <w:rFonts w:asciiTheme="majorBidi" w:hAnsiTheme="majorBidi" w:cstheme="majorBidi"/>
          <w:sz w:val="24"/>
          <w:szCs w:val="24"/>
        </w:rPr>
        <w:t>khó</w:t>
      </w:r>
      <w:proofErr w:type="spellEnd"/>
      <w:r w:rsidR="007265F6" w:rsidRPr="00CF181D">
        <w:rPr>
          <w:rFonts w:asciiTheme="majorBidi" w:hAnsiTheme="majorBidi" w:cstheme="majorBidi"/>
          <w:sz w:val="24"/>
          <w:szCs w:val="24"/>
        </w:rPr>
        <w:t xml:space="preserve"> </w:t>
      </w:r>
      <w:proofErr w:type="spellStart"/>
      <w:r w:rsidR="007265F6" w:rsidRPr="00CF181D">
        <w:rPr>
          <w:rFonts w:asciiTheme="majorBidi" w:hAnsiTheme="majorBidi" w:cstheme="majorBidi"/>
          <w:sz w:val="24"/>
          <w:szCs w:val="24"/>
        </w:rPr>
        <w:t>thở</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sổ mũi, </w:t>
      </w:r>
      <w:proofErr w:type="spellStart"/>
      <w:r w:rsidRPr="00CF181D">
        <w:rPr>
          <w:rFonts w:asciiTheme="majorBidi" w:hAnsiTheme="majorBidi" w:cstheme="majorBidi"/>
          <w:sz w:val="24"/>
          <w:szCs w:val="24"/>
        </w:rPr>
        <w:t>nghẹt</w:t>
      </w:r>
      <w:proofErr w:type="spellEnd"/>
      <w:r w:rsidRPr="00CF181D">
        <w:rPr>
          <w:rFonts w:asciiTheme="majorBidi" w:hAnsiTheme="majorBidi" w:cstheme="majorBidi"/>
          <w:sz w:val="24"/>
          <w:szCs w:val="24"/>
        </w:rPr>
        <w:t xml:space="preserve"> mũi</w:t>
      </w:r>
    </w:p>
    <w:p w14:paraId="4B2FED4B" w14:textId="77777777" w:rsidR="00537745" w:rsidRPr="00412155" w:rsidRDefault="00537745" w:rsidP="005C5A47">
      <w:pPr>
        <w:pStyle w:val="ListParagraph"/>
        <w:numPr>
          <w:ilvl w:val="0"/>
          <w:numId w:val="5"/>
        </w:numPr>
        <w:spacing w:after="0" w:line="276" w:lineRule="auto"/>
        <w:ind w:left="709"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Tiêu</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hóa</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đau </w:t>
      </w:r>
      <w:proofErr w:type="spellStart"/>
      <w:r w:rsidRPr="00CF181D">
        <w:rPr>
          <w:rFonts w:asciiTheme="majorBidi" w:hAnsiTheme="majorBidi" w:cstheme="majorBidi"/>
          <w:sz w:val="24"/>
          <w:szCs w:val="24"/>
        </w:rPr>
        <w:t>bụng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tiêu</w:t>
      </w:r>
      <w:proofErr w:type="spellEnd"/>
      <w:r w:rsidRPr="00CF181D">
        <w:rPr>
          <w:rFonts w:asciiTheme="majorBidi" w:hAnsiTheme="majorBidi" w:cstheme="majorBidi"/>
          <w:sz w:val="24"/>
          <w:szCs w:val="24"/>
        </w:rPr>
        <w:t xml:space="preserve"> chảy, </w:t>
      </w:r>
      <w:proofErr w:type="spellStart"/>
      <w:r w:rsidRPr="00CF181D">
        <w:rPr>
          <w:rFonts w:asciiTheme="majorBidi" w:hAnsiTheme="majorBidi" w:cstheme="majorBidi"/>
          <w:sz w:val="24"/>
          <w:szCs w:val="24"/>
        </w:rPr>
        <w:t>tiêu</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phân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vàng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đóng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khuôn</w:t>
      </w:r>
      <w:proofErr w:type="spellEnd"/>
    </w:p>
    <w:p w14:paraId="08AF36AF" w14:textId="77777777" w:rsidR="00537745" w:rsidRPr="00412155" w:rsidRDefault="00537745" w:rsidP="005C5A47">
      <w:pPr>
        <w:pStyle w:val="ListParagraph"/>
        <w:numPr>
          <w:ilvl w:val="0"/>
          <w:numId w:val="5"/>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Tiết </w:t>
      </w:r>
      <w:proofErr w:type="spellStart"/>
      <w:r w:rsidRPr="00CF181D">
        <w:rPr>
          <w:rFonts w:asciiTheme="majorBidi" w:hAnsiTheme="majorBidi" w:cstheme="majorBidi"/>
          <w:sz w:val="24"/>
          <w:szCs w:val="24"/>
        </w:rPr>
        <w:t>niệu</w:t>
      </w:r>
      <w:proofErr w:type="spellEnd"/>
      <w:r w:rsidRPr="00CF181D">
        <w:rPr>
          <w:rFonts w:asciiTheme="majorBidi" w:hAnsiTheme="majorBidi" w:cstheme="majorBidi"/>
          <w:sz w:val="24"/>
          <w:szCs w:val="24"/>
        </w:rPr>
        <w:t xml:space="preserve">: tiểu bình </w:t>
      </w:r>
      <w:proofErr w:type="spellStart"/>
      <w:r w:rsidRPr="00CF181D">
        <w:rPr>
          <w:rFonts w:asciiTheme="majorBidi" w:hAnsiTheme="majorBidi" w:cstheme="majorBidi"/>
          <w:sz w:val="24"/>
          <w:szCs w:val="24"/>
        </w:rPr>
        <w:t>thường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tiểu gắt buốt, lắt </w:t>
      </w:r>
      <w:proofErr w:type="spellStart"/>
      <w:r w:rsidRPr="00CF181D">
        <w:rPr>
          <w:rFonts w:asciiTheme="majorBidi" w:hAnsiTheme="majorBidi" w:cstheme="majorBidi"/>
          <w:sz w:val="24"/>
          <w:szCs w:val="24"/>
        </w:rPr>
        <w:t>nhắt</w:t>
      </w:r>
      <w:proofErr w:type="spellEnd"/>
      <w:r w:rsidRPr="00CF181D">
        <w:rPr>
          <w:rFonts w:asciiTheme="majorBidi" w:hAnsiTheme="majorBidi" w:cstheme="majorBidi"/>
          <w:sz w:val="24"/>
          <w:szCs w:val="24"/>
        </w:rPr>
        <w:t xml:space="preserve">, nước tiểu </w:t>
      </w:r>
      <w:proofErr w:type="spellStart"/>
      <w:r w:rsidRPr="00CF181D">
        <w:rPr>
          <w:rFonts w:asciiTheme="majorBidi" w:hAnsiTheme="majorBidi" w:cstheme="majorBidi"/>
          <w:sz w:val="24"/>
          <w:szCs w:val="24"/>
        </w:rPr>
        <w:t>vàng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trong</w:t>
      </w:r>
      <w:proofErr w:type="spellEnd"/>
    </w:p>
    <w:p w14:paraId="44D18249" w14:textId="77777777" w:rsidR="00537745" w:rsidRPr="00412155" w:rsidRDefault="00537745" w:rsidP="005C5A47">
      <w:pPr>
        <w:pStyle w:val="ListParagraph"/>
        <w:numPr>
          <w:ilvl w:val="0"/>
          <w:numId w:val="5"/>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Thần </w:t>
      </w:r>
      <w:proofErr w:type="spellStart"/>
      <w:r w:rsidRPr="00CF181D">
        <w:rPr>
          <w:rFonts w:asciiTheme="majorBidi" w:hAnsiTheme="majorBidi" w:cstheme="majorBidi"/>
          <w:sz w:val="24"/>
          <w:szCs w:val="24"/>
        </w:rPr>
        <w:t>kinh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đau đầu,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chóng</w:t>
      </w:r>
      <w:proofErr w:type="spellEnd"/>
      <w:r w:rsidRPr="00CF181D">
        <w:rPr>
          <w:rFonts w:asciiTheme="majorBidi" w:hAnsiTheme="majorBidi" w:cstheme="majorBidi"/>
          <w:sz w:val="24"/>
          <w:szCs w:val="24"/>
        </w:rPr>
        <w:t xml:space="preserve"> mặt</w:t>
      </w:r>
    </w:p>
    <w:p w14:paraId="347FF287" w14:textId="77777777" w:rsidR="00537745" w:rsidRPr="00412155" w:rsidRDefault="00537745" w:rsidP="005C5A47">
      <w:pPr>
        <w:pStyle w:val="ListParagraph"/>
        <w:numPr>
          <w:ilvl w:val="0"/>
          <w:numId w:val="5"/>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Cơ </w:t>
      </w:r>
      <w:proofErr w:type="spellStart"/>
      <w:r w:rsidRPr="00CF181D">
        <w:rPr>
          <w:rFonts w:asciiTheme="majorBidi" w:hAnsiTheme="majorBidi" w:cstheme="majorBidi"/>
          <w:sz w:val="24"/>
          <w:szCs w:val="24"/>
        </w:rPr>
        <w:t>xương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khớp</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đau </w:t>
      </w:r>
      <w:proofErr w:type="spellStart"/>
      <w:r w:rsidRPr="00CF181D">
        <w:rPr>
          <w:rFonts w:asciiTheme="majorBidi" w:hAnsiTheme="majorBidi" w:cstheme="majorBidi"/>
          <w:sz w:val="24"/>
          <w:szCs w:val="24"/>
        </w:rPr>
        <w:t>khớp</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giới</w:t>
      </w:r>
      <w:proofErr w:type="spellEnd"/>
      <w:r w:rsidRPr="00CF181D">
        <w:rPr>
          <w:rFonts w:asciiTheme="majorBidi" w:hAnsiTheme="majorBidi" w:cstheme="majorBidi"/>
          <w:sz w:val="24"/>
          <w:szCs w:val="24"/>
        </w:rPr>
        <w:t xml:space="preserve"> hạn vận </w:t>
      </w:r>
      <w:proofErr w:type="spellStart"/>
      <w:r w:rsidRPr="00CF181D">
        <w:rPr>
          <w:rFonts w:asciiTheme="majorBidi" w:hAnsiTheme="majorBidi" w:cstheme="majorBidi"/>
          <w:sz w:val="24"/>
          <w:szCs w:val="24"/>
        </w:rPr>
        <w:t>động</w:t>
      </w:r>
      <w:proofErr w:type="spellEnd"/>
    </w:p>
    <w:p w14:paraId="18BD7322" w14:textId="77777777" w:rsidR="00537745" w:rsidRPr="00412155" w:rsidRDefault="00537745" w:rsidP="00537745">
      <w:pPr>
        <w:spacing w:after="0" w:line="276" w:lineRule="auto"/>
        <w:jc w:val="both"/>
        <w:rPr>
          <w:rFonts w:asciiTheme="majorBidi" w:hAnsiTheme="majorBidi" w:cstheme="majorBidi"/>
          <w:sz w:val="24"/>
          <w:szCs w:val="24"/>
          <w:lang w:val="vi-VN"/>
        </w:rPr>
      </w:pPr>
    </w:p>
    <w:p w14:paraId="36F6A124" w14:textId="2581963A" w:rsidR="00537745" w:rsidRPr="00412155" w:rsidRDefault="00537745" w:rsidP="00537745">
      <w:pPr>
        <w:pStyle w:val="ListParagraph"/>
        <w:numPr>
          <w:ilvl w:val="0"/>
          <w:numId w:val="1"/>
        </w:numPr>
        <w:spacing w:after="0" w:line="276" w:lineRule="auto"/>
        <w:ind w:left="426" w:hanging="426"/>
        <w:jc w:val="both"/>
        <w:rPr>
          <w:rFonts w:asciiTheme="majorBidi" w:hAnsiTheme="majorBidi" w:cstheme="majorBidi"/>
          <w:b/>
          <w:sz w:val="24"/>
          <w:szCs w:val="24"/>
        </w:rPr>
      </w:pPr>
      <w:proofErr w:type="spellStart"/>
      <w:r w:rsidRPr="00CF181D">
        <w:rPr>
          <w:rFonts w:asciiTheme="majorBidi" w:hAnsiTheme="majorBidi" w:cstheme="majorBidi"/>
          <w:b/>
          <w:sz w:val="24"/>
          <w:szCs w:val="24"/>
        </w:rPr>
        <w:t>Khám</w:t>
      </w:r>
      <w:proofErr w:type="spellEnd"/>
      <w:r w:rsidRPr="00CF181D">
        <w:rPr>
          <w:rFonts w:asciiTheme="majorBidi" w:hAnsiTheme="majorBidi" w:cstheme="majorBidi"/>
          <w:b/>
          <w:sz w:val="24"/>
          <w:szCs w:val="24"/>
        </w:rPr>
        <w:t xml:space="preserve"> </w:t>
      </w:r>
      <w:r w:rsidRPr="00CF181D">
        <w:rPr>
          <w:rFonts w:asciiTheme="majorBidi" w:hAnsiTheme="majorBidi" w:cstheme="majorBidi"/>
          <w:sz w:val="24"/>
          <w:szCs w:val="24"/>
        </w:rPr>
        <w:t>(</w:t>
      </w:r>
      <w:r w:rsidR="009B34E9" w:rsidRPr="00CF181D">
        <w:rPr>
          <w:rFonts w:asciiTheme="majorBidi" w:hAnsiTheme="majorBidi" w:cstheme="majorBidi"/>
          <w:sz w:val="24"/>
          <w:szCs w:val="24"/>
        </w:rPr>
        <w:t>7</w:t>
      </w:r>
      <w:r w:rsidRPr="00CF181D">
        <w:rPr>
          <w:rFonts w:asciiTheme="majorBidi" w:hAnsiTheme="majorBidi" w:cstheme="majorBidi"/>
          <w:sz w:val="24"/>
          <w:szCs w:val="24"/>
        </w:rPr>
        <w:t xml:space="preserve">h </w:t>
      </w:r>
      <w:proofErr w:type="spellStart"/>
      <w:r w:rsidRPr="00CF181D">
        <w:rPr>
          <w:rFonts w:asciiTheme="majorBidi" w:hAnsiTheme="majorBidi" w:cstheme="majorBidi"/>
          <w:sz w:val="24"/>
          <w:szCs w:val="24"/>
        </w:rPr>
        <w:t>ngày</w:t>
      </w:r>
      <w:proofErr w:type="spellEnd"/>
      <w:r w:rsidRPr="00CF181D">
        <w:rPr>
          <w:rFonts w:asciiTheme="majorBidi" w:hAnsiTheme="majorBidi" w:cstheme="majorBidi"/>
          <w:sz w:val="24"/>
          <w:szCs w:val="24"/>
        </w:rPr>
        <w:t xml:space="preserve"> </w:t>
      </w:r>
      <w:proofErr w:type="spellStart"/>
      <w:r w:rsidR="007B14FF" w:rsidRPr="00CF181D">
        <w:rPr>
          <w:rFonts w:asciiTheme="majorBidi" w:hAnsiTheme="majorBidi" w:cstheme="majorBidi"/>
          <w:sz w:val="24"/>
          <w:szCs w:val="24"/>
        </w:rPr>
        <w:t>thứ</w:t>
      </w:r>
      <w:proofErr w:type="spellEnd"/>
      <w:r w:rsidR="007B14FF" w:rsidRPr="00CF181D">
        <w:rPr>
          <w:rFonts w:asciiTheme="majorBidi" w:hAnsiTheme="majorBidi" w:cstheme="majorBidi"/>
          <w:sz w:val="24"/>
          <w:szCs w:val="24"/>
        </w:rPr>
        <w:t xml:space="preserve"> </w:t>
      </w:r>
      <w:r w:rsidR="00C97A99" w:rsidRPr="00CF181D">
        <w:rPr>
          <w:rFonts w:asciiTheme="majorBidi" w:hAnsiTheme="majorBidi" w:cstheme="majorBidi"/>
          <w:sz w:val="24"/>
          <w:szCs w:val="24"/>
        </w:rPr>
        <w:t>2</w:t>
      </w:r>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sau</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nhập</w:t>
      </w:r>
      <w:proofErr w:type="spellEnd"/>
      <w:r w:rsidRPr="00CF181D">
        <w:rPr>
          <w:rFonts w:asciiTheme="majorBidi" w:hAnsiTheme="majorBidi" w:cstheme="majorBidi"/>
          <w:sz w:val="24"/>
          <w:szCs w:val="24"/>
        </w:rPr>
        <w:t xml:space="preserve"> viện – </w:t>
      </w:r>
      <w:r w:rsidR="00050D0D" w:rsidRPr="00CF181D">
        <w:rPr>
          <w:rFonts w:asciiTheme="majorBidi" w:hAnsiTheme="majorBidi" w:cstheme="majorBidi"/>
          <w:sz w:val="24"/>
          <w:szCs w:val="24"/>
        </w:rPr>
        <w:t>2</w:t>
      </w:r>
      <w:r w:rsidR="00997932" w:rsidRPr="00CF181D">
        <w:rPr>
          <w:rFonts w:asciiTheme="majorBidi" w:hAnsiTheme="majorBidi" w:cstheme="majorBidi"/>
          <w:sz w:val="24"/>
          <w:szCs w:val="24"/>
        </w:rPr>
        <w:t>1</w:t>
      </w:r>
      <w:r w:rsidRPr="00CF181D">
        <w:rPr>
          <w:rFonts w:asciiTheme="majorBidi" w:hAnsiTheme="majorBidi" w:cstheme="majorBidi"/>
          <w:sz w:val="24"/>
          <w:szCs w:val="24"/>
        </w:rPr>
        <w:t>/06/2022)</w:t>
      </w:r>
    </w:p>
    <w:p w14:paraId="2E90A7FD" w14:textId="77777777" w:rsidR="00537745" w:rsidRPr="00412155" w:rsidRDefault="00537745" w:rsidP="005C5A47">
      <w:pPr>
        <w:pStyle w:val="ListParagraph"/>
        <w:numPr>
          <w:ilvl w:val="0"/>
          <w:numId w:val="3"/>
        </w:numPr>
        <w:spacing w:after="0" w:line="276" w:lineRule="auto"/>
        <w:ind w:left="709"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Tổng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quát</w:t>
      </w:r>
      <w:proofErr w:type="spellEnd"/>
      <w:r w:rsidRPr="00CF181D">
        <w:rPr>
          <w:rFonts w:asciiTheme="majorBidi" w:hAnsiTheme="majorBidi" w:cstheme="majorBidi"/>
          <w:sz w:val="24"/>
          <w:szCs w:val="24"/>
        </w:rPr>
        <w:t>:</w:t>
      </w:r>
    </w:p>
    <w:p w14:paraId="7E895A71" w14:textId="42DB5BC3"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Tỉnh</w:t>
      </w:r>
      <w:proofErr w:type="spellEnd"/>
      <w:r w:rsidRPr="00CF181D">
        <w:rPr>
          <w:rFonts w:asciiTheme="majorBidi" w:hAnsiTheme="majorBidi" w:cstheme="majorBidi"/>
          <w:sz w:val="24"/>
          <w:szCs w:val="24"/>
        </w:rPr>
        <w:t xml:space="preserve">, </w:t>
      </w:r>
      <w:r w:rsidRPr="00E86035">
        <w:rPr>
          <w:rFonts w:asciiTheme="majorBidi" w:hAnsiTheme="majorBidi" w:cstheme="majorBidi"/>
          <w:i/>
          <w:iCs/>
          <w:color w:val="FF0000"/>
          <w:sz w:val="24"/>
          <w:szCs w:val="24"/>
        </w:rPr>
        <w:t xml:space="preserve">tiếp </w:t>
      </w:r>
      <w:proofErr w:type="spellStart"/>
      <w:r w:rsidRPr="00E86035">
        <w:rPr>
          <w:rFonts w:asciiTheme="majorBidi" w:hAnsiTheme="majorBidi" w:cstheme="majorBidi"/>
          <w:i/>
          <w:iCs/>
          <w:color w:val="FF0000"/>
          <w:sz w:val="24"/>
          <w:szCs w:val="24"/>
        </w:rPr>
        <w:t>xúc</w:t>
      </w:r>
      <w:proofErr w:type="spellEnd"/>
      <w:r w:rsidRPr="00E86035">
        <w:rPr>
          <w:rFonts w:asciiTheme="majorBidi" w:hAnsiTheme="majorBidi" w:cstheme="majorBidi"/>
          <w:i/>
          <w:iCs/>
          <w:color w:val="FF0000"/>
          <w:sz w:val="24"/>
          <w:szCs w:val="24"/>
        </w:rPr>
        <w:t xml:space="preserve"> </w:t>
      </w:r>
      <w:r w:rsidR="001C19CE" w:rsidRPr="00E86035">
        <w:rPr>
          <w:rFonts w:asciiTheme="majorBidi" w:hAnsiTheme="majorBidi" w:cstheme="majorBidi"/>
          <w:i/>
          <w:iCs/>
          <w:color w:val="FF0000"/>
          <w:sz w:val="24"/>
          <w:szCs w:val="24"/>
        </w:rPr>
        <w:t>được.</w:t>
      </w:r>
      <w:r w:rsidR="004A265E" w:rsidRPr="00E86035">
        <w:rPr>
          <w:rFonts w:asciiTheme="majorBidi" w:hAnsiTheme="majorBidi" w:cstheme="majorBidi"/>
          <w:i/>
          <w:iCs/>
          <w:color w:val="FF0000"/>
          <w:sz w:val="24"/>
          <w:szCs w:val="24"/>
          <w:lang w:val="vi-VN"/>
        </w:rPr>
        <w:t xml:space="preserve"> Trả lời</w:t>
      </w:r>
      <w:r w:rsidR="004D6E29" w:rsidRPr="00E86035">
        <w:rPr>
          <w:rFonts w:asciiTheme="majorBidi" w:hAnsiTheme="majorBidi" w:cstheme="majorBidi"/>
          <w:i/>
          <w:iCs/>
          <w:color w:val="FF0000"/>
          <w:sz w:val="24"/>
          <w:szCs w:val="24"/>
          <w:lang w:val="vi-VN"/>
        </w:rPr>
        <w:t>.</w:t>
      </w:r>
    </w:p>
    <w:p w14:paraId="765F9077" w14:textId="4BFDC8A2" w:rsidR="00537745" w:rsidRPr="00412155" w:rsidRDefault="00537745" w:rsidP="00FA2A51">
      <w:pPr>
        <w:pStyle w:val="ListParagraph"/>
        <w:numPr>
          <w:ilvl w:val="0"/>
          <w:numId w:val="5"/>
        </w:numPr>
        <w:spacing w:after="0" w:line="276" w:lineRule="auto"/>
        <w:ind w:left="993" w:hanging="283"/>
        <w:rPr>
          <w:rFonts w:asciiTheme="majorBidi" w:hAnsiTheme="majorBidi" w:cstheme="majorBidi"/>
          <w:sz w:val="24"/>
          <w:szCs w:val="24"/>
        </w:rPr>
      </w:pPr>
      <w:proofErr w:type="spellStart"/>
      <w:r w:rsidRPr="00CF181D">
        <w:rPr>
          <w:rFonts w:asciiTheme="majorBidi" w:hAnsiTheme="majorBidi" w:cstheme="majorBidi"/>
          <w:sz w:val="24"/>
          <w:szCs w:val="24"/>
        </w:rPr>
        <w:t>Sinh</w:t>
      </w:r>
      <w:proofErr w:type="spellEnd"/>
      <w:r w:rsidRPr="00CF181D">
        <w:rPr>
          <w:rFonts w:asciiTheme="majorBidi" w:hAnsiTheme="majorBidi" w:cstheme="majorBidi"/>
          <w:sz w:val="24"/>
          <w:szCs w:val="24"/>
        </w:rPr>
        <w:t xml:space="preserve"> hiệu: Mạch </w:t>
      </w:r>
      <w:r w:rsidR="009A74A8" w:rsidRPr="00CF181D">
        <w:rPr>
          <w:rFonts w:asciiTheme="majorBidi" w:hAnsiTheme="majorBidi" w:cstheme="majorBidi"/>
          <w:sz w:val="24"/>
          <w:szCs w:val="24"/>
        </w:rPr>
        <w:t>100 l</w:t>
      </w:r>
      <w:r w:rsidRPr="00CF181D">
        <w:rPr>
          <w:rFonts w:asciiTheme="majorBidi" w:hAnsiTheme="majorBidi" w:cstheme="majorBidi"/>
          <w:sz w:val="24"/>
          <w:szCs w:val="24"/>
        </w:rPr>
        <w:t xml:space="preserve">/p; </w:t>
      </w:r>
      <w:r>
        <w:tab/>
      </w:r>
      <w:r w:rsidRPr="00CF181D">
        <w:rPr>
          <w:rFonts w:asciiTheme="majorBidi" w:hAnsiTheme="majorBidi" w:cstheme="majorBidi"/>
          <w:sz w:val="24"/>
          <w:szCs w:val="24"/>
        </w:rPr>
        <w:t xml:space="preserve">HA  </w:t>
      </w:r>
      <w:r w:rsidR="007C496F" w:rsidRPr="00CF181D">
        <w:rPr>
          <w:rFonts w:asciiTheme="majorBidi" w:hAnsiTheme="majorBidi" w:cstheme="majorBidi"/>
          <w:sz w:val="24"/>
          <w:szCs w:val="24"/>
          <w:lang w:val="vi-VN"/>
        </w:rPr>
        <w:t>1</w:t>
      </w:r>
      <w:r w:rsidR="00BC0897" w:rsidRPr="00CF181D">
        <w:rPr>
          <w:rFonts w:asciiTheme="majorBidi" w:hAnsiTheme="majorBidi" w:cstheme="majorBidi"/>
          <w:sz w:val="24"/>
          <w:szCs w:val="24"/>
        </w:rPr>
        <w:t>36</w:t>
      </w:r>
      <w:r w:rsidR="007C496F" w:rsidRPr="00CF181D">
        <w:rPr>
          <w:rFonts w:asciiTheme="majorBidi" w:hAnsiTheme="majorBidi" w:cstheme="majorBidi"/>
          <w:sz w:val="24"/>
          <w:szCs w:val="24"/>
          <w:lang w:val="vi-VN"/>
        </w:rPr>
        <w:t>/</w:t>
      </w:r>
      <w:r w:rsidR="00BC0897" w:rsidRPr="00CF181D">
        <w:rPr>
          <w:rFonts w:asciiTheme="majorBidi" w:hAnsiTheme="majorBidi" w:cstheme="majorBidi"/>
          <w:sz w:val="24"/>
          <w:szCs w:val="24"/>
        </w:rPr>
        <w:t>90</w:t>
      </w:r>
      <w:r w:rsidRPr="00CF181D">
        <w:rPr>
          <w:rFonts w:asciiTheme="majorBidi" w:hAnsiTheme="majorBidi" w:cstheme="majorBidi"/>
          <w:sz w:val="24"/>
          <w:szCs w:val="24"/>
        </w:rPr>
        <w:t xml:space="preserve">mmHg; </w:t>
      </w:r>
      <w:r>
        <w:tab/>
      </w:r>
      <w:proofErr w:type="spellStart"/>
      <w:r w:rsidRPr="00CF181D">
        <w:rPr>
          <w:rFonts w:asciiTheme="majorBidi" w:hAnsiTheme="majorBidi" w:cstheme="majorBidi"/>
          <w:sz w:val="24"/>
          <w:szCs w:val="24"/>
        </w:rPr>
        <w:t>Nhiệt</w:t>
      </w:r>
      <w:proofErr w:type="spellEnd"/>
      <w:r w:rsidRPr="00CF181D">
        <w:rPr>
          <w:rFonts w:asciiTheme="majorBidi" w:hAnsiTheme="majorBidi" w:cstheme="majorBidi"/>
          <w:sz w:val="24"/>
          <w:szCs w:val="24"/>
        </w:rPr>
        <w:t xml:space="preserve"> độ 36.</w:t>
      </w:r>
      <w:r w:rsidR="00FA2A51" w:rsidRPr="00CF181D">
        <w:rPr>
          <w:rFonts w:asciiTheme="majorBidi" w:hAnsiTheme="majorBidi" w:cstheme="majorBidi"/>
          <w:sz w:val="24"/>
          <w:szCs w:val="24"/>
        </w:rPr>
        <w:t>7</w:t>
      </w:r>
      <w:r w:rsidRPr="00CF181D">
        <w:rPr>
          <w:rFonts w:asciiTheme="majorBidi" w:hAnsiTheme="majorBidi" w:cstheme="majorBidi"/>
          <w:sz w:val="24"/>
          <w:szCs w:val="24"/>
          <w:vertAlign w:val="superscript"/>
        </w:rPr>
        <w:t>o</w:t>
      </w:r>
      <w:r w:rsidRPr="00CF181D">
        <w:rPr>
          <w:rFonts w:asciiTheme="majorBidi" w:hAnsiTheme="majorBidi" w:cstheme="majorBidi"/>
          <w:sz w:val="24"/>
          <w:szCs w:val="24"/>
        </w:rPr>
        <w:t xml:space="preserve">C; </w:t>
      </w:r>
      <w:r>
        <w:tab/>
      </w:r>
      <w:r w:rsidRPr="00CF181D">
        <w:rPr>
          <w:rFonts w:asciiTheme="majorBidi" w:hAnsiTheme="majorBidi" w:cstheme="majorBidi"/>
          <w:sz w:val="24"/>
          <w:szCs w:val="24"/>
        </w:rPr>
        <w:t xml:space="preserve">Nhịp </w:t>
      </w:r>
      <w:proofErr w:type="spellStart"/>
      <w:r w:rsidRPr="00CF181D">
        <w:rPr>
          <w:rFonts w:asciiTheme="majorBidi" w:hAnsiTheme="majorBidi" w:cstheme="majorBidi"/>
          <w:sz w:val="24"/>
          <w:szCs w:val="24"/>
        </w:rPr>
        <w:t>thở</w:t>
      </w:r>
      <w:proofErr w:type="spellEnd"/>
      <w:r w:rsidRPr="00CF181D">
        <w:rPr>
          <w:rFonts w:asciiTheme="majorBidi" w:hAnsiTheme="majorBidi" w:cstheme="majorBidi"/>
          <w:sz w:val="24"/>
          <w:szCs w:val="24"/>
        </w:rPr>
        <w:t xml:space="preserve"> </w:t>
      </w:r>
      <w:r w:rsidR="00FA2A51" w:rsidRPr="00CF181D">
        <w:rPr>
          <w:rFonts w:asciiTheme="majorBidi" w:hAnsiTheme="majorBidi" w:cstheme="majorBidi"/>
          <w:sz w:val="24"/>
          <w:szCs w:val="24"/>
        </w:rPr>
        <w:t>22</w:t>
      </w:r>
      <w:r w:rsidRPr="00CF181D">
        <w:rPr>
          <w:rFonts w:asciiTheme="majorBidi" w:hAnsiTheme="majorBidi" w:cstheme="majorBidi"/>
          <w:sz w:val="24"/>
          <w:szCs w:val="24"/>
        </w:rPr>
        <w:t xml:space="preserve"> l/p</w:t>
      </w:r>
      <w:r w:rsidR="00FA2A51" w:rsidRPr="00CF181D">
        <w:rPr>
          <w:rFonts w:asciiTheme="majorBidi" w:hAnsiTheme="majorBidi" w:cstheme="majorBidi"/>
          <w:sz w:val="24"/>
          <w:szCs w:val="24"/>
        </w:rPr>
        <w:t xml:space="preserve"> </w:t>
      </w:r>
      <w:r w:rsidR="00FA2A51">
        <w:br/>
      </w:r>
      <w:r w:rsidR="00FA2A51" w:rsidRPr="00CF181D">
        <w:rPr>
          <w:rFonts w:asciiTheme="majorBidi" w:hAnsiTheme="majorBidi" w:cstheme="majorBidi"/>
          <w:sz w:val="24"/>
          <w:szCs w:val="24"/>
        </w:rPr>
        <w:t>SpO2: 9</w:t>
      </w:r>
      <w:r w:rsidR="009A74A8" w:rsidRPr="00CF181D">
        <w:rPr>
          <w:rFonts w:asciiTheme="majorBidi" w:hAnsiTheme="majorBidi" w:cstheme="majorBidi"/>
          <w:sz w:val="24"/>
          <w:szCs w:val="24"/>
        </w:rPr>
        <w:t>6</w:t>
      </w:r>
      <w:r w:rsidR="00FA2A51" w:rsidRPr="00CF181D">
        <w:rPr>
          <w:rFonts w:asciiTheme="majorBidi" w:hAnsiTheme="majorBidi" w:cstheme="majorBidi"/>
          <w:sz w:val="24"/>
          <w:szCs w:val="24"/>
        </w:rPr>
        <w:t>% (</w:t>
      </w:r>
      <w:proofErr w:type="spellStart"/>
      <w:r w:rsidR="00122F98" w:rsidRPr="00CF181D">
        <w:rPr>
          <w:rFonts w:asciiTheme="majorBidi" w:hAnsiTheme="majorBidi" w:cstheme="majorBidi"/>
          <w:sz w:val="24"/>
          <w:szCs w:val="24"/>
        </w:rPr>
        <w:t>Oxy</w:t>
      </w:r>
      <w:proofErr w:type="spellEnd"/>
      <w:r w:rsidR="00122F98" w:rsidRPr="00CF181D">
        <w:rPr>
          <w:rFonts w:asciiTheme="majorBidi" w:hAnsiTheme="majorBidi" w:cstheme="majorBidi"/>
          <w:sz w:val="24"/>
          <w:szCs w:val="24"/>
        </w:rPr>
        <w:t xml:space="preserve"> ẩm </w:t>
      </w:r>
      <w:proofErr w:type="spellStart"/>
      <w:r w:rsidR="00FA2A51" w:rsidRPr="00CF181D">
        <w:rPr>
          <w:rFonts w:asciiTheme="majorBidi" w:hAnsiTheme="majorBidi" w:cstheme="majorBidi"/>
          <w:sz w:val="24"/>
          <w:szCs w:val="24"/>
        </w:rPr>
        <w:t>Canula</w:t>
      </w:r>
      <w:proofErr w:type="spellEnd"/>
      <w:r w:rsidR="00FA2A51" w:rsidRPr="00CF181D">
        <w:rPr>
          <w:rFonts w:asciiTheme="majorBidi" w:hAnsiTheme="majorBidi" w:cstheme="majorBidi"/>
          <w:sz w:val="24"/>
          <w:szCs w:val="24"/>
        </w:rPr>
        <w:t xml:space="preserve"> 1 l/p)</w:t>
      </w:r>
    </w:p>
    <w:p w14:paraId="4B362954" w14:textId="35BA11FB" w:rsidR="00537745" w:rsidRPr="00412155" w:rsidRDefault="00561F31" w:rsidP="005C5A47">
      <w:pPr>
        <w:pStyle w:val="ListParagraph"/>
        <w:numPr>
          <w:ilvl w:val="0"/>
          <w:numId w:val="5"/>
        </w:numPr>
        <w:spacing w:after="0" w:line="276" w:lineRule="auto"/>
        <w:ind w:left="993" w:hanging="283"/>
        <w:jc w:val="both"/>
        <w:rPr>
          <w:rFonts w:asciiTheme="majorBidi" w:hAnsiTheme="majorBidi" w:cstheme="majorBidi"/>
          <w:sz w:val="24"/>
          <w:szCs w:val="24"/>
        </w:rPr>
      </w:pPr>
      <w:r w:rsidRPr="00CF181D">
        <w:rPr>
          <w:rFonts w:asciiTheme="majorBidi" w:hAnsiTheme="majorBidi" w:cstheme="majorBidi"/>
          <w:sz w:val="24"/>
          <w:szCs w:val="24"/>
        </w:rPr>
        <w:t>C</w:t>
      </w:r>
      <w:r w:rsidR="00537745" w:rsidRPr="00CF181D">
        <w:rPr>
          <w:rFonts w:asciiTheme="majorBidi" w:hAnsiTheme="majorBidi" w:cstheme="majorBidi"/>
          <w:sz w:val="24"/>
          <w:szCs w:val="24"/>
        </w:rPr>
        <w:t xml:space="preserve">hiều </w:t>
      </w:r>
      <w:proofErr w:type="spellStart"/>
      <w:r w:rsidR="00537745" w:rsidRPr="00CF181D">
        <w:rPr>
          <w:rFonts w:asciiTheme="majorBidi" w:hAnsiTheme="majorBidi" w:cstheme="majorBidi"/>
          <w:sz w:val="24"/>
          <w:szCs w:val="24"/>
        </w:rPr>
        <w:t>cao</w:t>
      </w:r>
      <w:proofErr w:type="spellEnd"/>
      <w:r w:rsidR="00537745" w:rsidRPr="00CF181D">
        <w:rPr>
          <w:rFonts w:asciiTheme="majorBidi" w:hAnsiTheme="majorBidi" w:cstheme="majorBidi"/>
          <w:sz w:val="24"/>
          <w:szCs w:val="24"/>
        </w:rPr>
        <w:t>: 1</w:t>
      </w:r>
      <w:r w:rsidR="00BC0897" w:rsidRPr="00CF181D">
        <w:rPr>
          <w:rFonts w:asciiTheme="majorBidi" w:hAnsiTheme="majorBidi" w:cstheme="majorBidi"/>
          <w:sz w:val="24"/>
          <w:szCs w:val="24"/>
        </w:rPr>
        <w:t>50</w:t>
      </w:r>
      <w:r w:rsidR="00537745" w:rsidRPr="00CF181D">
        <w:rPr>
          <w:rFonts w:asciiTheme="majorBidi" w:hAnsiTheme="majorBidi" w:cstheme="majorBidi"/>
          <w:sz w:val="24"/>
          <w:szCs w:val="24"/>
        </w:rPr>
        <w:t>cm</w:t>
      </w:r>
      <w:r w:rsidR="004602D6" w:rsidRPr="00CF181D">
        <w:rPr>
          <w:rFonts w:asciiTheme="majorBidi" w:hAnsiTheme="majorBidi" w:cstheme="majorBidi"/>
          <w:sz w:val="24"/>
          <w:szCs w:val="24"/>
          <w:lang w:val="vi-VN"/>
        </w:rPr>
        <w:t>, cân</w:t>
      </w:r>
      <w:r w:rsidR="00537745" w:rsidRPr="00CF181D">
        <w:rPr>
          <w:rFonts w:asciiTheme="majorBidi" w:hAnsiTheme="majorBidi" w:cstheme="majorBidi"/>
          <w:sz w:val="24"/>
          <w:szCs w:val="24"/>
        </w:rPr>
        <w:t xml:space="preserve"> </w:t>
      </w:r>
      <w:proofErr w:type="spellStart"/>
      <w:r w:rsidR="00537745" w:rsidRPr="00CF181D">
        <w:rPr>
          <w:rFonts w:asciiTheme="majorBidi" w:hAnsiTheme="majorBidi" w:cstheme="majorBidi"/>
          <w:sz w:val="24"/>
          <w:szCs w:val="24"/>
        </w:rPr>
        <w:t>nặng</w:t>
      </w:r>
      <w:proofErr w:type="spellEnd"/>
      <w:r w:rsidR="00537745" w:rsidRPr="00CF181D">
        <w:rPr>
          <w:rFonts w:asciiTheme="majorBidi" w:hAnsiTheme="majorBidi" w:cstheme="majorBidi"/>
          <w:sz w:val="24"/>
          <w:szCs w:val="24"/>
        </w:rPr>
        <w:t xml:space="preserve">: </w:t>
      </w:r>
      <w:r w:rsidR="00BC0897" w:rsidRPr="00CF181D">
        <w:rPr>
          <w:rFonts w:asciiTheme="majorBidi" w:hAnsiTheme="majorBidi" w:cstheme="majorBidi"/>
          <w:sz w:val="24"/>
          <w:szCs w:val="24"/>
        </w:rPr>
        <w:t>45</w:t>
      </w:r>
      <w:r w:rsidR="00537745" w:rsidRPr="00CF181D">
        <w:rPr>
          <w:rFonts w:asciiTheme="majorBidi" w:hAnsiTheme="majorBidi" w:cstheme="majorBidi"/>
          <w:sz w:val="24"/>
          <w:szCs w:val="24"/>
        </w:rPr>
        <w:t>kg</w:t>
      </w:r>
      <w:r w:rsidR="00030F3A" w:rsidRPr="00CF181D">
        <w:rPr>
          <w:rFonts w:asciiTheme="majorBidi" w:hAnsiTheme="majorBidi" w:cstheme="majorBidi"/>
          <w:sz w:val="24"/>
          <w:szCs w:val="24"/>
          <w:lang w:val="vi-VN"/>
        </w:rPr>
        <w:t xml:space="preserve"> </w:t>
      </w:r>
      <w:r w:rsidR="004602D6" w:rsidRPr="00CF181D">
        <w:rPr>
          <w:rFonts w:asciiTheme="majorBidi" w:eastAsia="Wingdings" w:hAnsiTheme="majorBidi" w:cstheme="majorBidi"/>
          <w:sz w:val="24"/>
          <w:szCs w:val="24"/>
        </w:rPr>
        <w:t>ð</w:t>
      </w:r>
      <w:r w:rsidR="00950ABA" w:rsidRPr="00CF181D">
        <w:rPr>
          <w:rFonts w:asciiTheme="majorBidi" w:eastAsia="Wingdings" w:hAnsiTheme="majorBidi" w:cstheme="majorBidi"/>
          <w:sz w:val="24"/>
          <w:szCs w:val="24"/>
          <w:lang w:val="vi-VN"/>
        </w:rPr>
        <w:t xml:space="preserve"> BMI: </w:t>
      </w:r>
      <w:r w:rsidR="00BD7939" w:rsidRPr="00CF181D">
        <w:rPr>
          <w:rFonts w:asciiTheme="majorBidi" w:eastAsia="Wingdings" w:hAnsiTheme="majorBidi" w:cstheme="majorBidi"/>
          <w:sz w:val="24"/>
          <w:szCs w:val="24"/>
        </w:rPr>
        <w:t>2</w:t>
      </w:r>
      <w:r w:rsidR="00122F98" w:rsidRPr="00CF181D">
        <w:rPr>
          <w:rFonts w:asciiTheme="majorBidi" w:eastAsia="Wingdings" w:hAnsiTheme="majorBidi" w:cstheme="majorBidi"/>
          <w:sz w:val="24"/>
          <w:szCs w:val="24"/>
        </w:rPr>
        <w:t>0</w:t>
      </w:r>
      <w:r w:rsidR="00D445F0" w:rsidRPr="00CF181D">
        <w:rPr>
          <w:rFonts w:asciiTheme="majorBidi" w:eastAsia="Wingdings" w:hAnsiTheme="majorBidi" w:cstheme="majorBidi"/>
          <w:sz w:val="24"/>
          <w:szCs w:val="24"/>
        </w:rPr>
        <w:t xml:space="preserve"> </w:t>
      </w:r>
      <w:r w:rsidR="00950ABA" w:rsidRPr="00CF181D">
        <w:rPr>
          <w:rFonts w:asciiTheme="majorBidi" w:eastAsia="Wingdings" w:hAnsiTheme="majorBidi" w:cstheme="majorBidi"/>
          <w:sz w:val="24"/>
          <w:szCs w:val="24"/>
          <w:lang w:val="vi-VN"/>
        </w:rPr>
        <w:t>kg/m2</w:t>
      </w:r>
    </w:p>
    <w:p w14:paraId="77DC5E58" w14:textId="77777777"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r w:rsidRPr="00CF181D">
        <w:rPr>
          <w:rFonts w:asciiTheme="majorBidi" w:hAnsiTheme="majorBidi" w:cstheme="majorBidi"/>
          <w:sz w:val="24"/>
          <w:szCs w:val="24"/>
        </w:rPr>
        <w:t xml:space="preserve">Da </w:t>
      </w:r>
      <w:proofErr w:type="spellStart"/>
      <w:r w:rsidRPr="00CF181D">
        <w:rPr>
          <w:rFonts w:asciiTheme="majorBidi" w:hAnsiTheme="majorBidi" w:cstheme="majorBidi"/>
          <w:sz w:val="24"/>
          <w:szCs w:val="24"/>
        </w:rPr>
        <w:t>niêm</w:t>
      </w:r>
      <w:proofErr w:type="spellEnd"/>
      <w:r w:rsidRPr="00CF181D">
        <w:rPr>
          <w:rFonts w:asciiTheme="majorBidi" w:hAnsiTheme="majorBidi" w:cstheme="majorBidi"/>
          <w:sz w:val="24"/>
          <w:szCs w:val="24"/>
        </w:rPr>
        <w:t xml:space="preserve"> hồng,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xuất</w:t>
      </w:r>
      <w:proofErr w:type="spellEnd"/>
      <w:r w:rsidRPr="00CF181D">
        <w:rPr>
          <w:rFonts w:asciiTheme="majorBidi" w:hAnsiTheme="majorBidi" w:cstheme="majorBidi"/>
          <w:sz w:val="24"/>
          <w:szCs w:val="24"/>
        </w:rPr>
        <w:t xml:space="preserve"> huyết,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tuần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hoàn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bàng</w:t>
      </w:r>
      <w:proofErr w:type="spellEnd"/>
      <w:r w:rsidRPr="00CF181D">
        <w:rPr>
          <w:rFonts w:asciiTheme="majorBidi" w:hAnsiTheme="majorBidi" w:cstheme="majorBidi"/>
          <w:sz w:val="24"/>
          <w:szCs w:val="24"/>
        </w:rPr>
        <w:t xml:space="preserve"> hệ,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sao</w:t>
      </w:r>
      <w:proofErr w:type="spellEnd"/>
      <w:r w:rsidRPr="00CF181D">
        <w:rPr>
          <w:rFonts w:asciiTheme="majorBidi" w:hAnsiTheme="majorBidi" w:cstheme="majorBidi"/>
          <w:sz w:val="24"/>
          <w:szCs w:val="24"/>
        </w:rPr>
        <w:t xml:space="preserve"> mạch,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lòng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bàn</w:t>
      </w:r>
      <w:proofErr w:type="spellEnd"/>
      <w:r w:rsidRPr="00CF181D">
        <w:rPr>
          <w:rFonts w:asciiTheme="majorBidi" w:hAnsiTheme="majorBidi" w:cstheme="majorBidi"/>
          <w:sz w:val="24"/>
          <w:szCs w:val="24"/>
        </w:rPr>
        <w:t xml:space="preserve"> tay son.</w:t>
      </w:r>
    </w:p>
    <w:p w14:paraId="5C1C4636" w14:textId="77777777"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phù</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dấu mất nước.</w:t>
      </w:r>
    </w:p>
    <w:p w14:paraId="6661693D" w14:textId="77777777" w:rsidR="00D445F0" w:rsidRPr="00412155" w:rsidRDefault="00D445F0" w:rsidP="005C5A47">
      <w:pPr>
        <w:pStyle w:val="ListParagraph"/>
        <w:numPr>
          <w:ilvl w:val="0"/>
          <w:numId w:val="5"/>
        </w:numPr>
        <w:spacing w:after="0" w:line="276" w:lineRule="auto"/>
        <w:ind w:left="993"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vàng</w:t>
      </w:r>
      <w:proofErr w:type="spellEnd"/>
      <w:r w:rsidRPr="00CF181D">
        <w:rPr>
          <w:rFonts w:asciiTheme="majorBidi" w:hAnsiTheme="majorBidi" w:cstheme="majorBidi"/>
          <w:sz w:val="24"/>
          <w:szCs w:val="24"/>
        </w:rPr>
        <w:t xml:space="preserve"> da, </w:t>
      </w:r>
      <w:proofErr w:type="spellStart"/>
      <w:r w:rsidRPr="00CF181D">
        <w:rPr>
          <w:rFonts w:asciiTheme="majorBidi" w:hAnsiTheme="majorBidi" w:cstheme="majorBidi"/>
          <w:sz w:val="24"/>
          <w:szCs w:val="24"/>
        </w:rPr>
        <w:t>vàng</w:t>
      </w:r>
      <w:proofErr w:type="spellEnd"/>
      <w:r w:rsidRPr="00CF181D">
        <w:rPr>
          <w:rFonts w:asciiTheme="majorBidi" w:hAnsiTheme="majorBidi" w:cstheme="majorBidi"/>
          <w:sz w:val="24"/>
          <w:szCs w:val="24"/>
        </w:rPr>
        <w:t xml:space="preserve"> mắt</w:t>
      </w:r>
    </w:p>
    <w:p w14:paraId="37D06DA6" w14:textId="13FAECB9" w:rsidR="00D445F0" w:rsidRPr="00412155" w:rsidRDefault="00D445F0" w:rsidP="005C5A47">
      <w:pPr>
        <w:pStyle w:val="ListParagraph"/>
        <w:numPr>
          <w:ilvl w:val="0"/>
          <w:numId w:val="5"/>
        </w:numPr>
        <w:spacing w:after="0" w:line="276" w:lineRule="auto"/>
        <w:ind w:left="993" w:hanging="283"/>
        <w:jc w:val="both"/>
        <w:rPr>
          <w:rFonts w:asciiTheme="majorBidi" w:hAnsiTheme="majorBidi" w:cstheme="majorBidi"/>
          <w:sz w:val="24"/>
          <w:szCs w:val="24"/>
        </w:rPr>
      </w:pPr>
      <w:r w:rsidRPr="00CF181D">
        <w:rPr>
          <w:rFonts w:asciiTheme="majorBidi" w:hAnsiTheme="majorBidi" w:cstheme="majorBidi"/>
          <w:sz w:val="24"/>
          <w:szCs w:val="24"/>
        </w:rPr>
        <w:t xml:space="preserve">Hạch ngoại </w:t>
      </w:r>
      <w:proofErr w:type="spellStart"/>
      <w:r w:rsidRPr="00CF181D">
        <w:rPr>
          <w:rFonts w:asciiTheme="majorBidi" w:hAnsiTheme="majorBidi" w:cstheme="majorBidi"/>
          <w:sz w:val="24"/>
          <w:szCs w:val="24"/>
        </w:rPr>
        <w:t>biên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sờ chạm</w:t>
      </w:r>
    </w:p>
    <w:p w14:paraId="43BE635A" w14:textId="77777777" w:rsidR="00537745" w:rsidRPr="00412155" w:rsidRDefault="00537745" w:rsidP="005C5A47">
      <w:pPr>
        <w:pStyle w:val="ListParagraph"/>
        <w:numPr>
          <w:ilvl w:val="0"/>
          <w:numId w:val="3"/>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Đầu mặt cổ:</w:t>
      </w:r>
    </w:p>
    <w:p w14:paraId="79F65673" w14:textId="6A2899E1"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r w:rsidRPr="00CF181D">
        <w:rPr>
          <w:rFonts w:asciiTheme="majorBidi" w:hAnsiTheme="majorBidi" w:cstheme="majorBidi"/>
          <w:sz w:val="24"/>
          <w:szCs w:val="24"/>
        </w:rPr>
        <w:t xml:space="preserve">Mặt </w:t>
      </w:r>
      <w:proofErr w:type="spellStart"/>
      <w:r w:rsidRPr="00CF181D">
        <w:rPr>
          <w:rFonts w:asciiTheme="majorBidi" w:hAnsiTheme="majorBidi" w:cstheme="majorBidi"/>
          <w:sz w:val="24"/>
          <w:szCs w:val="24"/>
        </w:rPr>
        <w:t>cân</w:t>
      </w:r>
      <w:proofErr w:type="spellEnd"/>
      <w:r w:rsidRPr="00CF181D">
        <w:rPr>
          <w:rFonts w:asciiTheme="majorBidi" w:hAnsiTheme="majorBidi" w:cstheme="majorBidi"/>
          <w:sz w:val="24"/>
          <w:szCs w:val="24"/>
        </w:rPr>
        <w:t xml:space="preserve"> đối,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biến </w:t>
      </w:r>
      <w:proofErr w:type="spellStart"/>
      <w:r w:rsidRPr="00CF181D">
        <w:rPr>
          <w:rFonts w:asciiTheme="majorBidi" w:hAnsiTheme="majorBidi" w:cstheme="majorBidi"/>
          <w:sz w:val="24"/>
          <w:szCs w:val="24"/>
        </w:rPr>
        <w:t>dạng</w:t>
      </w:r>
      <w:proofErr w:type="spellEnd"/>
      <w:r w:rsidR="00DB7BCF" w:rsidRPr="00CF181D">
        <w:rPr>
          <w:rFonts w:asciiTheme="majorBidi" w:hAnsiTheme="majorBidi" w:cstheme="majorBidi"/>
          <w:sz w:val="24"/>
          <w:szCs w:val="24"/>
          <w:lang w:val="vi-VN"/>
        </w:rPr>
        <w:t xml:space="preserve">, </w:t>
      </w:r>
    </w:p>
    <w:p w14:paraId="3867CB81" w14:textId="7BAFD191"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Môi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w:t>
      </w:r>
      <w:proofErr w:type="spellEnd"/>
      <w:r w:rsidRPr="00CF181D">
        <w:rPr>
          <w:rFonts w:asciiTheme="majorBidi" w:hAnsiTheme="majorBidi" w:cstheme="majorBidi"/>
          <w:sz w:val="24"/>
          <w:szCs w:val="24"/>
        </w:rPr>
        <w:t>, lưỡi dơ</w:t>
      </w:r>
    </w:p>
    <w:p w14:paraId="00F6EF5B" w14:textId="77777777"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Khí</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quản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lệch</w:t>
      </w:r>
    </w:p>
    <w:p w14:paraId="1C492138" w14:textId="77777777"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Tuyến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giáp</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to</w:t>
      </w:r>
    </w:p>
    <w:p w14:paraId="689F7013" w14:textId="77777777"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Tĩnh</w:t>
      </w:r>
      <w:proofErr w:type="spellEnd"/>
      <w:r w:rsidRPr="00CF181D">
        <w:rPr>
          <w:rFonts w:asciiTheme="majorBidi" w:hAnsiTheme="majorBidi" w:cstheme="majorBidi"/>
          <w:sz w:val="24"/>
          <w:szCs w:val="24"/>
        </w:rPr>
        <w:t xml:space="preserve"> mạch cổ </w:t>
      </w:r>
      <w:proofErr w:type="spellStart"/>
      <w:r w:rsidRPr="00CF181D">
        <w:rPr>
          <w:rFonts w:asciiTheme="majorBidi" w:hAnsiTheme="majorBidi" w:cstheme="majorBidi"/>
          <w:sz w:val="24"/>
          <w:szCs w:val="24"/>
        </w:rPr>
        <w:t>trong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nổi ở tư </w:t>
      </w:r>
      <w:proofErr w:type="spellStart"/>
      <w:r w:rsidRPr="00CF181D">
        <w:rPr>
          <w:rFonts w:asciiTheme="majorBidi" w:hAnsiTheme="majorBidi" w:cstheme="majorBidi"/>
          <w:sz w:val="24"/>
          <w:szCs w:val="24"/>
        </w:rPr>
        <w:t>thế</w:t>
      </w:r>
      <w:proofErr w:type="spellEnd"/>
      <w:r w:rsidRPr="00CF181D">
        <w:rPr>
          <w:rFonts w:asciiTheme="majorBidi" w:hAnsiTheme="majorBidi" w:cstheme="majorBidi"/>
          <w:sz w:val="24"/>
          <w:szCs w:val="24"/>
        </w:rPr>
        <w:t xml:space="preserve"> 45</w:t>
      </w:r>
      <w:r w:rsidRPr="00CF181D">
        <w:rPr>
          <w:rFonts w:asciiTheme="majorBidi" w:hAnsiTheme="majorBidi" w:cstheme="majorBidi"/>
          <w:sz w:val="24"/>
          <w:szCs w:val="24"/>
          <w:vertAlign w:val="superscript"/>
        </w:rPr>
        <w:t>o</w:t>
      </w:r>
      <w:r w:rsidRPr="00CF181D">
        <w:rPr>
          <w:rFonts w:asciiTheme="majorBidi" w:hAnsiTheme="majorBidi" w:cstheme="majorBidi"/>
          <w:sz w:val="24"/>
          <w:szCs w:val="24"/>
        </w:rPr>
        <w:t>.</w:t>
      </w:r>
    </w:p>
    <w:p w14:paraId="479B88E1" w14:textId="77777777" w:rsidR="00537745" w:rsidRPr="00412155" w:rsidRDefault="00537745" w:rsidP="005C5A47">
      <w:pPr>
        <w:pStyle w:val="ListParagraph"/>
        <w:numPr>
          <w:ilvl w:val="0"/>
          <w:numId w:val="3"/>
        </w:numPr>
        <w:spacing w:after="0" w:line="276" w:lineRule="auto"/>
        <w:ind w:left="709"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Lồng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ngực</w:t>
      </w:r>
      <w:proofErr w:type="spellEnd"/>
      <w:r w:rsidRPr="00CF181D">
        <w:rPr>
          <w:rFonts w:asciiTheme="majorBidi" w:hAnsiTheme="majorBidi" w:cstheme="majorBidi"/>
          <w:sz w:val="24"/>
          <w:szCs w:val="24"/>
        </w:rPr>
        <w:t>:</w:t>
      </w:r>
    </w:p>
    <w:p w14:paraId="34DF02DF" w14:textId="5471B0C0"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Lồng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ngực</w:t>
      </w:r>
      <w:proofErr w:type="spellEnd"/>
      <w:r w:rsidRPr="00CF181D">
        <w:rPr>
          <w:rFonts w:asciiTheme="majorBidi" w:hAnsiTheme="majorBidi" w:cstheme="majorBidi"/>
          <w:sz w:val="24"/>
          <w:szCs w:val="24"/>
        </w:rPr>
        <w:t xml:space="preserve"> hai </w:t>
      </w:r>
      <w:proofErr w:type="spellStart"/>
      <w:r w:rsidRPr="00CF181D">
        <w:rPr>
          <w:rFonts w:asciiTheme="majorBidi" w:hAnsiTheme="majorBidi" w:cstheme="majorBidi"/>
          <w:sz w:val="24"/>
          <w:szCs w:val="24"/>
        </w:rPr>
        <w:t>bên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cân</w:t>
      </w:r>
      <w:proofErr w:type="spellEnd"/>
      <w:r w:rsidRPr="00CF181D">
        <w:rPr>
          <w:rFonts w:asciiTheme="majorBidi" w:hAnsiTheme="majorBidi" w:cstheme="majorBidi"/>
          <w:sz w:val="24"/>
          <w:szCs w:val="24"/>
        </w:rPr>
        <w:t xml:space="preserve"> đối, </w:t>
      </w:r>
      <w:proofErr w:type="spellStart"/>
      <w:r w:rsidRPr="00CF181D">
        <w:rPr>
          <w:rFonts w:asciiTheme="majorBidi" w:hAnsiTheme="majorBidi" w:cstheme="majorBidi"/>
          <w:sz w:val="24"/>
          <w:szCs w:val="24"/>
        </w:rPr>
        <w:t>di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động</w:t>
      </w:r>
      <w:proofErr w:type="spellEnd"/>
      <w:r w:rsidRPr="00CF181D">
        <w:rPr>
          <w:rFonts w:asciiTheme="majorBidi" w:hAnsiTheme="majorBidi" w:cstheme="majorBidi"/>
          <w:sz w:val="24"/>
          <w:szCs w:val="24"/>
        </w:rPr>
        <w:t xml:space="preserve"> đều </w:t>
      </w:r>
      <w:proofErr w:type="spellStart"/>
      <w:r w:rsidRPr="00CF181D">
        <w:rPr>
          <w:rFonts w:asciiTheme="majorBidi" w:hAnsiTheme="majorBidi" w:cstheme="majorBidi"/>
          <w:sz w:val="24"/>
          <w:szCs w:val="24"/>
        </w:rPr>
        <w:t>theo</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nhịp</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thở</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sẹo,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sao</w:t>
      </w:r>
      <w:proofErr w:type="spellEnd"/>
      <w:r w:rsidRPr="00CF181D">
        <w:rPr>
          <w:rFonts w:asciiTheme="majorBidi" w:hAnsiTheme="majorBidi" w:cstheme="majorBidi"/>
          <w:sz w:val="24"/>
          <w:szCs w:val="24"/>
        </w:rPr>
        <w:t xml:space="preserve"> mạch,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r w:rsidR="00DB7BCF" w:rsidRPr="00CF181D">
        <w:rPr>
          <w:rFonts w:asciiTheme="majorBidi" w:hAnsiTheme="majorBidi" w:cstheme="majorBidi"/>
          <w:sz w:val="24"/>
          <w:szCs w:val="24"/>
          <w:lang w:val="vi-VN"/>
        </w:rPr>
        <w:t>THBH.</w:t>
      </w:r>
    </w:p>
    <w:p w14:paraId="6A7DE466" w14:textId="77777777"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r w:rsidRPr="00CF181D">
        <w:rPr>
          <w:rFonts w:asciiTheme="majorBidi" w:hAnsiTheme="majorBidi" w:cstheme="majorBidi"/>
          <w:sz w:val="24"/>
          <w:szCs w:val="24"/>
        </w:rPr>
        <w:t>Tim :</w:t>
      </w:r>
    </w:p>
    <w:p w14:paraId="7AB01084" w14:textId="431F2A0C" w:rsidR="00537745" w:rsidRPr="00412155" w:rsidRDefault="00537745" w:rsidP="005C5A47">
      <w:pPr>
        <w:pStyle w:val="ListParagraph"/>
        <w:numPr>
          <w:ilvl w:val="1"/>
          <w:numId w:val="5"/>
        </w:numPr>
        <w:spacing w:after="0" w:line="276" w:lineRule="auto"/>
        <w:ind w:left="1276" w:hanging="284"/>
        <w:jc w:val="both"/>
        <w:rPr>
          <w:rFonts w:asciiTheme="majorBidi" w:hAnsiTheme="majorBidi" w:cstheme="majorBidi"/>
          <w:sz w:val="24"/>
          <w:szCs w:val="24"/>
        </w:rPr>
      </w:pPr>
      <w:r w:rsidRPr="00CF181D">
        <w:rPr>
          <w:rFonts w:asciiTheme="majorBidi" w:hAnsiTheme="majorBidi" w:cstheme="majorBidi"/>
          <w:sz w:val="24"/>
          <w:szCs w:val="24"/>
        </w:rPr>
        <w:t xml:space="preserve">Mỏm </w:t>
      </w:r>
      <w:proofErr w:type="spellStart"/>
      <w:r w:rsidRPr="00CF181D">
        <w:rPr>
          <w:rFonts w:asciiTheme="majorBidi" w:hAnsiTheme="majorBidi" w:cstheme="majorBidi"/>
          <w:sz w:val="24"/>
          <w:szCs w:val="24"/>
        </w:rPr>
        <w:t>tim</w:t>
      </w:r>
      <w:proofErr w:type="spellEnd"/>
      <w:r w:rsidR="009B1C6B" w:rsidRPr="00CF181D">
        <w:rPr>
          <w:rFonts w:asciiTheme="majorBidi" w:hAnsiTheme="majorBidi" w:cstheme="majorBidi"/>
          <w:sz w:val="24"/>
          <w:szCs w:val="24"/>
          <w:lang w:val="vi-VN"/>
        </w:rPr>
        <w:t xml:space="preserve"> </w:t>
      </w:r>
      <w:proofErr w:type="spellStart"/>
      <w:r w:rsidRPr="00CF181D">
        <w:rPr>
          <w:rFonts w:asciiTheme="majorBidi" w:hAnsiTheme="majorBidi" w:cstheme="majorBidi"/>
          <w:sz w:val="24"/>
          <w:szCs w:val="24"/>
        </w:rPr>
        <w:t>khoang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liên</w:t>
      </w:r>
      <w:proofErr w:type="spellEnd"/>
      <w:r w:rsidRPr="00CF181D">
        <w:rPr>
          <w:rFonts w:asciiTheme="majorBidi" w:hAnsiTheme="majorBidi" w:cstheme="majorBidi"/>
          <w:sz w:val="24"/>
          <w:szCs w:val="24"/>
        </w:rPr>
        <w:t xml:space="preserve"> sườn </w:t>
      </w:r>
      <w:r w:rsidR="004E3908" w:rsidRPr="00CF181D">
        <w:rPr>
          <w:rFonts w:asciiTheme="majorBidi" w:hAnsiTheme="majorBidi" w:cstheme="majorBidi"/>
          <w:sz w:val="24"/>
          <w:szCs w:val="24"/>
          <w:lang w:val="vi-VN"/>
        </w:rPr>
        <w:t>I</w:t>
      </w:r>
      <w:r w:rsidR="006473E3" w:rsidRPr="00CF181D">
        <w:rPr>
          <w:rFonts w:asciiTheme="majorBidi" w:hAnsiTheme="majorBidi" w:cstheme="majorBidi"/>
          <w:sz w:val="24"/>
          <w:szCs w:val="24"/>
          <w:lang w:val="vi-VN"/>
        </w:rPr>
        <w:t xml:space="preserve">V </w:t>
      </w:r>
      <w:r w:rsidRPr="00CF181D">
        <w:rPr>
          <w:rFonts w:asciiTheme="majorBidi" w:hAnsiTheme="majorBidi" w:cstheme="majorBidi"/>
          <w:sz w:val="24"/>
          <w:szCs w:val="24"/>
        </w:rPr>
        <w:t xml:space="preserve">đường </w:t>
      </w:r>
      <w:r w:rsidR="00C5302F" w:rsidRPr="00CF181D">
        <w:rPr>
          <w:rFonts w:asciiTheme="majorBidi" w:hAnsiTheme="majorBidi" w:cstheme="majorBidi"/>
          <w:sz w:val="24"/>
          <w:szCs w:val="24"/>
        </w:rPr>
        <w:t xml:space="preserve">trung </w:t>
      </w:r>
      <w:proofErr w:type="spellStart"/>
      <w:r w:rsidR="00C5302F" w:rsidRPr="00CF181D">
        <w:rPr>
          <w:rFonts w:asciiTheme="majorBidi" w:hAnsiTheme="majorBidi" w:cstheme="majorBidi"/>
          <w:sz w:val="24"/>
          <w:szCs w:val="24"/>
        </w:rPr>
        <w:t>đòn</w:t>
      </w:r>
      <w:proofErr w:type="spellEnd"/>
      <w:r w:rsidR="006473E3" w:rsidRPr="00CF181D">
        <w:rPr>
          <w:rFonts w:asciiTheme="majorBidi" w:hAnsiTheme="majorBidi" w:cstheme="majorBidi"/>
          <w:sz w:val="24"/>
          <w:szCs w:val="24"/>
          <w:lang w:val="vi-VN"/>
        </w:rPr>
        <w:t xml:space="preserve"> </w:t>
      </w:r>
      <w:r w:rsidR="004F2DF8" w:rsidRPr="00CF181D">
        <w:rPr>
          <w:rFonts w:asciiTheme="majorBidi" w:hAnsiTheme="majorBidi" w:cstheme="majorBidi"/>
          <w:sz w:val="24"/>
          <w:szCs w:val="24"/>
          <w:lang w:val="vi-VN"/>
        </w:rPr>
        <w:t>trái</w:t>
      </w:r>
      <w:r w:rsidR="004E3908" w:rsidRPr="00CF181D">
        <w:rPr>
          <w:rFonts w:asciiTheme="majorBidi" w:hAnsiTheme="majorBidi" w:cstheme="majorBidi"/>
          <w:sz w:val="24"/>
          <w:szCs w:val="24"/>
          <w:lang w:val="vi-VN"/>
        </w:rPr>
        <w:t xml:space="preserve">, </w:t>
      </w:r>
      <w:proofErr w:type="spellStart"/>
      <w:r w:rsidRPr="00CF181D">
        <w:rPr>
          <w:rFonts w:asciiTheme="majorBidi" w:hAnsiTheme="majorBidi" w:cstheme="majorBidi"/>
          <w:sz w:val="24"/>
          <w:szCs w:val="24"/>
        </w:rPr>
        <w:t>diện</w:t>
      </w:r>
      <w:proofErr w:type="spellEnd"/>
      <w:r w:rsidRPr="00CF181D">
        <w:rPr>
          <w:rFonts w:asciiTheme="majorBidi" w:hAnsiTheme="majorBidi" w:cstheme="majorBidi"/>
          <w:sz w:val="24"/>
          <w:szCs w:val="24"/>
        </w:rPr>
        <w:t xml:space="preserve"> đập </w:t>
      </w:r>
      <w:r w:rsidR="004E3908" w:rsidRPr="00CF181D">
        <w:rPr>
          <w:rFonts w:asciiTheme="majorBidi" w:hAnsiTheme="majorBidi" w:cstheme="majorBidi"/>
          <w:sz w:val="24"/>
          <w:szCs w:val="24"/>
          <w:lang w:val="vi-VN"/>
        </w:rPr>
        <w:t>1.</w:t>
      </w:r>
      <w:r w:rsidR="00C5302F" w:rsidRPr="00CF181D">
        <w:rPr>
          <w:rFonts w:asciiTheme="majorBidi" w:hAnsiTheme="majorBidi" w:cstheme="majorBidi"/>
          <w:sz w:val="24"/>
          <w:szCs w:val="24"/>
        </w:rPr>
        <w:t>5</w:t>
      </w:r>
      <w:r w:rsidRPr="00CF181D">
        <w:rPr>
          <w:rFonts w:asciiTheme="majorBidi" w:hAnsiTheme="majorBidi" w:cstheme="majorBidi"/>
          <w:sz w:val="24"/>
          <w:szCs w:val="24"/>
        </w:rPr>
        <w:t>x</w:t>
      </w:r>
      <w:r w:rsidR="004E3908" w:rsidRPr="00CF181D">
        <w:rPr>
          <w:rFonts w:asciiTheme="majorBidi" w:hAnsiTheme="majorBidi" w:cstheme="majorBidi"/>
          <w:sz w:val="24"/>
          <w:szCs w:val="24"/>
          <w:lang w:val="vi-VN"/>
        </w:rPr>
        <w:t>1.</w:t>
      </w:r>
      <w:r w:rsidR="00C5302F" w:rsidRPr="00CF181D">
        <w:rPr>
          <w:rFonts w:asciiTheme="majorBidi" w:hAnsiTheme="majorBidi" w:cstheme="majorBidi"/>
          <w:sz w:val="24"/>
          <w:szCs w:val="24"/>
        </w:rPr>
        <w:t>5</w:t>
      </w:r>
      <w:r w:rsidRPr="00CF181D">
        <w:rPr>
          <w:rFonts w:asciiTheme="majorBidi" w:hAnsiTheme="majorBidi" w:cstheme="majorBidi"/>
          <w:sz w:val="24"/>
          <w:szCs w:val="24"/>
        </w:rPr>
        <w:t>cm.</w:t>
      </w:r>
    </w:p>
    <w:p w14:paraId="4F7694A2" w14:textId="77777777" w:rsidR="00537745" w:rsidRPr="00412155" w:rsidRDefault="00537745" w:rsidP="005C5A47">
      <w:pPr>
        <w:pStyle w:val="ListParagraph"/>
        <w:numPr>
          <w:ilvl w:val="1"/>
          <w:numId w:val="5"/>
        </w:numPr>
        <w:spacing w:after="0" w:line="276" w:lineRule="auto"/>
        <w:ind w:left="1276" w:hanging="284"/>
        <w:jc w:val="both"/>
        <w:rPr>
          <w:rFonts w:asciiTheme="majorBidi" w:hAnsiTheme="majorBidi" w:cstheme="majorBidi"/>
          <w:sz w:val="24"/>
          <w:szCs w:val="24"/>
        </w:rPr>
      </w:pPr>
      <w:r w:rsidRPr="00CF181D">
        <w:rPr>
          <w:rFonts w:asciiTheme="majorBidi" w:hAnsiTheme="majorBidi" w:cstheme="majorBidi"/>
          <w:sz w:val="24"/>
          <w:szCs w:val="24"/>
          <w:lang w:val="vi-VN"/>
        </w:rPr>
        <w:t xml:space="preserve">Không ổ đập bất thường, dấu </w:t>
      </w:r>
      <w:proofErr w:type="spellStart"/>
      <w:r w:rsidRPr="00CF181D">
        <w:rPr>
          <w:rFonts w:asciiTheme="majorBidi" w:hAnsiTheme="majorBidi" w:cstheme="majorBidi"/>
          <w:sz w:val="24"/>
          <w:szCs w:val="24"/>
          <w:lang w:val="vi-VN"/>
        </w:rPr>
        <w:t>Hardzer</w:t>
      </w:r>
      <w:proofErr w:type="spellEnd"/>
      <w:r w:rsidRPr="00CF181D">
        <w:rPr>
          <w:rFonts w:asciiTheme="majorBidi" w:hAnsiTheme="majorBidi" w:cstheme="majorBidi"/>
          <w:sz w:val="24"/>
          <w:szCs w:val="24"/>
          <w:lang w:val="vi-VN"/>
        </w:rPr>
        <w:t xml:space="preserve"> (-), dấu nẩy trước ngực (-).</w:t>
      </w:r>
    </w:p>
    <w:p w14:paraId="1330EE49" w14:textId="70468D71" w:rsidR="00537745" w:rsidRPr="00412155" w:rsidRDefault="00537745" w:rsidP="005C5A47">
      <w:pPr>
        <w:pStyle w:val="ListParagraph"/>
        <w:numPr>
          <w:ilvl w:val="1"/>
          <w:numId w:val="5"/>
        </w:numPr>
        <w:spacing w:after="0" w:line="276" w:lineRule="auto"/>
        <w:ind w:left="1276" w:hanging="284"/>
        <w:jc w:val="both"/>
        <w:rPr>
          <w:rFonts w:asciiTheme="majorBidi" w:hAnsiTheme="majorBidi" w:cstheme="majorBidi"/>
          <w:sz w:val="24"/>
          <w:szCs w:val="24"/>
        </w:rPr>
      </w:pPr>
      <w:r w:rsidRPr="00CF181D">
        <w:rPr>
          <w:rFonts w:asciiTheme="majorBidi" w:hAnsiTheme="majorBidi" w:cstheme="majorBidi"/>
          <w:sz w:val="24"/>
          <w:szCs w:val="24"/>
        </w:rPr>
        <w:t>Tim đều</w:t>
      </w:r>
      <w:r w:rsidR="002F0B09" w:rsidRPr="00CF181D">
        <w:rPr>
          <w:rFonts w:asciiTheme="majorBidi" w:hAnsiTheme="majorBidi" w:cstheme="majorBidi"/>
          <w:sz w:val="24"/>
          <w:szCs w:val="24"/>
        </w:rPr>
        <w:t xml:space="preserve"> </w:t>
      </w:r>
      <w:r w:rsidR="0085424C" w:rsidRPr="00CF181D">
        <w:rPr>
          <w:rFonts w:asciiTheme="majorBidi" w:hAnsiTheme="majorBidi" w:cstheme="majorBidi"/>
          <w:sz w:val="24"/>
          <w:szCs w:val="24"/>
        </w:rPr>
        <w:t xml:space="preserve">100 </w:t>
      </w:r>
      <w:r w:rsidR="00B96D71" w:rsidRPr="00CF181D">
        <w:rPr>
          <w:rFonts w:asciiTheme="majorBidi" w:hAnsiTheme="majorBidi" w:cstheme="majorBidi"/>
          <w:sz w:val="24"/>
          <w:szCs w:val="24"/>
          <w:lang w:val="vi-VN"/>
        </w:rPr>
        <w:t>l</w:t>
      </w:r>
      <w:r w:rsidR="002F0B09" w:rsidRPr="00CF181D">
        <w:rPr>
          <w:rFonts w:asciiTheme="majorBidi" w:hAnsiTheme="majorBidi" w:cstheme="majorBidi"/>
          <w:sz w:val="24"/>
          <w:szCs w:val="24"/>
        </w:rPr>
        <w:t>/p</w:t>
      </w:r>
      <w:r w:rsidR="001F6ECF" w:rsidRPr="00CF181D">
        <w:rPr>
          <w:rFonts w:asciiTheme="majorBidi" w:hAnsiTheme="majorBidi" w:cstheme="majorBidi"/>
          <w:sz w:val="24"/>
          <w:szCs w:val="24"/>
          <w:lang w:val="vi-VN"/>
        </w:rPr>
        <w:t xml:space="preserve">, T1 T2 </w:t>
      </w:r>
      <w:r w:rsidR="008E686B" w:rsidRPr="00CF181D">
        <w:rPr>
          <w:rFonts w:asciiTheme="majorBidi" w:hAnsiTheme="majorBidi" w:cstheme="majorBidi"/>
          <w:sz w:val="24"/>
          <w:szCs w:val="24"/>
        </w:rPr>
        <w:t xml:space="preserve">đều </w:t>
      </w:r>
      <w:r w:rsidR="001F6ECF" w:rsidRPr="00CF181D">
        <w:rPr>
          <w:rFonts w:asciiTheme="majorBidi" w:hAnsiTheme="majorBidi" w:cstheme="majorBidi"/>
          <w:sz w:val="24"/>
          <w:szCs w:val="24"/>
          <w:lang w:val="vi-VN"/>
        </w:rPr>
        <w:t>rõ</w:t>
      </w:r>
      <w:r w:rsidR="007C496F" w:rsidRPr="00CF181D">
        <w:rPr>
          <w:rFonts w:asciiTheme="majorBidi" w:hAnsiTheme="majorBidi" w:cstheme="majorBidi"/>
          <w:sz w:val="24"/>
          <w:szCs w:val="24"/>
          <w:lang w:val="vi-VN"/>
        </w:rPr>
        <w:t>, không âm thổi.</w:t>
      </w:r>
    </w:p>
    <w:p w14:paraId="3852BADA" w14:textId="77777777" w:rsidR="00537745" w:rsidRPr="00412155" w:rsidRDefault="00537745" w:rsidP="005C5A47">
      <w:pPr>
        <w:pStyle w:val="ListParagraph"/>
        <w:numPr>
          <w:ilvl w:val="0"/>
          <w:numId w:val="5"/>
        </w:numPr>
        <w:spacing w:after="0" w:line="276" w:lineRule="auto"/>
        <w:ind w:left="993" w:hanging="283"/>
        <w:jc w:val="both"/>
        <w:rPr>
          <w:rFonts w:asciiTheme="majorBidi" w:hAnsiTheme="majorBidi" w:cstheme="majorBidi"/>
          <w:sz w:val="24"/>
          <w:szCs w:val="24"/>
        </w:rPr>
      </w:pPr>
      <w:r w:rsidRPr="00CF181D">
        <w:rPr>
          <w:rFonts w:asciiTheme="majorBidi" w:hAnsiTheme="majorBidi" w:cstheme="majorBidi"/>
          <w:sz w:val="24"/>
          <w:szCs w:val="24"/>
        </w:rPr>
        <w:t xml:space="preserve">Phổi: </w:t>
      </w:r>
    </w:p>
    <w:p w14:paraId="58D71503" w14:textId="77777777" w:rsidR="00537745" w:rsidRPr="00412155" w:rsidRDefault="00537745" w:rsidP="005C5A47">
      <w:pPr>
        <w:pStyle w:val="ListParagraph"/>
        <w:numPr>
          <w:ilvl w:val="1"/>
          <w:numId w:val="5"/>
        </w:numPr>
        <w:spacing w:after="0" w:line="276" w:lineRule="auto"/>
        <w:ind w:left="1276" w:hanging="284"/>
        <w:jc w:val="both"/>
        <w:rPr>
          <w:rFonts w:asciiTheme="majorBidi" w:hAnsiTheme="majorBidi" w:cstheme="majorBidi"/>
          <w:sz w:val="24"/>
          <w:szCs w:val="24"/>
        </w:rPr>
      </w:pPr>
      <w:r w:rsidRPr="00CF181D">
        <w:rPr>
          <w:rFonts w:asciiTheme="majorBidi" w:hAnsiTheme="majorBidi" w:cstheme="majorBidi"/>
          <w:sz w:val="24"/>
          <w:szCs w:val="24"/>
        </w:rPr>
        <w:t xml:space="preserve">Rung thanh đều 2 </w:t>
      </w:r>
      <w:proofErr w:type="spellStart"/>
      <w:r w:rsidRPr="00CF181D">
        <w:rPr>
          <w:rFonts w:asciiTheme="majorBidi" w:hAnsiTheme="majorBidi" w:cstheme="majorBidi"/>
          <w:sz w:val="24"/>
          <w:szCs w:val="24"/>
        </w:rPr>
        <w:t>bên</w:t>
      </w:r>
      <w:proofErr w:type="spellEnd"/>
    </w:p>
    <w:p w14:paraId="4E4DE96F" w14:textId="71688B71" w:rsidR="00537745" w:rsidRPr="00412155" w:rsidRDefault="00537745" w:rsidP="005C5A47">
      <w:pPr>
        <w:pStyle w:val="ListParagraph"/>
        <w:numPr>
          <w:ilvl w:val="1"/>
          <w:numId w:val="5"/>
        </w:numPr>
        <w:spacing w:after="0" w:line="276" w:lineRule="auto"/>
        <w:ind w:left="1276" w:hanging="284"/>
        <w:jc w:val="both"/>
        <w:rPr>
          <w:rFonts w:asciiTheme="majorBidi" w:hAnsiTheme="majorBidi" w:cstheme="majorBidi"/>
          <w:sz w:val="24"/>
          <w:szCs w:val="24"/>
        </w:rPr>
      </w:pPr>
      <w:r w:rsidRPr="00CF181D">
        <w:rPr>
          <w:rFonts w:asciiTheme="majorBidi" w:hAnsiTheme="majorBidi" w:cstheme="majorBidi"/>
          <w:sz w:val="24"/>
          <w:szCs w:val="24"/>
        </w:rPr>
        <w:t xml:space="preserve">Gõ </w:t>
      </w:r>
      <w:r w:rsidR="00225256" w:rsidRPr="00CF181D">
        <w:rPr>
          <w:rFonts w:asciiTheme="majorBidi" w:hAnsiTheme="majorBidi" w:cstheme="majorBidi"/>
          <w:sz w:val="24"/>
          <w:szCs w:val="24"/>
          <w:lang w:val="vi-VN"/>
        </w:rPr>
        <w:t>trong</w:t>
      </w:r>
      <w:r w:rsidR="007C7B31" w:rsidRPr="00CF181D">
        <w:rPr>
          <w:rFonts w:asciiTheme="majorBidi" w:hAnsiTheme="majorBidi" w:cstheme="majorBidi"/>
          <w:sz w:val="24"/>
          <w:szCs w:val="24"/>
        </w:rPr>
        <w:t xml:space="preserve"> </w:t>
      </w:r>
      <w:proofErr w:type="spellStart"/>
      <w:r w:rsidR="007C7B31" w:rsidRPr="00CF181D">
        <w:rPr>
          <w:rFonts w:asciiTheme="majorBidi" w:hAnsiTheme="majorBidi" w:cstheme="majorBidi"/>
          <w:sz w:val="24"/>
          <w:szCs w:val="24"/>
        </w:rPr>
        <w:t>k</w:t>
      </w:r>
      <w:r w:rsidRPr="00CF181D">
        <w:rPr>
          <w:rFonts w:asciiTheme="majorBidi" w:hAnsiTheme="majorBidi" w:cstheme="majorBidi"/>
          <w:sz w:val="24"/>
          <w:szCs w:val="24"/>
        </w:rPr>
        <w:t>hắp</w:t>
      </w:r>
      <w:proofErr w:type="spellEnd"/>
      <w:r w:rsidRPr="00CF181D">
        <w:rPr>
          <w:rFonts w:asciiTheme="majorBidi" w:hAnsiTheme="majorBidi" w:cstheme="majorBidi"/>
          <w:sz w:val="24"/>
          <w:szCs w:val="24"/>
        </w:rPr>
        <w:t xml:space="preserve"> phổi</w:t>
      </w:r>
    </w:p>
    <w:p w14:paraId="1E011CE5" w14:textId="5023C1D4" w:rsidR="00537745" w:rsidRPr="00412155" w:rsidRDefault="00D445F0" w:rsidP="005C5A47">
      <w:pPr>
        <w:pStyle w:val="ListParagraph"/>
        <w:numPr>
          <w:ilvl w:val="1"/>
          <w:numId w:val="5"/>
        </w:numPr>
        <w:spacing w:after="0" w:line="276" w:lineRule="auto"/>
        <w:ind w:left="1276"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Rale</w:t>
      </w:r>
      <w:proofErr w:type="spellEnd"/>
      <w:r w:rsidRPr="00CF181D">
        <w:rPr>
          <w:rFonts w:asciiTheme="majorBidi" w:hAnsiTheme="majorBidi" w:cstheme="majorBidi"/>
          <w:sz w:val="24"/>
          <w:szCs w:val="24"/>
        </w:rPr>
        <w:t xml:space="preserve"> </w:t>
      </w:r>
      <w:r w:rsidR="00BD6376" w:rsidRPr="00CF181D">
        <w:rPr>
          <w:rFonts w:asciiTheme="majorBidi" w:hAnsiTheme="majorBidi" w:cstheme="majorBidi"/>
          <w:sz w:val="24"/>
          <w:szCs w:val="24"/>
        </w:rPr>
        <w:t xml:space="preserve">nổ 2 </w:t>
      </w:r>
      <w:proofErr w:type="spellStart"/>
      <w:r w:rsidR="00BD6376" w:rsidRPr="00CF181D">
        <w:rPr>
          <w:rFonts w:asciiTheme="majorBidi" w:hAnsiTheme="majorBidi" w:cstheme="majorBidi"/>
          <w:sz w:val="24"/>
          <w:szCs w:val="24"/>
        </w:rPr>
        <w:t>đáy</w:t>
      </w:r>
      <w:proofErr w:type="spellEnd"/>
      <w:r w:rsidR="00BD6376" w:rsidRPr="00CF181D">
        <w:rPr>
          <w:rFonts w:asciiTheme="majorBidi" w:hAnsiTheme="majorBidi" w:cstheme="majorBidi"/>
          <w:sz w:val="24"/>
          <w:szCs w:val="24"/>
        </w:rPr>
        <w:t xml:space="preserve"> phổi</w:t>
      </w:r>
      <w:r w:rsidR="00796AAE">
        <w:rPr>
          <w:rFonts w:asciiTheme="majorBidi" w:hAnsiTheme="majorBidi" w:cstheme="majorBidi"/>
          <w:sz w:val="24"/>
          <w:szCs w:val="24"/>
          <w:lang w:val="vi-VN"/>
        </w:rPr>
        <w:t xml:space="preserve"> </w:t>
      </w:r>
      <w:r w:rsidR="00835081" w:rsidRPr="00835081">
        <w:rPr>
          <w:rFonts w:asciiTheme="majorBidi" w:hAnsiTheme="majorBidi" w:cstheme="majorBidi"/>
          <w:color w:val="FF0000"/>
          <w:sz w:val="24"/>
          <w:szCs w:val="24"/>
          <w:lang w:val="vi-VN"/>
        </w:rPr>
        <w:t>cuối</w:t>
      </w:r>
      <w:r w:rsidR="00315580" w:rsidRPr="00835081">
        <w:rPr>
          <w:rFonts w:asciiTheme="majorBidi" w:hAnsiTheme="majorBidi" w:cstheme="majorBidi"/>
          <w:color w:val="FF0000"/>
          <w:sz w:val="24"/>
          <w:szCs w:val="24"/>
          <w:lang w:val="vi-VN"/>
        </w:rPr>
        <w:t xml:space="preserve"> thì hít vào</w:t>
      </w:r>
    </w:p>
    <w:p w14:paraId="2BBE414E" w14:textId="77777777" w:rsidR="00537745" w:rsidRPr="00412155" w:rsidRDefault="00537745" w:rsidP="005C5A47">
      <w:pPr>
        <w:pStyle w:val="ListParagraph"/>
        <w:numPr>
          <w:ilvl w:val="0"/>
          <w:numId w:val="3"/>
        </w:numPr>
        <w:spacing w:after="0" w:line="276" w:lineRule="auto"/>
        <w:ind w:left="709"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Bụng</w:t>
      </w:r>
      <w:proofErr w:type="spellEnd"/>
      <w:r w:rsidRPr="00CF181D">
        <w:rPr>
          <w:rFonts w:asciiTheme="majorBidi" w:hAnsiTheme="majorBidi" w:cstheme="majorBidi"/>
          <w:sz w:val="24"/>
          <w:szCs w:val="24"/>
        </w:rPr>
        <w:t>:</w:t>
      </w:r>
    </w:p>
    <w:p w14:paraId="3CDC0515" w14:textId="0CBF38F3" w:rsidR="00537745" w:rsidRPr="00412155" w:rsidRDefault="00537745" w:rsidP="005C5A47">
      <w:pPr>
        <w:pStyle w:val="ListParagraph"/>
        <w:numPr>
          <w:ilvl w:val="0"/>
          <w:numId w:val="4"/>
        </w:numPr>
        <w:spacing w:after="0" w:line="276" w:lineRule="auto"/>
        <w:ind w:left="993" w:hanging="284"/>
        <w:jc w:val="both"/>
        <w:rPr>
          <w:rFonts w:asciiTheme="majorBidi" w:hAnsiTheme="majorBidi" w:cstheme="majorBidi"/>
          <w:i/>
          <w:strike/>
          <w:color w:val="FF0000"/>
          <w:sz w:val="24"/>
          <w:szCs w:val="24"/>
        </w:rPr>
      </w:pPr>
      <w:proofErr w:type="spellStart"/>
      <w:r w:rsidRPr="00CF181D">
        <w:rPr>
          <w:rFonts w:asciiTheme="majorBidi" w:hAnsiTheme="majorBidi" w:cstheme="majorBidi"/>
          <w:sz w:val="24"/>
          <w:szCs w:val="24"/>
        </w:rPr>
        <w:t>Bụng</w:t>
      </w:r>
      <w:proofErr w:type="spellEnd"/>
      <w:r w:rsidR="00660B7B" w:rsidRPr="00CF181D">
        <w:rPr>
          <w:rFonts w:asciiTheme="majorBidi" w:hAnsiTheme="majorBidi" w:cstheme="majorBidi"/>
          <w:sz w:val="24"/>
          <w:szCs w:val="24"/>
        </w:rPr>
        <w:t xml:space="preserve"> to </w:t>
      </w:r>
      <w:proofErr w:type="spellStart"/>
      <w:r w:rsidR="00660B7B" w:rsidRPr="00CF181D">
        <w:rPr>
          <w:rFonts w:asciiTheme="majorBidi" w:hAnsiTheme="majorBidi" w:cstheme="majorBidi"/>
          <w:sz w:val="24"/>
          <w:szCs w:val="24"/>
        </w:rPr>
        <w:t>bè</w:t>
      </w:r>
      <w:proofErr w:type="spellEnd"/>
      <w:r w:rsidR="00660B7B" w:rsidRPr="00CF181D">
        <w:rPr>
          <w:rFonts w:asciiTheme="majorBidi" w:hAnsiTheme="majorBidi" w:cstheme="majorBidi"/>
          <w:sz w:val="24"/>
          <w:szCs w:val="24"/>
        </w:rPr>
        <w:t>,</w:t>
      </w:r>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cân</w:t>
      </w:r>
      <w:proofErr w:type="spellEnd"/>
      <w:r w:rsidRPr="00CF181D">
        <w:rPr>
          <w:rFonts w:asciiTheme="majorBidi" w:hAnsiTheme="majorBidi" w:cstheme="majorBidi"/>
          <w:sz w:val="24"/>
          <w:szCs w:val="24"/>
        </w:rPr>
        <w:t xml:space="preserve"> đối, </w:t>
      </w:r>
      <w:proofErr w:type="spellStart"/>
      <w:r w:rsidRPr="00CF181D">
        <w:rPr>
          <w:rFonts w:asciiTheme="majorBidi" w:hAnsiTheme="majorBidi" w:cstheme="majorBidi"/>
          <w:sz w:val="24"/>
          <w:szCs w:val="24"/>
        </w:rPr>
        <w:t>di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động</w:t>
      </w:r>
      <w:proofErr w:type="spellEnd"/>
      <w:r w:rsidRPr="00CF181D">
        <w:rPr>
          <w:rFonts w:asciiTheme="majorBidi" w:hAnsiTheme="majorBidi" w:cstheme="majorBidi"/>
          <w:sz w:val="24"/>
          <w:szCs w:val="24"/>
        </w:rPr>
        <w:t xml:space="preserve"> đều </w:t>
      </w:r>
      <w:proofErr w:type="spellStart"/>
      <w:r w:rsidRPr="00CF181D">
        <w:rPr>
          <w:rFonts w:asciiTheme="majorBidi" w:hAnsiTheme="majorBidi" w:cstheme="majorBidi"/>
          <w:sz w:val="24"/>
          <w:szCs w:val="24"/>
        </w:rPr>
        <w:t>theo</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nhịp</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thở</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tuần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hoàn</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bàng</w:t>
      </w:r>
      <w:proofErr w:type="spellEnd"/>
      <w:r w:rsidRPr="00CF181D">
        <w:rPr>
          <w:rFonts w:asciiTheme="majorBidi" w:hAnsiTheme="majorBidi" w:cstheme="majorBidi"/>
          <w:sz w:val="24"/>
          <w:szCs w:val="24"/>
        </w:rPr>
        <w:t xml:space="preserve"> hệ.</w:t>
      </w:r>
      <w:r w:rsidR="00167E1F" w:rsidRPr="00CF181D">
        <w:rPr>
          <w:rFonts w:asciiTheme="majorBidi" w:hAnsiTheme="majorBidi" w:cstheme="majorBidi"/>
          <w:sz w:val="24"/>
          <w:szCs w:val="24"/>
        </w:rPr>
        <w:t xml:space="preserve"> </w:t>
      </w:r>
    </w:p>
    <w:p w14:paraId="5FBBD5DC" w14:textId="77777777" w:rsidR="00537745" w:rsidRPr="00412155" w:rsidRDefault="00537745" w:rsidP="005C5A47">
      <w:pPr>
        <w:pStyle w:val="ListParagraph"/>
        <w:numPr>
          <w:ilvl w:val="0"/>
          <w:numId w:val="4"/>
        </w:numPr>
        <w:spacing w:after="0" w:line="276" w:lineRule="auto"/>
        <w:ind w:left="993"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Nghe</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nhu</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động</w:t>
      </w:r>
      <w:proofErr w:type="spellEnd"/>
      <w:r w:rsidRPr="00CF181D">
        <w:rPr>
          <w:rFonts w:asciiTheme="majorBidi" w:hAnsiTheme="majorBidi" w:cstheme="majorBidi"/>
          <w:sz w:val="24"/>
          <w:szCs w:val="24"/>
        </w:rPr>
        <w:t xml:space="preserve"> ruột 5l/p,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âm</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thổi</w:t>
      </w:r>
      <w:proofErr w:type="spellEnd"/>
      <w:r w:rsidRPr="00CF181D">
        <w:rPr>
          <w:rFonts w:asciiTheme="majorBidi" w:hAnsiTheme="majorBidi" w:cstheme="majorBidi"/>
          <w:sz w:val="24"/>
          <w:szCs w:val="24"/>
        </w:rPr>
        <w:t xml:space="preserve"> ĐM </w:t>
      </w:r>
      <w:proofErr w:type="spellStart"/>
      <w:r w:rsidRPr="00CF181D">
        <w:rPr>
          <w:rFonts w:asciiTheme="majorBidi" w:hAnsiTheme="majorBidi" w:cstheme="majorBidi"/>
          <w:sz w:val="24"/>
          <w:szCs w:val="24"/>
        </w:rPr>
        <w:t>thận</w:t>
      </w:r>
      <w:proofErr w:type="spellEnd"/>
      <w:r w:rsidRPr="00CF181D">
        <w:rPr>
          <w:rFonts w:asciiTheme="majorBidi" w:hAnsiTheme="majorBidi" w:cstheme="majorBidi"/>
          <w:sz w:val="24"/>
          <w:szCs w:val="24"/>
        </w:rPr>
        <w:t xml:space="preserve">, ĐM chủ </w:t>
      </w:r>
      <w:proofErr w:type="spellStart"/>
      <w:r w:rsidRPr="00CF181D">
        <w:rPr>
          <w:rFonts w:asciiTheme="majorBidi" w:hAnsiTheme="majorBidi" w:cstheme="majorBidi"/>
          <w:sz w:val="24"/>
          <w:szCs w:val="24"/>
        </w:rPr>
        <w:t>bụng</w:t>
      </w:r>
      <w:proofErr w:type="spellEnd"/>
      <w:r w:rsidRPr="00CF181D">
        <w:rPr>
          <w:rFonts w:asciiTheme="majorBidi" w:hAnsiTheme="majorBidi" w:cstheme="majorBidi"/>
          <w:sz w:val="24"/>
          <w:szCs w:val="24"/>
        </w:rPr>
        <w:t>.</w:t>
      </w:r>
    </w:p>
    <w:p w14:paraId="06558F14" w14:textId="77777777" w:rsidR="00B47BC7" w:rsidRPr="00412155" w:rsidRDefault="00537745" w:rsidP="005C5A47">
      <w:pPr>
        <w:pStyle w:val="ListParagraph"/>
        <w:numPr>
          <w:ilvl w:val="0"/>
          <w:numId w:val="4"/>
        </w:numPr>
        <w:spacing w:after="0" w:line="276" w:lineRule="auto"/>
        <w:ind w:left="993"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Bụng</w:t>
      </w:r>
      <w:proofErr w:type="spellEnd"/>
      <w:r w:rsidRPr="00CF181D">
        <w:rPr>
          <w:rFonts w:asciiTheme="majorBidi" w:hAnsiTheme="majorBidi" w:cstheme="majorBidi"/>
          <w:sz w:val="24"/>
          <w:szCs w:val="24"/>
        </w:rPr>
        <w:t xml:space="preserve"> mềm,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điểm đau.</w:t>
      </w:r>
      <w:r w:rsidR="00DB7BCF" w:rsidRPr="00CF181D">
        <w:rPr>
          <w:rFonts w:asciiTheme="majorBidi" w:hAnsiTheme="majorBidi" w:cstheme="majorBidi"/>
          <w:sz w:val="24"/>
          <w:szCs w:val="24"/>
          <w:lang w:val="vi-VN"/>
        </w:rPr>
        <w:t xml:space="preserve"> </w:t>
      </w:r>
    </w:p>
    <w:p w14:paraId="0E899B39" w14:textId="15A56D0F" w:rsidR="00537745" w:rsidRPr="00412155" w:rsidRDefault="00DB7BCF" w:rsidP="005C5A47">
      <w:pPr>
        <w:pStyle w:val="ListParagraph"/>
        <w:numPr>
          <w:ilvl w:val="0"/>
          <w:numId w:val="4"/>
        </w:numPr>
        <w:spacing w:after="0" w:line="276" w:lineRule="auto"/>
        <w:ind w:left="993" w:hanging="284"/>
        <w:jc w:val="both"/>
        <w:rPr>
          <w:rFonts w:asciiTheme="majorBidi" w:hAnsiTheme="majorBidi" w:cstheme="majorBidi"/>
          <w:sz w:val="24"/>
          <w:szCs w:val="24"/>
        </w:rPr>
      </w:pPr>
      <w:r w:rsidRPr="00CF181D">
        <w:rPr>
          <w:rFonts w:asciiTheme="majorBidi" w:hAnsiTheme="majorBidi" w:cstheme="majorBidi"/>
          <w:sz w:val="24"/>
          <w:szCs w:val="24"/>
          <w:lang w:val="vi-VN"/>
        </w:rPr>
        <w:t>G</w:t>
      </w:r>
      <w:r w:rsidR="00537745" w:rsidRPr="00CF181D">
        <w:rPr>
          <w:rFonts w:asciiTheme="majorBidi" w:hAnsiTheme="majorBidi" w:cstheme="majorBidi"/>
          <w:sz w:val="24"/>
          <w:szCs w:val="24"/>
        </w:rPr>
        <w:t xml:space="preserve">an </w:t>
      </w:r>
      <w:proofErr w:type="spellStart"/>
      <w:r w:rsidR="00537745" w:rsidRPr="00CF181D">
        <w:rPr>
          <w:rFonts w:asciiTheme="majorBidi" w:hAnsiTheme="majorBidi" w:cstheme="majorBidi"/>
          <w:sz w:val="24"/>
          <w:szCs w:val="24"/>
        </w:rPr>
        <w:t>lách</w:t>
      </w:r>
      <w:proofErr w:type="spellEnd"/>
      <w:r w:rsidR="00537745" w:rsidRPr="00CF181D">
        <w:rPr>
          <w:rFonts w:asciiTheme="majorBidi" w:hAnsiTheme="majorBidi" w:cstheme="majorBidi"/>
          <w:sz w:val="24"/>
          <w:szCs w:val="24"/>
        </w:rPr>
        <w:t xml:space="preserve"> </w:t>
      </w:r>
      <w:proofErr w:type="spellStart"/>
      <w:r w:rsidR="00537745" w:rsidRPr="00CF181D">
        <w:rPr>
          <w:rFonts w:asciiTheme="majorBidi" w:hAnsiTheme="majorBidi" w:cstheme="majorBidi"/>
          <w:sz w:val="24"/>
          <w:szCs w:val="24"/>
        </w:rPr>
        <w:t>không</w:t>
      </w:r>
      <w:proofErr w:type="spellEnd"/>
      <w:r w:rsidR="00537745" w:rsidRPr="00CF181D">
        <w:rPr>
          <w:rFonts w:asciiTheme="majorBidi" w:hAnsiTheme="majorBidi" w:cstheme="majorBidi"/>
          <w:sz w:val="24"/>
          <w:szCs w:val="24"/>
        </w:rPr>
        <w:t xml:space="preserve"> sờ chạm.</w:t>
      </w:r>
    </w:p>
    <w:p w14:paraId="50149C8B" w14:textId="77777777" w:rsidR="00537745" w:rsidRPr="00412155" w:rsidRDefault="00537745" w:rsidP="005C5A47">
      <w:pPr>
        <w:pStyle w:val="ListParagraph"/>
        <w:numPr>
          <w:ilvl w:val="0"/>
          <w:numId w:val="4"/>
        </w:numPr>
        <w:spacing w:after="0" w:line="276" w:lineRule="auto"/>
        <w:ind w:left="993" w:hanging="284"/>
        <w:jc w:val="both"/>
        <w:rPr>
          <w:rFonts w:asciiTheme="majorBidi" w:hAnsiTheme="majorBidi" w:cstheme="majorBidi"/>
          <w:sz w:val="24"/>
          <w:szCs w:val="24"/>
        </w:rPr>
      </w:pPr>
      <w:r w:rsidRPr="00CF181D">
        <w:rPr>
          <w:rFonts w:asciiTheme="majorBidi" w:hAnsiTheme="majorBidi" w:cstheme="majorBidi"/>
          <w:sz w:val="24"/>
          <w:szCs w:val="24"/>
        </w:rPr>
        <w:t xml:space="preserve">Chạm </w:t>
      </w:r>
      <w:proofErr w:type="spellStart"/>
      <w:r w:rsidRPr="00CF181D">
        <w:rPr>
          <w:rFonts w:asciiTheme="majorBidi" w:hAnsiTheme="majorBidi" w:cstheme="majorBidi"/>
          <w:sz w:val="24"/>
          <w:szCs w:val="24"/>
        </w:rPr>
        <w:t>thận</w:t>
      </w:r>
      <w:proofErr w:type="spellEnd"/>
      <w:r w:rsidRPr="00CF181D">
        <w:rPr>
          <w:rFonts w:asciiTheme="majorBidi" w:hAnsiTheme="majorBidi" w:cstheme="majorBidi"/>
          <w:sz w:val="24"/>
          <w:szCs w:val="24"/>
        </w:rPr>
        <w:t xml:space="preserve"> (-), rung </w:t>
      </w:r>
      <w:proofErr w:type="spellStart"/>
      <w:r w:rsidRPr="00CF181D">
        <w:rPr>
          <w:rFonts w:asciiTheme="majorBidi" w:hAnsiTheme="majorBidi" w:cstheme="majorBidi"/>
          <w:sz w:val="24"/>
          <w:szCs w:val="24"/>
        </w:rPr>
        <w:t>thận</w:t>
      </w:r>
      <w:proofErr w:type="spellEnd"/>
      <w:r w:rsidRPr="00CF181D">
        <w:rPr>
          <w:rFonts w:asciiTheme="majorBidi" w:hAnsiTheme="majorBidi" w:cstheme="majorBidi"/>
          <w:sz w:val="24"/>
          <w:szCs w:val="24"/>
        </w:rPr>
        <w:t xml:space="preserve"> (-), cầu </w:t>
      </w:r>
      <w:proofErr w:type="spellStart"/>
      <w:r w:rsidRPr="00CF181D">
        <w:rPr>
          <w:rFonts w:asciiTheme="majorBidi" w:hAnsiTheme="majorBidi" w:cstheme="majorBidi"/>
          <w:sz w:val="24"/>
          <w:szCs w:val="24"/>
        </w:rPr>
        <w:t>bàng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quang</w:t>
      </w:r>
      <w:proofErr w:type="spellEnd"/>
      <w:r w:rsidRPr="00CF181D">
        <w:rPr>
          <w:rFonts w:asciiTheme="majorBidi" w:hAnsiTheme="majorBidi" w:cstheme="majorBidi"/>
          <w:sz w:val="24"/>
          <w:szCs w:val="24"/>
        </w:rPr>
        <w:t xml:space="preserve"> (-)</w:t>
      </w:r>
    </w:p>
    <w:p w14:paraId="41C65B3C" w14:textId="77777777" w:rsidR="00537745" w:rsidRPr="00412155" w:rsidRDefault="00537745" w:rsidP="005C5A47">
      <w:pPr>
        <w:pStyle w:val="ListParagraph"/>
        <w:numPr>
          <w:ilvl w:val="0"/>
          <w:numId w:val="3"/>
        </w:numPr>
        <w:spacing w:after="0" w:line="276" w:lineRule="auto"/>
        <w:ind w:left="709" w:hanging="283"/>
        <w:jc w:val="both"/>
        <w:rPr>
          <w:rFonts w:asciiTheme="majorBidi" w:hAnsiTheme="majorBidi" w:cstheme="majorBidi"/>
          <w:sz w:val="24"/>
          <w:szCs w:val="24"/>
        </w:rPr>
      </w:pPr>
      <w:r w:rsidRPr="00CF181D">
        <w:rPr>
          <w:rFonts w:asciiTheme="majorBidi" w:hAnsiTheme="majorBidi" w:cstheme="majorBidi"/>
          <w:sz w:val="24"/>
          <w:szCs w:val="24"/>
        </w:rPr>
        <w:t xml:space="preserve">Thần </w:t>
      </w:r>
      <w:proofErr w:type="spellStart"/>
      <w:r w:rsidRPr="00CF181D">
        <w:rPr>
          <w:rFonts w:asciiTheme="majorBidi" w:hAnsiTheme="majorBidi" w:cstheme="majorBidi"/>
          <w:sz w:val="24"/>
          <w:szCs w:val="24"/>
        </w:rPr>
        <w:t>kinh</w:t>
      </w:r>
      <w:proofErr w:type="spellEnd"/>
      <w:r w:rsidRPr="00CF181D">
        <w:rPr>
          <w:rFonts w:asciiTheme="majorBidi" w:hAnsiTheme="majorBidi" w:cstheme="majorBidi"/>
          <w:sz w:val="24"/>
          <w:szCs w:val="24"/>
        </w:rPr>
        <w:t xml:space="preserve">, cơ </w:t>
      </w:r>
      <w:proofErr w:type="spellStart"/>
      <w:r w:rsidRPr="00CF181D">
        <w:rPr>
          <w:rFonts w:asciiTheme="majorBidi" w:hAnsiTheme="majorBidi" w:cstheme="majorBidi"/>
          <w:sz w:val="24"/>
          <w:szCs w:val="24"/>
        </w:rPr>
        <w:t>xương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khớp</w:t>
      </w:r>
      <w:proofErr w:type="spellEnd"/>
      <w:r w:rsidRPr="00CF181D">
        <w:rPr>
          <w:rFonts w:asciiTheme="majorBidi" w:hAnsiTheme="majorBidi" w:cstheme="majorBidi"/>
          <w:sz w:val="24"/>
          <w:szCs w:val="24"/>
        </w:rPr>
        <w:t>:</w:t>
      </w:r>
    </w:p>
    <w:p w14:paraId="71A6E55C" w14:textId="77777777" w:rsidR="00537745" w:rsidRPr="00412155" w:rsidRDefault="00537745" w:rsidP="005C5A47">
      <w:pPr>
        <w:pStyle w:val="ListParagraph"/>
        <w:numPr>
          <w:ilvl w:val="0"/>
          <w:numId w:val="4"/>
        </w:numPr>
        <w:spacing w:after="0" w:line="276" w:lineRule="auto"/>
        <w:ind w:left="993" w:hanging="284"/>
        <w:jc w:val="both"/>
        <w:rPr>
          <w:rFonts w:asciiTheme="majorBidi" w:hAnsiTheme="majorBidi" w:cstheme="majorBidi"/>
          <w:sz w:val="24"/>
          <w:szCs w:val="24"/>
        </w:rPr>
      </w:pPr>
      <w:r w:rsidRPr="00CF181D">
        <w:rPr>
          <w:rFonts w:asciiTheme="majorBidi" w:hAnsiTheme="majorBidi" w:cstheme="majorBidi"/>
          <w:sz w:val="24"/>
          <w:szCs w:val="24"/>
        </w:rPr>
        <w:t>Cổ mềm.</w:t>
      </w:r>
    </w:p>
    <w:p w14:paraId="7FF48BFB" w14:textId="46BB66DF" w:rsidR="00DB7BCF" w:rsidRPr="00412155" w:rsidRDefault="00537745" w:rsidP="005C5A47">
      <w:pPr>
        <w:pStyle w:val="ListParagraph"/>
        <w:numPr>
          <w:ilvl w:val="0"/>
          <w:numId w:val="4"/>
        </w:numPr>
        <w:spacing w:after="0" w:line="276" w:lineRule="auto"/>
        <w:ind w:left="993" w:hanging="284"/>
        <w:jc w:val="both"/>
        <w:rPr>
          <w:rFonts w:asciiTheme="majorBidi" w:hAnsiTheme="majorBidi" w:cstheme="majorBidi"/>
          <w:sz w:val="24"/>
          <w:szCs w:val="24"/>
        </w:rPr>
      </w:pP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sưng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nóng</w:t>
      </w:r>
      <w:proofErr w:type="spellEnd"/>
      <w:r w:rsidRPr="00CF181D">
        <w:rPr>
          <w:rFonts w:asciiTheme="majorBidi" w:hAnsiTheme="majorBidi" w:cstheme="majorBidi"/>
          <w:sz w:val="24"/>
          <w:szCs w:val="24"/>
        </w:rPr>
        <w:t xml:space="preserve"> đỏ đau </w:t>
      </w:r>
      <w:proofErr w:type="spellStart"/>
      <w:r w:rsidRPr="00CF181D">
        <w:rPr>
          <w:rFonts w:asciiTheme="majorBidi" w:hAnsiTheme="majorBidi" w:cstheme="majorBidi"/>
          <w:sz w:val="24"/>
          <w:szCs w:val="24"/>
        </w:rPr>
        <w:t>các</w:t>
      </w:r>
      <w:proofErr w:type="spellEnd"/>
      <w:r w:rsidRPr="00CF181D">
        <w:rPr>
          <w:rFonts w:asciiTheme="majorBidi" w:hAnsiTheme="majorBidi" w:cstheme="majorBidi"/>
          <w:sz w:val="24"/>
          <w:szCs w:val="24"/>
        </w:rPr>
        <w:t xml:space="preserve"> cơ </w:t>
      </w:r>
      <w:proofErr w:type="spellStart"/>
      <w:r w:rsidRPr="00CF181D">
        <w:rPr>
          <w:rFonts w:asciiTheme="majorBidi" w:hAnsiTheme="majorBidi" w:cstheme="majorBidi"/>
          <w:sz w:val="24"/>
          <w:szCs w:val="24"/>
        </w:rPr>
        <w:t>khớp</w:t>
      </w:r>
      <w:proofErr w:type="spellEnd"/>
      <w:r w:rsidR="00EF3952" w:rsidRPr="00CF181D">
        <w:rPr>
          <w:rFonts w:asciiTheme="majorBidi" w:hAnsiTheme="majorBidi" w:cstheme="majorBidi"/>
          <w:sz w:val="24"/>
          <w:szCs w:val="24"/>
        </w:rPr>
        <w:t xml:space="preserve">, </w:t>
      </w:r>
      <w:proofErr w:type="spellStart"/>
      <w:r w:rsidR="00EF3952" w:rsidRPr="00CF181D">
        <w:rPr>
          <w:rFonts w:asciiTheme="majorBidi" w:hAnsiTheme="majorBidi" w:cstheme="majorBidi"/>
          <w:sz w:val="24"/>
          <w:szCs w:val="24"/>
        </w:rPr>
        <w:t>k</w:t>
      </w:r>
      <w:r w:rsidRPr="00CF181D">
        <w:rPr>
          <w:rFonts w:asciiTheme="majorBidi" w:hAnsiTheme="majorBidi" w:cstheme="majorBidi"/>
          <w:sz w:val="24"/>
          <w:szCs w:val="24"/>
        </w:rPr>
        <w:t>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giới</w:t>
      </w:r>
      <w:proofErr w:type="spellEnd"/>
      <w:r w:rsidRPr="00CF181D">
        <w:rPr>
          <w:rFonts w:asciiTheme="majorBidi" w:hAnsiTheme="majorBidi" w:cstheme="majorBidi"/>
          <w:sz w:val="24"/>
          <w:szCs w:val="24"/>
        </w:rPr>
        <w:t xml:space="preserve"> hạn vận </w:t>
      </w:r>
      <w:proofErr w:type="spellStart"/>
      <w:r w:rsidRPr="00CF181D">
        <w:rPr>
          <w:rFonts w:asciiTheme="majorBidi" w:hAnsiTheme="majorBidi" w:cstheme="majorBidi"/>
          <w:sz w:val="24"/>
          <w:szCs w:val="24"/>
        </w:rPr>
        <w:t>động</w:t>
      </w:r>
      <w:proofErr w:type="spellEnd"/>
      <w:r w:rsidRPr="00CF181D">
        <w:rPr>
          <w:rFonts w:asciiTheme="majorBidi" w:hAnsiTheme="majorBidi" w:cstheme="majorBidi"/>
          <w:sz w:val="24"/>
          <w:szCs w:val="24"/>
        </w:rPr>
        <w:t>.</w:t>
      </w:r>
    </w:p>
    <w:p w14:paraId="752E136D" w14:textId="03AC39BB" w:rsidR="00B47BC7" w:rsidRPr="00412155" w:rsidRDefault="00B47BC7" w:rsidP="00DB7BCF">
      <w:pPr>
        <w:pStyle w:val="ListParagraph"/>
        <w:spacing w:after="0" w:line="276" w:lineRule="auto"/>
        <w:ind w:left="993"/>
        <w:jc w:val="both"/>
        <w:rPr>
          <w:rFonts w:asciiTheme="majorBidi" w:hAnsiTheme="majorBidi" w:cstheme="majorBidi"/>
          <w:sz w:val="24"/>
          <w:szCs w:val="24"/>
        </w:rPr>
      </w:pPr>
    </w:p>
    <w:p w14:paraId="012F7B9A" w14:textId="77777777" w:rsidR="00B47BC7" w:rsidRPr="00412155" w:rsidRDefault="00B47BC7" w:rsidP="00DB7BCF">
      <w:pPr>
        <w:pStyle w:val="ListParagraph"/>
        <w:spacing w:after="0" w:line="276" w:lineRule="auto"/>
        <w:ind w:left="993"/>
        <w:jc w:val="both"/>
        <w:rPr>
          <w:rFonts w:asciiTheme="majorBidi" w:hAnsiTheme="majorBidi" w:cstheme="majorBidi"/>
          <w:sz w:val="24"/>
          <w:szCs w:val="24"/>
        </w:rPr>
      </w:pPr>
    </w:p>
    <w:p w14:paraId="7BDA4B63" w14:textId="77777777" w:rsidR="00537745" w:rsidRPr="00412155" w:rsidRDefault="00537745" w:rsidP="00537745">
      <w:pPr>
        <w:pStyle w:val="ListParagraph"/>
        <w:numPr>
          <w:ilvl w:val="0"/>
          <w:numId w:val="1"/>
        </w:numPr>
        <w:spacing w:after="0" w:line="276" w:lineRule="auto"/>
        <w:ind w:left="426" w:hanging="426"/>
        <w:jc w:val="both"/>
        <w:rPr>
          <w:rFonts w:asciiTheme="majorBidi" w:hAnsiTheme="majorBidi" w:cstheme="majorBidi"/>
          <w:b/>
          <w:sz w:val="24"/>
          <w:szCs w:val="24"/>
        </w:rPr>
      </w:pPr>
      <w:proofErr w:type="spellStart"/>
      <w:r w:rsidRPr="00CF181D">
        <w:rPr>
          <w:rFonts w:asciiTheme="majorBidi" w:hAnsiTheme="majorBidi" w:cstheme="majorBidi"/>
          <w:b/>
          <w:sz w:val="24"/>
          <w:szCs w:val="24"/>
        </w:rPr>
        <w:t>Tóm</w:t>
      </w:r>
      <w:proofErr w:type="spellEnd"/>
      <w:r w:rsidRPr="00CF181D">
        <w:rPr>
          <w:rFonts w:asciiTheme="majorBidi" w:hAnsiTheme="majorBidi" w:cstheme="majorBidi"/>
          <w:b/>
          <w:sz w:val="24"/>
          <w:szCs w:val="24"/>
        </w:rPr>
        <w:t xml:space="preserve"> tắt </w:t>
      </w:r>
      <w:proofErr w:type="spellStart"/>
      <w:r w:rsidRPr="00CF181D">
        <w:rPr>
          <w:rFonts w:asciiTheme="majorBidi" w:hAnsiTheme="majorBidi" w:cstheme="majorBidi"/>
          <w:b/>
          <w:sz w:val="24"/>
          <w:szCs w:val="24"/>
        </w:rPr>
        <w:t>bệnh</w:t>
      </w:r>
      <w:proofErr w:type="spellEnd"/>
      <w:r w:rsidRPr="00CF181D">
        <w:rPr>
          <w:rFonts w:asciiTheme="majorBidi" w:hAnsiTheme="majorBidi" w:cstheme="majorBidi"/>
          <w:b/>
          <w:sz w:val="24"/>
          <w:szCs w:val="24"/>
        </w:rPr>
        <w:t xml:space="preserve"> </w:t>
      </w:r>
      <w:proofErr w:type="spellStart"/>
      <w:r w:rsidRPr="00CF181D">
        <w:rPr>
          <w:rFonts w:asciiTheme="majorBidi" w:hAnsiTheme="majorBidi" w:cstheme="majorBidi"/>
          <w:b/>
          <w:sz w:val="24"/>
          <w:szCs w:val="24"/>
        </w:rPr>
        <w:t>án</w:t>
      </w:r>
      <w:proofErr w:type="spellEnd"/>
    </w:p>
    <w:p w14:paraId="008B0CC8" w14:textId="53B0C85C" w:rsidR="00537745" w:rsidRPr="00412155" w:rsidRDefault="00537745" w:rsidP="00537745">
      <w:pPr>
        <w:spacing w:after="0" w:line="276" w:lineRule="auto"/>
        <w:ind w:left="426"/>
        <w:jc w:val="both"/>
        <w:rPr>
          <w:rFonts w:asciiTheme="majorBidi" w:hAnsiTheme="majorBidi" w:cstheme="majorBidi"/>
          <w:sz w:val="24"/>
          <w:szCs w:val="24"/>
        </w:rPr>
      </w:pPr>
      <w:proofErr w:type="spellStart"/>
      <w:r w:rsidRPr="00CF181D">
        <w:rPr>
          <w:rFonts w:asciiTheme="majorBidi" w:hAnsiTheme="majorBidi" w:cstheme="majorBidi"/>
          <w:sz w:val="24"/>
          <w:szCs w:val="24"/>
        </w:rPr>
        <w:t>Bệnh</w:t>
      </w:r>
      <w:proofErr w:type="spellEnd"/>
      <w:r w:rsidRPr="00CF181D">
        <w:rPr>
          <w:rFonts w:asciiTheme="majorBidi" w:hAnsiTheme="majorBidi" w:cstheme="majorBidi"/>
          <w:sz w:val="24"/>
          <w:szCs w:val="24"/>
        </w:rPr>
        <w:t xml:space="preserve"> nhân </w:t>
      </w:r>
      <w:r w:rsidR="00BD6376" w:rsidRPr="00CF181D">
        <w:rPr>
          <w:rFonts w:asciiTheme="majorBidi" w:hAnsiTheme="majorBidi" w:cstheme="majorBidi"/>
          <w:sz w:val="24"/>
          <w:szCs w:val="24"/>
        </w:rPr>
        <w:t>nữ</w:t>
      </w:r>
      <w:r w:rsidRPr="00CF181D">
        <w:rPr>
          <w:rFonts w:asciiTheme="majorBidi" w:hAnsiTheme="majorBidi" w:cstheme="majorBidi"/>
          <w:sz w:val="24"/>
          <w:szCs w:val="24"/>
        </w:rPr>
        <w:t>, 7</w:t>
      </w:r>
      <w:r w:rsidR="00A75E2F" w:rsidRPr="00CF181D">
        <w:rPr>
          <w:rFonts w:asciiTheme="majorBidi" w:hAnsiTheme="majorBidi" w:cstheme="majorBidi"/>
          <w:sz w:val="24"/>
          <w:szCs w:val="24"/>
        </w:rPr>
        <w:t>8</w:t>
      </w:r>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tuổi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nhập</w:t>
      </w:r>
      <w:proofErr w:type="spellEnd"/>
      <w:r w:rsidRPr="00CF181D">
        <w:rPr>
          <w:rFonts w:asciiTheme="majorBidi" w:hAnsiTheme="majorBidi" w:cstheme="majorBidi"/>
          <w:sz w:val="24"/>
          <w:szCs w:val="24"/>
        </w:rPr>
        <w:t xml:space="preserve"> viện </w:t>
      </w:r>
      <w:proofErr w:type="spellStart"/>
      <w:r w:rsidRPr="00CF181D">
        <w:rPr>
          <w:rFonts w:asciiTheme="majorBidi" w:hAnsiTheme="majorBidi" w:cstheme="majorBidi"/>
          <w:sz w:val="24"/>
          <w:szCs w:val="24"/>
        </w:rPr>
        <w:t>vì</w:t>
      </w:r>
      <w:proofErr w:type="spellEnd"/>
      <w:r w:rsidRPr="00CF181D">
        <w:rPr>
          <w:rFonts w:asciiTheme="majorBidi" w:hAnsiTheme="majorBidi" w:cstheme="majorBidi"/>
          <w:sz w:val="24"/>
          <w:szCs w:val="24"/>
        </w:rPr>
        <w:t xml:space="preserve"> </w:t>
      </w:r>
      <w:proofErr w:type="spellStart"/>
      <w:r w:rsidR="00EF3952" w:rsidRPr="00CF181D">
        <w:rPr>
          <w:rFonts w:asciiTheme="majorBidi" w:hAnsiTheme="majorBidi" w:cstheme="majorBidi"/>
          <w:sz w:val="24"/>
          <w:szCs w:val="24"/>
        </w:rPr>
        <w:t>khó</w:t>
      </w:r>
      <w:proofErr w:type="spellEnd"/>
      <w:r w:rsidR="00EF3952" w:rsidRPr="00CF181D">
        <w:rPr>
          <w:rFonts w:asciiTheme="majorBidi" w:hAnsiTheme="majorBidi" w:cstheme="majorBidi"/>
          <w:sz w:val="24"/>
          <w:szCs w:val="24"/>
        </w:rPr>
        <w:t xml:space="preserve"> </w:t>
      </w:r>
      <w:proofErr w:type="spellStart"/>
      <w:r w:rsidR="00EF3952" w:rsidRPr="00CF181D">
        <w:rPr>
          <w:rFonts w:asciiTheme="majorBidi" w:hAnsiTheme="majorBidi" w:cstheme="majorBidi"/>
          <w:sz w:val="24"/>
          <w:szCs w:val="24"/>
        </w:rPr>
        <w:t>thở</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bệnh</w:t>
      </w:r>
      <w:proofErr w:type="spellEnd"/>
      <w:r w:rsidRPr="00CF181D">
        <w:rPr>
          <w:rFonts w:asciiTheme="majorBidi" w:hAnsiTheme="majorBidi" w:cstheme="majorBidi"/>
          <w:sz w:val="24"/>
          <w:szCs w:val="24"/>
        </w:rPr>
        <w:t xml:space="preserve"> </w:t>
      </w:r>
      <w:r w:rsidR="00440DE8" w:rsidRPr="00CF181D">
        <w:rPr>
          <w:rFonts w:asciiTheme="majorBidi" w:hAnsiTheme="majorBidi" w:cstheme="majorBidi"/>
          <w:sz w:val="24"/>
          <w:szCs w:val="24"/>
        </w:rPr>
        <w:t xml:space="preserve">1 </w:t>
      </w:r>
      <w:proofErr w:type="spellStart"/>
      <w:r w:rsidR="00440DE8" w:rsidRPr="00CF181D">
        <w:rPr>
          <w:rFonts w:asciiTheme="majorBidi" w:hAnsiTheme="majorBidi" w:cstheme="majorBidi"/>
          <w:sz w:val="24"/>
          <w:szCs w:val="24"/>
        </w:rPr>
        <w:t>tuần</w:t>
      </w:r>
      <w:proofErr w:type="spellEnd"/>
      <w:r w:rsidRPr="00CF181D">
        <w:rPr>
          <w:rFonts w:asciiTheme="majorBidi" w:hAnsiTheme="majorBidi" w:cstheme="majorBidi"/>
          <w:sz w:val="24"/>
          <w:szCs w:val="24"/>
        </w:rPr>
        <w:t xml:space="preserve"> qua hỏi </w:t>
      </w:r>
      <w:proofErr w:type="spellStart"/>
      <w:r w:rsidRPr="00CF181D">
        <w:rPr>
          <w:rFonts w:asciiTheme="majorBidi" w:hAnsiTheme="majorBidi" w:cstheme="majorBidi"/>
          <w:sz w:val="24"/>
          <w:szCs w:val="24"/>
        </w:rPr>
        <w:t>bệnh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và</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thăm</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khám</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ghi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nhận</w:t>
      </w:r>
      <w:proofErr w:type="spellEnd"/>
      <w:r w:rsidRPr="00CF181D">
        <w:rPr>
          <w:rFonts w:asciiTheme="majorBidi" w:hAnsiTheme="majorBidi" w:cstheme="majorBidi"/>
          <w:sz w:val="24"/>
          <w:szCs w:val="24"/>
        </w:rPr>
        <w:t>:</w:t>
      </w:r>
    </w:p>
    <w:p w14:paraId="7175F2DA" w14:textId="77777777" w:rsidR="00537745" w:rsidRPr="00412155" w:rsidRDefault="00537745" w:rsidP="00537745">
      <w:pPr>
        <w:spacing w:after="0" w:line="276" w:lineRule="auto"/>
        <w:ind w:left="426"/>
        <w:jc w:val="both"/>
        <w:rPr>
          <w:rFonts w:asciiTheme="majorBidi" w:hAnsiTheme="majorBidi" w:cstheme="majorBidi"/>
          <w:sz w:val="24"/>
          <w:szCs w:val="24"/>
        </w:rPr>
      </w:pPr>
      <w:r w:rsidRPr="00CF181D">
        <w:rPr>
          <w:rFonts w:asciiTheme="majorBidi" w:hAnsiTheme="majorBidi" w:cstheme="majorBidi"/>
          <w:sz w:val="24"/>
          <w:szCs w:val="24"/>
        </w:rPr>
        <w:t>TCCN:</w:t>
      </w:r>
    </w:p>
    <w:p w14:paraId="74C29C28" w14:textId="17E0B9CA" w:rsidR="00537745" w:rsidRPr="00412155" w:rsidRDefault="00486690" w:rsidP="005C5A47">
      <w:pPr>
        <w:pStyle w:val="ListParagraph"/>
        <w:numPr>
          <w:ilvl w:val="0"/>
          <w:numId w:val="4"/>
        </w:numPr>
        <w:spacing w:after="0" w:line="276" w:lineRule="auto"/>
        <w:ind w:left="709" w:hanging="284"/>
        <w:jc w:val="both"/>
        <w:rPr>
          <w:rFonts w:asciiTheme="majorBidi" w:hAnsiTheme="majorBidi" w:cstheme="majorBidi"/>
          <w:color w:val="1A1A1A" w:themeColor="background1" w:themeShade="1A"/>
          <w:sz w:val="24"/>
          <w:szCs w:val="24"/>
        </w:rPr>
      </w:pPr>
      <w:r w:rsidRPr="00CF181D">
        <w:rPr>
          <w:rFonts w:asciiTheme="majorBidi" w:hAnsiTheme="majorBidi" w:cstheme="majorBidi"/>
          <w:color w:val="1A1A1A"/>
          <w:sz w:val="24"/>
          <w:szCs w:val="24"/>
          <w:lang w:val="vi-VN"/>
        </w:rPr>
        <w:t xml:space="preserve">Khó thở </w:t>
      </w:r>
    </w:p>
    <w:p w14:paraId="2BFD04F9" w14:textId="1D9146E4" w:rsidR="00E94244" w:rsidRPr="00412155" w:rsidRDefault="00E94244" w:rsidP="00CF181D">
      <w:pPr>
        <w:pStyle w:val="ListParagraph"/>
        <w:numPr>
          <w:ilvl w:val="0"/>
          <w:numId w:val="4"/>
        </w:numPr>
        <w:spacing w:after="0" w:line="276" w:lineRule="auto"/>
        <w:ind w:left="709" w:hanging="284"/>
        <w:jc w:val="both"/>
        <w:rPr>
          <w:rFonts w:asciiTheme="majorBidi" w:hAnsiTheme="majorBidi" w:cstheme="majorBidi"/>
          <w:color w:val="1A1A1A" w:themeColor="background1" w:themeShade="1A"/>
          <w:sz w:val="24"/>
          <w:szCs w:val="24"/>
        </w:rPr>
      </w:pPr>
      <w:r w:rsidRPr="00CF181D">
        <w:rPr>
          <w:rFonts w:asciiTheme="majorBidi" w:hAnsiTheme="majorBidi" w:cstheme="majorBidi"/>
          <w:color w:val="1A1A1A"/>
          <w:sz w:val="24"/>
          <w:szCs w:val="24"/>
        </w:rPr>
        <w:t xml:space="preserve">Ho </w:t>
      </w:r>
      <w:proofErr w:type="spellStart"/>
      <w:r w:rsidRPr="00CF181D">
        <w:rPr>
          <w:rFonts w:asciiTheme="majorBidi" w:hAnsiTheme="majorBidi" w:cstheme="majorBidi"/>
          <w:color w:val="1A1A1A"/>
          <w:sz w:val="24"/>
          <w:szCs w:val="24"/>
        </w:rPr>
        <w:t>đàm</w:t>
      </w:r>
      <w:proofErr w:type="spellEnd"/>
    </w:p>
    <w:p w14:paraId="0EAA5B9F" w14:textId="7C8767D6" w:rsidR="004A7879" w:rsidRPr="00412155" w:rsidRDefault="00A75E2F" w:rsidP="005C5A47">
      <w:pPr>
        <w:pStyle w:val="ListParagraph"/>
        <w:numPr>
          <w:ilvl w:val="0"/>
          <w:numId w:val="4"/>
        </w:numPr>
        <w:spacing w:after="0" w:line="276" w:lineRule="auto"/>
        <w:ind w:left="709" w:hanging="284"/>
        <w:jc w:val="both"/>
        <w:rPr>
          <w:rFonts w:asciiTheme="majorBidi" w:hAnsiTheme="majorBidi" w:cstheme="majorBidi"/>
          <w:color w:val="1A1A1A" w:themeColor="background1" w:themeShade="1A"/>
          <w:sz w:val="24"/>
          <w:szCs w:val="24"/>
          <w:lang w:val="vi-VN"/>
        </w:rPr>
      </w:pPr>
      <w:r w:rsidRPr="00CF181D">
        <w:rPr>
          <w:rFonts w:asciiTheme="majorBidi" w:hAnsiTheme="majorBidi" w:cstheme="majorBidi"/>
          <w:color w:val="1A1A1A"/>
          <w:sz w:val="24"/>
          <w:szCs w:val="24"/>
        </w:rPr>
        <w:t xml:space="preserve">Đau </w:t>
      </w:r>
      <w:proofErr w:type="spellStart"/>
      <w:r w:rsidRPr="00CF181D">
        <w:rPr>
          <w:rFonts w:asciiTheme="majorBidi" w:hAnsiTheme="majorBidi" w:cstheme="majorBidi"/>
          <w:color w:val="1A1A1A"/>
          <w:sz w:val="24"/>
          <w:szCs w:val="24"/>
        </w:rPr>
        <w:t>ngực</w:t>
      </w:r>
      <w:proofErr w:type="spellEnd"/>
    </w:p>
    <w:p w14:paraId="38216CAB" w14:textId="122C848A" w:rsidR="00730AE6" w:rsidRPr="00412155" w:rsidRDefault="00730AE6" w:rsidP="00CF181D">
      <w:pPr>
        <w:pStyle w:val="ListParagraph"/>
        <w:numPr>
          <w:ilvl w:val="0"/>
          <w:numId w:val="4"/>
        </w:numPr>
        <w:spacing w:after="0" w:line="276" w:lineRule="auto"/>
        <w:ind w:left="709" w:hanging="284"/>
        <w:jc w:val="both"/>
        <w:rPr>
          <w:rFonts w:asciiTheme="majorBidi" w:hAnsiTheme="majorBidi" w:cstheme="majorBidi"/>
          <w:color w:val="1A1A1A" w:themeColor="background1" w:themeShade="1A"/>
          <w:sz w:val="24"/>
          <w:szCs w:val="24"/>
          <w:lang w:val="vi-VN"/>
        </w:rPr>
      </w:pPr>
      <w:proofErr w:type="spellStart"/>
      <w:r w:rsidRPr="00CF181D">
        <w:rPr>
          <w:rFonts w:asciiTheme="majorBidi" w:hAnsiTheme="majorBidi" w:cstheme="majorBidi"/>
          <w:color w:val="1A1A1A"/>
          <w:sz w:val="24"/>
          <w:szCs w:val="24"/>
        </w:rPr>
        <w:t>Nôn</w:t>
      </w:r>
      <w:proofErr w:type="spellEnd"/>
      <w:r w:rsidRPr="00CF181D">
        <w:rPr>
          <w:rFonts w:asciiTheme="majorBidi" w:hAnsiTheme="majorBidi" w:cstheme="majorBidi"/>
          <w:color w:val="1A1A1A"/>
          <w:sz w:val="24"/>
          <w:szCs w:val="24"/>
        </w:rPr>
        <w:t xml:space="preserve"> </w:t>
      </w:r>
      <w:proofErr w:type="spellStart"/>
      <w:r w:rsidRPr="00CF181D">
        <w:rPr>
          <w:rFonts w:asciiTheme="majorBidi" w:hAnsiTheme="majorBidi" w:cstheme="majorBidi"/>
          <w:color w:val="1A1A1A"/>
          <w:sz w:val="24"/>
          <w:szCs w:val="24"/>
        </w:rPr>
        <w:t>ói</w:t>
      </w:r>
      <w:proofErr w:type="spellEnd"/>
    </w:p>
    <w:p w14:paraId="0D0C9645" w14:textId="4CED3000" w:rsidR="43154A8E" w:rsidRPr="00412155" w:rsidRDefault="00537745" w:rsidP="00CF181D">
      <w:pPr>
        <w:spacing w:after="0" w:line="276" w:lineRule="auto"/>
        <w:ind w:left="426"/>
        <w:jc w:val="both"/>
        <w:rPr>
          <w:rFonts w:asciiTheme="majorBidi" w:hAnsiTheme="majorBidi" w:cstheme="majorBidi"/>
          <w:color w:val="1A1A1A" w:themeColor="background1" w:themeShade="1A"/>
          <w:sz w:val="24"/>
          <w:szCs w:val="24"/>
          <w:lang w:val="vi-VN"/>
        </w:rPr>
      </w:pPr>
      <w:r w:rsidRPr="00CF181D">
        <w:rPr>
          <w:rFonts w:asciiTheme="majorBidi" w:hAnsiTheme="majorBidi" w:cstheme="majorBidi"/>
          <w:color w:val="1A1A1A"/>
          <w:sz w:val="24"/>
          <w:szCs w:val="24"/>
        </w:rPr>
        <w:t>TCTT</w:t>
      </w:r>
      <w:r w:rsidR="0092712E" w:rsidRPr="00CF181D">
        <w:rPr>
          <w:rFonts w:asciiTheme="majorBidi" w:hAnsiTheme="majorBidi" w:cstheme="majorBidi"/>
          <w:color w:val="1A1A1A"/>
          <w:sz w:val="24"/>
          <w:szCs w:val="24"/>
          <w:lang w:val="vi-VN"/>
        </w:rPr>
        <w:t xml:space="preserve"> (</w:t>
      </w:r>
      <w:r w:rsidR="003A63E9" w:rsidRPr="00CF181D">
        <w:rPr>
          <w:rFonts w:asciiTheme="majorBidi" w:hAnsiTheme="majorBidi" w:cstheme="majorBidi"/>
          <w:color w:val="1A1A1A"/>
          <w:sz w:val="24"/>
          <w:szCs w:val="24"/>
        </w:rPr>
        <w:t xml:space="preserve">8h </w:t>
      </w:r>
      <w:proofErr w:type="spellStart"/>
      <w:r w:rsidR="003A63E9" w:rsidRPr="00CF181D">
        <w:rPr>
          <w:rFonts w:asciiTheme="majorBidi" w:hAnsiTheme="majorBidi" w:cstheme="majorBidi"/>
          <w:color w:val="1A1A1A"/>
          <w:sz w:val="24"/>
          <w:szCs w:val="24"/>
        </w:rPr>
        <w:t>ngày</w:t>
      </w:r>
      <w:proofErr w:type="spellEnd"/>
      <w:r w:rsidR="003A63E9" w:rsidRPr="00CF181D">
        <w:rPr>
          <w:rFonts w:asciiTheme="majorBidi" w:hAnsiTheme="majorBidi" w:cstheme="majorBidi"/>
          <w:color w:val="1A1A1A"/>
          <w:sz w:val="24"/>
          <w:szCs w:val="24"/>
        </w:rPr>
        <w:t xml:space="preserve"> 22/06</w:t>
      </w:r>
      <w:r w:rsidR="0092712E" w:rsidRPr="00CF181D">
        <w:rPr>
          <w:rFonts w:asciiTheme="majorBidi" w:hAnsiTheme="majorBidi" w:cstheme="majorBidi"/>
          <w:color w:val="1A1A1A"/>
          <w:sz w:val="24"/>
          <w:szCs w:val="24"/>
          <w:lang w:val="vi-VN"/>
        </w:rPr>
        <w:t>)</w:t>
      </w:r>
      <w:r w:rsidR="007A2334" w:rsidRPr="00CF181D">
        <w:rPr>
          <w:rFonts w:asciiTheme="majorBidi" w:hAnsiTheme="majorBidi" w:cstheme="majorBidi"/>
          <w:color w:val="1A1A1A"/>
          <w:sz w:val="24"/>
          <w:szCs w:val="24"/>
          <w:lang w:val="vi-VN"/>
        </w:rPr>
        <w:t>:</w:t>
      </w:r>
    </w:p>
    <w:p w14:paraId="3357C955" w14:textId="037CFD33" w:rsidR="007A2334" w:rsidRPr="00412155" w:rsidRDefault="765ECD57" w:rsidP="007F4F41">
      <w:pPr>
        <w:pStyle w:val="ListParagraph"/>
        <w:numPr>
          <w:ilvl w:val="0"/>
          <w:numId w:val="4"/>
        </w:numPr>
        <w:spacing w:after="0" w:line="276" w:lineRule="auto"/>
        <w:ind w:left="709" w:hanging="284"/>
        <w:jc w:val="both"/>
        <w:rPr>
          <w:rFonts w:asciiTheme="majorBidi" w:hAnsiTheme="majorBidi" w:cstheme="majorBidi"/>
          <w:color w:val="1A1A1A" w:themeColor="background1" w:themeShade="1A"/>
          <w:sz w:val="24"/>
          <w:szCs w:val="24"/>
          <w:lang w:val="vi-VN"/>
        </w:rPr>
      </w:pPr>
      <w:r w:rsidRPr="00CF181D">
        <w:rPr>
          <w:rFonts w:asciiTheme="majorBidi" w:hAnsiTheme="majorBidi" w:cstheme="majorBidi"/>
          <w:color w:val="1A1A1A"/>
          <w:sz w:val="24"/>
          <w:szCs w:val="24"/>
          <w:lang w:val="vi-VN"/>
        </w:rPr>
        <w:t>Phổi</w:t>
      </w:r>
      <w:r w:rsidR="007F4F41" w:rsidRPr="00CF181D">
        <w:rPr>
          <w:rFonts w:asciiTheme="majorBidi" w:hAnsiTheme="majorBidi" w:cstheme="majorBidi"/>
          <w:color w:val="1A1A1A"/>
          <w:sz w:val="24"/>
          <w:szCs w:val="24"/>
          <w:lang w:val="vi-VN"/>
        </w:rPr>
        <w:t xml:space="preserve"> </w:t>
      </w:r>
      <w:r w:rsidRPr="00CF181D">
        <w:rPr>
          <w:rFonts w:asciiTheme="majorBidi" w:hAnsiTheme="majorBidi" w:cstheme="majorBidi"/>
          <w:color w:val="1A1A1A"/>
          <w:sz w:val="24"/>
          <w:szCs w:val="24"/>
          <w:lang w:val="vi-VN"/>
        </w:rPr>
        <w:t xml:space="preserve">ran </w:t>
      </w:r>
      <w:r w:rsidR="00332428" w:rsidRPr="00CF181D">
        <w:rPr>
          <w:rFonts w:asciiTheme="majorBidi" w:hAnsiTheme="majorBidi" w:cstheme="majorBidi"/>
          <w:color w:val="1A1A1A"/>
          <w:sz w:val="24"/>
          <w:szCs w:val="24"/>
        </w:rPr>
        <w:t>nổ</w:t>
      </w:r>
      <w:r w:rsidR="00E94244" w:rsidRPr="00CF181D">
        <w:rPr>
          <w:rFonts w:asciiTheme="majorBidi" w:hAnsiTheme="majorBidi" w:cstheme="majorBidi"/>
          <w:color w:val="1A1A1A"/>
          <w:sz w:val="24"/>
          <w:szCs w:val="24"/>
        </w:rPr>
        <w:t xml:space="preserve"> 2 </w:t>
      </w:r>
      <w:proofErr w:type="spellStart"/>
      <w:r w:rsidR="0EA32480" w:rsidRPr="1DDD0621">
        <w:rPr>
          <w:rFonts w:asciiTheme="majorBidi" w:hAnsiTheme="majorBidi" w:cstheme="majorBidi"/>
          <w:color w:val="1A1A1A"/>
          <w:sz w:val="24"/>
          <w:szCs w:val="24"/>
        </w:rPr>
        <w:t>đáy</w:t>
      </w:r>
      <w:proofErr w:type="spellEnd"/>
      <w:r w:rsidR="0EA32480" w:rsidRPr="1DDD0621">
        <w:rPr>
          <w:rFonts w:asciiTheme="majorBidi" w:hAnsiTheme="majorBidi" w:cstheme="majorBidi"/>
          <w:color w:val="1A1A1A"/>
          <w:sz w:val="24"/>
          <w:szCs w:val="24"/>
        </w:rPr>
        <w:t xml:space="preserve"> </w:t>
      </w:r>
      <w:r w:rsidR="007F36D3" w:rsidRPr="00CF181D">
        <w:rPr>
          <w:rFonts w:asciiTheme="majorBidi" w:hAnsiTheme="majorBidi" w:cstheme="majorBidi"/>
          <w:color w:val="1A1A1A"/>
          <w:sz w:val="24"/>
          <w:szCs w:val="24"/>
        </w:rPr>
        <w:t>phổi</w:t>
      </w:r>
    </w:p>
    <w:p w14:paraId="2D1FE0CD" w14:textId="0EC570B2" w:rsidR="00CF7C7B" w:rsidRPr="00412155" w:rsidRDefault="00CF7C7B" w:rsidP="005C5A47">
      <w:pPr>
        <w:pStyle w:val="ListParagraph"/>
        <w:numPr>
          <w:ilvl w:val="0"/>
          <w:numId w:val="4"/>
        </w:numPr>
        <w:spacing w:after="0" w:line="276" w:lineRule="auto"/>
        <w:ind w:left="709" w:hanging="284"/>
        <w:jc w:val="both"/>
        <w:rPr>
          <w:rFonts w:asciiTheme="majorBidi" w:hAnsiTheme="majorBidi" w:cstheme="majorBidi"/>
          <w:color w:val="1A1A1A" w:themeColor="background1" w:themeShade="1A"/>
          <w:sz w:val="24"/>
          <w:szCs w:val="24"/>
        </w:rPr>
      </w:pPr>
      <w:r w:rsidRPr="00CF181D">
        <w:rPr>
          <w:rFonts w:asciiTheme="majorBidi" w:hAnsiTheme="majorBidi" w:cstheme="majorBidi"/>
          <w:color w:val="1A1A1A"/>
          <w:sz w:val="24"/>
          <w:szCs w:val="24"/>
          <w:lang w:val="vi-VN"/>
        </w:rPr>
        <w:t xml:space="preserve">Mạch </w:t>
      </w:r>
      <w:r w:rsidR="00332428" w:rsidRPr="00CF181D">
        <w:rPr>
          <w:rFonts w:asciiTheme="majorBidi" w:hAnsiTheme="majorBidi" w:cstheme="majorBidi"/>
          <w:color w:val="1A1A1A"/>
          <w:sz w:val="24"/>
          <w:szCs w:val="24"/>
        </w:rPr>
        <w:t>100</w:t>
      </w:r>
      <w:r w:rsidR="004154B6" w:rsidRPr="00CF181D">
        <w:rPr>
          <w:rFonts w:asciiTheme="majorBidi" w:hAnsiTheme="majorBidi" w:cstheme="majorBidi"/>
          <w:color w:val="1A1A1A"/>
          <w:sz w:val="24"/>
          <w:szCs w:val="24"/>
        </w:rPr>
        <w:t xml:space="preserve"> </w:t>
      </w:r>
      <w:r w:rsidRPr="00CF181D">
        <w:rPr>
          <w:rFonts w:asciiTheme="majorBidi" w:hAnsiTheme="majorBidi" w:cstheme="majorBidi"/>
          <w:color w:val="1A1A1A"/>
          <w:sz w:val="24"/>
          <w:szCs w:val="24"/>
          <w:lang w:val="vi-VN"/>
        </w:rPr>
        <w:t>lần/phút</w:t>
      </w:r>
      <w:r w:rsidR="00FA3ADB" w:rsidRPr="00CF181D">
        <w:rPr>
          <w:rFonts w:asciiTheme="majorBidi" w:hAnsiTheme="majorBidi" w:cstheme="majorBidi"/>
          <w:color w:val="1A1A1A"/>
          <w:sz w:val="24"/>
          <w:szCs w:val="24"/>
          <w:lang w:val="vi-VN"/>
        </w:rPr>
        <w:t>, nhịp thở 2</w:t>
      </w:r>
      <w:r w:rsidR="004A7879" w:rsidRPr="00CF181D">
        <w:rPr>
          <w:rFonts w:asciiTheme="majorBidi" w:hAnsiTheme="majorBidi" w:cstheme="majorBidi"/>
          <w:color w:val="1A1A1A"/>
          <w:sz w:val="24"/>
          <w:szCs w:val="24"/>
        </w:rPr>
        <w:t>2</w:t>
      </w:r>
      <w:r w:rsidR="00FA3ADB" w:rsidRPr="00CF181D">
        <w:rPr>
          <w:rFonts w:asciiTheme="majorBidi" w:hAnsiTheme="majorBidi" w:cstheme="majorBidi"/>
          <w:color w:val="1A1A1A"/>
          <w:sz w:val="24"/>
          <w:szCs w:val="24"/>
          <w:lang w:val="vi-VN"/>
        </w:rPr>
        <w:t xml:space="preserve"> lần/phút, </w:t>
      </w:r>
      <w:r w:rsidR="77D27D37" w:rsidRPr="00CF181D">
        <w:rPr>
          <w:rFonts w:asciiTheme="majorBidi" w:eastAsia="Times New Roman" w:hAnsiTheme="majorBidi" w:cstheme="majorBidi"/>
          <w:color w:val="000000" w:themeColor="text1"/>
          <w:sz w:val="24"/>
          <w:szCs w:val="24"/>
        </w:rPr>
        <w:t xml:space="preserve">SpO2: </w:t>
      </w:r>
      <w:r w:rsidR="00332428" w:rsidRPr="00CF181D">
        <w:rPr>
          <w:rFonts w:asciiTheme="majorBidi" w:eastAsia="Times New Roman" w:hAnsiTheme="majorBidi" w:cstheme="majorBidi"/>
          <w:color w:val="000000" w:themeColor="text1"/>
          <w:sz w:val="24"/>
          <w:szCs w:val="24"/>
        </w:rPr>
        <w:t>96</w:t>
      </w:r>
      <w:r w:rsidR="77D27D37" w:rsidRPr="00CF181D">
        <w:rPr>
          <w:rFonts w:asciiTheme="majorBidi" w:eastAsia="Times New Roman" w:hAnsiTheme="majorBidi" w:cstheme="majorBidi"/>
          <w:color w:val="000000" w:themeColor="text1"/>
          <w:sz w:val="24"/>
          <w:szCs w:val="24"/>
          <w:lang w:val="vi-VN"/>
        </w:rPr>
        <w:t>%</w:t>
      </w:r>
      <w:r w:rsidR="00332428" w:rsidRPr="00CF181D">
        <w:rPr>
          <w:rFonts w:asciiTheme="majorBidi" w:eastAsia="Times New Roman" w:hAnsiTheme="majorBidi" w:cstheme="majorBidi"/>
          <w:color w:val="000000" w:themeColor="text1"/>
          <w:sz w:val="24"/>
          <w:szCs w:val="24"/>
        </w:rPr>
        <w:t xml:space="preserve"> (</w:t>
      </w:r>
      <w:proofErr w:type="spellStart"/>
      <w:r w:rsidR="00332428" w:rsidRPr="00CF181D">
        <w:rPr>
          <w:rFonts w:asciiTheme="majorBidi" w:eastAsia="Times New Roman" w:hAnsiTheme="majorBidi" w:cstheme="majorBidi"/>
          <w:color w:val="000000" w:themeColor="text1"/>
          <w:sz w:val="24"/>
          <w:szCs w:val="24"/>
        </w:rPr>
        <w:t>Oxy</w:t>
      </w:r>
      <w:proofErr w:type="spellEnd"/>
      <w:r w:rsidR="00332428" w:rsidRPr="00CF181D">
        <w:rPr>
          <w:rFonts w:asciiTheme="majorBidi" w:eastAsia="Times New Roman" w:hAnsiTheme="majorBidi" w:cstheme="majorBidi"/>
          <w:color w:val="000000" w:themeColor="text1"/>
          <w:sz w:val="24"/>
          <w:szCs w:val="24"/>
        </w:rPr>
        <w:t xml:space="preserve"> ẩm </w:t>
      </w:r>
      <w:proofErr w:type="spellStart"/>
      <w:r w:rsidR="00332428" w:rsidRPr="00CF181D">
        <w:rPr>
          <w:rFonts w:asciiTheme="majorBidi" w:eastAsia="Times New Roman" w:hAnsiTheme="majorBidi" w:cstheme="majorBidi"/>
          <w:color w:val="000000" w:themeColor="text1"/>
          <w:sz w:val="24"/>
          <w:szCs w:val="24"/>
        </w:rPr>
        <w:t>canula</w:t>
      </w:r>
      <w:proofErr w:type="spellEnd"/>
      <w:r w:rsidR="00332428" w:rsidRPr="00CF181D">
        <w:rPr>
          <w:rFonts w:asciiTheme="majorBidi" w:eastAsia="Times New Roman" w:hAnsiTheme="majorBidi" w:cstheme="majorBidi"/>
          <w:color w:val="000000" w:themeColor="text1"/>
          <w:sz w:val="24"/>
          <w:szCs w:val="24"/>
        </w:rPr>
        <w:t xml:space="preserve"> 1 </w:t>
      </w:r>
      <w:proofErr w:type="spellStart"/>
      <w:r w:rsidR="00332428" w:rsidRPr="00CF181D">
        <w:rPr>
          <w:rFonts w:asciiTheme="majorBidi" w:eastAsia="Times New Roman" w:hAnsiTheme="majorBidi" w:cstheme="majorBidi"/>
          <w:color w:val="000000" w:themeColor="text1"/>
          <w:sz w:val="24"/>
          <w:szCs w:val="24"/>
        </w:rPr>
        <w:t>lít</w:t>
      </w:r>
      <w:proofErr w:type="spellEnd"/>
      <w:r w:rsidR="00332428" w:rsidRPr="00CF181D">
        <w:rPr>
          <w:rFonts w:asciiTheme="majorBidi" w:eastAsia="Times New Roman" w:hAnsiTheme="majorBidi" w:cstheme="majorBidi"/>
          <w:color w:val="000000" w:themeColor="text1"/>
          <w:sz w:val="24"/>
          <w:szCs w:val="24"/>
        </w:rPr>
        <w:t xml:space="preserve"> /</w:t>
      </w:r>
      <w:proofErr w:type="spellStart"/>
      <w:r w:rsidR="00332428" w:rsidRPr="00CF181D">
        <w:rPr>
          <w:rFonts w:asciiTheme="majorBidi" w:eastAsia="Times New Roman" w:hAnsiTheme="majorBidi" w:cstheme="majorBidi"/>
          <w:color w:val="000000" w:themeColor="text1"/>
          <w:sz w:val="24"/>
          <w:szCs w:val="24"/>
        </w:rPr>
        <w:t>phút</w:t>
      </w:r>
      <w:proofErr w:type="spellEnd"/>
      <w:r w:rsidR="00332428" w:rsidRPr="00CF181D">
        <w:rPr>
          <w:rFonts w:asciiTheme="majorBidi" w:eastAsia="Times New Roman" w:hAnsiTheme="majorBidi" w:cstheme="majorBidi"/>
          <w:color w:val="000000" w:themeColor="text1"/>
          <w:sz w:val="24"/>
          <w:szCs w:val="24"/>
        </w:rPr>
        <w:t>)</w:t>
      </w:r>
    </w:p>
    <w:p w14:paraId="28B594FD" w14:textId="218FF4B7" w:rsidR="00CF181D" w:rsidRDefault="00CF181D" w:rsidP="00CF181D">
      <w:pPr>
        <w:pStyle w:val="ListParagraph"/>
        <w:numPr>
          <w:ilvl w:val="0"/>
          <w:numId w:val="4"/>
        </w:numPr>
        <w:spacing w:after="0" w:line="276" w:lineRule="auto"/>
        <w:ind w:left="709" w:hanging="284"/>
        <w:jc w:val="both"/>
        <w:rPr>
          <w:rFonts w:asciiTheme="majorBidi" w:hAnsiTheme="majorBidi" w:cstheme="majorBidi"/>
          <w:color w:val="1A1A1A"/>
          <w:sz w:val="24"/>
          <w:szCs w:val="24"/>
        </w:rPr>
      </w:pPr>
      <w:proofErr w:type="spellStart"/>
      <w:r w:rsidRPr="00CF181D">
        <w:rPr>
          <w:rFonts w:asciiTheme="majorBidi" w:eastAsia="Times New Roman" w:hAnsiTheme="majorBidi" w:cstheme="majorBidi"/>
          <w:color w:val="000000" w:themeColor="text1"/>
          <w:sz w:val="24"/>
          <w:szCs w:val="24"/>
        </w:rPr>
        <w:t>Môi</w:t>
      </w:r>
      <w:proofErr w:type="spellEnd"/>
      <w:r w:rsidRPr="00CF181D">
        <w:rPr>
          <w:rFonts w:asciiTheme="majorBidi" w:eastAsia="Times New Roman" w:hAnsiTheme="majorBidi" w:cstheme="majorBidi"/>
          <w:color w:val="000000" w:themeColor="text1"/>
          <w:sz w:val="24"/>
          <w:szCs w:val="24"/>
        </w:rPr>
        <w:t xml:space="preserve"> </w:t>
      </w:r>
      <w:proofErr w:type="spellStart"/>
      <w:r w:rsidRPr="00CF181D">
        <w:rPr>
          <w:rFonts w:asciiTheme="majorBidi" w:eastAsia="Times New Roman" w:hAnsiTheme="majorBidi" w:cstheme="majorBidi"/>
          <w:color w:val="000000" w:themeColor="text1"/>
          <w:sz w:val="24"/>
          <w:szCs w:val="24"/>
        </w:rPr>
        <w:t>khô</w:t>
      </w:r>
      <w:proofErr w:type="spellEnd"/>
      <w:r w:rsidRPr="00CF181D">
        <w:rPr>
          <w:rFonts w:asciiTheme="majorBidi" w:eastAsia="Times New Roman" w:hAnsiTheme="majorBidi" w:cstheme="majorBidi"/>
          <w:color w:val="000000" w:themeColor="text1"/>
          <w:sz w:val="24"/>
          <w:szCs w:val="24"/>
        </w:rPr>
        <w:t xml:space="preserve"> lưỡi dơ</w:t>
      </w:r>
    </w:p>
    <w:p w14:paraId="66DA6E6A" w14:textId="77777777" w:rsidR="00537745" w:rsidRPr="00412155" w:rsidRDefault="00537745" w:rsidP="00537745">
      <w:pPr>
        <w:spacing w:after="0" w:line="276" w:lineRule="auto"/>
        <w:ind w:left="426"/>
        <w:jc w:val="both"/>
        <w:rPr>
          <w:rFonts w:asciiTheme="majorBidi" w:hAnsiTheme="majorBidi" w:cstheme="majorBidi"/>
          <w:color w:val="1A1A1A" w:themeColor="background1" w:themeShade="1A"/>
          <w:sz w:val="24"/>
          <w:szCs w:val="24"/>
        </w:rPr>
      </w:pPr>
      <w:r w:rsidRPr="00CF181D">
        <w:rPr>
          <w:rFonts w:asciiTheme="majorBidi" w:hAnsiTheme="majorBidi" w:cstheme="majorBidi"/>
          <w:color w:val="1A1A1A"/>
          <w:sz w:val="24"/>
          <w:szCs w:val="24"/>
        </w:rPr>
        <w:t xml:space="preserve">TC: </w:t>
      </w:r>
    </w:p>
    <w:p w14:paraId="7D60C895" w14:textId="68176CA4" w:rsidR="007F01C6" w:rsidRPr="00412155" w:rsidRDefault="00332428" w:rsidP="00CF181D">
      <w:pPr>
        <w:pStyle w:val="ListParagraph"/>
        <w:numPr>
          <w:ilvl w:val="0"/>
          <w:numId w:val="4"/>
        </w:numPr>
        <w:spacing w:after="0" w:line="276" w:lineRule="auto"/>
        <w:ind w:left="709" w:hanging="284"/>
        <w:jc w:val="both"/>
        <w:rPr>
          <w:rFonts w:asciiTheme="majorBidi" w:hAnsiTheme="majorBidi" w:cstheme="majorBidi"/>
          <w:color w:val="1A1A1A" w:themeColor="background1" w:themeShade="1A"/>
          <w:sz w:val="24"/>
          <w:szCs w:val="24"/>
        </w:rPr>
      </w:pPr>
      <w:r w:rsidRPr="00CF181D">
        <w:rPr>
          <w:rFonts w:asciiTheme="majorBidi" w:hAnsiTheme="majorBidi" w:cstheme="majorBidi"/>
          <w:color w:val="1A1A1A"/>
          <w:sz w:val="24"/>
          <w:szCs w:val="24"/>
        </w:rPr>
        <w:t>Hen</w:t>
      </w:r>
      <w:r w:rsidR="00BC5D15" w:rsidRPr="00CF181D">
        <w:rPr>
          <w:rFonts w:asciiTheme="majorBidi" w:hAnsiTheme="majorBidi" w:cstheme="majorBidi"/>
          <w:color w:val="1A1A1A"/>
          <w:sz w:val="24"/>
          <w:szCs w:val="24"/>
        </w:rPr>
        <w:t xml:space="preserve"> </w:t>
      </w:r>
      <w:proofErr w:type="spellStart"/>
      <w:r w:rsidR="00BC5D15" w:rsidRPr="00CF181D">
        <w:rPr>
          <w:rFonts w:asciiTheme="majorBidi" w:hAnsiTheme="majorBidi" w:cstheme="majorBidi"/>
          <w:color w:val="1A1A1A"/>
          <w:sz w:val="24"/>
          <w:szCs w:val="24"/>
        </w:rPr>
        <w:t>kiểm</w:t>
      </w:r>
      <w:proofErr w:type="spellEnd"/>
      <w:r w:rsidR="00BC5D15" w:rsidRPr="00CF181D">
        <w:rPr>
          <w:rFonts w:asciiTheme="majorBidi" w:hAnsiTheme="majorBidi" w:cstheme="majorBidi"/>
          <w:color w:val="1A1A1A"/>
          <w:sz w:val="24"/>
          <w:szCs w:val="24"/>
        </w:rPr>
        <w:t xml:space="preserve"> </w:t>
      </w:r>
      <w:proofErr w:type="spellStart"/>
      <w:r w:rsidR="00BC5D15" w:rsidRPr="00CF181D">
        <w:rPr>
          <w:rFonts w:asciiTheme="majorBidi" w:hAnsiTheme="majorBidi" w:cstheme="majorBidi"/>
          <w:color w:val="1A1A1A"/>
          <w:sz w:val="24"/>
          <w:szCs w:val="24"/>
        </w:rPr>
        <w:t>soát</w:t>
      </w:r>
      <w:proofErr w:type="spellEnd"/>
      <w:r w:rsidR="00BC5D15" w:rsidRPr="00CF181D">
        <w:rPr>
          <w:rFonts w:asciiTheme="majorBidi" w:hAnsiTheme="majorBidi" w:cstheme="majorBidi"/>
          <w:color w:val="1A1A1A"/>
          <w:sz w:val="24"/>
          <w:szCs w:val="24"/>
        </w:rPr>
        <w:t xml:space="preserve"> 1 phần</w:t>
      </w:r>
      <w:r w:rsidR="00B30978" w:rsidRPr="00CF181D">
        <w:rPr>
          <w:rFonts w:asciiTheme="majorBidi" w:hAnsiTheme="majorBidi" w:cstheme="majorBidi"/>
          <w:color w:val="1A1A1A"/>
          <w:sz w:val="24"/>
          <w:szCs w:val="24"/>
          <w:lang w:val="vi-VN"/>
        </w:rPr>
        <w:t xml:space="preserve"> </w:t>
      </w:r>
    </w:p>
    <w:p w14:paraId="16731212" w14:textId="77777777" w:rsidR="00537745" w:rsidRPr="00412155" w:rsidRDefault="00537745" w:rsidP="00537745">
      <w:pPr>
        <w:tabs>
          <w:tab w:val="left" w:pos="567"/>
        </w:tabs>
        <w:spacing w:after="0" w:line="276" w:lineRule="auto"/>
        <w:jc w:val="both"/>
        <w:rPr>
          <w:rFonts w:asciiTheme="majorBidi" w:hAnsiTheme="majorBidi" w:cstheme="majorBidi"/>
          <w:color w:val="767171" w:themeColor="background2" w:themeShade="80"/>
          <w:sz w:val="24"/>
          <w:szCs w:val="24"/>
        </w:rPr>
      </w:pPr>
    </w:p>
    <w:p w14:paraId="5788F6E8" w14:textId="77777777" w:rsidR="00537745" w:rsidRPr="00412155" w:rsidRDefault="00537745" w:rsidP="00537745">
      <w:pPr>
        <w:pStyle w:val="ListParagraph"/>
        <w:numPr>
          <w:ilvl w:val="0"/>
          <w:numId w:val="1"/>
        </w:numPr>
        <w:tabs>
          <w:tab w:val="left" w:pos="567"/>
        </w:tabs>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Đặt vấn đề</w:t>
      </w:r>
    </w:p>
    <w:p w14:paraId="6A46AAC7" w14:textId="77777777" w:rsidR="3D1AE740" w:rsidRPr="00412155" w:rsidRDefault="74906FCE" w:rsidP="3D1AE740">
      <w:pPr>
        <w:pStyle w:val="ListParagraph"/>
        <w:numPr>
          <w:ilvl w:val="1"/>
          <w:numId w:val="1"/>
        </w:numPr>
        <w:spacing w:after="0" w:line="276" w:lineRule="auto"/>
        <w:ind w:left="851" w:hanging="283"/>
        <w:jc w:val="both"/>
        <w:rPr>
          <w:rFonts w:asciiTheme="majorBidi" w:hAnsiTheme="majorBidi" w:cstheme="majorBidi"/>
          <w:sz w:val="24"/>
          <w:szCs w:val="24"/>
          <w:lang w:val="vi-VN"/>
        </w:rPr>
      </w:pPr>
      <w:proofErr w:type="spellStart"/>
      <w:r w:rsidRPr="00CF181D">
        <w:rPr>
          <w:rFonts w:asciiTheme="majorBidi" w:hAnsiTheme="majorBidi" w:cstheme="majorBidi"/>
          <w:sz w:val="24"/>
          <w:szCs w:val="24"/>
        </w:rPr>
        <w:t>Khó</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thở</w:t>
      </w:r>
      <w:proofErr w:type="spellEnd"/>
      <w:r w:rsidRPr="00CF181D">
        <w:rPr>
          <w:rFonts w:asciiTheme="majorBidi" w:hAnsiTheme="majorBidi" w:cstheme="majorBidi"/>
          <w:sz w:val="24"/>
          <w:szCs w:val="24"/>
        </w:rPr>
        <w:t xml:space="preserve"> </w:t>
      </w:r>
      <w:r w:rsidR="28E9446A" w:rsidRPr="00CF181D">
        <w:rPr>
          <w:rFonts w:asciiTheme="majorBidi" w:hAnsiTheme="majorBidi" w:cstheme="majorBidi"/>
          <w:sz w:val="24"/>
          <w:szCs w:val="24"/>
        </w:rPr>
        <w:t>cấp</w:t>
      </w:r>
    </w:p>
    <w:p w14:paraId="0DEAF705" w14:textId="40C450CC" w:rsidR="675CE3A8" w:rsidRPr="00412155" w:rsidRDefault="42C546E7" w:rsidP="675CE3A8">
      <w:pPr>
        <w:pStyle w:val="ListParagraph"/>
        <w:numPr>
          <w:ilvl w:val="1"/>
          <w:numId w:val="1"/>
        </w:numPr>
        <w:spacing w:after="0" w:line="276" w:lineRule="auto"/>
        <w:ind w:left="851" w:hanging="283"/>
        <w:jc w:val="both"/>
        <w:rPr>
          <w:rFonts w:asciiTheme="majorBidi" w:hAnsiTheme="majorBidi" w:cstheme="majorBidi"/>
          <w:sz w:val="24"/>
          <w:szCs w:val="24"/>
          <w:lang w:val="vi-VN"/>
        </w:rPr>
      </w:pPr>
      <w:commentRangeStart w:id="0"/>
      <w:commentRangeStart w:id="1"/>
      <w:commentRangeStart w:id="2"/>
      <w:commentRangeStart w:id="3"/>
      <w:r w:rsidRPr="00CF181D">
        <w:rPr>
          <w:rFonts w:asciiTheme="majorBidi" w:hAnsiTheme="majorBidi" w:cstheme="majorBidi"/>
          <w:sz w:val="24"/>
          <w:szCs w:val="24"/>
          <w:lang w:val="vi-VN"/>
        </w:rPr>
        <w:t xml:space="preserve">Hội chứng </w:t>
      </w:r>
      <w:r w:rsidR="37CE48CA" w:rsidRPr="00CF181D">
        <w:rPr>
          <w:rFonts w:asciiTheme="majorBidi" w:hAnsiTheme="majorBidi" w:cstheme="majorBidi"/>
          <w:sz w:val="24"/>
          <w:szCs w:val="24"/>
          <w:lang w:val="vi-VN"/>
        </w:rPr>
        <w:t>nhiễm trùng đường hô hấp dưới</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14:paraId="5363E38C" w14:textId="2113FCC7" w:rsidR="00CF181D" w:rsidRDefault="00CF181D" w:rsidP="00CF181D">
      <w:pPr>
        <w:pStyle w:val="ListParagraph"/>
        <w:numPr>
          <w:ilvl w:val="1"/>
          <w:numId w:val="1"/>
        </w:numPr>
        <w:spacing w:after="0" w:line="276" w:lineRule="auto"/>
        <w:ind w:left="851" w:hanging="283"/>
        <w:jc w:val="both"/>
        <w:rPr>
          <w:rFonts w:asciiTheme="majorBidi" w:hAnsiTheme="majorBidi" w:cstheme="majorBidi"/>
          <w:sz w:val="24"/>
          <w:szCs w:val="24"/>
          <w:lang w:val="vi-VN"/>
        </w:rPr>
      </w:pPr>
      <w:r w:rsidRPr="00CF181D">
        <w:rPr>
          <w:rFonts w:asciiTheme="majorBidi" w:hAnsiTheme="majorBidi" w:cstheme="majorBidi"/>
          <w:sz w:val="24"/>
          <w:szCs w:val="24"/>
          <w:lang w:val="vi-VN"/>
        </w:rPr>
        <w:t>Nôn ói</w:t>
      </w:r>
    </w:p>
    <w:p w14:paraId="6739C21E" w14:textId="6FCEE151" w:rsidR="00794009" w:rsidRPr="00412155" w:rsidRDefault="62D99509" w:rsidP="00537745">
      <w:pPr>
        <w:pStyle w:val="ListParagraph"/>
        <w:numPr>
          <w:ilvl w:val="1"/>
          <w:numId w:val="1"/>
        </w:numPr>
        <w:spacing w:after="0" w:line="276" w:lineRule="auto"/>
        <w:ind w:left="851" w:hanging="283"/>
        <w:jc w:val="both"/>
        <w:rPr>
          <w:rFonts w:asciiTheme="majorBidi" w:hAnsiTheme="majorBidi" w:cstheme="majorBidi"/>
          <w:sz w:val="24"/>
          <w:szCs w:val="24"/>
          <w:lang w:val="vi-VN"/>
        </w:rPr>
      </w:pPr>
      <w:r w:rsidRPr="00CF181D">
        <w:rPr>
          <w:rFonts w:asciiTheme="majorBidi" w:hAnsiTheme="majorBidi" w:cstheme="majorBidi"/>
          <w:sz w:val="24"/>
          <w:szCs w:val="24"/>
          <w:lang w:val="vi-VN"/>
        </w:rPr>
        <w:t xml:space="preserve">Tiền căn: </w:t>
      </w:r>
      <w:r w:rsidR="00E94244" w:rsidRPr="00CF181D">
        <w:rPr>
          <w:rFonts w:asciiTheme="majorBidi" w:hAnsiTheme="majorBidi" w:cstheme="majorBidi"/>
          <w:sz w:val="24"/>
          <w:szCs w:val="24"/>
        </w:rPr>
        <w:t xml:space="preserve">Hen </w:t>
      </w:r>
      <w:proofErr w:type="spellStart"/>
      <w:r w:rsidR="00E94244" w:rsidRPr="00CF181D">
        <w:rPr>
          <w:rFonts w:asciiTheme="majorBidi" w:hAnsiTheme="majorBidi" w:cstheme="majorBidi"/>
          <w:sz w:val="24"/>
          <w:szCs w:val="24"/>
        </w:rPr>
        <w:t>không</w:t>
      </w:r>
      <w:proofErr w:type="spellEnd"/>
      <w:r w:rsidR="00BC5D15" w:rsidRPr="00CF181D">
        <w:rPr>
          <w:rFonts w:asciiTheme="majorBidi" w:hAnsiTheme="majorBidi" w:cstheme="majorBidi"/>
          <w:sz w:val="24"/>
          <w:szCs w:val="24"/>
        </w:rPr>
        <w:t xml:space="preserve"> </w:t>
      </w:r>
      <w:proofErr w:type="spellStart"/>
      <w:r w:rsidR="00BC5D15" w:rsidRPr="00CF181D">
        <w:rPr>
          <w:rFonts w:asciiTheme="majorBidi" w:hAnsiTheme="majorBidi" w:cstheme="majorBidi"/>
          <w:sz w:val="24"/>
          <w:szCs w:val="24"/>
        </w:rPr>
        <w:t>kiểm</w:t>
      </w:r>
      <w:proofErr w:type="spellEnd"/>
      <w:r w:rsidR="00BC5D15" w:rsidRPr="00CF181D">
        <w:rPr>
          <w:rFonts w:asciiTheme="majorBidi" w:hAnsiTheme="majorBidi" w:cstheme="majorBidi"/>
          <w:sz w:val="24"/>
          <w:szCs w:val="24"/>
        </w:rPr>
        <w:t xml:space="preserve"> </w:t>
      </w:r>
      <w:proofErr w:type="spellStart"/>
      <w:r w:rsidR="00BC5D15" w:rsidRPr="00CF181D">
        <w:rPr>
          <w:rFonts w:asciiTheme="majorBidi" w:hAnsiTheme="majorBidi" w:cstheme="majorBidi"/>
          <w:sz w:val="24"/>
          <w:szCs w:val="24"/>
        </w:rPr>
        <w:t>soát</w:t>
      </w:r>
      <w:proofErr w:type="spellEnd"/>
    </w:p>
    <w:p w14:paraId="3A15DE55" w14:textId="77777777" w:rsidR="00537745" w:rsidRPr="00412155" w:rsidRDefault="00537745" w:rsidP="00537745">
      <w:pPr>
        <w:spacing w:after="0" w:line="276" w:lineRule="auto"/>
        <w:jc w:val="both"/>
        <w:rPr>
          <w:rFonts w:asciiTheme="majorBidi" w:hAnsiTheme="majorBidi" w:cstheme="majorBidi"/>
          <w:color w:val="767171" w:themeColor="background2" w:themeShade="80"/>
          <w:sz w:val="24"/>
          <w:szCs w:val="24"/>
        </w:rPr>
      </w:pPr>
    </w:p>
    <w:p w14:paraId="73FF43E8" w14:textId="77777777" w:rsidR="00537745" w:rsidRPr="00412155" w:rsidRDefault="00537745" w:rsidP="00537745">
      <w:pPr>
        <w:pStyle w:val="ListParagraph"/>
        <w:numPr>
          <w:ilvl w:val="0"/>
          <w:numId w:val="1"/>
        </w:numPr>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 xml:space="preserve">Chẩn </w:t>
      </w:r>
      <w:proofErr w:type="spellStart"/>
      <w:r w:rsidRPr="00CF181D">
        <w:rPr>
          <w:rFonts w:asciiTheme="majorBidi" w:hAnsiTheme="majorBidi" w:cstheme="majorBidi"/>
          <w:b/>
          <w:sz w:val="24"/>
          <w:szCs w:val="24"/>
        </w:rPr>
        <w:t>đoán</w:t>
      </w:r>
      <w:proofErr w:type="spellEnd"/>
    </w:p>
    <w:p w14:paraId="57BA6E24" w14:textId="4884042C" w:rsidR="003A5923" w:rsidRPr="00412155" w:rsidRDefault="00537745" w:rsidP="00CF181D">
      <w:pPr>
        <w:spacing w:after="0" w:line="276" w:lineRule="auto"/>
        <w:ind w:left="426" w:firstLine="294"/>
        <w:jc w:val="both"/>
        <w:rPr>
          <w:rFonts w:asciiTheme="majorBidi" w:hAnsiTheme="majorBidi" w:cstheme="majorBidi"/>
          <w:color w:val="191919"/>
          <w:sz w:val="24"/>
          <w:szCs w:val="24"/>
          <w:lang w:val="vi-VN"/>
        </w:rPr>
      </w:pPr>
      <w:commentRangeStart w:id="5"/>
      <w:r w:rsidRPr="00CF181D">
        <w:rPr>
          <w:rFonts w:asciiTheme="majorBidi" w:hAnsiTheme="majorBidi" w:cstheme="majorBidi"/>
          <w:color w:val="191919"/>
          <w:sz w:val="24"/>
          <w:szCs w:val="24"/>
          <w:u w:val="single"/>
        </w:rPr>
        <w:t xml:space="preserve">Chẩn </w:t>
      </w:r>
      <w:proofErr w:type="spellStart"/>
      <w:r w:rsidRPr="00CF181D">
        <w:rPr>
          <w:rFonts w:asciiTheme="majorBidi" w:hAnsiTheme="majorBidi" w:cstheme="majorBidi"/>
          <w:color w:val="191919"/>
          <w:sz w:val="24"/>
          <w:szCs w:val="24"/>
          <w:u w:val="single"/>
        </w:rPr>
        <w:t>đoán</w:t>
      </w:r>
      <w:proofErr w:type="spellEnd"/>
      <w:r w:rsidRPr="00CF181D">
        <w:rPr>
          <w:rFonts w:asciiTheme="majorBidi" w:hAnsiTheme="majorBidi" w:cstheme="majorBidi"/>
          <w:color w:val="191919"/>
          <w:sz w:val="24"/>
          <w:szCs w:val="24"/>
          <w:u w:val="single"/>
        </w:rPr>
        <w:t xml:space="preserve"> sơ bộ</w:t>
      </w:r>
      <w:r w:rsidRPr="00CF181D">
        <w:rPr>
          <w:rFonts w:asciiTheme="majorBidi" w:hAnsiTheme="majorBidi" w:cstheme="majorBidi"/>
          <w:color w:val="191919"/>
          <w:sz w:val="24"/>
          <w:szCs w:val="24"/>
        </w:rPr>
        <w:t>:</w:t>
      </w:r>
      <w:r w:rsidR="001715DC" w:rsidRPr="00CF181D">
        <w:rPr>
          <w:rFonts w:asciiTheme="majorBidi" w:hAnsiTheme="majorBidi" w:cstheme="majorBidi"/>
          <w:color w:val="191919"/>
          <w:sz w:val="24"/>
          <w:szCs w:val="24"/>
          <w:lang w:val="vi-VN"/>
        </w:rPr>
        <w:t xml:space="preserve"> </w:t>
      </w:r>
      <w:commentRangeEnd w:id="5"/>
      <w:r>
        <w:rPr>
          <w:rStyle w:val="CommentReference"/>
        </w:rPr>
        <w:commentReference w:id="5"/>
      </w:r>
    </w:p>
    <w:p w14:paraId="69A9D061" w14:textId="07948425" w:rsidR="000839EC" w:rsidRPr="00412155" w:rsidRDefault="000839EC" w:rsidP="00CF181D">
      <w:pPr>
        <w:spacing w:after="0" w:line="276" w:lineRule="auto"/>
        <w:ind w:left="426"/>
        <w:jc w:val="both"/>
        <w:rPr>
          <w:rFonts w:asciiTheme="majorBidi" w:hAnsiTheme="majorBidi" w:cstheme="majorBidi"/>
          <w:sz w:val="24"/>
          <w:szCs w:val="24"/>
        </w:rPr>
      </w:pPr>
      <w:proofErr w:type="spellStart"/>
      <w:r w:rsidRPr="00CF181D">
        <w:rPr>
          <w:rFonts w:asciiTheme="majorBidi" w:hAnsiTheme="majorBidi" w:cstheme="majorBidi"/>
          <w:color w:val="191919"/>
          <w:sz w:val="24"/>
          <w:szCs w:val="24"/>
        </w:rPr>
        <w:t>Viêm</w:t>
      </w:r>
      <w:proofErr w:type="spellEnd"/>
      <w:r w:rsidRPr="00CF181D">
        <w:rPr>
          <w:rFonts w:asciiTheme="majorBidi" w:hAnsiTheme="majorBidi" w:cstheme="majorBidi"/>
          <w:color w:val="191919"/>
          <w:sz w:val="24"/>
          <w:szCs w:val="24"/>
        </w:rPr>
        <w:t xml:space="preserve"> phổi </w:t>
      </w:r>
      <w:proofErr w:type="spellStart"/>
      <w:r w:rsidRPr="00CF181D">
        <w:rPr>
          <w:rFonts w:asciiTheme="majorBidi" w:hAnsiTheme="majorBidi" w:cstheme="majorBidi"/>
          <w:color w:val="191919"/>
          <w:sz w:val="24"/>
          <w:szCs w:val="24"/>
        </w:rPr>
        <w:t>cộng</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đồng</w:t>
      </w:r>
      <w:proofErr w:type="spellEnd"/>
      <w:r w:rsidRPr="00CF181D">
        <w:rPr>
          <w:rFonts w:asciiTheme="majorBidi" w:hAnsiTheme="majorBidi" w:cstheme="majorBidi"/>
          <w:color w:val="191919"/>
          <w:sz w:val="24"/>
          <w:szCs w:val="24"/>
        </w:rPr>
        <w:t xml:space="preserve"> mức độ </w:t>
      </w:r>
      <w:proofErr w:type="spellStart"/>
      <w:r w:rsidRPr="00CF181D">
        <w:rPr>
          <w:rFonts w:asciiTheme="majorBidi" w:hAnsiTheme="majorBidi" w:cstheme="majorBidi"/>
          <w:color w:val="191919"/>
          <w:sz w:val="24"/>
          <w:szCs w:val="24"/>
        </w:rPr>
        <w:t>nặng</w:t>
      </w:r>
      <w:proofErr w:type="spellEnd"/>
      <w:r w:rsidRPr="00CF181D">
        <w:rPr>
          <w:rFonts w:asciiTheme="majorBidi" w:hAnsiTheme="majorBidi" w:cstheme="majorBidi"/>
          <w:color w:val="191919"/>
          <w:sz w:val="24"/>
          <w:szCs w:val="24"/>
        </w:rPr>
        <w:t xml:space="preserve">, biến </w:t>
      </w:r>
      <w:proofErr w:type="spellStart"/>
      <w:r w:rsidRPr="00CF181D">
        <w:rPr>
          <w:rFonts w:asciiTheme="majorBidi" w:hAnsiTheme="majorBidi" w:cstheme="majorBidi"/>
          <w:color w:val="191919"/>
          <w:sz w:val="24"/>
          <w:szCs w:val="24"/>
        </w:rPr>
        <w:t>chứng</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suy</w:t>
      </w:r>
      <w:proofErr w:type="spellEnd"/>
      <w:r w:rsidRPr="00CF181D">
        <w:rPr>
          <w:rFonts w:asciiTheme="majorBidi" w:hAnsiTheme="majorBidi" w:cstheme="majorBidi"/>
          <w:color w:val="191919"/>
          <w:sz w:val="24"/>
          <w:szCs w:val="24"/>
        </w:rPr>
        <w:t xml:space="preserve"> hô hấp, Hen </w:t>
      </w:r>
      <w:proofErr w:type="spellStart"/>
      <w:r w:rsidRPr="00CF181D">
        <w:rPr>
          <w:rFonts w:asciiTheme="majorBidi" w:hAnsiTheme="majorBidi" w:cstheme="majorBidi"/>
          <w:color w:val="191919"/>
          <w:sz w:val="24"/>
          <w:szCs w:val="24"/>
        </w:rPr>
        <w:t>không</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kiểm</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soát</w:t>
      </w:r>
      <w:proofErr w:type="spellEnd"/>
      <w:r w:rsidRPr="00CF181D">
        <w:rPr>
          <w:rFonts w:asciiTheme="majorBidi" w:hAnsiTheme="majorBidi" w:cstheme="majorBidi"/>
          <w:color w:val="191919"/>
          <w:sz w:val="24"/>
          <w:szCs w:val="24"/>
        </w:rPr>
        <w:t xml:space="preserve"> YTNC </w:t>
      </w:r>
      <w:r w:rsidR="00C54781">
        <w:rPr>
          <w:rFonts w:asciiTheme="majorBidi" w:hAnsiTheme="majorBidi" w:cstheme="majorBidi"/>
          <w:color w:val="191919"/>
          <w:sz w:val="24"/>
          <w:szCs w:val="24"/>
          <w:lang w:val="vi-VN"/>
        </w:rPr>
        <w:t>có yếu tố đợt cấp trong tương lai, có nguy cơ tắc nghẽn đường hô hấp</w:t>
      </w:r>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không</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có</w:t>
      </w:r>
      <w:proofErr w:type="spellEnd"/>
      <w:r w:rsidRPr="00CF181D">
        <w:rPr>
          <w:rFonts w:asciiTheme="majorBidi" w:hAnsiTheme="majorBidi" w:cstheme="majorBidi"/>
          <w:color w:val="191919"/>
          <w:sz w:val="24"/>
          <w:szCs w:val="24"/>
        </w:rPr>
        <w:t xml:space="preserve"> YTNC </w:t>
      </w:r>
      <w:proofErr w:type="spellStart"/>
      <w:r w:rsidRPr="00CF181D">
        <w:rPr>
          <w:rFonts w:asciiTheme="majorBidi" w:hAnsiTheme="majorBidi" w:cstheme="majorBidi"/>
          <w:color w:val="191919"/>
          <w:sz w:val="24"/>
          <w:szCs w:val="24"/>
        </w:rPr>
        <w:t>tác</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dụng</w:t>
      </w:r>
      <w:proofErr w:type="spellEnd"/>
      <w:r w:rsidRPr="00CF181D">
        <w:rPr>
          <w:rFonts w:asciiTheme="majorBidi" w:hAnsiTheme="majorBidi" w:cstheme="majorBidi"/>
          <w:color w:val="191919"/>
          <w:sz w:val="24"/>
          <w:szCs w:val="24"/>
        </w:rPr>
        <w:t xml:space="preserve"> phụ của </w:t>
      </w:r>
      <w:proofErr w:type="spellStart"/>
      <w:r w:rsidRPr="00CF181D">
        <w:rPr>
          <w:rFonts w:asciiTheme="majorBidi" w:hAnsiTheme="majorBidi" w:cstheme="majorBidi"/>
          <w:color w:val="191919"/>
          <w:sz w:val="24"/>
          <w:szCs w:val="24"/>
        </w:rPr>
        <w:t>thuốc</w:t>
      </w:r>
      <w:proofErr w:type="spellEnd"/>
      <w:r w:rsidRPr="00CF181D">
        <w:rPr>
          <w:rFonts w:asciiTheme="majorBidi" w:hAnsiTheme="majorBidi" w:cstheme="majorBidi"/>
          <w:color w:val="191919"/>
          <w:sz w:val="24"/>
          <w:szCs w:val="24"/>
        </w:rPr>
        <w:t xml:space="preserve"> </w:t>
      </w:r>
    </w:p>
    <w:p w14:paraId="18BEC700" w14:textId="1B9B0BAA" w:rsidR="00537745" w:rsidRPr="00412155" w:rsidRDefault="00537745" w:rsidP="00CF181D">
      <w:pPr>
        <w:spacing w:after="0" w:line="276" w:lineRule="auto"/>
        <w:ind w:left="426" w:firstLine="720"/>
        <w:jc w:val="both"/>
        <w:rPr>
          <w:rFonts w:asciiTheme="majorBidi" w:hAnsiTheme="majorBidi" w:cstheme="majorBidi"/>
          <w:color w:val="191919" w:themeColor="text1" w:themeTint="E6"/>
          <w:sz w:val="24"/>
          <w:szCs w:val="24"/>
        </w:rPr>
      </w:pPr>
      <w:r w:rsidRPr="00CF181D">
        <w:rPr>
          <w:rFonts w:asciiTheme="majorBidi" w:hAnsiTheme="majorBidi" w:cstheme="majorBidi"/>
          <w:color w:val="191919"/>
          <w:sz w:val="24"/>
          <w:szCs w:val="24"/>
          <w:u w:val="single"/>
        </w:rPr>
        <w:t xml:space="preserve">Chẩn </w:t>
      </w:r>
      <w:proofErr w:type="spellStart"/>
      <w:r w:rsidRPr="00CF181D">
        <w:rPr>
          <w:rFonts w:asciiTheme="majorBidi" w:hAnsiTheme="majorBidi" w:cstheme="majorBidi"/>
          <w:color w:val="191919"/>
          <w:sz w:val="24"/>
          <w:szCs w:val="24"/>
          <w:u w:val="single"/>
        </w:rPr>
        <w:t>đoán</w:t>
      </w:r>
      <w:proofErr w:type="spellEnd"/>
      <w:r w:rsidRPr="00CF181D">
        <w:rPr>
          <w:rFonts w:asciiTheme="majorBidi" w:hAnsiTheme="majorBidi" w:cstheme="majorBidi"/>
          <w:color w:val="191919"/>
          <w:sz w:val="24"/>
          <w:szCs w:val="24"/>
          <w:u w:val="single"/>
        </w:rPr>
        <w:t xml:space="preserve"> </w:t>
      </w:r>
      <w:proofErr w:type="spellStart"/>
      <w:r w:rsidRPr="00CF181D">
        <w:rPr>
          <w:rFonts w:asciiTheme="majorBidi" w:hAnsiTheme="majorBidi" w:cstheme="majorBidi"/>
          <w:color w:val="191919"/>
          <w:sz w:val="24"/>
          <w:szCs w:val="24"/>
          <w:u w:val="single"/>
        </w:rPr>
        <w:t>phân</w:t>
      </w:r>
      <w:proofErr w:type="spellEnd"/>
      <w:r w:rsidRPr="00CF181D">
        <w:rPr>
          <w:rFonts w:asciiTheme="majorBidi" w:hAnsiTheme="majorBidi" w:cstheme="majorBidi"/>
          <w:color w:val="191919"/>
          <w:sz w:val="24"/>
          <w:szCs w:val="24"/>
          <w:u w:val="single"/>
        </w:rPr>
        <w:t xml:space="preserve"> biệt</w:t>
      </w:r>
      <w:r w:rsidRPr="00CF181D">
        <w:rPr>
          <w:rFonts w:asciiTheme="majorBidi" w:hAnsiTheme="majorBidi" w:cstheme="majorBidi"/>
          <w:color w:val="191919"/>
          <w:sz w:val="24"/>
          <w:szCs w:val="24"/>
        </w:rPr>
        <w:t xml:space="preserve">: </w:t>
      </w:r>
    </w:p>
    <w:p w14:paraId="4152C6A0" w14:textId="798B2D51" w:rsidR="000839EC" w:rsidRPr="00412155" w:rsidRDefault="000839EC" w:rsidP="004E6729">
      <w:pPr>
        <w:spacing w:after="0" w:line="276" w:lineRule="auto"/>
        <w:ind w:left="426"/>
        <w:jc w:val="both"/>
        <w:rPr>
          <w:rFonts w:asciiTheme="majorBidi" w:hAnsiTheme="majorBidi" w:cstheme="majorBidi"/>
          <w:sz w:val="24"/>
          <w:szCs w:val="24"/>
        </w:rPr>
      </w:pPr>
      <w:r w:rsidRPr="00CF181D">
        <w:rPr>
          <w:rFonts w:asciiTheme="majorBidi" w:hAnsiTheme="majorBidi" w:cstheme="majorBidi"/>
          <w:color w:val="191919"/>
          <w:sz w:val="24"/>
          <w:szCs w:val="24"/>
        </w:rPr>
        <w:t xml:space="preserve">Cơn hen mức độ </w:t>
      </w:r>
      <w:proofErr w:type="spellStart"/>
      <w:r w:rsidRPr="00CF181D">
        <w:rPr>
          <w:rFonts w:asciiTheme="majorBidi" w:hAnsiTheme="majorBidi" w:cstheme="majorBidi"/>
          <w:color w:val="191919"/>
          <w:sz w:val="24"/>
          <w:szCs w:val="24"/>
        </w:rPr>
        <w:t>nặng</w:t>
      </w:r>
      <w:proofErr w:type="spellEnd"/>
      <w:r w:rsidRPr="00CF181D">
        <w:rPr>
          <w:rFonts w:asciiTheme="majorBidi" w:hAnsiTheme="majorBidi" w:cstheme="majorBidi"/>
          <w:color w:val="191919"/>
          <w:sz w:val="24"/>
          <w:szCs w:val="24"/>
        </w:rPr>
        <w:t xml:space="preserve">, biến </w:t>
      </w:r>
      <w:proofErr w:type="spellStart"/>
      <w:r w:rsidRPr="00CF181D">
        <w:rPr>
          <w:rFonts w:asciiTheme="majorBidi" w:hAnsiTheme="majorBidi" w:cstheme="majorBidi"/>
          <w:color w:val="191919"/>
          <w:sz w:val="24"/>
          <w:szCs w:val="24"/>
        </w:rPr>
        <w:t>chứng</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suy</w:t>
      </w:r>
      <w:proofErr w:type="spellEnd"/>
      <w:r w:rsidRPr="00CF181D">
        <w:rPr>
          <w:rFonts w:asciiTheme="majorBidi" w:hAnsiTheme="majorBidi" w:cstheme="majorBidi"/>
          <w:color w:val="191919"/>
          <w:sz w:val="24"/>
          <w:szCs w:val="24"/>
        </w:rPr>
        <w:t xml:space="preserve"> hô hấp, YTTĐ </w:t>
      </w:r>
      <w:proofErr w:type="spellStart"/>
      <w:r w:rsidRPr="00CF181D">
        <w:rPr>
          <w:rFonts w:asciiTheme="majorBidi" w:hAnsiTheme="majorBidi" w:cstheme="majorBidi"/>
          <w:color w:val="191919"/>
          <w:sz w:val="24"/>
          <w:szCs w:val="24"/>
        </w:rPr>
        <w:t>nhiễm</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trùng</w:t>
      </w:r>
      <w:proofErr w:type="spellEnd"/>
      <w:r w:rsidRPr="00CF181D">
        <w:rPr>
          <w:rFonts w:asciiTheme="majorBidi" w:hAnsiTheme="majorBidi" w:cstheme="majorBidi"/>
          <w:color w:val="191919"/>
          <w:sz w:val="24"/>
          <w:szCs w:val="24"/>
        </w:rPr>
        <w:t xml:space="preserve"> đường hô hấp dưới - Hen </w:t>
      </w:r>
      <w:proofErr w:type="spellStart"/>
      <w:r w:rsidRPr="00CF181D">
        <w:rPr>
          <w:rFonts w:asciiTheme="majorBidi" w:hAnsiTheme="majorBidi" w:cstheme="majorBidi"/>
          <w:color w:val="191919"/>
          <w:sz w:val="24"/>
          <w:szCs w:val="24"/>
        </w:rPr>
        <w:t>không</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kiểm</w:t>
      </w:r>
      <w:proofErr w:type="spellEnd"/>
      <w:r w:rsidRPr="00CF181D">
        <w:rPr>
          <w:rFonts w:asciiTheme="majorBidi" w:hAnsiTheme="majorBidi" w:cstheme="majorBidi"/>
          <w:color w:val="191919"/>
          <w:sz w:val="24"/>
          <w:szCs w:val="24"/>
        </w:rPr>
        <w:t xml:space="preserve"> </w:t>
      </w:r>
      <w:proofErr w:type="spellStart"/>
      <w:r w:rsidRPr="00CF181D">
        <w:rPr>
          <w:rFonts w:asciiTheme="majorBidi" w:hAnsiTheme="majorBidi" w:cstheme="majorBidi"/>
          <w:color w:val="191919"/>
          <w:sz w:val="24"/>
          <w:szCs w:val="24"/>
        </w:rPr>
        <w:t>soát</w:t>
      </w:r>
      <w:proofErr w:type="spellEnd"/>
      <w:r w:rsidRPr="00CF181D">
        <w:rPr>
          <w:rFonts w:asciiTheme="majorBidi" w:hAnsiTheme="majorBidi" w:cstheme="majorBidi"/>
          <w:color w:val="191919"/>
          <w:sz w:val="24"/>
          <w:szCs w:val="24"/>
        </w:rPr>
        <w:t xml:space="preserve"> một phần YTNC </w:t>
      </w:r>
      <w:r w:rsidR="004E6729">
        <w:rPr>
          <w:rFonts w:asciiTheme="majorBidi" w:hAnsiTheme="majorBidi" w:cstheme="majorBidi"/>
          <w:color w:val="191919"/>
          <w:sz w:val="24"/>
          <w:szCs w:val="24"/>
          <w:lang w:val="vi-VN"/>
        </w:rPr>
        <w:t>có yếu tố đợt cấp trong tương lai, có nguy cơ tắc nghẽn đường hô hấp</w:t>
      </w:r>
      <w:r w:rsidR="004E6729" w:rsidRPr="00CF181D">
        <w:rPr>
          <w:rFonts w:asciiTheme="majorBidi" w:hAnsiTheme="majorBidi" w:cstheme="majorBidi"/>
          <w:color w:val="191919"/>
          <w:sz w:val="24"/>
          <w:szCs w:val="24"/>
        </w:rPr>
        <w:t xml:space="preserve">, </w:t>
      </w:r>
      <w:proofErr w:type="spellStart"/>
      <w:r w:rsidR="004E6729" w:rsidRPr="00CF181D">
        <w:rPr>
          <w:rFonts w:asciiTheme="majorBidi" w:hAnsiTheme="majorBidi" w:cstheme="majorBidi"/>
          <w:color w:val="191919"/>
          <w:sz w:val="24"/>
          <w:szCs w:val="24"/>
        </w:rPr>
        <w:t>không</w:t>
      </w:r>
      <w:proofErr w:type="spellEnd"/>
      <w:r w:rsidR="004E6729" w:rsidRPr="00CF181D">
        <w:rPr>
          <w:rFonts w:asciiTheme="majorBidi" w:hAnsiTheme="majorBidi" w:cstheme="majorBidi"/>
          <w:color w:val="191919"/>
          <w:sz w:val="24"/>
          <w:szCs w:val="24"/>
        </w:rPr>
        <w:t xml:space="preserve"> </w:t>
      </w:r>
      <w:proofErr w:type="spellStart"/>
      <w:r w:rsidR="004E6729" w:rsidRPr="00CF181D">
        <w:rPr>
          <w:rFonts w:asciiTheme="majorBidi" w:hAnsiTheme="majorBidi" w:cstheme="majorBidi"/>
          <w:color w:val="191919"/>
          <w:sz w:val="24"/>
          <w:szCs w:val="24"/>
        </w:rPr>
        <w:t>có</w:t>
      </w:r>
      <w:proofErr w:type="spellEnd"/>
      <w:r w:rsidR="004E6729" w:rsidRPr="00CF181D">
        <w:rPr>
          <w:rFonts w:asciiTheme="majorBidi" w:hAnsiTheme="majorBidi" w:cstheme="majorBidi"/>
          <w:color w:val="191919"/>
          <w:sz w:val="24"/>
          <w:szCs w:val="24"/>
        </w:rPr>
        <w:t xml:space="preserve"> YTNC </w:t>
      </w:r>
      <w:proofErr w:type="spellStart"/>
      <w:r w:rsidR="004E6729" w:rsidRPr="00CF181D">
        <w:rPr>
          <w:rFonts w:asciiTheme="majorBidi" w:hAnsiTheme="majorBidi" w:cstheme="majorBidi"/>
          <w:color w:val="191919"/>
          <w:sz w:val="24"/>
          <w:szCs w:val="24"/>
        </w:rPr>
        <w:t>tác</w:t>
      </w:r>
      <w:proofErr w:type="spellEnd"/>
      <w:r w:rsidR="004E6729" w:rsidRPr="00CF181D">
        <w:rPr>
          <w:rFonts w:asciiTheme="majorBidi" w:hAnsiTheme="majorBidi" w:cstheme="majorBidi"/>
          <w:color w:val="191919"/>
          <w:sz w:val="24"/>
          <w:szCs w:val="24"/>
        </w:rPr>
        <w:t xml:space="preserve"> </w:t>
      </w:r>
      <w:proofErr w:type="spellStart"/>
      <w:r w:rsidR="004E6729" w:rsidRPr="00CF181D">
        <w:rPr>
          <w:rFonts w:asciiTheme="majorBidi" w:hAnsiTheme="majorBidi" w:cstheme="majorBidi"/>
          <w:color w:val="191919"/>
          <w:sz w:val="24"/>
          <w:szCs w:val="24"/>
        </w:rPr>
        <w:t>dụng</w:t>
      </w:r>
      <w:proofErr w:type="spellEnd"/>
      <w:r w:rsidR="004E6729" w:rsidRPr="00CF181D">
        <w:rPr>
          <w:rFonts w:asciiTheme="majorBidi" w:hAnsiTheme="majorBidi" w:cstheme="majorBidi"/>
          <w:color w:val="191919"/>
          <w:sz w:val="24"/>
          <w:szCs w:val="24"/>
        </w:rPr>
        <w:t xml:space="preserve"> phụ của </w:t>
      </w:r>
      <w:proofErr w:type="spellStart"/>
      <w:r w:rsidR="004E6729" w:rsidRPr="00CF181D">
        <w:rPr>
          <w:rFonts w:asciiTheme="majorBidi" w:hAnsiTheme="majorBidi" w:cstheme="majorBidi"/>
          <w:color w:val="191919"/>
          <w:sz w:val="24"/>
          <w:szCs w:val="24"/>
        </w:rPr>
        <w:t>thuốc</w:t>
      </w:r>
      <w:proofErr w:type="spellEnd"/>
      <w:r w:rsidR="004E6729" w:rsidRPr="00CF181D">
        <w:rPr>
          <w:rFonts w:asciiTheme="majorBidi" w:hAnsiTheme="majorBidi" w:cstheme="majorBidi"/>
          <w:color w:val="191919"/>
          <w:sz w:val="24"/>
          <w:szCs w:val="24"/>
        </w:rPr>
        <w:t xml:space="preserve"> </w:t>
      </w:r>
    </w:p>
    <w:p w14:paraId="41B733C8" w14:textId="78FA1C2C" w:rsidR="00537745" w:rsidRPr="00412155" w:rsidRDefault="00560045" w:rsidP="00301762">
      <w:pPr>
        <w:spacing w:after="0" w:line="276" w:lineRule="auto"/>
        <w:ind w:left="426"/>
        <w:jc w:val="both"/>
        <w:rPr>
          <w:rFonts w:asciiTheme="majorBidi" w:hAnsiTheme="majorBidi" w:cstheme="majorBidi"/>
          <w:sz w:val="24"/>
          <w:szCs w:val="24"/>
        </w:rPr>
      </w:pPr>
      <w:r w:rsidRPr="00CF181D">
        <w:rPr>
          <w:rFonts w:asciiTheme="majorBidi" w:hAnsiTheme="majorBidi" w:cstheme="majorBidi"/>
          <w:sz w:val="24"/>
          <w:szCs w:val="24"/>
        </w:rPr>
        <w:t xml:space="preserve">Hội </w:t>
      </w:r>
      <w:proofErr w:type="spellStart"/>
      <w:r w:rsidRPr="00CF181D">
        <w:rPr>
          <w:rFonts w:asciiTheme="majorBidi" w:hAnsiTheme="majorBidi" w:cstheme="majorBidi"/>
          <w:sz w:val="24"/>
          <w:szCs w:val="24"/>
        </w:rPr>
        <w:t>chứng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vành</w:t>
      </w:r>
      <w:proofErr w:type="spellEnd"/>
      <w:r w:rsidRPr="00CF181D">
        <w:rPr>
          <w:rFonts w:asciiTheme="majorBidi" w:hAnsiTheme="majorBidi" w:cstheme="majorBidi"/>
          <w:sz w:val="24"/>
          <w:szCs w:val="24"/>
        </w:rPr>
        <w:t xml:space="preserve"> cấp </w:t>
      </w:r>
      <w:proofErr w:type="spellStart"/>
      <w:r w:rsidRPr="00CF181D">
        <w:rPr>
          <w:rFonts w:asciiTheme="majorBidi" w:hAnsiTheme="majorBidi" w:cstheme="majorBidi"/>
          <w:sz w:val="24"/>
          <w:szCs w:val="24"/>
        </w:rPr>
        <w:t>ngày</w:t>
      </w:r>
      <w:proofErr w:type="spellEnd"/>
      <w:r w:rsidRPr="00CF181D">
        <w:rPr>
          <w:rFonts w:asciiTheme="majorBidi" w:hAnsiTheme="majorBidi" w:cstheme="majorBidi"/>
          <w:sz w:val="24"/>
          <w:szCs w:val="24"/>
        </w:rPr>
        <w:t xml:space="preserve"> </w:t>
      </w:r>
      <w:r w:rsidR="001C0226" w:rsidRPr="00CF181D">
        <w:rPr>
          <w:rFonts w:asciiTheme="majorBidi" w:hAnsiTheme="majorBidi" w:cstheme="majorBidi"/>
          <w:sz w:val="24"/>
          <w:szCs w:val="24"/>
        </w:rPr>
        <w:t>10</w:t>
      </w:r>
      <w:r w:rsidR="002C34F8" w:rsidRPr="00CF181D">
        <w:rPr>
          <w:rFonts w:asciiTheme="majorBidi" w:hAnsiTheme="majorBidi" w:cstheme="majorBidi"/>
          <w:sz w:val="24"/>
          <w:szCs w:val="24"/>
        </w:rPr>
        <w:t xml:space="preserve">, </w:t>
      </w:r>
      <w:proofErr w:type="spellStart"/>
      <w:r w:rsidR="002C34F8" w:rsidRPr="00CF181D">
        <w:rPr>
          <w:rFonts w:asciiTheme="majorBidi" w:hAnsiTheme="majorBidi" w:cstheme="majorBidi"/>
          <w:sz w:val="24"/>
          <w:szCs w:val="24"/>
        </w:rPr>
        <w:t>Kilip</w:t>
      </w:r>
      <w:proofErr w:type="spellEnd"/>
      <w:r w:rsidR="002C34F8" w:rsidRPr="00CF181D">
        <w:rPr>
          <w:rFonts w:asciiTheme="majorBidi" w:hAnsiTheme="majorBidi" w:cstheme="majorBidi"/>
          <w:sz w:val="24"/>
          <w:szCs w:val="24"/>
        </w:rPr>
        <w:t xml:space="preserve"> II,</w:t>
      </w:r>
      <w:r w:rsidR="00AF1AC2" w:rsidRPr="00CF181D">
        <w:rPr>
          <w:rFonts w:asciiTheme="majorBidi" w:hAnsiTheme="majorBidi" w:cstheme="majorBidi"/>
          <w:sz w:val="24"/>
          <w:szCs w:val="24"/>
        </w:rPr>
        <w:t xml:space="preserve"> Biến </w:t>
      </w:r>
      <w:proofErr w:type="spellStart"/>
      <w:r w:rsidR="00AF1AC2" w:rsidRPr="00CF181D">
        <w:rPr>
          <w:rFonts w:asciiTheme="majorBidi" w:hAnsiTheme="majorBidi" w:cstheme="majorBidi"/>
          <w:sz w:val="24"/>
          <w:szCs w:val="24"/>
        </w:rPr>
        <w:t>chứng</w:t>
      </w:r>
      <w:proofErr w:type="spellEnd"/>
      <w:r w:rsidR="00AF1AC2" w:rsidRPr="00CF181D">
        <w:rPr>
          <w:rFonts w:asciiTheme="majorBidi" w:hAnsiTheme="majorBidi" w:cstheme="majorBidi"/>
          <w:sz w:val="24"/>
          <w:szCs w:val="24"/>
        </w:rPr>
        <w:t xml:space="preserve"> </w:t>
      </w:r>
      <w:proofErr w:type="spellStart"/>
      <w:r w:rsidR="00AF1AC2" w:rsidRPr="00CF181D">
        <w:rPr>
          <w:rFonts w:asciiTheme="majorBidi" w:hAnsiTheme="majorBidi" w:cstheme="majorBidi"/>
          <w:sz w:val="24"/>
          <w:szCs w:val="24"/>
        </w:rPr>
        <w:t>suy</w:t>
      </w:r>
      <w:proofErr w:type="spellEnd"/>
      <w:r w:rsidR="00AF1AC2" w:rsidRPr="00CF181D">
        <w:rPr>
          <w:rFonts w:asciiTheme="majorBidi" w:hAnsiTheme="majorBidi" w:cstheme="majorBidi"/>
          <w:sz w:val="24"/>
          <w:szCs w:val="24"/>
        </w:rPr>
        <w:t xml:space="preserve"> bơm</w:t>
      </w:r>
      <w:r w:rsidR="002C34F8" w:rsidRPr="00CF181D">
        <w:rPr>
          <w:rFonts w:asciiTheme="majorBidi" w:hAnsiTheme="majorBidi" w:cstheme="majorBidi"/>
          <w:sz w:val="24"/>
          <w:szCs w:val="24"/>
        </w:rPr>
        <w:t xml:space="preserve"> </w:t>
      </w:r>
      <w:r w:rsidRPr="00CF181D">
        <w:rPr>
          <w:rFonts w:asciiTheme="majorBidi" w:hAnsiTheme="majorBidi" w:cstheme="majorBidi"/>
          <w:sz w:val="24"/>
          <w:szCs w:val="24"/>
        </w:rPr>
        <w:t xml:space="preserve"> –</w:t>
      </w:r>
      <w:r w:rsidR="002C34F8" w:rsidRPr="00CF181D">
        <w:rPr>
          <w:rFonts w:asciiTheme="majorBidi" w:hAnsiTheme="majorBidi" w:cstheme="majorBidi"/>
          <w:sz w:val="24"/>
          <w:szCs w:val="24"/>
        </w:rPr>
        <w:t xml:space="preserve"> </w:t>
      </w:r>
      <w:r w:rsidR="002C34F8" w:rsidRPr="00CF181D">
        <w:rPr>
          <w:rFonts w:asciiTheme="majorBidi" w:hAnsiTheme="majorBidi" w:cstheme="majorBidi"/>
          <w:color w:val="191919"/>
          <w:sz w:val="24"/>
          <w:szCs w:val="24"/>
        </w:rPr>
        <w:t xml:space="preserve">Hen </w:t>
      </w:r>
      <w:proofErr w:type="spellStart"/>
      <w:r w:rsidR="00957BF8" w:rsidRPr="00CF181D">
        <w:rPr>
          <w:rFonts w:asciiTheme="majorBidi" w:hAnsiTheme="majorBidi" w:cstheme="majorBidi"/>
          <w:color w:val="191919"/>
          <w:sz w:val="24"/>
          <w:szCs w:val="24"/>
        </w:rPr>
        <w:t>không</w:t>
      </w:r>
      <w:proofErr w:type="spellEnd"/>
      <w:r w:rsidR="00957BF8" w:rsidRPr="00CF181D">
        <w:rPr>
          <w:rFonts w:asciiTheme="majorBidi" w:hAnsiTheme="majorBidi" w:cstheme="majorBidi"/>
          <w:color w:val="191919"/>
          <w:sz w:val="24"/>
          <w:szCs w:val="24"/>
        </w:rPr>
        <w:t xml:space="preserve"> </w:t>
      </w:r>
      <w:proofErr w:type="spellStart"/>
      <w:r w:rsidR="002C34F8" w:rsidRPr="00CF181D">
        <w:rPr>
          <w:rFonts w:asciiTheme="majorBidi" w:hAnsiTheme="majorBidi" w:cstheme="majorBidi"/>
          <w:color w:val="191919"/>
          <w:sz w:val="24"/>
          <w:szCs w:val="24"/>
        </w:rPr>
        <w:t>kiểm</w:t>
      </w:r>
      <w:proofErr w:type="spellEnd"/>
      <w:r w:rsidR="002C34F8" w:rsidRPr="00CF181D">
        <w:rPr>
          <w:rFonts w:asciiTheme="majorBidi" w:hAnsiTheme="majorBidi" w:cstheme="majorBidi"/>
          <w:color w:val="191919"/>
          <w:sz w:val="24"/>
          <w:szCs w:val="24"/>
        </w:rPr>
        <w:t xml:space="preserve"> </w:t>
      </w:r>
      <w:proofErr w:type="spellStart"/>
      <w:r w:rsidR="002C34F8" w:rsidRPr="00CF181D">
        <w:rPr>
          <w:rFonts w:asciiTheme="majorBidi" w:hAnsiTheme="majorBidi" w:cstheme="majorBidi"/>
          <w:color w:val="191919"/>
          <w:sz w:val="24"/>
          <w:szCs w:val="24"/>
        </w:rPr>
        <w:t>soát</w:t>
      </w:r>
      <w:proofErr w:type="spellEnd"/>
      <w:r w:rsidR="002C34F8" w:rsidRPr="00CF181D">
        <w:rPr>
          <w:rFonts w:asciiTheme="majorBidi" w:hAnsiTheme="majorBidi" w:cstheme="majorBidi"/>
          <w:color w:val="191919"/>
          <w:sz w:val="24"/>
          <w:szCs w:val="24"/>
        </w:rPr>
        <w:t xml:space="preserve"> YTNC </w:t>
      </w:r>
      <w:r w:rsidR="00301762">
        <w:rPr>
          <w:rFonts w:asciiTheme="majorBidi" w:hAnsiTheme="majorBidi" w:cstheme="majorBidi"/>
          <w:color w:val="191919"/>
          <w:sz w:val="24"/>
          <w:szCs w:val="24"/>
          <w:lang w:val="vi-VN"/>
        </w:rPr>
        <w:t>có yếu tố đợt cấp trong tương lai, có nguy cơ tắc nghẽn đường hô hấp</w:t>
      </w:r>
      <w:r w:rsidR="00301762" w:rsidRPr="00CF181D">
        <w:rPr>
          <w:rFonts w:asciiTheme="majorBidi" w:hAnsiTheme="majorBidi" w:cstheme="majorBidi"/>
          <w:color w:val="191919"/>
          <w:sz w:val="24"/>
          <w:szCs w:val="24"/>
        </w:rPr>
        <w:t xml:space="preserve">, </w:t>
      </w:r>
      <w:proofErr w:type="spellStart"/>
      <w:r w:rsidR="00301762" w:rsidRPr="00CF181D">
        <w:rPr>
          <w:rFonts w:asciiTheme="majorBidi" w:hAnsiTheme="majorBidi" w:cstheme="majorBidi"/>
          <w:color w:val="191919"/>
          <w:sz w:val="24"/>
          <w:szCs w:val="24"/>
        </w:rPr>
        <w:t>không</w:t>
      </w:r>
      <w:proofErr w:type="spellEnd"/>
      <w:r w:rsidR="00301762" w:rsidRPr="00CF181D">
        <w:rPr>
          <w:rFonts w:asciiTheme="majorBidi" w:hAnsiTheme="majorBidi" w:cstheme="majorBidi"/>
          <w:color w:val="191919"/>
          <w:sz w:val="24"/>
          <w:szCs w:val="24"/>
        </w:rPr>
        <w:t xml:space="preserve"> </w:t>
      </w:r>
      <w:proofErr w:type="spellStart"/>
      <w:r w:rsidR="00301762" w:rsidRPr="00CF181D">
        <w:rPr>
          <w:rFonts w:asciiTheme="majorBidi" w:hAnsiTheme="majorBidi" w:cstheme="majorBidi"/>
          <w:color w:val="191919"/>
          <w:sz w:val="24"/>
          <w:szCs w:val="24"/>
        </w:rPr>
        <w:t>có</w:t>
      </w:r>
      <w:proofErr w:type="spellEnd"/>
      <w:r w:rsidR="00301762" w:rsidRPr="00CF181D">
        <w:rPr>
          <w:rFonts w:asciiTheme="majorBidi" w:hAnsiTheme="majorBidi" w:cstheme="majorBidi"/>
          <w:color w:val="191919"/>
          <w:sz w:val="24"/>
          <w:szCs w:val="24"/>
        </w:rPr>
        <w:t xml:space="preserve"> YTNC </w:t>
      </w:r>
      <w:proofErr w:type="spellStart"/>
      <w:r w:rsidR="00301762" w:rsidRPr="00CF181D">
        <w:rPr>
          <w:rFonts w:asciiTheme="majorBidi" w:hAnsiTheme="majorBidi" w:cstheme="majorBidi"/>
          <w:color w:val="191919"/>
          <w:sz w:val="24"/>
          <w:szCs w:val="24"/>
        </w:rPr>
        <w:t>tác</w:t>
      </w:r>
      <w:proofErr w:type="spellEnd"/>
      <w:r w:rsidR="00301762" w:rsidRPr="00CF181D">
        <w:rPr>
          <w:rFonts w:asciiTheme="majorBidi" w:hAnsiTheme="majorBidi" w:cstheme="majorBidi"/>
          <w:color w:val="191919"/>
          <w:sz w:val="24"/>
          <w:szCs w:val="24"/>
        </w:rPr>
        <w:t xml:space="preserve"> </w:t>
      </w:r>
      <w:proofErr w:type="spellStart"/>
      <w:r w:rsidR="00301762" w:rsidRPr="00CF181D">
        <w:rPr>
          <w:rFonts w:asciiTheme="majorBidi" w:hAnsiTheme="majorBidi" w:cstheme="majorBidi"/>
          <w:color w:val="191919"/>
          <w:sz w:val="24"/>
          <w:szCs w:val="24"/>
        </w:rPr>
        <w:t>dụng</w:t>
      </w:r>
      <w:proofErr w:type="spellEnd"/>
      <w:r w:rsidR="00301762" w:rsidRPr="00CF181D">
        <w:rPr>
          <w:rFonts w:asciiTheme="majorBidi" w:hAnsiTheme="majorBidi" w:cstheme="majorBidi"/>
          <w:color w:val="191919"/>
          <w:sz w:val="24"/>
          <w:szCs w:val="24"/>
        </w:rPr>
        <w:t xml:space="preserve"> phụ của </w:t>
      </w:r>
      <w:proofErr w:type="spellStart"/>
      <w:r w:rsidR="00301762" w:rsidRPr="00CF181D">
        <w:rPr>
          <w:rFonts w:asciiTheme="majorBidi" w:hAnsiTheme="majorBidi" w:cstheme="majorBidi"/>
          <w:color w:val="191919"/>
          <w:sz w:val="24"/>
          <w:szCs w:val="24"/>
        </w:rPr>
        <w:t>thuốc</w:t>
      </w:r>
      <w:proofErr w:type="spellEnd"/>
      <w:r w:rsidR="00301762" w:rsidRPr="00CF181D">
        <w:rPr>
          <w:rFonts w:asciiTheme="majorBidi" w:hAnsiTheme="majorBidi" w:cstheme="majorBidi"/>
          <w:color w:val="191919"/>
          <w:sz w:val="24"/>
          <w:szCs w:val="24"/>
        </w:rPr>
        <w:t xml:space="preserve"> </w:t>
      </w:r>
    </w:p>
    <w:p w14:paraId="1213071E" w14:textId="77777777" w:rsidR="00412155" w:rsidRPr="00412155" w:rsidRDefault="00412155" w:rsidP="00CF181D">
      <w:pPr>
        <w:spacing w:after="0" w:line="276" w:lineRule="auto"/>
        <w:ind w:left="426"/>
        <w:jc w:val="both"/>
        <w:rPr>
          <w:rFonts w:asciiTheme="majorBidi" w:hAnsiTheme="majorBidi" w:cstheme="majorBidi"/>
          <w:color w:val="767171" w:themeColor="background2" w:themeShade="80"/>
          <w:sz w:val="24"/>
          <w:szCs w:val="24"/>
        </w:rPr>
      </w:pPr>
    </w:p>
    <w:p w14:paraId="4BB7FB34" w14:textId="6F5D08F9" w:rsidR="00537745" w:rsidRPr="00412155" w:rsidRDefault="00537745" w:rsidP="5F504766">
      <w:pPr>
        <w:pStyle w:val="ListParagraph"/>
        <w:numPr>
          <w:ilvl w:val="0"/>
          <w:numId w:val="1"/>
        </w:numPr>
        <w:spacing w:after="0" w:line="276" w:lineRule="auto"/>
        <w:ind w:left="426" w:hanging="426"/>
        <w:jc w:val="both"/>
        <w:rPr>
          <w:rFonts w:asciiTheme="majorBidi" w:hAnsiTheme="majorBidi" w:cstheme="majorBidi"/>
          <w:b/>
          <w:color w:val="000000" w:themeColor="text1"/>
          <w:sz w:val="24"/>
          <w:szCs w:val="24"/>
        </w:rPr>
      </w:pPr>
      <w:r w:rsidRPr="00CF181D">
        <w:rPr>
          <w:rFonts w:asciiTheme="majorBidi" w:hAnsiTheme="majorBidi" w:cstheme="majorBidi"/>
          <w:b/>
          <w:sz w:val="24"/>
          <w:szCs w:val="24"/>
        </w:rPr>
        <w:t xml:space="preserve">Biện </w:t>
      </w:r>
      <w:proofErr w:type="spellStart"/>
      <w:r w:rsidRPr="00CF181D">
        <w:rPr>
          <w:rFonts w:asciiTheme="majorBidi" w:hAnsiTheme="majorBidi" w:cstheme="majorBidi"/>
          <w:b/>
          <w:sz w:val="24"/>
          <w:szCs w:val="24"/>
        </w:rPr>
        <w:t>luận</w:t>
      </w:r>
      <w:proofErr w:type="spellEnd"/>
    </w:p>
    <w:p w14:paraId="6B1087E7" w14:textId="28F1CD95" w:rsidR="7A7CF84A" w:rsidRPr="00412155" w:rsidRDefault="00961882" w:rsidP="7A7CF84A">
      <w:pPr>
        <w:pStyle w:val="ListParagraph"/>
        <w:numPr>
          <w:ilvl w:val="1"/>
          <w:numId w:val="1"/>
        </w:numPr>
        <w:spacing w:after="0" w:line="276" w:lineRule="auto"/>
        <w:ind w:left="709" w:hanging="283"/>
        <w:jc w:val="both"/>
        <w:rPr>
          <w:rFonts w:asciiTheme="majorBidi" w:hAnsiTheme="majorBidi" w:cstheme="majorBidi"/>
          <w:color w:val="000000" w:themeColor="text1"/>
          <w:sz w:val="24"/>
          <w:szCs w:val="24"/>
        </w:rPr>
      </w:pPr>
      <w:proofErr w:type="spellStart"/>
      <w:r w:rsidRPr="00CF181D">
        <w:rPr>
          <w:rFonts w:asciiTheme="majorBidi" w:eastAsia="Calibri" w:hAnsiTheme="majorBidi" w:cstheme="majorBidi"/>
          <w:color w:val="000000" w:themeColor="text1"/>
          <w:sz w:val="24"/>
          <w:szCs w:val="24"/>
        </w:rPr>
        <w:t>Khó</w:t>
      </w:r>
      <w:proofErr w:type="spellEnd"/>
      <w:r w:rsidRPr="00CF181D">
        <w:rPr>
          <w:rFonts w:asciiTheme="majorBidi" w:eastAsia="Calibri" w:hAnsiTheme="majorBidi" w:cstheme="majorBidi"/>
          <w:color w:val="000000" w:themeColor="text1"/>
          <w:sz w:val="24"/>
          <w:szCs w:val="24"/>
        </w:rPr>
        <w:t xml:space="preserve"> </w:t>
      </w:r>
      <w:proofErr w:type="spellStart"/>
      <w:r w:rsidRPr="00CF181D">
        <w:rPr>
          <w:rFonts w:asciiTheme="majorBidi" w:eastAsia="Calibri" w:hAnsiTheme="majorBidi" w:cstheme="majorBidi"/>
          <w:color w:val="000000" w:themeColor="text1"/>
          <w:sz w:val="24"/>
          <w:szCs w:val="24"/>
        </w:rPr>
        <w:t>thở</w:t>
      </w:r>
      <w:proofErr w:type="spellEnd"/>
      <w:r w:rsidRPr="00CF181D">
        <w:rPr>
          <w:rFonts w:asciiTheme="majorBidi" w:eastAsia="Calibri" w:hAnsiTheme="majorBidi" w:cstheme="majorBidi"/>
          <w:color w:val="000000" w:themeColor="text1"/>
          <w:sz w:val="24"/>
          <w:szCs w:val="24"/>
        </w:rPr>
        <w:t xml:space="preserve"> cấp</w:t>
      </w:r>
    </w:p>
    <w:p w14:paraId="62D86D90" w14:textId="4D028663" w:rsidR="00C2400E" w:rsidRPr="00412155" w:rsidRDefault="00C2400E" w:rsidP="00CF181D">
      <w:pPr>
        <w:pStyle w:val="ListParagraph"/>
        <w:spacing w:after="0" w:line="276" w:lineRule="auto"/>
        <w:ind w:left="709"/>
        <w:jc w:val="both"/>
        <w:rPr>
          <w:rFonts w:asciiTheme="majorBidi" w:hAnsiTheme="majorBidi" w:cstheme="majorBidi"/>
          <w:color w:val="000000" w:themeColor="text1"/>
          <w:sz w:val="24"/>
          <w:szCs w:val="24"/>
        </w:rPr>
      </w:pPr>
      <w:r w:rsidRPr="00CF181D">
        <w:rPr>
          <w:rFonts w:asciiTheme="majorBidi" w:eastAsia="Calibri" w:hAnsiTheme="majorBidi" w:cstheme="majorBidi"/>
          <w:color w:val="000000" w:themeColor="text1"/>
          <w:sz w:val="24"/>
          <w:szCs w:val="24"/>
        </w:rPr>
        <w:t xml:space="preserve">a. Do </w:t>
      </w:r>
      <w:proofErr w:type="spellStart"/>
      <w:r w:rsidRPr="00CF181D">
        <w:rPr>
          <w:rFonts w:asciiTheme="majorBidi" w:eastAsia="Calibri" w:hAnsiTheme="majorBidi" w:cstheme="majorBidi"/>
          <w:color w:val="000000" w:themeColor="text1"/>
          <w:sz w:val="24"/>
          <w:szCs w:val="24"/>
        </w:rPr>
        <w:t>tim</w:t>
      </w:r>
      <w:proofErr w:type="spellEnd"/>
    </w:p>
    <w:p w14:paraId="308D4417" w14:textId="2DF7B59C" w:rsidR="001D67D9" w:rsidRPr="00412155" w:rsidRDefault="00961882" w:rsidP="00CF181D">
      <w:pPr>
        <w:pStyle w:val="ListParagraph"/>
        <w:spacing w:after="0" w:line="276" w:lineRule="auto"/>
        <w:ind w:left="709"/>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r w:rsidR="001D67D9" w:rsidRPr="00CF181D">
        <w:rPr>
          <w:rFonts w:asciiTheme="majorBidi" w:hAnsiTheme="majorBidi" w:cstheme="majorBidi"/>
          <w:color w:val="000000" w:themeColor="text1"/>
          <w:sz w:val="24"/>
          <w:szCs w:val="24"/>
        </w:rPr>
        <w:t xml:space="preserve">Hội </w:t>
      </w:r>
      <w:proofErr w:type="spellStart"/>
      <w:r w:rsidR="001D67D9" w:rsidRPr="00CF181D">
        <w:rPr>
          <w:rFonts w:asciiTheme="majorBidi" w:hAnsiTheme="majorBidi" w:cstheme="majorBidi"/>
          <w:color w:val="000000" w:themeColor="text1"/>
          <w:sz w:val="24"/>
          <w:szCs w:val="24"/>
        </w:rPr>
        <w:t>chứng</w:t>
      </w:r>
      <w:proofErr w:type="spellEnd"/>
      <w:r w:rsidR="001D67D9" w:rsidRPr="00CF181D">
        <w:rPr>
          <w:rFonts w:asciiTheme="majorBidi" w:hAnsiTheme="majorBidi" w:cstheme="majorBidi"/>
          <w:color w:val="000000" w:themeColor="text1"/>
          <w:sz w:val="24"/>
          <w:szCs w:val="24"/>
        </w:rPr>
        <w:t xml:space="preserve"> </w:t>
      </w:r>
      <w:proofErr w:type="spellStart"/>
      <w:r w:rsidR="001D67D9" w:rsidRPr="00CF181D">
        <w:rPr>
          <w:rFonts w:asciiTheme="majorBidi" w:hAnsiTheme="majorBidi" w:cstheme="majorBidi"/>
          <w:color w:val="000000" w:themeColor="text1"/>
          <w:sz w:val="24"/>
          <w:szCs w:val="24"/>
        </w:rPr>
        <w:t>vành</w:t>
      </w:r>
      <w:proofErr w:type="spellEnd"/>
      <w:r w:rsidR="001D67D9" w:rsidRPr="00CF181D">
        <w:rPr>
          <w:rFonts w:asciiTheme="majorBidi" w:hAnsiTheme="majorBidi" w:cstheme="majorBidi"/>
          <w:color w:val="000000" w:themeColor="text1"/>
          <w:sz w:val="24"/>
          <w:szCs w:val="24"/>
        </w:rPr>
        <w:t xml:space="preserve"> cấp</w:t>
      </w:r>
      <w:r w:rsidR="000F5007" w:rsidRPr="00CF181D">
        <w:rPr>
          <w:rFonts w:asciiTheme="majorBidi" w:hAnsiTheme="majorBidi" w:cstheme="majorBidi"/>
          <w:color w:val="000000" w:themeColor="text1"/>
          <w:sz w:val="24"/>
          <w:szCs w:val="24"/>
        </w:rPr>
        <w:t xml:space="preserve">: </w:t>
      </w:r>
      <w:proofErr w:type="spellStart"/>
      <w:r w:rsidR="000F5007" w:rsidRPr="00CF181D">
        <w:rPr>
          <w:rFonts w:asciiTheme="majorBidi" w:hAnsiTheme="majorBidi" w:cstheme="majorBidi"/>
          <w:color w:val="000000" w:themeColor="text1"/>
          <w:sz w:val="24"/>
          <w:szCs w:val="24"/>
        </w:rPr>
        <w:t>bệnh</w:t>
      </w:r>
      <w:proofErr w:type="spellEnd"/>
      <w:r w:rsidR="000F5007" w:rsidRPr="00CF181D">
        <w:rPr>
          <w:rFonts w:asciiTheme="majorBidi" w:hAnsiTheme="majorBidi" w:cstheme="majorBidi"/>
          <w:color w:val="000000" w:themeColor="text1"/>
          <w:sz w:val="24"/>
          <w:szCs w:val="24"/>
        </w:rPr>
        <w:t xml:space="preserve"> nhân </w:t>
      </w:r>
      <w:proofErr w:type="spellStart"/>
      <w:r w:rsidR="000F5007" w:rsidRPr="00CF181D">
        <w:rPr>
          <w:rFonts w:asciiTheme="majorBidi" w:hAnsiTheme="majorBidi" w:cstheme="majorBidi"/>
          <w:color w:val="000000" w:themeColor="text1"/>
          <w:sz w:val="24"/>
          <w:szCs w:val="24"/>
        </w:rPr>
        <w:t>có</w:t>
      </w:r>
      <w:proofErr w:type="spellEnd"/>
      <w:r w:rsidR="000F5007" w:rsidRPr="00CF181D">
        <w:rPr>
          <w:rFonts w:asciiTheme="majorBidi" w:hAnsiTheme="majorBidi" w:cstheme="majorBidi"/>
          <w:color w:val="000000" w:themeColor="text1"/>
          <w:sz w:val="24"/>
          <w:szCs w:val="24"/>
        </w:rPr>
        <w:t xml:space="preserve"> đau </w:t>
      </w:r>
      <w:proofErr w:type="spellStart"/>
      <w:r w:rsidR="000F5007" w:rsidRPr="00CF181D">
        <w:rPr>
          <w:rFonts w:asciiTheme="majorBidi" w:hAnsiTheme="majorBidi" w:cstheme="majorBidi"/>
          <w:color w:val="000000" w:themeColor="text1"/>
          <w:sz w:val="24"/>
          <w:szCs w:val="24"/>
        </w:rPr>
        <w:t>ngực</w:t>
      </w:r>
      <w:proofErr w:type="spellEnd"/>
      <w:r w:rsidR="000F5007" w:rsidRPr="00CF181D">
        <w:rPr>
          <w:rFonts w:asciiTheme="majorBidi" w:hAnsiTheme="majorBidi" w:cstheme="majorBidi"/>
          <w:color w:val="000000" w:themeColor="text1"/>
          <w:sz w:val="24"/>
          <w:szCs w:val="24"/>
        </w:rPr>
        <w:t xml:space="preserve"> </w:t>
      </w:r>
      <w:proofErr w:type="spellStart"/>
      <w:r w:rsidR="000F5007" w:rsidRPr="00CF181D">
        <w:rPr>
          <w:rFonts w:asciiTheme="majorBidi" w:hAnsiTheme="majorBidi" w:cstheme="majorBidi"/>
          <w:color w:val="000000" w:themeColor="text1"/>
          <w:sz w:val="24"/>
          <w:szCs w:val="24"/>
        </w:rPr>
        <w:t>bên</w:t>
      </w:r>
      <w:proofErr w:type="spellEnd"/>
      <w:r w:rsidR="000F5007" w:rsidRPr="00CF181D">
        <w:rPr>
          <w:rFonts w:asciiTheme="majorBidi" w:hAnsiTheme="majorBidi" w:cstheme="majorBidi"/>
          <w:color w:val="000000" w:themeColor="text1"/>
          <w:sz w:val="24"/>
          <w:szCs w:val="24"/>
        </w:rPr>
        <w:t xml:space="preserve"> </w:t>
      </w:r>
      <w:proofErr w:type="spellStart"/>
      <w:r w:rsidR="000F5007" w:rsidRPr="00CF181D">
        <w:rPr>
          <w:rFonts w:asciiTheme="majorBidi" w:hAnsiTheme="majorBidi" w:cstheme="majorBidi"/>
          <w:color w:val="000000" w:themeColor="text1"/>
          <w:sz w:val="24"/>
          <w:szCs w:val="24"/>
        </w:rPr>
        <w:t>vòm</w:t>
      </w:r>
      <w:proofErr w:type="spellEnd"/>
      <w:r w:rsidR="000F5007" w:rsidRPr="00CF181D">
        <w:rPr>
          <w:rFonts w:asciiTheme="majorBidi" w:hAnsiTheme="majorBidi" w:cstheme="majorBidi"/>
          <w:color w:val="000000" w:themeColor="text1"/>
          <w:sz w:val="24"/>
          <w:szCs w:val="24"/>
        </w:rPr>
        <w:t xml:space="preserve"> </w:t>
      </w:r>
      <w:proofErr w:type="spellStart"/>
      <w:r w:rsidR="000F5007" w:rsidRPr="00CF181D">
        <w:rPr>
          <w:rFonts w:asciiTheme="majorBidi" w:hAnsiTheme="majorBidi" w:cstheme="majorBidi"/>
          <w:color w:val="000000" w:themeColor="text1"/>
          <w:sz w:val="24"/>
          <w:szCs w:val="24"/>
        </w:rPr>
        <w:t>hoành</w:t>
      </w:r>
      <w:proofErr w:type="spellEnd"/>
      <w:r w:rsidR="000F5007" w:rsidRPr="00CF181D">
        <w:rPr>
          <w:rFonts w:asciiTheme="majorBidi" w:hAnsiTheme="majorBidi" w:cstheme="majorBidi"/>
          <w:color w:val="000000" w:themeColor="text1"/>
          <w:sz w:val="24"/>
          <w:szCs w:val="24"/>
        </w:rPr>
        <w:t xml:space="preserve">, cơn đau </w:t>
      </w:r>
      <w:proofErr w:type="spellStart"/>
      <w:r w:rsidR="000F5007" w:rsidRPr="00CF181D">
        <w:rPr>
          <w:rFonts w:asciiTheme="majorBidi" w:hAnsiTheme="majorBidi" w:cstheme="majorBidi"/>
          <w:color w:val="000000" w:themeColor="text1"/>
          <w:sz w:val="24"/>
          <w:szCs w:val="24"/>
        </w:rPr>
        <w:t>ngực</w:t>
      </w:r>
      <w:proofErr w:type="spellEnd"/>
      <w:r w:rsidR="000F5007" w:rsidRPr="00CF181D">
        <w:rPr>
          <w:rFonts w:asciiTheme="majorBidi" w:hAnsiTheme="majorBidi" w:cstheme="majorBidi"/>
          <w:color w:val="000000" w:themeColor="text1"/>
          <w:sz w:val="24"/>
          <w:szCs w:val="24"/>
        </w:rPr>
        <w:t xml:space="preserve"> </w:t>
      </w:r>
      <w:proofErr w:type="spellStart"/>
      <w:r w:rsidR="000F5007" w:rsidRPr="00CF181D">
        <w:rPr>
          <w:rFonts w:asciiTheme="majorBidi" w:hAnsiTheme="majorBidi" w:cstheme="majorBidi"/>
          <w:color w:val="000000" w:themeColor="text1"/>
          <w:sz w:val="24"/>
          <w:szCs w:val="24"/>
        </w:rPr>
        <w:t>không</w:t>
      </w:r>
      <w:proofErr w:type="spellEnd"/>
      <w:r w:rsidR="000F5007" w:rsidRPr="00CF181D">
        <w:rPr>
          <w:rFonts w:asciiTheme="majorBidi" w:hAnsiTheme="majorBidi" w:cstheme="majorBidi"/>
          <w:color w:val="000000" w:themeColor="text1"/>
          <w:sz w:val="24"/>
          <w:szCs w:val="24"/>
        </w:rPr>
        <w:t xml:space="preserve"> điển </w:t>
      </w:r>
      <w:proofErr w:type="spellStart"/>
      <w:r w:rsidR="000F5007" w:rsidRPr="00CF181D">
        <w:rPr>
          <w:rFonts w:asciiTheme="majorBidi" w:hAnsiTheme="majorBidi" w:cstheme="majorBidi"/>
          <w:color w:val="000000" w:themeColor="text1"/>
          <w:sz w:val="24"/>
          <w:szCs w:val="24"/>
        </w:rPr>
        <w:t>hình</w:t>
      </w:r>
      <w:proofErr w:type="spellEnd"/>
      <w:r w:rsidR="000F5007" w:rsidRPr="00CF181D">
        <w:rPr>
          <w:rFonts w:asciiTheme="majorBidi" w:hAnsiTheme="majorBidi" w:cstheme="majorBidi"/>
          <w:color w:val="000000" w:themeColor="text1"/>
          <w:sz w:val="24"/>
          <w:szCs w:val="24"/>
        </w:rPr>
        <w:t xml:space="preserve"> của hội </w:t>
      </w:r>
      <w:proofErr w:type="spellStart"/>
      <w:r w:rsidR="000F5007" w:rsidRPr="00CF181D">
        <w:rPr>
          <w:rFonts w:asciiTheme="majorBidi" w:hAnsiTheme="majorBidi" w:cstheme="majorBidi"/>
          <w:color w:val="000000" w:themeColor="text1"/>
          <w:sz w:val="24"/>
          <w:szCs w:val="24"/>
        </w:rPr>
        <w:t>chứng</w:t>
      </w:r>
      <w:proofErr w:type="spellEnd"/>
      <w:r w:rsidR="000F5007" w:rsidRPr="00CF181D">
        <w:rPr>
          <w:rFonts w:asciiTheme="majorBidi" w:hAnsiTheme="majorBidi" w:cstheme="majorBidi"/>
          <w:color w:val="000000" w:themeColor="text1"/>
          <w:sz w:val="24"/>
          <w:szCs w:val="24"/>
        </w:rPr>
        <w:t xml:space="preserve"> </w:t>
      </w:r>
      <w:proofErr w:type="spellStart"/>
      <w:r w:rsidR="000F5007" w:rsidRPr="00CF181D">
        <w:rPr>
          <w:rFonts w:asciiTheme="majorBidi" w:hAnsiTheme="majorBidi" w:cstheme="majorBidi"/>
          <w:color w:val="000000" w:themeColor="text1"/>
          <w:sz w:val="24"/>
          <w:szCs w:val="24"/>
        </w:rPr>
        <w:t>vành</w:t>
      </w:r>
      <w:proofErr w:type="spellEnd"/>
      <w:r w:rsidR="000F5007" w:rsidRPr="00CF181D">
        <w:rPr>
          <w:rFonts w:asciiTheme="majorBidi" w:hAnsiTheme="majorBidi" w:cstheme="majorBidi"/>
          <w:color w:val="000000" w:themeColor="text1"/>
          <w:sz w:val="24"/>
          <w:szCs w:val="24"/>
        </w:rPr>
        <w:t xml:space="preserve"> cấp, </w:t>
      </w:r>
      <w:proofErr w:type="spellStart"/>
      <w:r w:rsidR="00B8304B" w:rsidRPr="00CF181D">
        <w:rPr>
          <w:rFonts w:asciiTheme="majorBidi" w:hAnsiTheme="majorBidi" w:cstheme="majorBidi"/>
          <w:color w:val="000000" w:themeColor="text1"/>
          <w:sz w:val="24"/>
          <w:szCs w:val="24"/>
        </w:rPr>
        <w:t>không</w:t>
      </w:r>
      <w:proofErr w:type="spellEnd"/>
      <w:r w:rsidR="00B8304B" w:rsidRPr="00CF181D">
        <w:rPr>
          <w:rFonts w:asciiTheme="majorBidi" w:hAnsiTheme="majorBidi" w:cstheme="majorBidi"/>
          <w:color w:val="000000" w:themeColor="text1"/>
          <w:sz w:val="24"/>
          <w:szCs w:val="24"/>
        </w:rPr>
        <w:t xml:space="preserve"> lan, đau </w:t>
      </w:r>
      <w:proofErr w:type="spellStart"/>
      <w:r w:rsidR="00B8304B" w:rsidRPr="00CF181D">
        <w:rPr>
          <w:rFonts w:asciiTheme="majorBidi" w:hAnsiTheme="majorBidi" w:cstheme="majorBidi"/>
          <w:color w:val="000000" w:themeColor="text1"/>
          <w:sz w:val="24"/>
          <w:szCs w:val="24"/>
        </w:rPr>
        <w:t>tăng</w:t>
      </w:r>
      <w:proofErr w:type="spellEnd"/>
      <w:r w:rsidR="00B8304B" w:rsidRPr="00CF181D">
        <w:rPr>
          <w:rFonts w:asciiTheme="majorBidi" w:hAnsiTheme="majorBidi" w:cstheme="majorBidi"/>
          <w:color w:val="000000" w:themeColor="text1"/>
          <w:sz w:val="24"/>
          <w:szCs w:val="24"/>
        </w:rPr>
        <w:t xml:space="preserve"> </w:t>
      </w:r>
      <w:proofErr w:type="spellStart"/>
      <w:r w:rsidR="00B8304B" w:rsidRPr="00CF181D">
        <w:rPr>
          <w:rFonts w:asciiTheme="majorBidi" w:hAnsiTheme="majorBidi" w:cstheme="majorBidi"/>
          <w:color w:val="000000" w:themeColor="text1"/>
          <w:sz w:val="24"/>
          <w:szCs w:val="24"/>
        </w:rPr>
        <w:t>lên</w:t>
      </w:r>
      <w:proofErr w:type="spellEnd"/>
      <w:r w:rsidR="00B8304B" w:rsidRPr="00CF181D">
        <w:rPr>
          <w:rFonts w:asciiTheme="majorBidi" w:hAnsiTheme="majorBidi" w:cstheme="majorBidi"/>
          <w:color w:val="000000" w:themeColor="text1"/>
          <w:sz w:val="24"/>
          <w:szCs w:val="24"/>
        </w:rPr>
        <w:t xml:space="preserve"> khi ho </w:t>
      </w:r>
      <w:proofErr w:type="spellStart"/>
      <w:r w:rsidR="00B8304B" w:rsidRPr="00CF181D">
        <w:rPr>
          <w:rFonts w:asciiTheme="majorBidi" w:hAnsiTheme="majorBidi" w:cstheme="majorBidi"/>
          <w:color w:val="000000" w:themeColor="text1"/>
          <w:sz w:val="24"/>
          <w:szCs w:val="24"/>
        </w:rPr>
        <w:t>và</w:t>
      </w:r>
      <w:proofErr w:type="spellEnd"/>
      <w:r w:rsidR="00B8304B" w:rsidRPr="00CF181D">
        <w:rPr>
          <w:rFonts w:asciiTheme="majorBidi" w:hAnsiTheme="majorBidi" w:cstheme="majorBidi"/>
          <w:color w:val="000000" w:themeColor="text1"/>
          <w:sz w:val="24"/>
          <w:szCs w:val="24"/>
        </w:rPr>
        <w:t xml:space="preserve"> </w:t>
      </w:r>
      <w:proofErr w:type="spellStart"/>
      <w:r w:rsidR="00B8304B" w:rsidRPr="00CF181D">
        <w:rPr>
          <w:rFonts w:asciiTheme="majorBidi" w:hAnsiTheme="majorBidi" w:cstheme="majorBidi"/>
          <w:color w:val="000000" w:themeColor="text1"/>
          <w:sz w:val="24"/>
          <w:szCs w:val="24"/>
        </w:rPr>
        <w:t>hít</w:t>
      </w:r>
      <w:proofErr w:type="spellEnd"/>
      <w:r w:rsidR="00B8304B" w:rsidRPr="00CF181D">
        <w:rPr>
          <w:rFonts w:asciiTheme="majorBidi" w:hAnsiTheme="majorBidi" w:cstheme="majorBidi"/>
          <w:color w:val="000000" w:themeColor="text1"/>
          <w:sz w:val="24"/>
          <w:szCs w:val="24"/>
        </w:rPr>
        <w:t xml:space="preserve"> </w:t>
      </w:r>
      <w:proofErr w:type="spellStart"/>
      <w:r w:rsidR="00B8304B" w:rsidRPr="00CF181D">
        <w:rPr>
          <w:rFonts w:asciiTheme="majorBidi" w:hAnsiTheme="majorBidi" w:cstheme="majorBidi"/>
          <w:color w:val="000000" w:themeColor="text1"/>
          <w:sz w:val="24"/>
          <w:szCs w:val="24"/>
        </w:rPr>
        <w:t>sâu</w:t>
      </w:r>
      <w:proofErr w:type="spellEnd"/>
      <w:r w:rsidR="004D5F53" w:rsidRPr="00CF181D">
        <w:rPr>
          <w:rFonts w:asciiTheme="majorBidi" w:hAnsiTheme="majorBidi" w:cstheme="majorBidi"/>
          <w:color w:val="000000" w:themeColor="text1"/>
          <w:sz w:val="24"/>
          <w:szCs w:val="24"/>
        </w:rPr>
        <w:t xml:space="preserve">, </w:t>
      </w:r>
      <w:proofErr w:type="spellStart"/>
      <w:r w:rsidR="004D5F53" w:rsidRPr="00CF181D">
        <w:rPr>
          <w:rFonts w:asciiTheme="majorBidi" w:hAnsiTheme="majorBidi" w:cstheme="majorBidi"/>
          <w:color w:val="000000" w:themeColor="text1"/>
          <w:sz w:val="24"/>
          <w:szCs w:val="24"/>
        </w:rPr>
        <w:t>kèm</w:t>
      </w:r>
      <w:proofErr w:type="spellEnd"/>
      <w:r w:rsidR="004D5F53" w:rsidRPr="00CF181D">
        <w:rPr>
          <w:rFonts w:asciiTheme="majorBidi" w:hAnsiTheme="majorBidi" w:cstheme="majorBidi"/>
          <w:color w:val="000000" w:themeColor="text1"/>
          <w:sz w:val="24"/>
          <w:szCs w:val="24"/>
        </w:rPr>
        <w:t xml:space="preserve"> </w:t>
      </w:r>
      <w:proofErr w:type="spellStart"/>
      <w:r w:rsidR="004D5F53" w:rsidRPr="00CF181D">
        <w:rPr>
          <w:rFonts w:asciiTheme="majorBidi" w:hAnsiTheme="majorBidi" w:cstheme="majorBidi"/>
          <w:color w:val="000000" w:themeColor="text1"/>
          <w:sz w:val="24"/>
          <w:szCs w:val="24"/>
        </w:rPr>
        <w:t>theo</w:t>
      </w:r>
      <w:proofErr w:type="spellEnd"/>
      <w:r w:rsidR="004D5F53" w:rsidRPr="00CF181D">
        <w:rPr>
          <w:rFonts w:asciiTheme="majorBidi" w:hAnsiTheme="majorBidi" w:cstheme="majorBidi"/>
          <w:color w:val="000000" w:themeColor="text1"/>
          <w:sz w:val="24"/>
          <w:szCs w:val="24"/>
        </w:rPr>
        <w:t xml:space="preserve"> đó </w:t>
      </w:r>
      <w:proofErr w:type="spellStart"/>
      <w:r w:rsidR="004D5F53" w:rsidRPr="00CF181D">
        <w:rPr>
          <w:rFonts w:asciiTheme="majorBidi" w:hAnsiTheme="majorBidi" w:cstheme="majorBidi"/>
          <w:color w:val="000000" w:themeColor="text1"/>
          <w:sz w:val="24"/>
          <w:szCs w:val="24"/>
        </w:rPr>
        <w:t>bệnh</w:t>
      </w:r>
      <w:proofErr w:type="spellEnd"/>
      <w:r w:rsidR="004D5F53" w:rsidRPr="00CF181D">
        <w:rPr>
          <w:rFonts w:asciiTheme="majorBidi" w:hAnsiTheme="majorBidi" w:cstheme="majorBidi"/>
          <w:color w:val="000000" w:themeColor="text1"/>
          <w:sz w:val="24"/>
          <w:szCs w:val="24"/>
        </w:rPr>
        <w:t xml:space="preserve"> nhân </w:t>
      </w:r>
      <w:proofErr w:type="spellStart"/>
      <w:r w:rsidR="004D5F53" w:rsidRPr="00CF181D">
        <w:rPr>
          <w:rFonts w:asciiTheme="majorBidi" w:hAnsiTheme="majorBidi" w:cstheme="majorBidi"/>
          <w:color w:val="000000" w:themeColor="text1"/>
          <w:sz w:val="24"/>
          <w:szCs w:val="24"/>
        </w:rPr>
        <w:t>khởi</w:t>
      </w:r>
      <w:proofErr w:type="spellEnd"/>
      <w:r w:rsidR="004D5F53" w:rsidRPr="00CF181D">
        <w:rPr>
          <w:rFonts w:asciiTheme="majorBidi" w:hAnsiTheme="majorBidi" w:cstheme="majorBidi"/>
          <w:color w:val="000000" w:themeColor="text1"/>
          <w:sz w:val="24"/>
          <w:szCs w:val="24"/>
        </w:rPr>
        <w:t xml:space="preserve"> phát </w:t>
      </w:r>
      <w:proofErr w:type="spellStart"/>
      <w:r w:rsidR="004D5F53" w:rsidRPr="00CF181D">
        <w:rPr>
          <w:rFonts w:asciiTheme="majorBidi" w:hAnsiTheme="majorBidi" w:cstheme="majorBidi"/>
          <w:color w:val="000000" w:themeColor="text1"/>
          <w:sz w:val="24"/>
          <w:szCs w:val="24"/>
        </w:rPr>
        <w:t>khó</w:t>
      </w:r>
      <w:proofErr w:type="spellEnd"/>
      <w:r w:rsidR="004D5F53" w:rsidRPr="00CF181D">
        <w:rPr>
          <w:rFonts w:asciiTheme="majorBidi" w:hAnsiTheme="majorBidi" w:cstheme="majorBidi"/>
          <w:color w:val="000000" w:themeColor="text1"/>
          <w:sz w:val="24"/>
          <w:szCs w:val="24"/>
        </w:rPr>
        <w:t xml:space="preserve"> </w:t>
      </w:r>
      <w:proofErr w:type="spellStart"/>
      <w:r w:rsidR="004D5F53" w:rsidRPr="00CF181D">
        <w:rPr>
          <w:rFonts w:asciiTheme="majorBidi" w:hAnsiTheme="majorBidi" w:cstheme="majorBidi"/>
          <w:color w:val="000000" w:themeColor="text1"/>
          <w:sz w:val="24"/>
          <w:szCs w:val="24"/>
        </w:rPr>
        <w:t>thở</w:t>
      </w:r>
      <w:proofErr w:type="spellEnd"/>
      <w:r w:rsidR="004D5F53" w:rsidRPr="00CF181D">
        <w:rPr>
          <w:rFonts w:asciiTheme="majorBidi" w:hAnsiTheme="majorBidi" w:cstheme="majorBidi"/>
          <w:color w:val="000000" w:themeColor="text1"/>
          <w:sz w:val="24"/>
          <w:szCs w:val="24"/>
        </w:rPr>
        <w:t xml:space="preserve"> </w:t>
      </w:r>
      <w:proofErr w:type="spellStart"/>
      <w:r w:rsidR="00352AB0" w:rsidRPr="00CF181D">
        <w:rPr>
          <w:rFonts w:asciiTheme="majorBidi" w:hAnsiTheme="majorBidi" w:cstheme="majorBidi"/>
          <w:color w:val="000000" w:themeColor="text1"/>
          <w:sz w:val="24"/>
          <w:szCs w:val="24"/>
        </w:rPr>
        <w:t>kèm</w:t>
      </w:r>
      <w:proofErr w:type="spellEnd"/>
      <w:r w:rsidR="00352AB0" w:rsidRPr="00CF181D">
        <w:rPr>
          <w:rFonts w:asciiTheme="majorBidi" w:hAnsiTheme="majorBidi" w:cstheme="majorBidi"/>
          <w:color w:val="000000" w:themeColor="text1"/>
          <w:sz w:val="24"/>
          <w:szCs w:val="24"/>
        </w:rPr>
        <w:t xml:space="preserve"> </w:t>
      </w:r>
      <w:proofErr w:type="spellStart"/>
      <w:r w:rsidR="00352AB0" w:rsidRPr="00CF181D">
        <w:rPr>
          <w:rFonts w:asciiTheme="majorBidi" w:hAnsiTheme="majorBidi" w:cstheme="majorBidi"/>
          <w:color w:val="000000" w:themeColor="text1"/>
          <w:sz w:val="24"/>
          <w:szCs w:val="24"/>
        </w:rPr>
        <w:t>rale</w:t>
      </w:r>
      <w:proofErr w:type="spellEnd"/>
      <w:r w:rsidR="00352AB0" w:rsidRPr="00CF181D">
        <w:rPr>
          <w:rFonts w:asciiTheme="majorBidi" w:hAnsiTheme="majorBidi" w:cstheme="majorBidi"/>
          <w:color w:val="000000" w:themeColor="text1"/>
          <w:sz w:val="24"/>
          <w:szCs w:val="24"/>
        </w:rPr>
        <w:t xml:space="preserve"> nổ </w:t>
      </w:r>
      <w:proofErr w:type="spellStart"/>
      <w:r w:rsidR="00352AB0" w:rsidRPr="00CF181D">
        <w:rPr>
          <w:rFonts w:asciiTheme="majorBidi" w:hAnsiTheme="majorBidi" w:cstheme="majorBidi"/>
          <w:color w:val="000000" w:themeColor="text1"/>
          <w:sz w:val="24"/>
          <w:szCs w:val="24"/>
        </w:rPr>
        <w:t>đáy</w:t>
      </w:r>
      <w:proofErr w:type="spellEnd"/>
      <w:r w:rsidR="00352AB0" w:rsidRPr="00CF181D">
        <w:rPr>
          <w:rFonts w:asciiTheme="majorBidi" w:hAnsiTheme="majorBidi" w:cstheme="majorBidi"/>
          <w:color w:val="000000" w:themeColor="text1"/>
          <w:sz w:val="24"/>
          <w:szCs w:val="24"/>
        </w:rPr>
        <w:t xml:space="preserve"> phổi </w:t>
      </w:r>
      <w:proofErr w:type="spellStart"/>
      <w:r w:rsidR="004D5F53" w:rsidRPr="00CF181D">
        <w:rPr>
          <w:rFonts w:asciiTheme="majorBidi" w:hAnsiTheme="majorBidi" w:cstheme="majorBidi"/>
          <w:color w:val="000000" w:themeColor="text1"/>
          <w:sz w:val="24"/>
          <w:szCs w:val="24"/>
        </w:rPr>
        <w:t>nên</w:t>
      </w:r>
      <w:proofErr w:type="spellEnd"/>
      <w:r w:rsidR="004D5F53" w:rsidRPr="00CF181D">
        <w:rPr>
          <w:rFonts w:asciiTheme="majorBidi" w:hAnsiTheme="majorBidi" w:cstheme="majorBidi"/>
          <w:color w:val="000000" w:themeColor="text1"/>
          <w:sz w:val="24"/>
          <w:szCs w:val="24"/>
        </w:rPr>
        <w:t xml:space="preserve"> </w:t>
      </w:r>
      <w:proofErr w:type="spellStart"/>
      <w:r w:rsidR="00352AB0" w:rsidRPr="00CF181D">
        <w:rPr>
          <w:rFonts w:asciiTheme="majorBidi" w:hAnsiTheme="majorBidi" w:cstheme="majorBidi"/>
          <w:color w:val="000000" w:themeColor="text1"/>
          <w:sz w:val="24"/>
          <w:szCs w:val="24"/>
        </w:rPr>
        <w:t>phân</w:t>
      </w:r>
      <w:proofErr w:type="spellEnd"/>
      <w:r w:rsidR="00352AB0" w:rsidRPr="00CF181D">
        <w:rPr>
          <w:rFonts w:asciiTheme="majorBidi" w:hAnsiTheme="majorBidi" w:cstheme="majorBidi"/>
          <w:color w:val="000000" w:themeColor="text1"/>
          <w:sz w:val="24"/>
          <w:szCs w:val="24"/>
        </w:rPr>
        <w:t xml:space="preserve"> độ </w:t>
      </w:r>
      <w:proofErr w:type="spellStart"/>
      <w:r w:rsidR="00352AB0" w:rsidRPr="00CF181D">
        <w:rPr>
          <w:rFonts w:asciiTheme="majorBidi" w:hAnsiTheme="majorBidi" w:cstheme="majorBidi"/>
          <w:color w:val="000000" w:themeColor="text1"/>
          <w:sz w:val="24"/>
          <w:szCs w:val="24"/>
        </w:rPr>
        <w:t>kilip</w:t>
      </w:r>
      <w:proofErr w:type="spellEnd"/>
      <w:r w:rsidR="00352AB0" w:rsidRPr="00CF181D">
        <w:rPr>
          <w:rFonts w:asciiTheme="majorBidi" w:hAnsiTheme="majorBidi" w:cstheme="majorBidi"/>
          <w:color w:val="000000" w:themeColor="text1"/>
          <w:sz w:val="24"/>
          <w:szCs w:val="24"/>
        </w:rPr>
        <w:t xml:space="preserve"> II</w:t>
      </w:r>
      <w:r w:rsidR="00B8304B" w:rsidRPr="00CF181D">
        <w:rPr>
          <w:rFonts w:asciiTheme="majorBidi" w:hAnsiTheme="majorBidi" w:cstheme="majorBidi"/>
          <w:color w:val="000000" w:themeColor="text1"/>
          <w:sz w:val="24"/>
          <w:szCs w:val="24"/>
        </w:rPr>
        <w:t xml:space="preserve"> </w:t>
      </w:r>
      <w:r w:rsidR="005E23B5" w:rsidRPr="00CF181D">
        <w:rPr>
          <w:rFonts w:asciiTheme="majorBidi" w:hAnsiTheme="majorBidi" w:cstheme="majorBidi"/>
          <w:color w:val="000000" w:themeColor="text1"/>
          <w:sz w:val="24"/>
          <w:szCs w:val="24"/>
        </w:rPr>
        <w:t xml:space="preserve">=&gt; Đề </w:t>
      </w:r>
      <w:proofErr w:type="spellStart"/>
      <w:r w:rsidR="005E23B5" w:rsidRPr="00CF181D">
        <w:rPr>
          <w:rFonts w:asciiTheme="majorBidi" w:hAnsiTheme="majorBidi" w:cstheme="majorBidi"/>
          <w:color w:val="000000" w:themeColor="text1"/>
          <w:sz w:val="24"/>
          <w:szCs w:val="24"/>
        </w:rPr>
        <w:t>nghị</w:t>
      </w:r>
      <w:proofErr w:type="spellEnd"/>
      <w:r w:rsidR="005E23B5" w:rsidRPr="00CF181D">
        <w:rPr>
          <w:rFonts w:asciiTheme="majorBidi" w:hAnsiTheme="majorBidi" w:cstheme="majorBidi"/>
          <w:color w:val="000000" w:themeColor="text1"/>
          <w:sz w:val="24"/>
          <w:szCs w:val="24"/>
        </w:rPr>
        <w:t xml:space="preserve"> ECG, </w:t>
      </w:r>
      <w:r w:rsidR="004D5F53" w:rsidRPr="00CF181D">
        <w:rPr>
          <w:rFonts w:asciiTheme="majorBidi" w:hAnsiTheme="majorBidi" w:cstheme="majorBidi"/>
          <w:color w:val="000000" w:themeColor="text1"/>
          <w:sz w:val="24"/>
          <w:szCs w:val="24"/>
        </w:rPr>
        <w:t>T</w:t>
      </w:r>
      <w:r w:rsidR="005E23B5" w:rsidRPr="00CF181D">
        <w:rPr>
          <w:rFonts w:asciiTheme="majorBidi" w:hAnsiTheme="majorBidi" w:cstheme="majorBidi"/>
          <w:color w:val="000000" w:themeColor="text1"/>
          <w:sz w:val="24"/>
          <w:szCs w:val="24"/>
        </w:rPr>
        <w:t xml:space="preserve">roponin I </w:t>
      </w:r>
      <w:proofErr w:type="spellStart"/>
      <w:r w:rsidR="005E23B5" w:rsidRPr="00CF181D">
        <w:rPr>
          <w:rFonts w:asciiTheme="majorBidi" w:hAnsiTheme="majorBidi" w:cstheme="majorBidi"/>
          <w:color w:val="000000" w:themeColor="text1"/>
          <w:sz w:val="24"/>
          <w:szCs w:val="24"/>
        </w:rPr>
        <w:t>hs</w:t>
      </w:r>
      <w:proofErr w:type="spellEnd"/>
      <w:r w:rsidR="005E23B5" w:rsidRPr="00CF181D">
        <w:rPr>
          <w:rFonts w:asciiTheme="majorBidi" w:hAnsiTheme="majorBidi" w:cstheme="majorBidi"/>
          <w:color w:val="000000" w:themeColor="text1"/>
          <w:sz w:val="24"/>
          <w:szCs w:val="24"/>
        </w:rPr>
        <w:t>, NT-proBNP</w:t>
      </w:r>
      <w:r w:rsidR="00352AB0" w:rsidRPr="00CF181D">
        <w:rPr>
          <w:rFonts w:asciiTheme="majorBidi" w:hAnsiTheme="majorBidi" w:cstheme="majorBidi"/>
          <w:color w:val="000000" w:themeColor="text1"/>
          <w:sz w:val="24"/>
          <w:szCs w:val="24"/>
        </w:rPr>
        <w:t xml:space="preserve">, X </w:t>
      </w:r>
      <w:proofErr w:type="spellStart"/>
      <w:r w:rsidR="00352AB0" w:rsidRPr="00CF181D">
        <w:rPr>
          <w:rFonts w:asciiTheme="majorBidi" w:hAnsiTheme="majorBidi" w:cstheme="majorBidi"/>
          <w:color w:val="000000" w:themeColor="text1"/>
          <w:sz w:val="24"/>
          <w:szCs w:val="24"/>
        </w:rPr>
        <w:t>quang</w:t>
      </w:r>
      <w:proofErr w:type="spellEnd"/>
      <w:r w:rsidR="00352AB0" w:rsidRPr="00CF181D">
        <w:rPr>
          <w:rFonts w:asciiTheme="majorBidi" w:hAnsiTheme="majorBidi" w:cstheme="majorBidi"/>
          <w:color w:val="000000" w:themeColor="text1"/>
          <w:sz w:val="24"/>
          <w:szCs w:val="24"/>
        </w:rPr>
        <w:t xml:space="preserve"> </w:t>
      </w:r>
      <w:proofErr w:type="spellStart"/>
      <w:r w:rsidR="00352AB0" w:rsidRPr="00CF181D">
        <w:rPr>
          <w:rFonts w:asciiTheme="majorBidi" w:hAnsiTheme="majorBidi" w:cstheme="majorBidi"/>
          <w:color w:val="000000" w:themeColor="text1"/>
          <w:sz w:val="24"/>
          <w:szCs w:val="24"/>
        </w:rPr>
        <w:t>ngực</w:t>
      </w:r>
      <w:proofErr w:type="spellEnd"/>
      <w:r w:rsidR="00352AB0" w:rsidRPr="00CF181D">
        <w:rPr>
          <w:rFonts w:asciiTheme="majorBidi" w:hAnsiTheme="majorBidi" w:cstheme="majorBidi"/>
          <w:color w:val="000000" w:themeColor="text1"/>
          <w:sz w:val="24"/>
          <w:szCs w:val="24"/>
        </w:rPr>
        <w:t xml:space="preserve">, </w:t>
      </w:r>
      <w:proofErr w:type="spellStart"/>
      <w:r w:rsidR="00352AB0" w:rsidRPr="00CF181D">
        <w:rPr>
          <w:rFonts w:asciiTheme="majorBidi" w:hAnsiTheme="majorBidi" w:cstheme="majorBidi"/>
          <w:color w:val="000000" w:themeColor="text1"/>
          <w:sz w:val="24"/>
          <w:szCs w:val="24"/>
        </w:rPr>
        <w:t>Siêu</w:t>
      </w:r>
      <w:proofErr w:type="spellEnd"/>
      <w:r w:rsidR="00352AB0" w:rsidRPr="00CF181D">
        <w:rPr>
          <w:rFonts w:asciiTheme="majorBidi" w:hAnsiTheme="majorBidi" w:cstheme="majorBidi"/>
          <w:color w:val="000000" w:themeColor="text1"/>
          <w:sz w:val="24"/>
          <w:szCs w:val="24"/>
        </w:rPr>
        <w:t xml:space="preserve"> </w:t>
      </w:r>
      <w:proofErr w:type="spellStart"/>
      <w:r w:rsidR="00352AB0" w:rsidRPr="00CF181D">
        <w:rPr>
          <w:rFonts w:asciiTheme="majorBidi" w:hAnsiTheme="majorBidi" w:cstheme="majorBidi"/>
          <w:color w:val="000000" w:themeColor="text1"/>
          <w:sz w:val="24"/>
          <w:szCs w:val="24"/>
        </w:rPr>
        <w:t>âm</w:t>
      </w:r>
      <w:proofErr w:type="spellEnd"/>
      <w:r w:rsidR="00352AB0" w:rsidRPr="00CF181D">
        <w:rPr>
          <w:rFonts w:asciiTheme="majorBidi" w:hAnsiTheme="majorBidi" w:cstheme="majorBidi"/>
          <w:color w:val="000000" w:themeColor="text1"/>
          <w:sz w:val="24"/>
          <w:szCs w:val="24"/>
        </w:rPr>
        <w:t xml:space="preserve"> </w:t>
      </w:r>
      <w:proofErr w:type="spellStart"/>
      <w:r w:rsidR="00352AB0" w:rsidRPr="00CF181D">
        <w:rPr>
          <w:rFonts w:asciiTheme="majorBidi" w:hAnsiTheme="majorBidi" w:cstheme="majorBidi"/>
          <w:color w:val="000000" w:themeColor="text1"/>
          <w:sz w:val="24"/>
          <w:szCs w:val="24"/>
        </w:rPr>
        <w:t>tim</w:t>
      </w:r>
      <w:proofErr w:type="spellEnd"/>
      <w:r w:rsidR="00352AB0" w:rsidRPr="00CF181D">
        <w:rPr>
          <w:rFonts w:asciiTheme="majorBidi" w:hAnsiTheme="majorBidi" w:cstheme="majorBidi"/>
          <w:color w:val="000000" w:themeColor="text1"/>
          <w:sz w:val="24"/>
          <w:szCs w:val="24"/>
        </w:rPr>
        <w:t>.</w:t>
      </w:r>
    </w:p>
    <w:p w14:paraId="253B5C46" w14:textId="7FCB63F5" w:rsidR="00961882" w:rsidRPr="00EC3630" w:rsidRDefault="001D67D9" w:rsidP="00CF181D">
      <w:pPr>
        <w:pStyle w:val="ListParagraph"/>
        <w:spacing w:after="0" w:line="276" w:lineRule="auto"/>
        <w:ind w:left="709"/>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rPr>
        <w:t xml:space="preserve">- </w:t>
      </w:r>
      <w:proofErr w:type="spellStart"/>
      <w:r w:rsidR="00961882" w:rsidRPr="00CF181D">
        <w:rPr>
          <w:rFonts w:asciiTheme="majorBidi" w:hAnsiTheme="majorBidi" w:cstheme="majorBidi"/>
          <w:color w:val="000000" w:themeColor="text1"/>
          <w:sz w:val="24"/>
          <w:szCs w:val="24"/>
        </w:rPr>
        <w:t>Phù</w:t>
      </w:r>
      <w:proofErr w:type="spellEnd"/>
      <w:r w:rsidR="00961882" w:rsidRPr="00CF181D">
        <w:rPr>
          <w:rFonts w:asciiTheme="majorBidi" w:hAnsiTheme="majorBidi" w:cstheme="majorBidi"/>
          <w:color w:val="000000" w:themeColor="text1"/>
          <w:sz w:val="24"/>
          <w:szCs w:val="24"/>
        </w:rPr>
        <w:t xml:space="preserve"> phổi cấp: </w:t>
      </w:r>
      <w:proofErr w:type="spellStart"/>
      <w:r w:rsidR="00DB71AD" w:rsidRPr="00CF181D">
        <w:rPr>
          <w:rFonts w:asciiTheme="majorBidi" w:hAnsiTheme="majorBidi" w:cstheme="majorBidi"/>
          <w:color w:val="000000" w:themeColor="text1"/>
          <w:sz w:val="24"/>
          <w:szCs w:val="24"/>
        </w:rPr>
        <w:t>Không</w:t>
      </w:r>
      <w:proofErr w:type="spellEnd"/>
      <w:r w:rsidR="00DB71AD" w:rsidRPr="00CF181D">
        <w:rPr>
          <w:rFonts w:asciiTheme="majorBidi" w:hAnsiTheme="majorBidi" w:cstheme="majorBidi"/>
          <w:color w:val="000000" w:themeColor="text1"/>
          <w:sz w:val="24"/>
          <w:szCs w:val="24"/>
        </w:rPr>
        <w:t xml:space="preserve"> </w:t>
      </w:r>
      <w:proofErr w:type="spellStart"/>
      <w:r w:rsidR="00DB71AD" w:rsidRPr="00CF181D">
        <w:rPr>
          <w:rFonts w:asciiTheme="majorBidi" w:hAnsiTheme="majorBidi" w:cstheme="majorBidi"/>
          <w:color w:val="000000" w:themeColor="text1"/>
          <w:sz w:val="24"/>
          <w:szCs w:val="24"/>
        </w:rPr>
        <w:t>nghĩ</w:t>
      </w:r>
      <w:proofErr w:type="spellEnd"/>
      <w:r w:rsidR="00DB71AD" w:rsidRPr="00CF181D">
        <w:rPr>
          <w:rFonts w:asciiTheme="majorBidi" w:hAnsiTheme="majorBidi" w:cstheme="majorBidi"/>
          <w:color w:val="000000" w:themeColor="text1"/>
          <w:sz w:val="24"/>
          <w:szCs w:val="24"/>
        </w:rPr>
        <w:t xml:space="preserve"> do </w:t>
      </w:r>
      <w:proofErr w:type="spellStart"/>
      <w:r w:rsidR="00DB71AD" w:rsidRPr="00CF181D">
        <w:rPr>
          <w:rFonts w:asciiTheme="majorBidi" w:hAnsiTheme="majorBidi" w:cstheme="majorBidi"/>
          <w:color w:val="000000" w:themeColor="text1"/>
          <w:sz w:val="24"/>
          <w:szCs w:val="24"/>
        </w:rPr>
        <w:t>bệnh</w:t>
      </w:r>
      <w:proofErr w:type="spellEnd"/>
      <w:r w:rsidR="00DB71AD" w:rsidRPr="00CF181D">
        <w:rPr>
          <w:rFonts w:asciiTheme="majorBidi" w:hAnsiTheme="majorBidi" w:cstheme="majorBidi"/>
          <w:color w:val="000000" w:themeColor="text1"/>
          <w:sz w:val="24"/>
          <w:szCs w:val="24"/>
        </w:rPr>
        <w:t xml:space="preserve"> nhân </w:t>
      </w:r>
      <w:proofErr w:type="spellStart"/>
      <w:r w:rsidR="00DB71AD" w:rsidRPr="00CF181D">
        <w:rPr>
          <w:rFonts w:asciiTheme="majorBidi" w:hAnsiTheme="majorBidi" w:cstheme="majorBidi"/>
          <w:color w:val="000000" w:themeColor="text1"/>
          <w:sz w:val="24"/>
          <w:szCs w:val="24"/>
        </w:rPr>
        <w:t>không</w:t>
      </w:r>
      <w:proofErr w:type="spellEnd"/>
      <w:r w:rsidR="00DB71AD" w:rsidRPr="00CF181D">
        <w:rPr>
          <w:rFonts w:asciiTheme="majorBidi" w:hAnsiTheme="majorBidi" w:cstheme="majorBidi"/>
          <w:color w:val="000000" w:themeColor="text1"/>
          <w:sz w:val="24"/>
          <w:szCs w:val="24"/>
        </w:rPr>
        <w:t xml:space="preserve"> </w:t>
      </w:r>
      <w:proofErr w:type="spellStart"/>
      <w:r w:rsidR="00DB71AD" w:rsidRPr="00CF181D">
        <w:rPr>
          <w:rFonts w:asciiTheme="majorBidi" w:hAnsiTheme="majorBidi" w:cstheme="majorBidi"/>
          <w:color w:val="000000" w:themeColor="text1"/>
          <w:sz w:val="24"/>
          <w:szCs w:val="24"/>
        </w:rPr>
        <w:t>có</w:t>
      </w:r>
      <w:proofErr w:type="spellEnd"/>
      <w:r w:rsidR="00DB71AD" w:rsidRPr="00CF181D">
        <w:rPr>
          <w:rFonts w:asciiTheme="majorBidi" w:hAnsiTheme="majorBidi" w:cstheme="majorBidi"/>
          <w:color w:val="000000" w:themeColor="text1"/>
          <w:sz w:val="24"/>
          <w:szCs w:val="24"/>
        </w:rPr>
        <w:t xml:space="preserve"> tiền sử </w:t>
      </w:r>
      <w:proofErr w:type="spellStart"/>
      <w:r w:rsidR="00DB71AD" w:rsidRPr="00CF181D">
        <w:rPr>
          <w:rFonts w:asciiTheme="majorBidi" w:hAnsiTheme="majorBidi" w:cstheme="majorBidi"/>
          <w:color w:val="000000" w:themeColor="text1"/>
          <w:sz w:val="24"/>
          <w:szCs w:val="24"/>
        </w:rPr>
        <w:t>tim</w:t>
      </w:r>
      <w:proofErr w:type="spellEnd"/>
      <w:r w:rsidR="00DB71AD" w:rsidRPr="00CF181D">
        <w:rPr>
          <w:rFonts w:asciiTheme="majorBidi" w:hAnsiTheme="majorBidi" w:cstheme="majorBidi"/>
          <w:color w:val="000000" w:themeColor="text1"/>
          <w:sz w:val="24"/>
          <w:szCs w:val="24"/>
        </w:rPr>
        <w:t xml:space="preserve"> mạch, </w:t>
      </w:r>
      <w:proofErr w:type="spellStart"/>
      <w:r w:rsidRPr="00CF181D">
        <w:rPr>
          <w:rFonts w:asciiTheme="majorBidi" w:hAnsiTheme="majorBidi" w:cstheme="majorBidi"/>
          <w:color w:val="000000" w:themeColor="text1"/>
          <w:sz w:val="24"/>
          <w:szCs w:val="24"/>
        </w:rPr>
        <w:t>khám</w:t>
      </w:r>
      <w:proofErr w:type="spellEnd"/>
      <w:r w:rsidRPr="00CF181D">
        <w:rPr>
          <w:rFonts w:asciiTheme="majorBidi" w:hAnsiTheme="majorBidi" w:cstheme="majorBidi"/>
          <w:color w:val="000000" w:themeColor="text1"/>
          <w:sz w:val="24"/>
          <w:szCs w:val="24"/>
        </w:rPr>
        <w:t xml:space="preserve"> mỏm </w:t>
      </w:r>
      <w:proofErr w:type="spellStart"/>
      <w:r w:rsidRPr="00CF181D">
        <w:rPr>
          <w:rFonts w:asciiTheme="majorBidi" w:hAnsiTheme="majorBidi" w:cstheme="majorBidi"/>
          <w:color w:val="000000" w:themeColor="text1"/>
          <w:sz w:val="24"/>
          <w:szCs w:val="24"/>
        </w:rPr>
        <w:t>tim</w:t>
      </w:r>
      <w:proofErr w:type="spellEnd"/>
      <w:r w:rsidRPr="00CF181D">
        <w:rPr>
          <w:rFonts w:asciiTheme="majorBidi" w:hAnsiTheme="majorBidi" w:cstheme="majorBidi"/>
          <w:color w:val="000000" w:themeColor="text1"/>
          <w:sz w:val="24"/>
          <w:szCs w:val="24"/>
        </w:rPr>
        <w:t xml:space="preserve"> ở </w:t>
      </w:r>
      <w:proofErr w:type="spellStart"/>
      <w:r w:rsidRPr="00CF181D">
        <w:rPr>
          <w:rFonts w:asciiTheme="majorBidi" w:hAnsiTheme="majorBidi" w:cstheme="majorBidi"/>
          <w:color w:val="000000" w:themeColor="text1"/>
          <w:sz w:val="24"/>
          <w:szCs w:val="24"/>
        </w:rPr>
        <w:t>khoang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liên</w:t>
      </w:r>
      <w:proofErr w:type="spellEnd"/>
      <w:r w:rsidRPr="00CF181D">
        <w:rPr>
          <w:rFonts w:asciiTheme="majorBidi" w:hAnsiTheme="majorBidi" w:cstheme="majorBidi"/>
          <w:color w:val="000000" w:themeColor="text1"/>
          <w:sz w:val="24"/>
          <w:szCs w:val="24"/>
        </w:rPr>
        <w:t xml:space="preserve"> sườn IV, </w:t>
      </w:r>
      <w:proofErr w:type="spellStart"/>
      <w:r w:rsidRPr="00CF181D">
        <w:rPr>
          <w:rFonts w:asciiTheme="majorBidi" w:hAnsiTheme="majorBidi" w:cstheme="majorBidi"/>
          <w:color w:val="000000" w:themeColor="text1"/>
          <w:sz w:val="24"/>
          <w:szCs w:val="24"/>
        </w:rPr>
        <w:t>không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thấy</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âm</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thổi</w:t>
      </w:r>
      <w:proofErr w:type="spellEnd"/>
      <w:r w:rsidR="00EC3630">
        <w:rPr>
          <w:rFonts w:asciiTheme="majorBidi" w:hAnsiTheme="majorBidi" w:cstheme="majorBidi"/>
          <w:color w:val="000000" w:themeColor="text1"/>
          <w:sz w:val="24"/>
          <w:szCs w:val="24"/>
          <w:lang w:val="vi-VN"/>
        </w:rPr>
        <w:t>, không ran ẩm.</w:t>
      </w:r>
    </w:p>
    <w:p w14:paraId="5D5A024D" w14:textId="4A225A66" w:rsidR="00C2400E" w:rsidRPr="00412155" w:rsidRDefault="00C2400E" w:rsidP="00CF181D">
      <w:pPr>
        <w:pStyle w:val="ListParagraph"/>
        <w:spacing w:after="0" w:line="276" w:lineRule="auto"/>
        <w:ind w:left="709"/>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Chèn</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ép</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tim</w:t>
      </w:r>
      <w:proofErr w:type="spellEnd"/>
      <w:r w:rsidRPr="00CF181D">
        <w:rPr>
          <w:rFonts w:asciiTheme="majorBidi" w:hAnsiTheme="majorBidi" w:cstheme="majorBidi"/>
          <w:color w:val="000000" w:themeColor="text1"/>
          <w:sz w:val="24"/>
          <w:szCs w:val="24"/>
        </w:rPr>
        <w:t xml:space="preserve"> cấp: </w:t>
      </w:r>
      <w:proofErr w:type="spellStart"/>
      <w:r w:rsidRPr="00CF181D">
        <w:rPr>
          <w:rFonts w:asciiTheme="majorBidi" w:hAnsiTheme="majorBidi" w:cstheme="majorBidi"/>
          <w:color w:val="000000" w:themeColor="text1"/>
          <w:sz w:val="24"/>
          <w:szCs w:val="24"/>
        </w:rPr>
        <w:t>không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nghĩ</w:t>
      </w:r>
      <w:proofErr w:type="spellEnd"/>
      <w:r w:rsidRPr="00CF181D">
        <w:rPr>
          <w:rFonts w:asciiTheme="majorBidi" w:hAnsiTheme="majorBidi" w:cstheme="majorBidi"/>
          <w:color w:val="000000" w:themeColor="text1"/>
          <w:sz w:val="24"/>
          <w:szCs w:val="24"/>
        </w:rPr>
        <w:t xml:space="preserve">, do </w:t>
      </w:r>
      <w:proofErr w:type="spellStart"/>
      <w:r w:rsidRPr="00CF181D">
        <w:rPr>
          <w:rFonts w:asciiTheme="majorBidi" w:hAnsiTheme="majorBidi" w:cstheme="majorBidi"/>
          <w:color w:val="000000" w:themeColor="text1"/>
          <w:sz w:val="24"/>
          <w:szCs w:val="24"/>
        </w:rPr>
        <w:t>không</w:t>
      </w:r>
      <w:proofErr w:type="spellEnd"/>
      <w:r w:rsidRPr="00CF181D">
        <w:rPr>
          <w:rFonts w:asciiTheme="majorBidi" w:hAnsiTheme="majorBidi" w:cstheme="majorBidi"/>
          <w:color w:val="000000" w:themeColor="text1"/>
          <w:sz w:val="24"/>
          <w:szCs w:val="24"/>
        </w:rPr>
        <w:t xml:space="preserve"> </w:t>
      </w:r>
      <w:proofErr w:type="spellStart"/>
      <w:r w:rsidR="00D41D3C" w:rsidRPr="00CF181D">
        <w:rPr>
          <w:rFonts w:asciiTheme="majorBidi" w:hAnsiTheme="majorBidi" w:cstheme="majorBidi"/>
          <w:color w:val="000000" w:themeColor="text1"/>
          <w:sz w:val="24"/>
          <w:szCs w:val="24"/>
        </w:rPr>
        <w:t>kèm</w:t>
      </w:r>
      <w:proofErr w:type="spellEnd"/>
      <w:r w:rsidR="00D41D3C" w:rsidRPr="00CF181D">
        <w:rPr>
          <w:rFonts w:asciiTheme="majorBidi" w:hAnsiTheme="majorBidi" w:cstheme="majorBidi"/>
          <w:color w:val="000000" w:themeColor="text1"/>
          <w:sz w:val="24"/>
          <w:szCs w:val="24"/>
        </w:rPr>
        <w:t xml:space="preserve"> </w:t>
      </w:r>
      <w:proofErr w:type="spellStart"/>
      <w:r w:rsidR="00D41D3C" w:rsidRPr="00CF181D">
        <w:rPr>
          <w:rFonts w:asciiTheme="majorBidi" w:hAnsiTheme="majorBidi" w:cstheme="majorBidi"/>
          <w:color w:val="000000" w:themeColor="text1"/>
          <w:sz w:val="24"/>
          <w:szCs w:val="24"/>
        </w:rPr>
        <w:t>tĩnh</w:t>
      </w:r>
      <w:proofErr w:type="spellEnd"/>
      <w:r w:rsidR="00D41D3C" w:rsidRPr="00CF181D">
        <w:rPr>
          <w:rFonts w:asciiTheme="majorBidi" w:hAnsiTheme="majorBidi" w:cstheme="majorBidi"/>
          <w:color w:val="000000" w:themeColor="text1"/>
          <w:sz w:val="24"/>
          <w:szCs w:val="24"/>
        </w:rPr>
        <w:t xml:space="preserve"> mạch cổ nổi, gan to, </w:t>
      </w:r>
      <w:proofErr w:type="spellStart"/>
      <w:r w:rsidR="00D41D3C" w:rsidRPr="00CF181D">
        <w:rPr>
          <w:rFonts w:asciiTheme="majorBidi" w:hAnsiTheme="majorBidi" w:cstheme="majorBidi"/>
          <w:color w:val="000000" w:themeColor="text1"/>
          <w:sz w:val="24"/>
          <w:szCs w:val="24"/>
        </w:rPr>
        <w:t>tiếng</w:t>
      </w:r>
      <w:proofErr w:type="spellEnd"/>
      <w:r w:rsidR="00D41D3C" w:rsidRPr="00CF181D">
        <w:rPr>
          <w:rFonts w:asciiTheme="majorBidi" w:hAnsiTheme="majorBidi" w:cstheme="majorBidi"/>
          <w:color w:val="000000" w:themeColor="text1"/>
          <w:sz w:val="24"/>
          <w:szCs w:val="24"/>
        </w:rPr>
        <w:t xml:space="preserve"> </w:t>
      </w:r>
      <w:proofErr w:type="spellStart"/>
      <w:r w:rsidR="00D41D3C" w:rsidRPr="00CF181D">
        <w:rPr>
          <w:rFonts w:asciiTheme="majorBidi" w:hAnsiTheme="majorBidi" w:cstheme="majorBidi"/>
          <w:color w:val="000000" w:themeColor="text1"/>
          <w:sz w:val="24"/>
          <w:szCs w:val="24"/>
        </w:rPr>
        <w:t>tim</w:t>
      </w:r>
      <w:proofErr w:type="spellEnd"/>
      <w:r w:rsidR="00D41D3C" w:rsidRPr="00CF181D">
        <w:rPr>
          <w:rFonts w:asciiTheme="majorBidi" w:hAnsiTheme="majorBidi" w:cstheme="majorBidi"/>
          <w:color w:val="000000" w:themeColor="text1"/>
          <w:sz w:val="24"/>
          <w:szCs w:val="24"/>
        </w:rPr>
        <w:t xml:space="preserve"> mờ.</w:t>
      </w:r>
    </w:p>
    <w:p w14:paraId="5677028A" w14:textId="7CFF1991" w:rsidR="00D41D3C" w:rsidRPr="00412155" w:rsidRDefault="00D41D3C" w:rsidP="00CF181D">
      <w:pPr>
        <w:pStyle w:val="ListParagraph"/>
        <w:spacing w:after="0" w:line="276" w:lineRule="auto"/>
        <w:ind w:left="709"/>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b. Do phổi</w:t>
      </w:r>
    </w:p>
    <w:p w14:paraId="3D3392FD" w14:textId="603B7E41" w:rsidR="00D41D3C" w:rsidRPr="00412155" w:rsidRDefault="00DE106B" w:rsidP="00CF181D">
      <w:pPr>
        <w:pStyle w:val="ListParagraph"/>
        <w:spacing w:after="0" w:line="276" w:lineRule="auto"/>
        <w:ind w:left="709"/>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Thuyên</w:t>
      </w:r>
      <w:proofErr w:type="spellEnd"/>
      <w:r w:rsidRPr="00CF181D">
        <w:rPr>
          <w:rFonts w:asciiTheme="majorBidi" w:hAnsiTheme="majorBidi" w:cstheme="majorBidi"/>
          <w:color w:val="000000" w:themeColor="text1"/>
          <w:sz w:val="24"/>
          <w:szCs w:val="24"/>
        </w:rPr>
        <w:t xml:space="preserve"> tắc phổi: </w:t>
      </w:r>
      <w:proofErr w:type="spellStart"/>
      <w:r w:rsidRPr="00CF181D">
        <w:rPr>
          <w:rFonts w:asciiTheme="majorBidi" w:hAnsiTheme="majorBidi" w:cstheme="majorBidi"/>
          <w:color w:val="000000" w:themeColor="text1"/>
          <w:sz w:val="24"/>
          <w:szCs w:val="24"/>
        </w:rPr>
        <w:t>Không</w:t>
      </w:r>
      <w:proofErr w:type="spellEnd"/>
      <w:r w:rsidRPr="00CF181D">
        <w:rPr>
          <w:rFonts w:asciiTheme="majorBidi" w:hAnsiTheme="majorBidi" w:cstheme="majorBidi"/>
          <w:color w:val="000000" w:themeColor="text1"/>
          <w:sz w:val="24"/>
          <w:szCs w:val="24"/>
        </w:rPr>
        <w:t xml:space="preserve"> loại </w:t>
      </w:r>
      <w:proofErr w:type="spellStart"/>
      <w:r w:rsidRPr="00CF181D">
        <w:rPr>
          <w:rFonts w:asciiTheme="majorBidi" w:hAnsiTheme="majorBidi" w:cstheme="majorBidi"/>
          <w:color w:val="000000" w:themeColor="text1"/>
          <w:sz w:val="24"/>
          <w:szCs w:val="24"/>
        </w:rPr>
        <w:t>trừ</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vì</w:t>
      </w:r>
      <w:proofErr w:type="spellEnd"/>
      <w:r w:rsidRPr="00CF181D">
        <w:rPr>
          <w:rFonts w:asciiTheme="majorBidi" w:hAnsiTheme="majorBidi" w:cstheme="majorBidi"/>
          <w:color w:val="000000" w:themeColor="text1"/>
          <w:sz w:val="24"/>
          <w:szCs w:val="24"/>
        </w:rPr>
        <w:t xml:space="preserve"> 10 </w:t>
      </w:r>
      <w:proofErr w:type="spellStart"/>
      <w:r w:rsidRPr="00CF181D">
        <w:rPr>
          <w:rFonts w:asciiTheme="majorBidi" w:hAnsiTheme="majorBidi" w:cstheme="majorBidi"/>
          <w:color w:val="000000" w:themeColor="text1"/>
          <w:sz w:val="24"/>
          <w:szCs w:val="24"/>
        </w:rPr>
        <w:t>ngày</w:t>
      </w:r>
      <w:proofErr w:type="spellEnd"/>
      <w:r w:rsidRPr="00CF181D">
        <w:rPr>
          <w:rFonts w:asciiTheme="majorBidi" w:hAnsiTheme="majorBidi" w:cstheme="majorBidi"/>
          <w:color w:val="000000" w:themeColor="text1"/>
          <w:sz w:val="24"/>
          <w:szCs w:val="24"/>
        </w:rPr>
        <w:t xml:space="preserve"> nay </w:t>
      </w:r>
      <w:proofErr w:type="spellStart"/>
      <w:r w:rsidRPr="00CF181D">
        <w:rPr>
          <w:rFonts w:asciiTheme="majorBidi" w:hAnsiTheme="majorBidi" w:cstheme="majorBidi"/>
          <w:color w:val="000000" w:themeColor="text1"/>
          <w:sz w:val="24"/>
          <w:szCs w:val="24"/>
        </w:rPr>
        <w:t>bệnh</w:t>
      </w:r>
      <w:proofErr w:type="spellEnd"/>
      <w:r w:rsidRPr="00CF181D">
        <w:rPr>
          <w:rFonts w:asciiTheme="majorBidi" w:hAnsiTheme="majorBidi" w:cstheme="majorBidi"/>
          <w:color w:val="000000" w:themeColor="text1"/>
          <w:sz w:val="24"/>
          <w:szCs w:val="24"/>
        </w:rPr>
        <w:t xml:space="preserve"> nhân </w:t>
      </w:r>
      <w:proofErr w:type="spellStart"/>
      <w:r w:rsidRPr="00CF181D">
        <w:rPr>
          <w:rFonts w:asciiTheme="majorBidi" w:hAnsiTheme="majorBidi" w:cstheme="majorBidi"/>
          <w:color w:val="000000" w:themeColor="text1"/>
          <w:sz w:val="24"/>
          <w:szCs w:val="24"/>
        </w:rPr>
        <w:t>giới</w:t>
      </w:r>
      <w:proofErr w:type="spellEnd"/>
      <w:r w:rsidRPr="00CF181D">
        <w:rPr>
          <w:rFonts w:asciiTheme="majorBidi" w:hAnsiTheme="majorBidi" w:cstheme="majorBidi"/>
          <w:color w:val="000000" w:themeColor="text1"/>
          <w:sz w:val="24"/>
          <w:szCs w:val="24"/>
        </w:rPr>
        <w:t xml:space="preserve"> hạn vận </w:t>
      </w:r>
      <w:proofErr w:type="spellStart"/>
      <w:r w:rsidRPr="00CF181D">
        <w:rPr>
          <w:rFonts w:asciiTheme="majorBidi" w:hAnsiTheme="majorBidi" w:cstheme="majorBidi"/>
          <w:color w:val="000000" w:themeColor="text1"/>
          <w:sz w:val="24"/>
          <w:szCs w:val="24"/>
        </w:rPr>
        <w:t>động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kèm</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theo</w:t>
      </w:r>
      <w:proofErr w:type="spellEnd"/>
      <w:r w:rsidRPr="00CF181D">
        <w:rPr>
          <w:rFonts w:asciiTheme="majorBidi" w:hAnsiTheme="majorBidi" w:cstheme="majorBidi"/>
          <w:color w:val="000000" w:themeColor="text1"/>
          <w:sz w:val="24"/>
          <w:szCs w:val="24"/>
        </w:rPr>
        <w:t xml:space="preserve"> </w:t>
      </w:r>
      <w:proofErr w:type="spellStart"/>
      <w:r w:rsidR="00A60805" w:rsidRPr="00CF181D">
        <w:rPr>
          <w:rFonts w:asciiTheme="majorBidi" w:hAnsiTheme="majorBidi" w:cstheme="majorBidi"/>
          <w:color w:val="000000" w:themeColor="text1"/>
          <w:sz w:val="24"/>
          <w:szCs w:val="24"/>
        </w:rPr>
        <w:t>lâm</w:t>
      </w:r>
      <w:proofErr w:type="spellEnd"/>
      <w:r w:rsidR="00A60805" w:rsidRPr="00CF181D">
        <w:rPr>
          <w:rFonts w:asciiTheme="majorBidi" w:hAnsiTheme="majorBidi" w:cstheme="majorBidi"/>
          <w:color w:val="000000" w:themeColor="text1"/>
          <w:sz w:val="24"/>
          <w:szCs w:val="24"/>
        </w:rPr>
        <w:t xml:space="preserve"> </w:t>
      </w:r>
      <w:proofErr w:type="spellStart"/>
      <w:r w:rsidR="00A60805" w:rsidRPr="00CF181D">
        <w:rPr>
          <w:rFonts w:asciiTheme="majorBidi" w:hAnsiTheme="majorBidi" w:cstheme="majorBidi"/>
          <w:color w:val="000000" w:themeColor="text1"/>
          <w:sz w:val="24"/>
          <w:szCs w:val="24"/>
        </w:rPr>
        <w:t>sàng</w:t>
      </w:r>
      <w:proofErr w:type="spellEnd"/>
      <w:r w:rsidR="00A60805" w:rsidRPr="00CF181D">
        <w:rPr>
          <w:rFonts w:asciiTheme="majorBidi" w:hAnsiTheme="majorBidi" w:cstheme="majorBidi"/>
          <w:color w:val="000000" w:themeColor="text1"/>
          <w:sz w:val="24"/>
          <w:szCs w:val="24"/>
        </w:rPr>
        <w:t xml:space="preserve"> </w:t>
      </w:r>
      <w:proofErr w:type="spellStart"/>
      <w:r w:rsidR="00A60805" w:rsidRPr="00CF181D">
        <w:rPr>
          <w:rFonts w:asciiTheme="majorBidi" w:hAnsiTheme="majorBidi" w:cstheme="majorBidi"/>
          <w:color w:val="000000" w:themeColor="text1"/>
          <w:sz w:val="24"/>
          <w:szCs w:val="24"/>
        </w:rPr>
        <w:t>có</w:t>
      </w:r>
      <w:proofErr w:type="spellEnd"/>
      <w:r w:rsidR="00A60805" w:rsidRPr="00CF181D">
        <w:rPr>
          <w:rFonts w:asciiTheme="majorBidi" w:hAnsiTheme="majorBidi" w:cstheme="majorBidi"/>
          <w:color w:val="000000" w:themeColor="text1"/>
          <w:sz w:val="24"/>
          <w:szCs w:val="24"/>
        </w:rPr>
        <w:t xml:space="preserve"> </w:t>
      </w:r>
      <w:proofErr w:type="spellStart"/>
      <w:r w:rsidR="00A60805" w:rsidRPr="00CF181D">
        <w:rPr>
          <w:rFonts w:asciiTheme="majorBidi" w:hAnsiTheme="majorBidi" w:cstheme="majorBidi"/>
          <w:color w:val="000000" w:themeColor="text1"/>
          <w:sz w:val="24"/>
          <w:szCs w:val="24"/>
        </w:rPr>
        <w:t>khó</w:t>
      </w:r>
      <w:proofErr w:type="spellEnd"/>
      <w:r w:rsidR="00A60805" w:rsidRPr="00CF181D">
        <w:rPr>
          <w:rFonts w:asciiTheme="majorBidi" w:hAnsiTheme="majorBidi" w:cstheme="majorBidi"/>
          <w:color w:val="000000" w:themeColor="text1"/>
          <w:sz w:val="24"/>
          <w:szCs w:val="24"/>
        </w:rPr>
        <w:t xml:space="preserve"> </w:t>
      </w:r>
      <w:proofErr w:type="spellStart"/>
      <w:r w:rsidR="00A60805" w:rsidRPr="00CF181D">
        <w:rPr>
          <w:rFonts w:asciiTheme="majorBidi" w:hAnsiTheme="majorBidi" w:cstheme="majorBidi"/>
          <w:color w:val="000000" w:themeColor="text1"/>
          <w:sz w:val="24"/>
          <w:szCs w:val="24"/>
        </w:rPr>
        <w:t>thở</w:t>
      </w:r>
      <w:proofErr w:type="spellEnd"/>
      <w:r w:rsidR="00A60805" w:rsidRPr="00CF181D">
        <w:rPr>
          <w:rFonts w:asciiTheme="majorBidi" w:hAnsiTheme="majorBidi" w:cstheme="majorBidi"/>
          <w:color w:val="000000" w:themeColor="text1"/>
          <w:sz w:val="24"/>
          <w:szCs w:val="24"/>
        </w:rPr>
        <w:t xml:space="preserve">, đau </w:t>
      </w:r>
      <w:proofErr w:type="spellStart"/>
      <w:r w:rsidR="00A60805" w:rsidRPr="00CF181D">
        <w:rPr>
          <w:rFonts w:asciiTheme="majorBidi" w:hAnsiTheme="majorBidi" w:cstheme="majorBidi"/>
          <w:color w:val="000000" w:themeColor="text1"/>
          <w:sz w:val="24"/>
          <w:szCs w:val="24"/>
        </w:rPr>
        <w:t>ngực</w:t>
      </w:r>
      <w:proofErr w:type="spellEnd"/>
      <w:r w:rsidR="00A60805" w:rsidRPr="00CF181D">
        <w:rPr>
          <w:rFonts w:asciiTheme="majorBidi" w:hAnsiTheme="majorBidi" w:cstheme="majorBidi"/>
          <w:color w:val="000000" w:themeColor="text1"/>
          <w:sz w:val="24"/>
          <w:szCs w:val="24"/>
        </w:rPr>
        <w:t xml:space="preserve"> =&gt; đề </w:t>
      </w:r>
      <w:proofErr w:type="spellStart"/>
      <w:r w:rsidR="00A60805" w:rsidRPr="00CF181D">
        <w:rPr>
          <w:rFonts w:asciiTheme="majorBidi" w:hAnsiTheme="majorBidi" w:cstheme="majorBidi"/>
          <w:color w:val="000000" w:themeColor="text1"/>
          <w:sz w:val="24"/>
          <w:szCs w:val="24"/>
        </w:rPr>
        <w:t>nghị</w:t>
      </w:r>
      <w:proofErr w:type="spellEnd"/>
      <w:r w:rsidR="00A60805" w:rsidRPr="00CF181D">
        <w:rPr>
          <w:rFonts w:asciiTheme="majorBidi" w:hAnsiTheme="majorBidi" w:cstheme="majorBidi"/>
          <w:color w:val="000000" w:themeColor="text1"/>
          <w:sz w:val="24"/>
          <w:szCs w:val="24"/>
        </w:rPr>
        <w:t xml:space="preserve"> D dimer.</w:t>
      </w:r>
    </w:p>
    <w:p w14:paraId="743B5D13" w14:textId="2A75B97B" w:rsidR="00A60805" w:rsidRPr="00412155" w:rsidRDefault="00A60805" w:rsidP="00CF181D">
      <w:pPr>
        <w:pStyle w:val="ListParagraph"/>
        <w:spacing w:after="0" w:line="276" w:lineRule="auto"/>
        <w:ind w:left="709"/>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Tràn</w:t>
      </w:r>
      <w:proofErr w:type="spellEnd"/>
      <w:r w:rsidR="00751487"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khí</w:t>
      </w:r>
      <w:proofErr w:type="spellEnd"/>
      <w:r w:rsidR="00751487"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màng</w:t>
      </w:r>
      <w:proofErr w:type="spellEnd"/>
      <w:r w:rsidR="00751487" w:rsidRPr="00CF181D">
        <w:rPr>
          <w:rFonts w:asciiTheme="majorBidi" w:hAnsiTheme="majorBidi" w:cstheme="majorBidi"/>
          <w:color w:val="000000" w:themeColor="text1"/>
          <w:sz w:val="24"/>
          <w:szCs w:val="24"/>
        </w:rPr>
        <w:t xml:space="preserve"> phổi: </w:t>
      </w:r>
      <w:proofErr w:type="spellStart"/>
      <w:r w:rsidR="00751487" w:rsidRPr="00CF181D">
        <w:rPr>
          <w:rFonts w:asciiTheme="majorBidi" w:hAnsiTheme="majorBidi" w:cstheme="majorBidi"/>
          <w:color w:val="000000" w:themeColor="text1"/>
          <w:sz w:val="24"/>
          <w:szCs w:val="24"/>
        </w:rPr>
        <w:t>Khám</w:t>
      </w:r>
      <w:proofErr w:type="spellEnd"/>
      <w:r w:rsidR="00751487"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kh</w:t>
      </w:r>
      <w:r w:rsidR="00A446F0" w:rsidRPr="00CF181D">
        <w:rPr>
          <w:rFonts w:asciiTheme="majorBidi" w:hAnsiTheme="majorBidi" w:cstheme="majorBidi"/>
          <w:color w:val="000000" w:themeColor="text1"/>
          <w:sz w:val="24"/>
          <w:szCs w:val="24"/>
        </w:rPr>
        <w:t>ô</w:t>
      </w:r>
      <w:r w:rsidR="00751487" w:rsidRPr="00CF181D">
        <w:rPr>
          <w:rFonts w:asciiTheme="majorBidi" w:hAnsiTheme="majorBidi" w:cstheme="majorBidi"/>
          <w:color w:val="000000" w:themeColor="text1"/>
          <w:sz w:val="24"/>
          <w:szCs w:val="24"/>
        </w:rPr>
        <w:t>ng</w:t>
      </w:r>
      <w:proofErr w:type="spellEnd"/>
      <w:r w:rsidR="00751487"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thấy</w:t>
      </w:r>
      <w:proofErr w:type="spellEnd"/>
      <w:r w:rsidR="00751487"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lồng</w:t>
      </w:r>
      <w:proofErr w:type="spellEnd"/>
      <w:r w:rsidR="00751487"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ngực</w:t>
      </w:r>
      <w:proofErr w:type="spellEnd"/>
      <w:r w:rsidR="00751487"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căng</w:t>
      </w:r>
      <w:proofErr w:type="spellEnd"/>
      <w:r w:rsidR="00751487" w:rsidRPr="00CF181D">
        <w:rPr>
          <w:rFonts w:asciiTheme="majorBidi" w:hAnsiTheme="majorBidi" w:cstheme="majorBidi"/>
          <w:color w:val="000000" w:themeColor="text1"/>
          <w:sz w:val="24"/>
          <w:szCs w:val="24"/>
        </w:rPr>
        <w:t xml:space="preserve">, </w:t>
      </w:r>
      <w:proofErr w:type="spellStart"/>
      <w:r w:rsidR="00751487" w:rsidRPr="00CF181D">
        <w:rPr>
          <w:rFonts w:asciiTheme="majorBidi" w:hAnsiTheme="majorBidi" w:cstheme="majorBidi"/>
          <w:color w:val="000000" w:themeColor="text1"/>
          <w:sz w:val="24"/>
          <w:szCs w:val="24"/>
        </w:rPr>
        <w:t>gõ</w:t>
      </w:r>
      <w:proofErr w:type="spellEnd"/>
      <w:r w:rsidR="00751487" w:rsidRPr="00CF181D">
        <w:rPr>
          <w:rFonts w:asciiTheme="majorBidi" w:hAnsiTheme="majorBidi" w:cstheme="majorBidi"/>
          <w:color w:val="000000" w:themeColor="text1"/>
          <w:sz w:val="24"/>
          <w:szCs w:val="24"/>
        </w:rPr>
        <w:t xml:space="preserve"> </w:t>
      </w:r>
      <w:proofErr w:type="spellStart"/>
      <w:r w:rsidR="00A446F0" w:rsidRPr="00CF181D">
        <w:rPr>
          <w:rFonts w:asciiTheme="majorBidi" w:hAnsiTheme="majorBidi" w:cstheme="majorBidi"/>
          <w:color w:val="000000" w:themeColor="text1"/>
          <w:sz w:val="24"/>
          <w:szCs w:val="24"/>
        </w:rPr>
        <w:t>trong</w:t>
      </w:r>
      <w:proofErr w:type="spellEnd"/>
      <w:r w:rsidR="00A446F0" w:rsidRPr="00CF181D">
        <w:rPr>
          <w:rFonts w:asciiTheme="majorBidi" w:hAnsiTheme="majorBidi" w:cstheme="majorBidi"/>
          <w:color w:val="000000" w:themeColor="text1"/>
          <w:sz w:val="24"/>
          <w:szCs w:val="24"/>
        </w:rPr>
        <w:t xml:space="preserve"> </w:t>
      </w:r>
      <w:proofErr w:type="spellStart"/>
      <w:r w:rsidR="00A446F0" w:rsidRPr="00CF181D">
        <w:rPr>
          <w:rFonts w:asciiTheme="majorBidi" w:hAnsiTheme="majorBidi" w:cstheme="majorBidi"/>
          <w:color w:val="000000" w:themeColor="text1"/>
          <w:sz w:val="24"/>
          <w:szCs w:val="24"/>
        </w:rPr>
        <w:t>khắp</w:t>
      </w:r>
      <w:proofErr w:type="spellEnd"/>
      <w:r w:rsidR="00A446F0" w:rsidRPr="00CF181D">
        <w:rPr>
          <w:rFonts w:asciiTheme="majorBidi" w:hAnsiTheme="majorBidi" w:cstheme="majorBidi"/>
          <w:color w:val="000000" w:themeColor="text1"/>
          <w:sz w:val="24"/>
          <w:szCs w:val="24"/>
        </w:rPr>
        <w:t xml:space="preserve"> phổi. </w:t>
      </w:r>
    </w:p>
    <w:p w14:paraId="5DCD41E8" w14:textId="068729D3" w:rsidR="00A446F0" w:rsidRPr="00412155" w:rsidRDefault="00A446F0" w:rsidP="00CF181D">
      <w:pPr>
        <w:pStyle w:val="ListParagraph"/>
        <w:spacing w:after="0" w:line="276" w:lineRule="auto"/>
        <w:ind w:left="709"/>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Viêm</w:t>
      </w:r>
      <w:proofErr w:type="spellEnd"/>
      <w:r w:rsidRPr="00CF181D">
        <w:rPr>
          <w:rFonts w:asciiTheme="majorBidi" w:hAnsiTheme="majorBidi" w:cstheme="majorBidi"/>
          <w:color w:val="000000" w:themeColor="text1"/>
          <w:sz w:val="24"/>
          <w:szCs w:val="24"/>
        </w:rPr>
        <w:t xml:space="preserve"> phổi: </w:t>
      </w:r>
      <w:proofErr w:type="spellStart"/>
      <w:r w:rsidRPr="00CF181D">
        <w:rPr>
          <w:rFonts w:asciiTheme="majorBidi" w:hAnsiTheme="majorBidi" w:cstheme="majorBidi"/>
          <w:color w:val="000000" w:themeColor="text1"/>
          <w:sz w:val="24"/>
          <w:szCs w:val="24"/>
        </w:rPr>
        <w:t>Bệnh</w:t>
      </w:r>
      <w:proofErr w:type="spellEnd"/>
      <w:r w:rsidRPr="00CF181D">
        <w:rPr>
          <w:rFonts w:asciiTheme="majorBidi" w:hAnsiTheme="majorBidi" w:cstheme="majorBidi"/>
          <w:color w:val="000000" w:themeColor="text1"/>
          <w:sz w:val="24"/>
          <w:szCs w:val="24"/>
        </w:rPr>
        <w:t xml:space="preserve"> nhân </w:t>
      </w:r>
      <w:proofErr w:type="spellStart"/>
      <w:r w:rsidRPr="00CF181D">
        <w:rPr>
          <w:rFonts w:asciiTheme="majorBidi" w:hAnsiTheme="majorBidi" w:cstheme="majorBidi"/>
          <w:color w:val="000000" w:themeColor="text1"/>
          <w:sz w:val="24"/>
          <w:szCs w:val="24"/>
        </w:rPr>
        <w:t>không</w:t>
      </w:r>
      <w:proofErr w:type="spellEnd"/>
      <w:r w:rsidRPr="00CF181D">
        <w:rPr>
          <w:rFonts w:asciiTheme="majorBidi" w:hAnsiTheme="majorBidi" w:cstheme="majorBidi"/>
          <w:color w:val="000000" w:themeColor="text1"/>
          <w:sz w:val="24"/>
          <w:szCs w:val="24"/>
        </w:rPr>
        <w:t xml:space="preserve"> sốt, </w:t>
      </w:r>
      <w:proofErr w:type="spellStart"/>
      <w:r w:rsidRPr="00CF181D">
        <w:rPr>
          <w:rFonts w:asciiTheme="majorBidi" w:hAnsiTheme="majorBidi" w:cstheme="majorBidi"/>
          <w:color w:val="000000" w:themeColor="text1"/>
          <w:sz w:val="24"/>
          <w:szCs w:val="24"/>
        </w:rPr>
        <w:t>tuy</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nhiên</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có</w:t>
      </w:r>
      <w:proofErr w:type="spellEnd"/>
      <w:r w:rsidRPr="00CF181D">
        <w:rPr>
          <w:rFonts w:asciiTheme="majorBidi" w:hAnsiTheme="majorBidi" w:cstheme="majorBidi"/>
          <w:color w:val="000000" w:themeColor="text1"/>
          <w:sz w:val="24"/>
          <w:szCs w:val="24"/>
        </w:rPr>
        <w:t xml:space="preserve"> ho </w:t>
      </w:r>
      <w:proofErr w:type="spellStart"/>
      <w:r w:rsidRPr="00CF181D">
        <w:rPr>
          <w:rFonts w:asciiTheme="majorBidi" w:hAnsiTheme="majorBidi" w:cstheme="majorBidi"/>
          <w:color w:val="000000" w:themeColor="text1"/>
          <w:sz w:val="24"/>
          <w:szCs w:val="24"/>
        </w:rPr>
        <w:t>đàm</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chuyển</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màu</w:t>
      </w:r>
      <w:proofErr w:type="spellEnd"/>
      <w:r w:rsidRPr="00CF181D">
        <w:rPr>
          <w:rFonts w:asciiTheme="majorBidi" w:hAnsiTheme="majorBidi" w:cstheme="majorBidi"/>
          <w:color w:val="000000" w:themeColor="text1"/>
          <w:sz w:val="24"/>
          <w:szCs w:val="24"/>
        </w:rPr>
        <w:t xml:space="preserve">, đau </w:t>
      </w:r>
      <w:proofErr w:type="spellStart"/>
      <w:r w:rsidRPr="00CF181D">
        <w:rPr>
          <w:rFonts w:asciiTheme="majorBidi" w:hAnsiTheme="majorBidi" w:cstheme="majorBidi"/>
          <w:color w:val="000000" w:themeColor="text1"/>
          <w:sz w:val="24"/>
          <w:szCs w:val="24"/>
        </w:rPr>
        <w:t>ngực</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kiểu</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màng</w:t>
      </w:r>
      <w:proofErr w:type="spellEnd"/>
      <w:r w:rsidRPr="00CF181D">
        <w:rPr>
          <w:rFonts w:asciiTheme="majorBidi" w:hAnsiTheme="majorBidi" w:cstheme="majorBidi"/>
          <w:color w:val="000000" w:themeColor="text1"/>
          <w:sz w:val="24"/>
          <w:szCs w:val="24"/>
        </w:rPr>
        <w:t xml:space="preserve"> phổi, </w:t>
      </w:r>
      <w:proofErr w:type="spellStart"/>
      <w:r w:rsidRPr="00CF181D">
        <w:rPr>
          <w:rFonts w:asciiTheme="majorBidi" w:hAnsiTheme="majorBidi" w:cstheme="majorBidi"/>
          <w:color w:val="000000" w:themeColor="text1"/>
          <w:sz w:val="24"/>
          <w:szCs w:val="24"/>
        </w:rPr>
        <w:t>kèm</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theo</w:t>
      </w:r>
      <w:proofErr w:type="spellEnd"/>
      <w:r w:rsidRPr="00CF181D">
        <w:rPr>
          <w:rFonts w:asciiTheme="majorBidi" w:hAnsiTheme="majorBidi" w:cstheme="majorBidi"/>
          <w:color w:val="000000" w:themeColor="text1"/>
          <w:sz w:val="24"/>
          <w:szCs w:val="24"/>
        </w:rPr>
        <w:t xml:space="preserve"> ran </w:t>
      </w:r>
      <w:r w:rsidR="000D6E42" w:rsidRPr="00CF181D">
        <w:rPr>
          <w:rFonts w:asciiTheme="majorBidi" w:hAnsiTheme="majorBidi" w:cstheme="majorBidi"/>
          <w:color w:val="000000" w:themeColor="text1"/>
          <w:sz w:val="24"/>
          <w:szCs w:val="24"/>
        </w:rPr>
        <w:t xml:space="preserve">ở 2 </w:t>
      </w:r>
      <w:proofErr w:type="spellStart"/>
      <w:r w:rsidR="000D6E42" w:rsidRPr="00CF181D">
        <w:rPr>
          <w:rFonts w:asciiTheme="majorBidi" w:hAnsiTheme="majorBidi" w:cstheme="majorBidi"/>
          <w:color w:val="000000" w:themeColor="text1"/>
          <w:sz w:val="24"/>
          <w:szCs w:val="24"/>
        </w:rPr>
        <w:t>đáy</w:t>
      </w:r>
      <w:proofErr w:type="spellEnd"/>
      <w:r w:rsidR="000D6E42" w:rsidRPr="00CF181D">
        <w:rPr>
          <w:rFonts w:asciiTheme="majorBidi" w:hAnsiTheme="majorBidi" w:cstheme="majorBidi"/>
          <w:color w:val="000000" w:themeColor="text1"/>
          <w:sz w:val="24"/>
          <w:szCs w:val="24"/>
        </w:rPr>
        <w:t xml:space="preserve"> phổi. </w:t>
      </w:r>
      <w:r w:rsidR="0076211B" w:rsidRPr="00CF181D">
        <w:rPr>
          <w:rFonts w:asciiTheme="majorBidi" w:hAnsiTheme="majorBidi" w:cstheme="majorBidi"/>
          <w:color w:val="000000" w:themeColor="text1"/>
          <w:sz w:val="24"/>
          <w:szCs w:val="24"/>
        </w:rPr>
        <w:t xml:space="preserve">=&gt; đề </w:t>
      </w:r>
      <w:proofErr w:type="spellStart"/>
      <w:r w:rsidR="0076211B" w:rsidRPr="00CF181D">
        <w:rPr>
          <w:rFonts w:asciiTheme="majorBidi" w:hAnsiTheme="majorBidi" w:cstheme="majorBidi"/>
          <w:color w:val="000000" w:themeColor="text1"/>
          <w:sz w:val="24"/>
          <w:szCs w:val="24"/>
        </w:rPr>
        <w:t>nghị</w:t>
      </w:r>
      <w:proofErr w:type="spellEnd"/>
      <w:r w:rsidR="0076211B" w:rsidRPr="00CF181D">
        <w:rPr>
          <w:rFonts w:asciiTheme="majorBidi" w:hAnsiTheme="majorBidi" w:cstheme="majorBidi"/>
          <w:color w:val="000000" w:themeColor="text1"/>
          <w:sz w:val="24"/>
          <w:szCs w:val="24"/>
        </w:rPr>
        <w:t xml:space="preserve"> CTM, X </w:t>
      </w:r>
      <w:proofErr w:type="spellStart"/>
      <w:r w:rsidR="0076211B" w:rsidRPr="00CF181D">
        <w:rPr>
          <w:rFonts w:asciiTheme="majorBidi" w:hAnsiTheme="majorBidi" w:cstheme="majorBidi"/>
          <w:color w:val="000000" w:themeColor="text1"/>
          <w:sz w:val="24"/>
          <w:szCs w:val="24"/>
        </w:rPr>
        <w:t>quang</w:t>
      </w:r>
      <w:proofErr w:type="spellEnd"/>
      <w:r w:rsidR="0076211B" w:rsidRPr="00CF181D">
        <w:rPr>
          <w:rFonts w:asciiTheme="majorBidi" w:hAnsiTheme="majorBidi" w:cstheme="majorBidi"/>
          <w:color w:val="000000" w:themeColor="text1"/>
          <w:sz w:val="24"/>
          <w:szCs w:val="24"/>
        </w:rPr>
        <w:t xml:space="preserve"> </w:t>
      </w:r>
      <w:proofErr w:type="spellStart"/>
      <w:r w:rsidR="0076211B" w:rsidRPr="00CF181D">
        <w:rPr>
          <w:rFonts w:asciiTheme="majorBidi" w:hAnsiTheme="majorBidi" w:cstheme="majorBidi"/>
          <w:color w:val="000000" w:themeColor="text1"/>
          <w:sz w:val="24"/>
          <w:szCs w:val="24"/>
        </w:rPr>
        <w:t>ngực</w:t>
      </w:r>
      <w:proofErr w:type="spellEnd"/>
      <w:r w:rsidR="0076211B" w:rsidRPr="00CF181D">
        <w:rPr>
          <w:rFonts w:asciiTheme="majorBidi" w:hAnsiTheme="majorBidi" w:cstheme="majorBidi"/>
          <w:color w:val="000000" w:themeColor="text1"/>
          <w:sz w:val="24"/>
          <w:szCs w:val="24"/>
        </w:rPr>
        <w:t xml:space="preserve">, </w:t>
      </w:r>
      <w:r w:rsidR="002F0295" w:rsidRPr="00CF181D">
        <w:rPr>
          <w:rFonts w:asciiTheme="majorBidi" w:hAnsiTheme="majorBidi" w:cstheme="majorBidi"/>
          <w:color w:val="000000" w:themeColor="text1"/>
          <w:sz w:val="24"/>
          <w:szCs w:val="24"/>
        </w:rPr>
        <w:t xml:space="preserve">CRP, </w:t>
      </w:r>
      <w:proofErr w:type="spellStart"/>
      <w:r w:rsidR="002F0295" w:rsidRPr="00CF181D">
        <w:rPr>
          <w:rFonts w:asciiTheme="majorBidi" w:hAnsiTheme="majorBidi" w:cstheme="majorBidi"/>
          <w:color w:val="000000" w:themeColor="text1"/>
          <w:sz w:val="24"/>
          <w:szCs w:val="24"/>
        </w:rPr>
        <w:t>Procalcitonin</w:t>
      </w:r>
      <w:proofErr w:type="spellEnd"/>
      <w:r w:rsidR="002F0295" w:rsidRPr="00CF181D">
        <w:rPr>
          <w:rFonts w:asciiTheme="majorBidi" w:hAnsiTheme="majorBidi" w:cstheme="majorBidi"/>
          <w:color w:val="000000" w:themeColor="text1"/>
          <w:sz w:val="24"/>
          <w:szCs w:val="24"/>
        </w:rPr>
        <w:t xml:space="preserve">, </w:t>
      </w:r>
    </w:p>
    <w:p w14:paraId="7352765D" w14:textId="5FA81CFB" w:rsidR="006063B9" w:rsidRPr="00412155" w:rsidRDefault="00D969E0" w:rsidP="00CF181D">
      <w:pPr>
        <w:pStyle w:val="ListParagraph"/>
        <w:spacing w:after="0" w:line="276" w:lineRule="auto"/>
        <w:ind w:left="144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Bệnh</w:t>
      </w:r>
      <w:proofErr w:type="spellEnd"/>
      <w:r w:rsidRPr="00CF181D">
        <w:rPr>
          <w:rFonts w:asciiTheme="majorBidi" w:hAnsiTheme="majorBidi" w:cstheme="majorBidi"/>
          <w:color w:val="000000" w:themeColor="text1"/>
          <w:sz w:val="24"/>
          <w:szCs w:val="24"/>
        </w:rPr>
        <w:t xml:space="preserve"> nhân </w:t>
      </w:r>
      <w:proofErr w:type="spellStart"/>
      <w:r w:rsidR="002C4D70" w:rsidRPr="00CF181D">
        <w:rPr>
          <w:rFonts w:asciiTheme="majorBidi" w:hAnsiTheme="majorBidi" w:cstheme="majorBidi"/>
          <w:color w:val="000000" w:themeColor="text1"/>
          <w:sz w:val="24"/>
          <w:szCs w:val="24"/>
        </w:rPr>
        <w:t>khởi</w:t>
      </w:r>
      <w:proofErr w:type="spellEnd"/>
      <w:r w:rsidR="002C4D70" w:rsidRPr="00CF181D">
        <w:rPr>
          <w:rFonts w:asciiTheme="majorBidi" w:hAnsiTheme="majorBidi" w:cstheme="majorBidi"/>
          <w:color w:val="000000" w:themeColor="text1"/>
          <w:sz w:val="24"/>
          <w:szCs w:val="24"/>
        </w:rPr>
        <w:t xml:space="preserve"> phát hội </w:t>
      </w:r>
      <w:proofErr w:type="spellStart"/>
      <w:r w:rsidR="002C4D70" w:rsidRPr="00CF181D">
        <w:rPr>
          <w:rFonts w:asciiTheme="majorBidi" w:hAnsiTheme="majorBidi" w:cstheme="majorBidi"/>
          <w:color w:val="000000" w:themeColor="text1"/>
          <w:sz w:val="24"/>
          <w:szCs w:val="24"/>
        </w:rPr>
        <w:t>chứng</w:t>
      </w:r>
      <w:proofErr w:type="spellEnd"/>
      <w:r w:rsidR="002C4D70" w:rsidRPr="00CF181D">
        <w:rPr>
          <w:rFonts w:asciiTheme="majorBidi" w:hAnsiTheme="majorBidi" w:cstheme="majorBidi"/>
          <w:color w:val="000000" w:themeColor="text1"/>
          <w:sz w:val="24"/>
          <w:szCs w:val="24"/>
        </w:rPr>
        <w:t xml:space="preserve"> </w:t>
      </w:r>
      <w:proofErr w:type="spellStart"/>
      <w:r w:rsidR="002C4D70" w:rsidRPr="00CF181D">
        <w:rPr>
          <w:rFonts w:asciiTheme="majorBidi" w:hAnsiTheme="majorBidi" w:cstheme="majorBidi"/>
          <w:color w:val="000000" w:themeColor="text1"/>
          <w:sz w:val="24"/>
          <w:szCs w:val="24"/>
        </w:rPr>
        <w:t>nhiễm</w:t>
      </w:r>
      <w:proofErr w:type="spellEnd"/>
      <w:r w:rsidR="002C4D70" w:rsidRPr="00CF181D">
        <w:rPr>
          <w:rFonts w:asciiTheme="majorBidi" w:hAnsiTheme="majorBidi" w:cstheme="majorBidi"/>
          <w:color w:val="000000" w:themeColor="text1"/>
          <w:sz w:val="24"/>
          <w:szCs w:val="24"/>
        </w:rPr>
        <w:t xml:space="preserve"> </w:t>
      </w:r>
      <w:proofErr w:type="spellStart"/>
      <w:r w:rsidR="002C4D70" w:rsidRPr="00CF181D">
        <w:rPr>
          <w:rFonts w:asciiTheme="majorBidi" w:hAnsiTheme="majorBidi" w:cstheme="majorBidi"/>
          <w:color w:val="000000" w:themeColor="text1"/>
          <w:sz w:val="24"/>
          <w:szCs w:val="24"/>
        </w:rPr>
        <w:t>trùng</w:t>
      </w:r>
      <w:proofErr w:type="spellEnd"/>
      <w:r w:rsidR="002C4D70" w:rsidRPr="00CF181D">
        <w:rPr>
          <w:rFonts w:asciiTheme="majorBidi" w:hAnsiTheme="majorBidi" w:cstheme="majorBidi"/>
          <w:color w:val="000000" w:themeColor="text1"/>
          <w:sz w:val="24"/>
          <w:szCs w:val="24"/>
        </w:rPr>
        <w:t xml:space="preserve"> hô hấp dưới </w:t>
      </w:r>
      <w:proofErr w:type="spellStart"/>
      <w:r w:rsidR="002C4D70" w:rsidRPr="00CF181D">
        <w:rPr>
          <w:rFonts w:asciiTheme="majorBidi" w:hAnsiTheme="majorBidi" w:cstheme="majorBidi"/>
          <w:color w:val="000000" w:themeColor="text1"/>
          <w:sz w:val="24"/>
          <w:szCs w:val="24"/>
        </w:rPr>
        <w:t>trước</w:t>
      </w:r>
      <w:proofErr w:type="spellEnd"/>
      <w:r w:rsidR="002C4D70" w:rsidRPr="00CF181D">
        <w:rPr>
          <w:rFonts w:asciiTheme="majorBidi" w:hAnsiTheme="majorBidi" w:cstheme="majorBidi"/>
          <w:color w:val="000000" w:themeColor="text1"/>
          <w:sz w:val="24"/>
          <w:szCs w:val="24"/>
        </w:rPr>
        <w:t xml:space="preserve"> khi </w:t>
      </w:r>
      <w:proofErr w:type="spellStart"/>
      <w:r w:rsidR="002C4D70" w:rsidRPr="00CF181D">
        <w:rPr>
          <w:rFonts w:asciiTheme="majorBidi" w:hAnsiTheme="majorBidi" w:cstheme="majorBidi"/>
          <w:color w:val="000000" w:themeColor="text1"/>
          <w:sz w:val="24"/>
          <w:szCs w:val="24"/>
        </w:rPr>
        <w:t>nhập</w:t>
      </w:r>
      <w:proofErr w:type="spellEnd"/>
      <w:r w:rsidR="002C4D70" w:rsidRPr="00CF181D">
        <w:rPr>
          <w:rFonts w:asciiTheme="majorBidi" w:hAnsiTheme="majorBidi" w:cstheme="majorBidi"/>
          <w:color w:val="000000" w:themeColor="text1"/>
          <w:sz w:val="24"/>
          <w:szCs w:val="24"/>
        </w:rPr>
        <w:t xml:space="preserve"> viện =&gt; </w:t>
      </w:r>
      <w:proofErr w:type="spellStart"/>
      <w:r w:rsidR="002C4D70" w:rsidRPr="00CF181D">
        <w:rPr>
          <w:rFonts w:asciiTheme="majorBidi" w:hAnsiTheme="majorBidi" w:cstheme="majorBidi"/>
          <w:color w:val="000000" w:themeColor="text1"/>
          <w:sz w:val="24"/>
          <w:szCs w:val="24"/>
        </w:rPr>
        <w:t>viêm</w:t>
      </w:r>
      <w:proofErr w:type="spellEnd"/>
      <w:r w:rsidR="002C4D70" w:rsidRPr="00CF181D">
        <w:rPr>
          <w:rFonts w:asciiTheme="majorBidi" w:hAnsiTheme="majorBidi" w:cstheme="majorBidi"/>
          <w:color w:val="000000" w:themeColor="text1"/>
          <w:sz w:val="24"/>
          <w:szCs w:val="24"/>
        </w:rPr>
        <w:t xml:space="preserve"> phổi </w:t>
      </w:r>
      <w:proofErr w:type="spellStart"/>
      <w:r w:rsidR="002C4D70" w:rsidRPr="00CF181D">
        <w:rPr>
          <w:rFonts w:asciiTheme="majorBidi" w:hAnsiTheme="majorBidi" w:cstheme="majorBidi"/>
          <w:color w:val="000000" w:themeColor="text1"/>
          <w:sz w:val="24"/>
          <w:szCs w:val="24"/>
        </w:rPr>
        <w:t>cộng</w:t>
      </w:r>
      <w:proofErr w:type="spellEnd"/>
      <w:r w:rsidR="002C4D70" w:rsidRPr="00CF181D">
        <w:rPr>
          <w:rFonts w:asciiTheme="majorBidi" w:hAnsiTheme="majorBidi" w:cstheme="majorBidi"/>
          <w:color w:val="000000" w:themeColor="text1"/>
          <w:sz w:val="24"/>
          <w:szCs w:val="24"/>
        </w:rPr>
        <w:t xml:space="preserve"> </w:t>
      </w:r>
      <w:proofErr w:type="spellStart"/>
      <w:r w:rsidR="002C4D70" w:rsidRPr="00CF181D">
        <w:rPr>
          <w:rFonts w:asciiTheme="majorBidi" w:hAnsiTheme="majorBidi" w:cstheme="majorBidi"/>
          <w:color w:val="000000" w:themeColor="text1"/>
          <w:sz w:val="24"/>
          <w:szCs w:val="24"/>
        </w:rPr>
        <w:t>đồng</w:t>
      </w:r>
      <w:proofErr w:type="spellEnd"/>
      <w:r w:rsidR="005829F0" w:rsidRPr="00CF181D">
        <w:rPr>
          <w:rFonts w:asciiTheme="majorBidi" w:hAnsiTheme="majorBidi" w:cstheme="majorBidi"/>
          <w:color w:val="000000" w:themeColor="text1"/>
          <w:sz w:val="24"/>
          <w:szCs w:val="24"/>
        </w:rPr>
        <w:t>.</w:t>
      </w:r>
    </w:p>
    <w:p w14:paraId="4989EF8A" w14:textId="2663C163" w:rsidR="00AB5EEA" w:rsidRPr="00A907FD" w:rsidRDefault="002C4D70" w:rsidP="00CF181D">
      <w:pPr>
        <w:pStyle w:val="ListParagraph"/>
        <w:spacing w:after="0" w:line="276" w:lineRule="auto"/>
        <w:ind w:left="1440" w:firstLine="2"/>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Bệnh</w:t>
      </w:r>
      <w:proofErr w:type="spellEnd"/>
      <w:r w:rsidRPr="00CF181D">
        <w:rPr>
          <w:rFonts w:asciiTheme="majorBidi" w:hAnsiTheme="majorBidi" w:cstheme="majorBidi"/>
          <w:color w:val="000000" w:themeColor="text1"/>
          <w:sz w:val="24"/>
          <w:szCs w:val="24"/>
        </w:rPr>
        <w:t xml:space="preserve"> nhân nữ, lớn </w:t>
      </w:r>
      <w:proofErr w:type="spellStart"/>
      <w:r w:rsidRPr="00CF181D">
        <w:rPr>
          <w:rFonts w:asciiTheme="majorBidi" w:hAnsiTheme="majorBidi" w:cstheme="majorBidi"/>
          <w:color w:val="000000" w:themeColor="text1"/>
          <w:sz w:val="24"/>
          <w:szCs w:val="24"/>
        </w:rPr>
        <w:t>tuổi</w:t>
      </w:r>
      <w:proofErr w:type="spellEnd"/>
      <w:r w:rsidRPr="00CF181D">
        <w:rPr>
          <w:rFonts w:asciiTheme="majorBidi" w:hAnsiTheme="majorBidi" w:cstheme="majorBidi"/>
          <w:color w:val="000000" w:themeColor="text1"/>
          <w:sz w:val="24"/>
          <w:szCs w:val="24"/>
        </w:rPr>
        <w:t xml:space="preserve">, </w:t>
      </w:r>
      <w:r w:rsidR="00EB5C9F" w:rsidRPr="00CF181D">
        <w:rPr>
          <w:rFonts w:asciiTheme="majorBidi" w:hAnsiTheme="majorBidi" w:cstheme="majorBidi"/>
          <w:color w:val="000000" w:themeColor="text1"/>
          <w:sz w:val="24"/>
          <w:szCs w:val="24"/>
        </w:rPr>
        <w:t xml:space="preserve">tiền căn hen </w:t>
      </w:r>
      <w:proofErr w:type="spellStart"/>
      <w:r w:rsidR="00EB5C9F" w:rsidRPr="00CF181D">
        <w:rPr>
          <w:rFonts w:asciiTheme="majorBidi" w:hAnsiTheme="majorBidi" w:cstheme="majorBidi"/>
          <w:color w:val="000000" w:themeColor="text1"/>
          <w:sz w:val="24"/>
          <w:szCs w:val="24"/>
        </w:rPr>
        <w:t>không</w:t>
      </w:r>
      <w:proofErr w:type="spellEnd"/>
      <w:r w:rsidR="00EB5C9F" w:rsidRPr="00CF181D">
        <w:rPr>
          <w:rFonts w:asciiTheme="majorBidi" w:hAnsiTheme="majorBidi" w:cstheme="majorBidi"/>
          <w:color w:val="000000" w:themeColor="text1"/>
          <w:sz w:val="24"/>
          <w:szCs w:val="24"/>
        </w:rPr>
        <w:t xml:space="preserve"> </w:t>
      </w:r>
      <w:proofErr w:type="spellStart"/>
      <w:r w:rsidR="00EB5C9F" w:rsidRPr="00CF181D">
        <w:rPr>
          <w:rFonts w:asciiTheme="majorBidi" w:hAnsiTheme="majorBidi" w:cstheme="majorBidi"/>
          <w:color w:val="000000" w:themeColor="text1"/>
          <w:sz w:val="24"/>
          <w:szCs w:val="24"/>
        </w:rPr>
        <w:t>kiểm</w:t>
      </w:r>
      <w:proofErr w:type="spellEnd"/>
      <w:r w:rsidR="00EB5C9F" w:rsidRPr="00CF181D">
        <w:rPr>
          <w:rFonts w:asciiTheme="majorBidi" w:hAnsiTheme="majorBidi" w:cstheme="majorBidi"/>
          <w:color w:val="000000" w:themeColor="text1"/>
          <w:sz w:val="24"/>
          <w:szCs w:val="24"/>
        </w:rPr>
        <w:t xml:space="preserve"> </w:t>
      </w:r>
      <w:proofErr w:type="spellStart"/>
      <w:r w:rsidR="00EB5C9F" w:rsidRPr="00CF181D">
        <w:rPr>
          <w:rFonts w:asciiTheme="majorBidi" w:hAnsiTheme="majorBidi" w:cstheme="majorBidi"/>
          <w:color w:val="000000" w:themeColor="text1"/>
          <w:sz w:val="24"/>
          <w:szCs w:val="24"/>
        </w:rPr>
        <w:t>soát</w:t>
      </w:r>
      <w:proofErr w:type="spellEnd"/>
      <w:r w:rsidR="00EB5C9F" w:rsidRPr="00CF181D">
        <w:rPr>
          <w:rFonts w:asciiTheme="majorBidi" w:hAnsiTheme="majorBidi" w:cstheme="majorBidi"/>
          <w:color w:val="000000" w:themeColor="text1"/>
          <w:sz w:val="24"/>
          <w:szCs w:val="24"/>
        </w:rPr>
        <w:t xml:space="preserve">, </w:t>
      </w:r>
      <w:proofErr w:type="spellStart"/>
      <w:r w:rsidR="00EB5C9F" w:rsidRPr="00CF181D">
        <w:rPr>
          <w:rFonts w:asciiTheme="majorBidi" w:hAnsiTheme="majorBidi" w:cstheme="majorBidi"/>
          <w:color w:val="000000" w:themeColor="text1"/>
          <w:sz w:val="24"/>
          <w:szCs w:val="24"/>
        </w:rPr>
        <w:t>thể</w:t>
      </w:r>
      <w:proofErr w:type="spellEnd"/>
      <w:r w:rsidR="00EB5C9F" w:rsidRPr="00CF181D">
        <w:rPr>
          <w:rFonts w:asciiTheme="majorBidi" w:hAnsiTheme="majorBidi" w:cstheme="majorBidi"/>
          <w:color w:val="000000" w:themeColor="text1"/>
          <w:sz w:val="24"/>
          <w:szCs w:val="24"/>
        </w:rPr>
        <w:t xml:space="preserve"> </w:t>
      </w:r>
      <w:proofErr w:type="spellStart"/>
      <w:r w:rsidR="00EB5C9F" w:rsidRPr="00CF181D">
        <w:rPr>
          <w:rFonts w:asciiTheme="majorBidi" w:hAnsiTheme="majorBidi" w:cstheme="majorBidi"/>
          <w:color w:val="000000" w:themeColor="text1"/>
          <w:sz w:val="24"/>
          <w:szCs w:val="24"/>
        </w:rPr>
        <w:t>trạng</w:t>
      </w:r>
      <w:proofErr w:type="spellEnd"/>
      <w:r w:rsidR="00EB5C9F" w:rsidRPr="00CF181D">
        <w:rPr>
          <w:rFonts w:asciiTheme="majorBidi" w:hAnsiTheme="majorBidi" w:cstheme="majorBidi"/>
          <w:color w:val="000000" w:themeColor="text1"/>
          <w:sz w:val="24"/>
          <w:szCs w:val="24"/>
        </w:rPr>
        <w:t xml:space="preserve"> </w:t>
      </w:r>
      <w:proofErr w:type="spellStart"/>
      <w:r w:rsidR="00EB5C9F" w:rsidRPr="00CF181D">
        <w:rPr>
          <w:rFonts w:asciiTheme="majorBidi" w:hAnsiTheme="majorBidi" w:cstheme="majorBidi"/>
          <w:color w:val="000000" w:themeColor="text1"/>
          <w:sz w:val="24"/>
          <w:szCs w:val="24"/>
        </w:rPr>
        <w:t>suy</w:t>
      </w:r>
      <w:proofErr w:type="spellEnd"/>
      <w:r w:rsidR="00EB5C9F" w:rsidRPr="00CF181D">
        <w:rPr>
          <w:rFonts w:asciiTheme="majorBidi" w:hAnsiTheme="majorBidi" w:cstheme="majorBidi"/>
          <w:color w:val="000000" w:themeColor="text1"/>
          <w:sz w:val="24"/>
          <w:szCs w:val="24"/>
        </w:rPr>
        <w:t xml:space="preserve"> </w:t>
      </w:r>
      <w:proofErr w:type="spellStart"/>
      <w:r w:rsidR="00EB5C9F" w:rsidRPr="00CF181D">
        <w:rPr>
          <w:rFonts w:asciiTheme="majorBidi" w:hAnsiTheme="majorBidi" w:cstheme="majorBidi"/>
          <w:color w:val="000000" w:themeColor="text1"/>
          <w:sz w:val="24"/>
          <w:szCs w:val="24"/>
        </w:rPr>
        <w:t>kiệt</w:t>
      </w:r>
      <w:proofErr w:type="spellEnd"/>
      <w:r w:rsidR="00EB5C9F" w:rsidRPr="00CF181D">
        <w:rPr>
          <w:rFonts w:asciiTheme="majorBidi" w:hAnsiTheme="majorBidi" w:cstheme="majorBidi"/>
          <w:color w:val="000000" w:themeColor="text1"/>
          <w:sz w:val="24"/>
          <w:szCs w:val="24"/>
        </w:rPr>
        <w:t xml:space="preserve">, </w:t>
      </w:r>
      <w:proofErr w:type="spellStart"/>
      <w:r w:rsidR="00AB5EEA" w:rsidRPr="00CF181D">
        <w:rPr>
          <w:rFonts w:asciiTheme="majorBidi" w:hAnsiTheme="majorBidi" w:cstheme="majorBidi"/>
          <w:color w:val="000000" w:themeColor="text1"/>
          <w:sz w:val="24"/>
          <w:szCs w:val="24"/>
        </w:rPr>
        <w:t>có</w:t>
      </w:r>
      <w:proofErr w:type="spellEnd"/>
      <w:r w:rsidR="00AB5EEA" w:rsidRPr="00CF181D">
        <w:rPr>
          <w:rFonts w:asciiTheme="majorBidi" w:hAnsiTheme="majorBidi" w:cstheme="majorBidi"/>
          <w:color w:val="000000" w:themeColor="text1"/>
          <w:sz w:val="24"/>
          <w:szCs w:val="24"/>
        </w:rPr>
        <w:t xml:space="preserve"> </w:t>
      </w:r>
      <w:proofErr w:type="spellStart"/>
      <w:r w:rsidR="00AB5EEA" w:rsidRPr="00CF181D">
        <w:rPr>
          <w:rFonts w:asciiTheme="majorBidi" w:hAnsiTheme="majorBidi" w:cstheme="majorBidi"/>
          <w:color w:val="000000" w:themeColor="text1"/>
          <w:sz w:val="24"/>
          <w:szCs w:val="24"/>
        </w:rPr>
        <w:t>suy</w:t>
      </w:r>
      <w:proofErr w:type="spellEnd"/>
      <w:r w:rsidR="00AB5EEA" w:rsidRPr="00CF181D">
        <w:rPr>
          <w:rFonts w:asciiTheme="majorBidi" w:hAnsiTheme="majorBidi" w:cstheme="majorBidi"/>
          <w:color w:val="000000" w:themeColor="text1"/>
          <w:sz w:val="24"/>
          <w:szCs w:val="24"/>
        </w:rPr>
        <w:t xml:space="preserve"> hô hấp</w:t>
      </w:r>
      <w:r w:rsidR="00473E32" w:rsidRPr="00CF181D">
        <w:rPr>
          <w:rFonts w:asciiTheme="majorBidi" w:hAnsiTheme="majorBidi" w:cstheme="majorBidi"/>
          <w:color w:val="000000" w:themeColor="text1"/>
          <w:sz w:val="24"/>
          <w:szCs w:val="24"/>
        </w:rPr>
        <w:t xml:space="preserve"> với SpO2 96% </w:t>
      </w:r>
      <w:proofErr w:type="spellStart"/>
      <w:r w:rsidR="00473E32" w:rsidRPr="00CF181D">
        <w:rPr>
          <w:rFonts w:asciiTheme="majorBidi" w:hAnsiTheme="majorBidi" w:cstheme="majorBidi"/>
          <w:color w:val="000000" w:themeColor="text1"/>
          <w:sz w:val="24"/>
          <w:szCs w:val="24"/>
        </w:rPr>
        <w:t>canula</w:t>
      </w:r>
      <w:proofErr w:type="spellEnd"/>
      <w:r w:rsidR="00473E32" w:rsidRPr="00CF181D">
        <w:rPr>
          <w:rFonts w:asciiTheme="majorBidi" w:hAnsiTheme="majorBidi" w:cstheme="majorBidi"/>
          <w:color w:val="000000" w:themeColor="text1"/>
          <w:sz w:val="24"/>
          <w:szCs w:val="24"/>
        </w:rPr>
        <w:t xml:space="preserve"> 1 </w:t>
      </w:r>
      <w:proofErr w:type="spellStart"/>
      <w:r w:rsidR="00473E32" w:rsidRPr="00CF181D">
        <w:rPr>
          <w:rFonts w:asciiTheme="majorBidi" w:hAnsiTheme="majorBidi" w:cstheme="majorBidi"/>
          <w:color w:val="000000" w:themeColor="text1"/>
          <w:sz w:val="24"/>
          <w:szCs w:val="24"/>
        </w:rPr>
        <w:t>lít</w:t>
      </w:r>
      <w:proofErr w:type="spellEnd"/>
      <w:r w:rsidR="00473E32" w:rsidRPr="00CF181D">
        <w:rPr>
          <w:rFonts w:asciiTheme="majorBidi" w:hAnsiTheme="majorBidi" w:cstheme="majorBidi"/>
          <w:color w:val="000000" w:themeColor="text1"/>
          <w:sz w:val="24"/>
          <w:szCs w:val="24"/>
        </w:rPr>
        <w:t xml:space="preserve"> /</w:t>
      </w:r>
      <w:proofErr w:type="spellStart"/>
      <w:r w:rsidR="00473E32" w:rsidRPr="00CF181D">
        <w:rPr>
          <w:rFonts w:asciiTheme="majorBidi" w:hAnsiTheme="majorBidi" w:cstheme="majorBidi"/>
          <w:color w:val="000000" w:themeColor="text1"/>
          <w:sz w:val="24"/>
          <w:szCs w:val="24"/>
        </w:rPr>
        <w:t>phút</w:t>
      </w:r>
      <w:proofErr w:type="spellEnd"/>
      <w:r w:rsidR="00AB5EEA" w:rsidRPr="00CF181D">
        <w:rPr>
          <w:rFonts w:asciiTheme="majorBidi" w:hAnsiTheme="majorBidi" w:cstheme="majorBidi"/>
          <w:color w:val="000000" w:themeColor="text1"/>
          <w:sz w:val="24"/>
          <w:szCs w:val="24"/>
        </w:rPr>
        <w:t xml:space="preserve"> =&gt; </w:t>
      </w:r>
      <w:proofErr w:type="spellStart"/>
      <w:r w:rsidR="00AB5EEA" w:rsidRPr="00CF181D">
        <w:rPr>
          <w:rFonts w:asciiTheme="majorBidi" w:hAnsiTheme="majorBidi" w:cstheme="majorBidi"/>
          <w:color w:val="000000" w:themeColor="text1"/>
          <w:sz w:val="24"/>
          <w:szCs w:val="24"/>
        </w:rPr>
        <w:t>viêm</w:t>
      </w:r>
      <w:proofErr w:type="spellEnd"/>
      <w:r w:rsidR="00AB5EEA" w:rsidRPr="00CF181D">
        <w:rPr>
          <w:rFonts w:asciiTheme="majorBidi" w:hAnsiTheme="majorBidi" w:cstheme="majorBidi"/>
          <w:color w:val="000000" w:themeColor="text1"/>
          <w:sz w:val="24"/>
          <w:szCs w:val="24"/>
        </w:rPr>
        <w:t xml:space="preserve"> phổi mức độ </w:t>
      </w:r>
      <w:r w:rsidR="008E5F19">
        <w:rPr>
          <w:rFonts w:asciiTheme="majorBidi" w:hAnsiTheme="majorBidi" w:cstheme="majorBidi"/>
          <w:color w:val="000000" w:themeColor="text1"/>
          <w:sz w:val="24"/>
          <w:szCs w:val="24"/>
          <w:lang w:val="vi-VN"/>
        </w:rPr>
        <w:t>nặng</w:t>
      </w:r>
      <w:r w:rsidR="00AB5EEA" w:rsidRPr="00CF181D">
        <w:rPr>
          <w:rFonts w:asciiTheme="majorBidi" w:hAnsiTheme="majorBidi" w:cstheme="majorBidi"/>
          <w:color w:val="000000" w:themeColor="text1"/>
          <w:sz w:val="24"/>
          <w:szCs w:val="24"/>
        </w:rPr>
        <w:t xml:space="preserve"> =&gt; đề </w:t>
      </w:r>
      <w:proofErr w:type="spellStart"/>
      <w:r w:rsidR="00AB5EEA" w:rsidRPr="00CF181D">
        <w:rPr>
          <w:rFonts w:asciiTheme="majorBidi" w:hAnsiTheme="majorBidi" w:cstheme="majorBidi"/>
          <w:color w:val="000000" w:themeColor="text1"/>
          <w:sz w:val="24"/>
          <w:szCs w:val="24"/>
        </w:rPr>
        <w:t>nghị</w:t>
      </w:r>
      <w:proofErr w:type="spellEnd"/>
      <w:r w:rsidR="00AB5EEA" w:rsidRPr="00CF181D">
        <w:rPr>
          <w:rFonts w:asciiTheme="majorBidi" w:hAnsiTheme="majorBidi" w:cstheme="majorBidi"/>
          <w:color w:val="000000" w:themeColor="text1"/>
          <w:sz w:val="24"/>
          <w:szCs w:val="24"/>
        </w:rPr>
        <w:t xml:space="preserve"> </w:t>
      </w:r>
      <w:proofErr w:type="spellStart"/>
      <w:r w:rsidR="00AB5EEA" w:rsidRPr="00CF181D">
        <w:rPr>
          <w:rFonts w:asciiTheme="majorBidi" w:hAnsiTheme="majorBidi" w:cstheme="majorBidi"/>
          <w:color w:val="000000" w:themeColor="text1"/>
          <w:sz w:val="24"/>
          <w:szCs w:val="24"/>
        </w:rPr>
        <w:t>nhập</w:t>
      </w:r>
      <w:proofErr w:type="spellEnd"/>
      <w:r w:rsidR="00AB5EEA" w:rsidRPr="00CF181D">
        <w:rPr>
          <w:rFonts w:asciiTheme="majorBidi" w:hAnsiTheme="majorBidi" w:cstheme="majorBidi"/>
          <w:color w:val="000000" w:themeColor="text1"/>
          <w:sz w:val="24"/>
          <w:szCs w:val="24"/>
        </w:rPr>
        <w:t xml:space="preserve"> viện khoa </w:t>
      </w:r>
      <w:r w:rsidR="00A907FD">
        <w:rPr>
          <w:rFonts w:asciiTheme="majorBidi" w:hAnsiTheme="majorBidi" w:cstheme="majorBidi"/>
          <w:color w:val="000000" w:themeColor="text1"/>
          <w:sz w:val="24"/>
          <w:szCs w:val="24"/>
          <w:lang w:val="vi-VN"/>
        </w:rPr>
        <w:t>phòng bệnh nặng.</w:t>
      </w:r>
    </w:p>
    <w:p w14:paraId="554B5450" w14:textId="77777777" w:rsidR="00445EAB" w:rsidRPr="00412155" w:rsidRDefault="00AB5EEA" w:rsidP="00CF181D">
      <w:pPr>
        <w:pStyle w:val="ListParagraph"/>
        <w:spacing w:after="0" w:line="276" w:lineRule="auto"/>
        <w:ind w:left="144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Tác</w:t>
      </w:r>
      <w:proofErr w:type="spellEnd"/>
      <w:r w:rsidRPr="00CF181D">
        <w:rPr>
          <w:rFonts w:asciiTheme="majorBidi" w:hAnsiTheme="majorBidi" w:cstheme="majorBidi"/>
          <w:color w:val="000000" w:themeColor="text1"/>
          <w:sz w:val="24"/>
          <w:szCs w:val="24"/>
        </w:rPr>
        <w:t xml:space="preserve"> nhân: </w:t>
      </w:r>
      <w:proofErr w:type="spellStart"/>
      <w:r w:rsidRPr="00CF181D">
        <w:rPr>
          <w:rFonts w:asciiTheme="majorBidi" w:hAnsiTheme="majorBidi" w:cstheme="majorBidi"/>
          <w:color w:val="000000" w:themeColor="text1"/>
          <w:sz w:val="24"/>
          <w:szCs w:val="24"/>
        </w:rPr>
        <w:t>bệnh</w:t>
      </w:r>
      <w:proofErr w:type="spellEnd"/>
      <w:r w:rsidRPr="00CF181D">
        <w:rPr>
          <w:rFonts w:asciiTheme="majorBidi" w:hAnsiTheme="majorBidi" w:cstheme="majorBidi"/>
          <w:color w:val="000000" w:themeColor="text1"/>
          <w:sz w:val="24"/>
          <w:szCs w:val="24"/>
        </w:rPr>
        <w:t xml:space="preserve"> nhân lớn </w:t>
      </w:r>
      <w:proofErr w:type="spellStart"/>
      <w:r w:rsidRPr="00CF181D">
        <w:rPr>
          <w:rFonts w:asciiTheme="majorBidi" w:hAnsiTheme="majorBidi" w:cstheme="majorBidi"/>
          <w:color w:val="000000" w:themeColor="text1"/>
          <w:sz w:val="24"/>
          <w:szCs w:val="24"/>
        </w:rPr>
        <w:t>tuổi</w:t>
      </w:r>
      <w:proofErr w:type="spellEnd"/>
      <w:r w:rsidRPr="00CF181D">
        <w:rPr>
          <w:rFonts w:asciiTheme="majorBidi" w:hAnsiTheme="majorBidi" w:cstheme="majorBidi"/>
          <w:color w:val="000000" w:themeColor="text1"/>
          <w:sz w:val="24"/>
          <w:szCs w:val="24"/>
        </w:rPr>
        <w:t xml:space="preserve">, chưa </w:t>
      </w:r>
      <w:proofErr w:type="spellStart"/>
      <w:r w:rsidRPr="00CF181D">
        <w:rPr>
          <w:rFonts w:asciiTheme="majorBidi" w:hAnsiTheme="majorBidi" w:cstheme="majorBidi"/>
          <w:color w:val="000000" w:themeColor="text1"/>
          <w:sz w:val="24"/>
          <w:szCs w:val="24"/>
        </w:rPr>
        <w:t>ghi</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nhận</w:t>
      </w:r>
      <w:proofErr w:type="spellEnd"/>
      <w:r w:rsidRPr="00CF181D">
        <w:rPr>
          <w:rFonts w:asciiTheme="majorBidi" w:hAnsiTheme="majorBidi" w:cstheme="majorBidi"/>
          <w:color w:val="000000" w:themeColor="text1"/>
          <w:sz w:val="24"/>
          <w:szCs w:val="24"/>
        </w:rPr>
        <w:t xml:space="preserve"> </w:t>
      </w:r>
      <w:r w:rsidR="004D0F94" w:rsidRPr="00CF181D">
        <w:rPr>
          <w:rFonts w:asciiTheme="majorBidi" w:hAnsiTheme="majorBidi" w:cstheme="majorBidi"/>
          <w:color w:val="000000" w:themeColor="text1"/>
          <w:sz w:val="24"/>
          <w:szCs w:val="24"/>
        </w:rPr>
        <w:t xml:space="preserve">tiền căn sử </w:t>
      </w:r>
      <w:proofErr w:type="spellStart"/>
      <w:r w:rsidR="004D0F94" w:rsidRPr="00CF181D">
        <w:rPr>
          <w:rFonts w:asciiTheme="majorBidi" w:hAnsiTheme="majorBidi" w:cstheme="majorBidi"/>
          <w:color w:val="000000" w:themeColor="text1"/>
          <w:sz w:val="24"/>
          <w:szCs w:val="24"/>
        </w:rPr>
        <w:t>dụng</w:t>
      </w:r>
      <w:proofErr w:type="spellEnd"/>
      <w:r w:rsidR="004D0F94" w:rsidRPr="00CF181D">
        <w:rPr>
          <w:rFonts w:asciiTheme="majorBidi" w:hAnsiTheme="majorBidi" w:cstheme="majorBidi"/>
          <w:color w:val="000000" w:themeColor="text1"/>
          <w:sz w:val="24"/>
          <w:szCs w:val="24"/>
        </w:rPr>
        <w:t xml:space="preserve"> </w:t>
      </w:r>
      <w:proofErr w:type="spellStart"/>
      <w:r w:rsidR="004D0F94" w:rsidRPr="00CF181D">
        <w:rPr>
          <w:rFonts w:asciiTheme="majorBidi" w:hAnsiTheme="majorBidi" w:cstheme="majorBidi"/>
          <w:color w:val="000000" w:themeColor="text1"/>
          <w:sz w:val="24"/>
          <w:szCs w:val="24"/>
        </w:rPr>
        <w:t>kháng</w:t>
      </w:r>
      <w:proofErr w:type="spellEnd"/>
      <w:r w:rsidR="004D0F94" w:rsidRPr="00CF181D">
        <w:rPr>
          <w:rFonts w:asciiTheme="majorBidi" w:hAnsiTheme="majorBidi" w:cstheme="majorBidi"/>
          <w:color w:val="000000" w:themeColor="text1"/>
          <w:sz w:val="24"/>
          <w:szCs w:val="24"/>
        </w:rPr>
        <w:t xml:space="preserve"> </w:t>
      </w:r>
      <w:proofErr w:type="spellStart"/>
      <w:r w:rsidR="004D0F94" w:rsidRPr="00CF181D">
        <w:rPr>
          <w:rFonts w:asciiTheme="majorBidi" w:hAnsiTheme="majorBidi" w:cstheme="majorBidi"/>
          <w:color w:val="000000" w:themeColor="text1"/>
          <w:sz w:val="24"/>
          <w:szCs w:val="24"/>
        </w:rPr>
        <w:t>sinh</w:t>
      </w:r>
      <w:proofErr w:type="spellEnd"/>
      <w:r w:rsidR="004D0F94" w:rsidRPr="00CF181D">
        <w:rPr>
          <w:rFonts w:asciiTheme="majorBidi" w:hAnsiTheme="majorBidi" w:cstheme="majorBidi"/>
          <w:color w:val="000000" w:themeColor="text1"/>
          <w:sz w:val="24"/>
          <w:szCs w:val="24"/>
        </w:rPr>
        <w:t xml:space="preserve"> beta </w:t>
      </w:r>
      <w:proofErr w:type="spellStart"/>
      <w:r w:rsidR="004D0F94" w:rsidRPr="00CF181D">
        <w:rPr>
          <w:rFonts w:asciiTheme="majorBidi" w:hAnsiTheme="majorBidi" w:cstheme="majorBidi"/>
          <w:color w:val="000000" w:themeColor="text1"/>
          <w:sz w:val="24"/>
          <w:szCs w:val="24"/>
        </w:rPr>
        <w:t>lactam</w:t>
      </w:r>
      <w:proofErr w:type="spellEnd"/>
      <w:r w:rsidR="004D0F94" w:rsidRPr="00CF181D">
        <w:rPr>
          <w:rFonts w:asciiTheme="majorBidi" w:hAnsiTheme="majorBidi" w:cstheme="majorBidi"/>
          <w:color w:val="000000" w:themeColor="text1"/>
          <w:sz w:val="24"/>
          <w:szCs w:val="24"/>
        </w:rPr>
        <w:t xml:space="preserve"> </w:t>
      </w:r>
      <w:proofErr w:type="spellStart"/>
      <w:r w:rsidR="0008727B" w:rsidRPr="00CF181D">
        <w:rPr>
          <w:rFonts w:asciiTheme="majorBidi" w:hAnsiTheme="majorBidi" w:cstheme="majorBidi"/>
          <w:color w:val="000000" w:themeColor="text1"/>
          <w:sz w:val="24"/>
          <w:szCs w:val="24"/>
        </w:rPr>
        <w:t>tĩnh</w:t>
      </w:r>
      <w:proofErr w:type="spellEnd"/>
      <w:r w:rsidR="0008727B" w:rsidRPr="00CF181D">
        <w:rPr>
          <w:rFonts w:asciiTheme="majorBidi" w:hAnsiTheme="majorBidi" w:cstheme="majorBidi"/>
          <w:color w:val="000000" w:themeColor="text1"/>
          <w:sz w:val="24"/>
          <w:szCs w:val="24"/>
        </w:rPr>
        <w:t xml:space="preserve"> mạch </w:t>
      </w:r>
      <w:proofErr w:type="spellStart"/>
      <w:r w:rsidR="004D0F94" w:rsidRPr="00CF181D">
        <w:rPr>
          <w:rFonts w:asciiTheme="majorBidi" w:hAnsiTheme="majorBidi" w:cstheme="majorBidi"/>
          <w:color w:val="000000" w:themeColor="text1"/>
          <w:sz w:val="24"/>
          <w:szCs w:val="24"/>
        </w:rPr>
        <w:t>trong</w:t>
      </w:r>
      <w:proofErr w:type="spellEnd"/>
      <w:r w:rsidR="004D0F94" w:rsidRPr="00CF181D">
        <w:rPr>
          <w:rFonts w:asciiTheme="majorBidi" w:hAnsiTheme="majorBidi" w:cstheme="majorBidi"/>
          <w:color w:val="000000" w:themeColor="text1"/>
          <w:sz w:val="24"/>
          <w:szCs w:val="24"/>
        </w:rPr>
        <w:t xml:space="preserve"> 90 </w:t>
      </w:r>
      <w:proofErr w:type="spellStart"/>
      <w:r w:rsidR="004D0F94" w:rsidRPr="00CF181D">
        <w:rPr>
          <w:rFonts w:asciiTheme="majorBidi" w:hAnsiTheme="majorBidi" w:cstheme="majorBidi"/>
          <w:color w:val="000000" w:themeColor="text1"/>
          <w:sz w:val="24"/>
          <w:szCs w:val="24"/>
        </w:rPr>
        <w:t>ngày</w:t>
      </w:r>
      <w:proofErr w:type="spellEnd"/>
      <w:r w:rsidR="004D0F94" w:rsidRPr="00CF181D">
        <w:rPr>
          <w:rFonts w:asciiTheme="majorBidi" w:hAnsiTheme="majorBidi" w:cstheme="majorBidi"/>
          <w:color w:val="000000" w:themeColor="text1"/>
          <w:sz w:val="24"/>
          <w:szCs w:val="24"/>
        </w:rPr>
        <w:t>,</w:t>
      </w:r>
      <w:r w:rsidR="0008727B" w:rsidRPr="00CF181D">
        <w:rPr>
          <w:rFonts w:asciiTheme="majorBidi" w:hAnsiTheme="majorBidi" w:cstheme="majorBidi"/>
          <w:color w:val="000000" w:themeColor="text1"/>
          <w:sz w:val="24"/>
          <w:szCs w:val="24"/>
        </w:rPr>
        <w:t xml:space="preserve"> </w:t>
      </w:r>
      <w:proofErr w:type="spellStart"/>
      <w:r w:rsidR="0008727B" w:rsidRPr="00CF181D">
        <w:rPr>
          <w:rFonts w:asciiTheme="majorBidi" w:hAnsiTheme="majorBidi" w:cstheme="majorBidi"/>
          <w:color w:val="000000" w:themeColor="text1"/>
          <w:sz w:val="24"/>
          <w:szCs w:val="24"/>
        </w:rPr>
        <w:t>không</w:t>
      </w:r>
      <w:proofErr w:type="spellEnd"/>
      <w:r w:rsidR="0008727B" w:rsidRPr="00CF181D">
        <w:rPr>
          <w:rFonts w:asciiTheme="majorBidi" w:hAnsiTheme="majorBidi" w:cstheme="majorBidi"/>
          <w:color w:val="000000" w:themeColor="text1"/>
          <w:sz w:val="24"/>
          <w:szCs w:val="24"/>
        </w:rPr>
        <w:t xml:space="preserve"> </w:t>
      </w:r>
      <w:r w:rsidR="00751679" w:rsidRPr="00CF181D">
        <w:rPr>
          <w:rFonts w:asciiTheme="majorBidi" w:hAnsiTheme="majorBidi" w:cstheme="majorBidi"/>
          <w:color w:val="000000" w:themeColor="text1"/>
          <w:sz w:val="24"/>
          <w:szCs w:val="24"/>
        </w:rPr>
        <w:t xml:space="preserve">sử </w:t>
      </w:r>
      <w:proofErr w:type="spellStart"/>
      <w:r w:rsidR="00751679" w:rsidRPr="00CF181D">
        <w:rPr>
          <w:rFonts w:asciiTheme="majorBidi" w:hAnsiTheme="majorBidi" w:cstheme="majorBidi"/>
          <w:color w:val="000000" w:themeColor="text1"/>
          <w:sz w:val="24"/>
          <w:szCs w:val="24"/>
        </w:rPr>
        <w:t>dụng</w:t>
      </w:r>
      <w:proofErr w:type="spellEnd"/>
      <w:r w:rsidR="00751679" w:rsidRPr="00CF181D">
        <w:rPr>
          <w:rFonts w:asciiTheme="majorBidi" w:hAnsiTheme="majorBidi" w:cstheme="majorBidi"/>
          <w:color w:val="000000" w:themeColor="text1"/>
          <w:sz w:val="24"/>
          <w:szCs w:val="24"/>
        </w:rPr>
        <w:t xml:space="preserve"> corticosteroids,</w:t>
      </w:r>
      <w:r w:rsidR="007A71E0" w:rsidRPr="00CF181D">
        <w:rPr>
          <w:rFonts w:asciiTheme="majorBidi" w:hAnsiTheme="majorBidi" w:cstheme="majorBidi"/>
          <w:color w:val="000000" w:themeColor="text1"/>
          <w:sz w:val="24"/>
          <w:szCs w:val="24"/>
        </w:rPr>
        <w:t xml:space="preserve"> </w:t>
      </w:r>
      <w:proofErr w:type="spellStart"/>
      <w:r w:rsidR="007A71E0" w:rsidRPr="00CF181D">
        <w:rPr>
          <w:rFonts w:asciiTheme="majorBidi" w:hAnsiTheme="majorBidi" w:cstheme="majorBidi"/>
          <w:color w:val="000000" w:themeColor="text1"/>
          <w:sz w:val="24"/>
          <w:szCs w:val="24"/>
        </w:rPr>
        <w:t>nên</w:t>
      </w:r>
      <w:proofErr w:type="spellEnd"/>
      <w:r w:rsidR="007A71E0" w:rsidRPr="00CF181D">
        <w:rPr>
          <w:rFonts w:asciiTheme="majorBidi" w:hAnsiTheme="majorBidi" w:cstheme="majorBidi"/>
          <w:color w:val="000000" w:themeColor="text1"/>
          <w:sz w:val="24"/>
          <w:szCs w:val="24"/>
        </w:rPr>
        <w:t xml:space="preserve"> </w:t>
      </w:r>
      <w:proofErr w:type="spellStart"/>
      <w:r w:rsidR="007A71E0" w:rsidRPr="00CF181D">
        <w:rPr>
          <w:rFonts w:asciiTheme="majorBidi" w:hAnsiTheme="majorBidi" w:cstheme="majorBidi"/>
          <w:color w:val="000000" w:themeColor="text1"/>
          <w:sz w:val="24"/>
          <w:szCs w:val="24"/>
        </w:rPr>
        <w:t>nghĩ</w:t>
      </w:r>
      <w:proofErr w:type="spellEnd"/>
      <w:r w:rsidR="007A71E0" w:rsidRPr="00CF181D">
        <w:rPr>
          <w:rFonts w:asciiTheme="majorBidi" w:hAnsiTheme="majorBidi" w:cstheme="majorBidi"/>
          <w:color w:val="000000" w:themeColor="text1"/>
          <w:sz w:val="24"/>
          <w:szCs w:val="24"/>
        </w:rPr>
        <w:t xml:space="preserve"> </w:t>
      </w:r>
      <w:proofErr w:type="spellStart"/>
      <w:r w:rsidR="007A71E0" w:rsidRPr="00CF181D">
        <w:rPr>
          <w:rFonts w:asciiTheme="majorBidi" w:hAnsiTheme="majorBidi" w:cstheme="majorBidi"/>
          <w:color w:val="000000" w:themeColor="text1"/>
          <w:sz w:val="24"/>
          <w:szCs w:val="24"/>
        </w:rPr>
        <w:t>các</w:t>
      </w:r>
      <w:proofErr w:type="spellEnd"/>
      <w:r w:rsidR="007A71E0" w:rsidRPr="00CF181D">
        <w:rPr>
          <w:rFonts w:asciiTheme="majorBidi" w:hAnsiTheme="majorBidi" w:cstheme="majorBidi"/>
          <w:color w:val="000000" w:themeColor="text1"/>
          <w:sz w:val="24"/>
          <w:szCs w:val="24"/>
        </w:rPr>
        <w:t xml:space="preserve"> </w:t>
      </w:r>
      <w:proofErr w:type="spellStart"/>
      <w:r w:rsidR="007A71E0" w:rsidRPr="00CF181D">
        <w:rPr>
          <w:rFonts w:asciiTheme="majorBidi" w:hAnsiTheme="majorBidi" w:cstheme="majorBidi"/>
          <w:color w:val="000000" w:themeColor="text1"/>
          <w:sz w:val="24"/>
          <w:szCs w:val="24"/>
        </w:rPr>
        <w:t>tác</w:t>
      </w:r>
      <w:proofErr w:type="spellEnd"/>
      <w:r w:rsidR="007A71E0" w:rsidRPr="00CF181D">
        <w:rPr>
          <w:rFonts w:asciiTheme="majorBidi" w:hAnsiTheme="majorBidi" w:cstheme="majorBidi"/>
          <w:color w:val="000000" w:themeColor="text1"/>
          <w:sz w:val="24"/>
          <w:szCs w:val="24"/>
        </w:rPr>
        <w:t xml:space="preserve"> nhân S</w:t>
      </w:r>
      <w:r w:rsidR="00526EF6" w:rsidRPr="00CF181D">
        <w:rPr>
          <w:rFonts w:asciiTheme="majorBidi" w:hAnsiTheme="majorBidi" w:cstheme="majorBidi"/>
          <w:color w:val="000000" w:themeColor="text1"/>
          <w:sz w:val="24"/>
          <w:szCs w:val="24"/>
        </w:rPr>
        <w:t xml:space="preserve">treptococcus </w:t>
      </w:r>
      <w:proofErr w:type="spellStart"/>
      <w:r w:rsidR="00526EF6" w:rsidRPr="00CF181D">
        <w:rPr>
          <w:rFonts w:asciiTheme="majorBidi" w:hAnsiTheme="majorBidi" w:cstheme="majorBidi"/>
          <w:color w:val="000000" w:themeColor="text1"/>
          <w:sz w:val="24"/>
          <w:szCs w:val="24"/>
        </w:rPr>
        <w:t>pneumoniae</w:t>
      </w:r>
      <w:proofErr w:type="spellEnd"/>
      <w:r w:rsidR="00526EF6" w:rsidRPr="00CF181D">
        <w:rPr>
          <w:rFonts w:asciiTheme="majorBidi" w:hAnsiTheme="majorBidi" w:cstheme="majorBidi"/>
          <w:color w:val="000000" w:themeColor="text1"/>
          <w:sz w:val="24"/>
          <w:szCs w:val="24"/>
        </w:rPr>
        <w:t xml:space="preserve">, </w:t>
      </w:r>
      <w:proofErr w:type="spellStart"/>
      <w:r w:rsidR="009B41E4" w:rsidRPr="00CF181D">
        <w:rPr>
          <w:rFonts w:asciiTheme="majorBidi" w:hAnsiTheme="majorBidi" w:cstheme="majorBidi"/>
          <w:color w:val="000000" w:themeColor="text1"/>
          <w:sz w:val="24"/>
          <w:szCs w:val="24"/>
        </w:rPr>
        <w:t>H</w:t>
      </w:r>
      <w:r w:rsidR="006B1373" w:rsidRPr="00CF181D">
        <w:rPr>
          <w:rFonts w:asciiTheme="majorBidi" w:hAnsiTheme="majorBidi" w:cstheme="majorBidi"/>
          <w:color w:val="000000" w:themeColor="text1"/>
          <w:sz w:val="24"/>
          <w:szCs w:val="24"/>
        </w:rPr>
        <w:t>aemophilus</w:t>
      </w:r>
      <w:proofErr w:type="spellEnd"/>
      <w:r w:rsidR="006B1373" w:rsidRPr="00CF181D">
        <w:rPr>
          <w:rFonts w:asciiTheme="majorBidi" w:hAnsiTheme="majorBidi" w:cstheme="majorBidi"/>
          <w:color w:val="000000" w:themeColor="text1"/>
          <w:sz w:val="24"/>
          <w:szCs w:val="24"/>
        </w:rPr>
        <w:t xml:space="preserve"> influenza, </w:t>
      </w:r>
      <w:proofErr w:type="spellStart"/>
      <w:r w:rsidR="00445EAB" w:rsidRPr="00CF181D">
        <w:rPr>
          <w:rFonts w:asciiTheme="majorBidi" w:hAnsiTheme="majorBidi" w:cstheme="majorBidi"/>
          <w:color w:val="000000" w:themeColor="text1"/>
          <w:sz w:val="24"/>
          <w:szCs w:val="24"/>
        </w:rPr>
        <w:t>Moracerra</w:t>
      </w:r>
      <w:proofErr w:type="spellEnd"/>
      <w:r w:rsidR="00445EAB" w:rsidRPr="00CF181D">
        <w:rPr>
          <w:rFonts w:asciiTheme="majorBidi" w:hAnsiTheme="majorBidi" w:cstheme="majorBidi"/>
          <w:color w:val="000000" w:themeColor="text1"/>
          <w:sz w:val="24"/>
          <w:szCs w:val="24"/>
        </w:rPr>
        <w:t xml:space="preserve"> </w:t>
      </w:r>
      <w:proofErr w:type="spellStart"/>
      <w:r w:rsidR="00445EAB" w:rsidRPr="00CF181D">
        <w:rPr>
          <w:rFonts w:asciiTheme="majorBidi" w:hAnsiTheme="majorBidi" w:cstheme="majorBidi"/>
          <w:color w:val="000000" w:themeColor="text1"/>
          <w:sz w:val="24"/>
          <w:szCs w:val="24"/>
        </w:rPr>
        <w:t>c</w:t>
      </w:r>
      <w:r w:rsidR="006B1373" w:rsidRPr="00CF181D">
        <w:rPr>
          <w:rFonts w:asciiTheme="majorBidi" w:hAnsiTheme="majorBidi" w:cstheme="majorBidi"/>
          <w:color w:val="000000" w:themeColor="text1"/>
          <w:sz w:val="24"/>
          <w:szCs w:val="24"/>
        </w:rPr>
        <w:t>ataharris</w:t>
      </w:r>
      <w:proofErr w:type="spellEnd"/>
    </w:p>
    <w:p w14:paraId="370DB9E2" w14:textId="77777777" w:rsidR="00445EAB" w:rsidRPr="00412155" w:rsidRDefault="00445EAB" w:rsidP="00CF181D">
      <w:pPr>
        <w:pStyle w:val="ListParagraph"/>
        <w:spacing w:after="0" w:line="276" w:lineRule="auto"/>
        <w:ind w:left="144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Biến </w:t>
      </w:r>
      <w:proofErr w:type="spellStart"/>
      <w:r w:rsidRPr="00CF181D">
        <w:rPr>
          <w:rFonts w:asciiTheme="majorBidi" w:hAnsiTheme="majorBidi" w:cstheme="majorBidi"/>
          <w:color w:val="000000" w:themeColor="text1"/>
          <w:sz w:val="24"/>
          <w:szCs w:val="24"/>
        </w:rPr>
        <w:t>chứng</w:t>
      </w:r>
      <w:proofErr w:type="spellEnd"/>
    </w:p>
    <w:p w14:paraId="47061C97" w14:textId="77777777" w:rsidR="005829F0" w:rsidRPr="00412155" w:rsidRDefault="00445EAB" w:rsidP="00CF181D">
      <w:pPr>
        <w:pStyle w:val="ListParagraph"/>
        <w:spacing w:after="0" w:line="276" w:lineRule="auto"/>
        <w:ind w:left="1440" w:firstLine="2"/>
        <w:jc w:val="both"/>
        <w:rPr>
          <w:rFonts w:asciiTheme="majorBidi" w:hAnsiTheme="majorBidi" w:cstheme="majorBidi"/>
          <w:color w:val="000000" w:themeColor="text1"/>
          <w:sz w:val="24"/>
          <w:szCs w:val="24"/>
        </w:rPr>
      </w:pPr>
      <w:ins w:id="6" w:author="Nguyễn Trần Minh Đức" w:date="2022-06-22T21:44:00Z">
        <w:r w:rsidRPr="00412155">
          <w:rPr>
            <w:rFonts w:asciiTheme="majorBidi" w:hAnsiTheme="majorBidi" w:cstheme="majorBidi"/>
            <w:color w:val="000000" w:themeColor="text1"/>
            <w:sz w:val="24"/>
            <w:szCs w:val="24"/>
            <w:rPrChange w:id="7" w:author="Nguyễn Trần Minh Đức" w:date="2022-06-22T21:48:00Z">
              <w:rPr>
                <w:color w:val="000000" w:themeColor="text1"/>
                <w:sz w:val="24"/>
                <w:szCs w:val="24"/>
              </w:rPr>
            </w:rPrChange>
          </w:rPr>
          <w:tab/>
        </w:r>
      </w:ins>
      <w:r w:rsidRPr="00CF181D">
        <w:rPr>
          <w:rFonts w:asciiTheme="majorBidi" w:hAnsiTheme="majorBidi" w:cstheme="majorBidi"/>
          <w:color w:val="000000" w:themeColor="text1"/>
          <w:sz w:val="24"/>
          <w:szCs w:val="24"/>
        </w:rPr>
        <w:t xml:space="preserve">- Tại phổi: </w:t>
      </w:r>
    </w:p>
    <w:p w14:paraId="3E08F3FA" w14:textId="19365C06" w:rsidR="005829F0" w:rsidRPr="00412155" w:rsidRDefault="005829F0" w:rsidP="00CF181D">
      <w:pPr>
        <w:pStyle w:val="ListParagraph"/>
        <w:spacing w:after="0" w:line="276" w:lineRule="auto"/>
        <w:ind w:left="288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Tràn</w:t>
      </w:r>
      <w:proofErr w:type="spellEnd"/>
      <w:r w:rsidRPr="00CF181D">
        <w:rPr>
          <w:rFonts w:asciiTheme="majorBidi" w:hAnsiTheme="majorBidi" w:cstheme="majorBidi"/>
          <w:color w:val="000000" w:themeColor="text1"/>
          <w:sz w:val="24"/>
          <w:szCs w:val="24"/>
        </w:rPr>
        <w:t xml:space="preserve"> dịch </w:t>
      </w:r>
      <w:proofErr w:type="spellStart"/>
      <w:r w:rsidRPr="00CF181D">
        <w:rPr>
          <w:rFonts w:asciiTheme="majorBidi" w:hAnsiTheme="majorBidi" w:cstheme="majorBidi"/>
          <w:color w:val="000000" w:themeColor="text1"/>
          <w:sz w:val="24"/>
          <w:szCs w:val="24"/>
        </w:rPr>
        <w:t>màng</w:t>
      </w:r>
      <w:proofErr w:type="spellEnd"/>
      <w:r w:rsidRPr="00CF181D">
        <w:rPr>
          <w:rFonts w:asciiTheme="majorBidi" w:hAnsiTheme="majorBidi" w:cstheme="majorBidi"/>
          <w:color w:val="000000" w:themeColor="text1"/>
          <w:sz w:val="24"/>
          <w:szCs w:val="24"/>
        </w:rPr>
        <w:t xml:space="preserve"> phổi</w:t>
      </w:r>
      <w:r w:rsidR="00125743" w:rsidRPr="00CF181D">
        <w:rPr>
          <w:rFonts w:asciiTheme="majorBidi" w:hAnsiTheme="majorBidi" w:cstheme="majorBidi"/>
          <w:color w:val="000000" w:themeColor="text1"/>
          <w:sz w:val="24"/>
          <w:szCs w:val="24"/>
        </w:rPr>
        <w:t xml:space="preserve">: TCTT </w:t>
      </w:r>
      <w:proofErr w:type="spellStart"/>
      <w:r w:rsidR="00125743" w:rsidRPr="00CF181D">
        <w:rPr>
          <w:rFonts w:asciiTheme="majorBidi" w:hAnsiTheme="majorBidi" w:cstheme="majorBidi"/>
          <w:color w:val="000000" w:themeColor="text1"/>
          <w:sz w:val="24"/>
          <w:szCs w:val="24"/>
        </w:rPr>
        <w:t>không</w:t>
      </w:r>
      <w:proofErr w:type="spellEnd"/>
      <w:r w:rsidR="00125743" w:rsidRPr="00CF181D">
        <w:rPr>
          <w:rFonts w:asciiTheme="majorBidi" w:hAnsiTheme="majorBidi" w:cstheme="majorBidi"/>
          <w:color w:val="000000" w:themeColor="text1"/>
          <w:sz w:val="24"/>
          <w:szCs w:val="24"/>
        </w:rPr>
        <w:t xml:space="preserve"> </w:t>
      </w:r>
      <w:proofErr w:type="spellStart"/>
      <w:r w:rsidR="00125743" w:rsidRPr="00CF181D">
        <w:rPr>
          <w:rFonts w:asciiTheme="majorBidi" w:hAnsiTheme="majorBidi" w:cstheme="majorBidi"/>
          <w:color w:val="000000" w:themeColor="text1"/>
          <w:sz w:val="24"/>
          <w:szCs w:val="24"/>
        </w:rPr>
        <w:t>thấy</w:t>
      </w:r>
      <w:proofErr w:type="spellEnd"/>
      <w:r w:rsidR="00125743" w:rsidRPr="00CF181D">
        <w:rPr>
          <w:rFonts w:asciiTheme="majorBidi" w:hAnsiTheme="majorBidi" w:cstheme="majorBidi"/>
          <w:color w:val="000000" w:themeColor="text1"/>
          <w:sz w:val="24"/>
          <w:szCs w:val="24"/>
        </w:rPr>
        <w:t xml:space="preserve"> hội </w:t>
      </w:r>
      <w:proofErr w:type="spellStart"/>
      <w:r w:rsidR="00125743" w:rsidRPr="00CF181D">
        <w:rPr>
          <w:rFonts w:asciiTheme="majorBidi" w:hAnsiTheme="majorBidi" w:cstheme="majorBidi"/>
          <w:color w:val="000000" w:themeColor="text1"/>
          <w:sz w:val="24"/>
          <w:szCs w:val="24"/>
        </w:rPr>
        <w:t>chứng</w:t>
      </w:r>
      <w:proofErr w:type="spellEnd"/>
      <w:r w:rsidR="00125743" w:rsidRPr="00CF181D">
        <w:rPr>
          <w:rFonts w:asciiTheme="majorBidi" w:hAnsiTheme="majorBidi" w:cstheme="majorBidi"/>
          <w:color w:val="000000" w:themeColor="text1"/>
          <w:sz w:val="24"/>
          <w:szCs w:val="24"/>
        </w:rPr>
        <w:t xml:space="preserve"> 3 </w:t>
      </w:r>
      <w:proofErr w:type="spellStart"/>
      <w:r w:rsidR="00125743" w:rsidRPr="00CF181D">
        <w:rPr>
          <w:rFonts w:asciiTheme="majorBidi" w:hAnsiTheme="majorBidi" w:cstheme="majorBidi"/>
          <w:color w:val="000000" w:themeColor="text1"/>
          <w:sz w:val="24"/>
          <w:szCs w:val="24"/>
        </w:rPr>
        <w:t>giảm</w:t>
      </w:r>
      <w:proofErr w:type="spellEnd"/>
      <w:r w:rsidR="00D91D1F" w:rsidRPr="00CF181D">
        <w:rPr>
          <w:rFonts w:asciiTheme="majorBidi" w:hAnsiTheme="majorBidi" w:cstheme="majorBidi"/>
          <w:color w:val="000000" w:themeColor="text1"/>
          <w:sz w:val="24"/>
          <w:szCs w:val="24"/>
        </w:rPr>
        <w:t xml:space="preserve"> =&gt; đề </w:t>
      </w:r>
      <w:proofErr w:type="spellStart"/>
      <w:r w:rsidR="00D91D1F" w:rsidRPr="00CF181D">
        <w:rPr>
          <w:rFonts w:asciiTheme="majorBidi" w:hAnsiTheme="majorBidi" w:cstheme="majorBidi"/>
          <w:color w:val="000000" w:themeColor="text1"/>
          <w:sz w:val="24"/>
          <w:szCs w:val="24"/>
        </w:rPr>
        <w:t>nghị</w:t>
      </w:r>
      <w:proofErr w:type="spellEnd"/>
      <w:r w:rsidR="00D91D1F" w:rsidRPr="00CF181D">
        <w:rPr>
          <w:rFonts w:asciiTheme="majorBidi" w:hAnsiTheme="majorBidi" w:cstheme="majorBidi"/>
          <w:color w:val="000000" w:themeColor="text1"/>
          <w:sz w:val="24"/>
          <w:szCs w:val="24"/>
        </w:rPr>
        <w:t xml:space="preserve"> x </w:t>
      </w:r>
      <w:proofErr w:type="spellStart"/>
      <w:r w:rsidR="00D91D1F" w:rsidRPr="00CF181D">
        <w:rPr>
          <w:rFonts w:asciiTheme="majorBidi" w:hAnsiTheme="majorBidi" w:cstheme="majorBidi"/>
          <w:color w:val="000000" w:themeColor="text1"/>
          <w:sz w:val="24"/>
          <w:szCs w:val="24"/>
        </w:rPr>
        <w:t>quang</w:t>
      </w:r>
      <w:proofErr w:type="spellEnd"/>
      <w:r w:rsidR="00D91D1F" w:rsidRPr="00CF181D">
        <w:rPr>
          <w:rFonts w:asciiTheme="majorBidi" w:hAnsiTheme="majorBidi" w:cstheme="majorBidi"/>
          <w:color w:val="000000" w:themeColor="text1"/>
          <w:sz w:val="24"/>
          <w:szCs w:val="24"/>
        </w:rPr>
        <w:t xml:space="preserve"> </w:t>
      </w:r>
      <w:proofErr w:type="spellStart"/>
      <w:r w:rsidR="00D91D1F" w:rsidRPr="00CF181D">
        <w:rPr>
          <w:rFonts w:asciiTheme="majorBidi" w:hAnsiTheme="majorBidi" w:cstheme="majorBidi"/>
          <w:color w:val="000000" w:themeColor="text1"/>
          <w:sz w:val="24"/>
          <w:szCs w:val="24"/>
        </w:rPr>
        <w:t>ngực</w:t>
      </w:r>
      <w:proofErr w:type="spellEnd"/>
      <w:r w:rsidR="00D91D1F" w:rsidRPr="00CF181D">
        <w:rPr>
          <w:rFonts w:asciiTheme="majorBidi" w:hAnsiTheme="majorBidi" w:cstheme="majorBidi"/>
          <w:color w:val="000000" w:themeColor="text1"/>
          <w:sz w:val="24"/>
          <w:szCs w:val="24"/>
        </w:rPr>
        <w:t xml:space="preserve"> </w:t>
      </w:r>
    </w:p>
    <w:p w14:paraId="71E576B8" w14:textId="4DFBB251" w:rsidR="005829F0" w:rsidRPr="00412155" w:rsidRDefault="005829F0" w:rsidP="00CF181D">
      <w:pPr>
        <w:pStyle w:val="ListParagraph"/>
        <w:spacing w:after="0" w:line="276" w:lineRule="auto"/>
        <w:ind w:left="288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Suy</w:t>
      </w:r>
      <w:proofErr w:type="spellEnd"/>
      <w:r w:rsidRPr="00CF181D">
        <w:rPr>
          <w:rFonts w:asciiTheme="majorBidi" w:hAnsiTheme="majorBidi" w:cstheme="majorBidi"/>
          <w:color w:val="000000" w:themeColor="text1"/>
          <w:sz w:val="24"/>
          <w:szCs w:val="24"/>
        </w:rPr>
        <w:t xml:space="preserve"> hô hấp</w:t>
      </w:r>
      <w:r w:rsidR="00D91D1F" w:rsidRPr="00CF181D">
        <w:rPr>
          <w:rFonts w:asciiTheme="majorBidi" w:hAnsiTheme="majorBidi" w:cstheme="majorBidi"/>
          <w:color w:val="000000" w:themeColor="text1"/>
          <w:sz w:val="24"/>
          <w:szCs w:val="24"/>
        </w:rPr>
        <w:t xml:space="preserve">: Có </w:t>
      </w:r>
      <w:proofErr w:type="spellStart"/>
      <w:r w:rsidR="00D91D1F" w:rsidRPr="00CF181D">
        <w:rPr>
          <w:rFonts w:asciiTheme="majorBidi" w:hAnsiTheme="majorBidi" w:cstheme="majorBidi"/>
          <w:color w:val="000000" w:themeColor="text1"/>
          <w:sz w:val="24"/>
          <w:szCs w:val="24"/>
        </w:rPr>
        <w:t>suy</w:t>
      </w:r>
      <w:proofErr w:type="spellEnd"/>
      <w:r w:rsidR="00D91D1F" w:rsidRPr="00CF181D">
        <w:rPr>
          <w:rFonts w:asciiTheme="majorBidi" w:hAnsiTheme="majorBidi" w:cstheme="majorBidi"/>
          <w:color w:val="000000" w:themeColor="text1"/>
          <w:sz w:val="24"/>
          <w:szCs w:val="24"/>
        </w:rPr>
        <w:t xml:space="preserve"> hô hấp với LS </w:t>
      </w:r>
      <w:proofErr w:type="spellStart"/>
      <w:r w:rsidR="00D91D1F" w:rsidRPr="00CF181D">
        <w:rPr>
          <w:rFonts w:asciiTheme="majorBidi" w:hAnsiTheme="majorBidi" w:cstheme="majorBidi"/>
          <w:color w:val="000000" w:themeColor="text1"/>
          <w:sz w:val="24"/>
          <w:szCs w:val="24"/>
        </w:rPr>
        <w:t>khó</w:t>
      </w:r>
      <w:proofErr w:type="spellEnd"/>
      <w:r w:rsidR="00D91D1F" w:rsidRPr="00CF181D">
        <w:rPr>
          <w:rFonts w:asciiTheme="majorBidi" w:hAnsiTheme="majorBidi" w:cstheme="majorBidi"/>
          <w:color w:val="000000" w:themeColor="text1"/>
          <w:sz w:val="24"/>
          <w:szCs w:val="24"/>
        </w:rPr>
        <w:t xml:space="preserve"> </w:t>
      </w:r>
      <w:proofErr w:type="spellStart"/>
      <w:r w:rsidR="00D91D1F" w:rsidRPr="00CF181D">
        <w:rPr>
          <w:rFonts w:asciiTheme="majorBidi" w:hAnsiTheme="majorBidi" w:cstheme="majorBidi"/>
          <w:color w:val="000000" w:themeColor="text1"/>
          <w:sz w:val="24"/>
          <w:szCs w:val="24"/>
        </w:rPr>
        <w:t>thở</w:t>
      </w:r>
      <w:proofErr w:type="spellEnd"/>
      <w:r w:rsidR="00D91D1F" w:rsidRPr="00CF181D">
        <w:rPr>
          <w:rFonts w:asciiTheme="majorBidi" w:hAnsiTheme="majorBidi" w:cstheme="majorBidi"/>
          <w:color w:val="000000" w:themeColor="text1"/>
          <w:sz w:val="24"/>
          <w:szCs w:val="24"/>
        </w:rPr>
        <w:t>, mạch 100 lần/</w:t>
      </w:r>
      <w:proofErr w:type="spellStart"/>
      <w:r w:rsidR="00D91D1F" w:rsidRPr="00CF181D">
        <w:rPr>
          <w:rFonts w:asciiTheme="majorBidi" w:hAnsiTheme="majorBidi" w:cstheme="majorBidi"/>
          <w:color w:val="000000" w:themeColor="text1"/>
          <w:sz w:val="24"/>
          <w:szCs w:val="24"/>
        </w:rPr>
        <w:t>phút</w:t>
      </w:r>
      <w:proofErr w:type="spellEnd"/>
      <w:r w:rsidR="00D91D1F" w:rsidRPr="00CF181D">
        <w:rPr>
          <w:rFonts w:asciiTheme="majorBidi" w:hAnsiTheme="majorBidi" w:cstheme="majorBidi"/>
          <w:color w:val="000000" w:themeColor="text1"/>
          <w:sz w:val="24"/>
          <w:szCs w:val="24"/>
        </w:rPr>
        <w:t xml:space="preserve">, </w:t>
      </w:r>
      <w:proofErr w:type="spellStart"/>
      <w:r w:rsidR="00D91D1F" w:rsidRPr="00CF181D">
        <w:rPr>
          <w:rFonts w:asciiTheme="majorBidi" w:hAnsiTheme="majorBidi" w:cstheme="majorBidi"/>
          <w:color w:val="000000" w:themeColor="text1"/>
          <w:sz w:val="24"/>
          <w:szCs w:val="24"/>
        </w:rPr>
        <w:t>nhịp</w:t>
      </w:r>
      <w:proofErr w:type="spellEnd"/>
      <w:r w:rsidR="00D91D1F" w:rsidRPr="00CF181D">
        <w:rPr>
          <w:rFonts w:asciiTheme="majorBidi" w:hAnsiTheme="majorBidi" w:cstheme="majorBidi"/>
          <w:color w:val="000000" w:themeColor="text1"/>
          <w:sz w:val="24"/>
          <w:szCs w:val="24"/>
        </w:rPr>
        <w:t xml:space="preserve"> </w:t>
      </w:r>
      <w:proofErr w:type="spellStart"/>
      <w:r w:rsidR="00D91D1F" w:rsidRPr="00CF181D">
        <w:rPr>
          <w:rFonts w:asciiTheme="majorBidi" w:hAnsiTheme="majorBidi" w:cstheme="majorBidi"/>
          <w:color w:val="000000" w:themeColor="text1"/>
          <w:sz w:val="24"/>
          <w:szCs w:val="24"/>
        </w:rPr>
        <w:t>thở</w:t>
      </w:r>
      <w:proofErr w:type="spellEnd"/>
      <w:r w:rsidR="00D91D1F" w:rsidRPr="00CF181D">
        <w:rPr>
          <w:rFonts w:asciiTheme="majorBidi" w:hAnsiTheme="majorBidi" w:cstheme="majorBidi"/>
          <w:color w:val="000000" w:themeColor="text1"/>
          <w:sz w:val="24"/>
          <w:szCs w:val="24"/>
        </w:rPr>
        <w:t xml:space="preserve"> 22 lần/</w:t>
      </w:r>
      <w:proofErr w:type="spellStart"/>
      <w:r w:rsidR="00D91D1F" w:rsidRPr="00CF181D">
        <w:rPr>
          <w:rFonts w:asciiTheme="majorBidi" w:hAnsiTheme="majorBidi" w:cstheme="majorBidi"/>
          <w:color w:val="000000" w:themeColor="text1"/>
          <w:sz w:val="24"/>
          <w:szCs w:val="24"/>
        </w:rPr>
        <w:t>phút</w:t>
      </w:r>
      <w:proofErr w:type="spellEnd"/>
      <w:r w:rsidR="00D91D1F" w:rsidRPr="00CF181D">
        <w:rPr>
          <w:rFonts w:asciiTheme="majorBidi" w:hAnsiTheme="majorBidi" w:cstheme="majorBidi"/>
          <w:color w:val="000000" w:themeColor="text1"/>
          <w:sz w:val="24"/>
          <w:szCs w:val="24"/>
        </w:rPr>
        <w:t xml:space="preserve">, </w:t>
      </w:r>
      <w:proofErr w:type="spellStart"/>
      <w:r w:rsidR="00D91D1F" w:rsidRPr="00CF181D">
        <w:rPr>
          <w:rFonts w:asciiTheme="majorBidi" w:hAnsiTheme="majorBidi" w:cstheme="majorBidi"/>
          <w:color w:val="000000" w:themeColor="text1"/>
          <w:sz w:val="24"/>
          <w:szCs w:val="24"/>
        </w:rPr>
        <w:t>và</w:t>
      </w:r>
      <w:proofErr w:type="spellEnd"/>
      <w:r w:rsidR="00D91D1F" w:rsidRPr="00CF181D">
        <w:rPr>
          <w:rFonts w:asciiTheme="majorBidi" w:hAnsiTheme="majorBidi" w:cstheme="majorBidi"/>
          <w:color w:val="000000" w:themeColor="text1"/>
          <w:sz w:val="24"/>
          <w:szCs w:val="24"/>
        </w:rPr>
        <w:t xml:space="preserve"> SpO2 96% với </w:t>
      </w:r>
      <w:proofErr w:type="spellStart"/>
      <w:r w:rsidR="00D91D1F" w:rsidRPr="00CF181D">
        <w:rPr>
          <w:rFonts w:asciiTheme="majorBidi" w:hAnsiTheme="majorBidi" w:cstheme="majorBidi"/>
          <w:color w:val="000000" w:themeColor="text1"/>
          <w:sz w:val="24"/>
          <w:szCs w:val="24"/>
        </w:rPr>
        <w:t>oxy</w:t>
      </w:r>
      <w:proofErr w:type="spellEnd"/>
      <w:r w:rsidR="00D91D1F" w:rsidRPr="00CF181D">
        <w:rPr>
          <w:rFonts w:asciiTheme="majorBidi" w:hAnsiTheme="majorBidi" w:cstheme="majorBidi"/>
          <w:color w:val="000000" w:themeColor="text1"/>
          <w:sz w:val="24"/>
          <w:szCs w:val="24"/>
        </w:rPr>
        <w:t xml:space="preserve"> ẩm </w:t>
      </w:r>
      <w:proofErr w:type="spellStart"/>
      <w:r w:rsidR="00D91D1F" w:rsidRPr="00CF181D">
        <w:rPr>
          <w:rFonts w:asciiTheme="majorBidi" w:hAnsiTheme="majorBidi" w:cstheme="majorBidi"/>
          <w:color w:val="000000" w:themeColor="text1"/>
          <w:sz w:val="24"/>
          <w:szCs w:val="24"/>
        </w:rPr>
        <w:t>canula</w:t>
      </w:r>
      <w:proofErr w:type="spellEnd"/>
      <w:r w:rsidR="00D91D1F" w:rsidRPr="00CF181D">
        <w:rPr>
          <w:rFonts w:asciiTheme="majorBidi" w:hAnsiTheme="majorBidi" w:cstheme="majorBidi"/>
          <w:color w:val="000000" w:themeColor="text1"/>
          <w:sz w:val="24"/>
          <w:szCs w:val="24"/>
        </w:rPr>
        <w:t xml:space="preserve"> 1 </w:t>
      </w:r>
      <w:proofErr w:type="spellStart"/>
      <w:r w:rsidR="00D91D1F" w:rsidRPr="00CF181D">
        <w:rPr>
          <w:rFonts w:asciiTheme="majorBidi" w:hAnsiTheme="majorBidi" w:cstheme="majorBidi"/>
          <w:color w:val="000000" w:themeColor="text1"/>
          <w:sz w:val="24"/>
          <w:szCs w:val="24"/>
        </w:rPr>
        <w:t>lít</w:t>
      </w:r>
      <w:proofErr w:type="spellEnd"/>
      <w:r w:rsidR="00D91D1F" w:rsidRPr="00CF181D">
        <w:rPr>
          <w:rFonts w:asciiTheme="majorBidi" w:hAnsiTheme="majorBidi" w:cstheme="majorBidi"/>
          <w:color w:val="000000" w:themeColor="text1"/>
          <w:sz w:val="24"/>
          <w:szCs w:val="24"/>
        </w:rPr>
        <w:t xml:space="preserve"> / </w:t>
      </w:r>
      <w:proofErr w:type="spellStart"/>
      <w:r w:rsidR="00D91D1F" w:rsidRPr="00CF181D">
        <w:rPr>
          <w:rFonts w:asciiTheme="majorBidi" w:hAnsiTheme="majorBidi" w:cstheme="majorBidi"/>
          <w:color w:val="000000" w:themeColor="text1"/>
          <w:sz w:val="24"/>
          <w:szCs w:val="24"/>
        </w:rPr>
        <w:t>phút</w:t>
      </w:r>
      <w:proofErr w:type="spellEnd"/>
    </w:p>
    <w:p w14:paraId="60D01B8B" w14:textId="4B0DDD97" w:rsidR="005829F0" w:rsidRPr="00412155" w:rsidRDefault="005829F0" w:rsidP="00CF181D">
      <w:pPr>
        <w:pStyle w:val="ListParagraph"/>
        <w:spacing w:after="0" w:line="276" w:lineRule="auto"/>
        <w:ind w:left="288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Abcess</w:t>
      </w:r>
      <w:proofErr w:type="spellEnd"/>
      <w:r w:rsidRPr="00CF181D">
        <w:rPr>
          <w:rFonts w:asciiTheme="majorBidi" w:hAnsiTheme="majorBidi" w:cstheme="majorBidi"/>
          <w:color w:val="000000" w:themeColor="text1"/>
          <w:sz w:val="24"/>
          <w:szCs w:val="24"/>
        </w:rPr>
        <w:t xml:space="preserve"> phổi</w:t>
      </w:r>
      <w:r w:rsidR="00D91D1F" w:rsidRPr="00CF181D">
        <w:rPr>
          <w:rFonts w:asciiTheme="majorBidi" w:hAnsiTheme="majorBidi" w:cstheme="majorBidi"/>
          <w:color w:val="000000" w:themeColor="text1"/>
          <w:sz w:val="24"/>
          <w:szCs w:val="24"/>
        </w:rPr>
        <w:t xml:space="preserve">: </w:t>
      </w:r>
      <w:proofErr w:type="spellStart"/>
      <w:r w:rsidR="00AA7610" w:rsidRPr="00CF181D">
        <w:rPr>
          <w:rFonts w:asciiTheme="majorBidi" w:hAnsiTheme="majorBidi" w:cstheme="majorBidi"/>
          <w:color w:val="000000" w:themeColor="text1"/>
          <w:sz w:val="24"/>
          <w:szCs w:val="24"/>
        </w:rPr>
        <w:t>không</w:t>
      </w:r>
      <w:proofErr w:type="spellEnd"/>
      <w:r w:rsidR="00AA7610" w:rsidRPr="00CF181D">
        <w:rPr>
          <w:rFonts w:asciiTheme="majorBidi" w:hAnsiTheme="majorBidi" w:cstheme="majorBidi"/>
          <w:color w:val="000000" w:themeColor="text1"/>
          <w:sz w:val="24"/>
          <w:szCs w:val="24"/>
        </w:rPr>
        <w:t xml:space="preserve"> loại </w:t>
      </w:r>
      <w:proofErr w:type="spellStart"/>
      <w:r w:rsidR="00AA7610" w:rsidRPr="00CF181D">
        <w:rPr>
          <w:rFonts w:asciiTheme="majorBidi" w:hAnsiTheme="majorBidi" w:cstheme="majorBidi"/>
          <w:color w:val="000000" w:themeColor="text1"/>
          <w:sz w:val="24"/>
          <w:szCs w:val="24"/>
        </w:rPr>
        <w:t>trừ</w:t>
      </w:r>
      <w:proofErr w:type="spellEnd"/>
      <w:r w:rsidR="00AA7610" w:rsidRPr="00CF181D">
        <w:rPr>
          <w:rFonts w:asciiTheme="majorBidi" w:hAnsiTheme="majorBidi" w:cstheme="majorBidi"/>
          <w:color w:val="000000" w:themeColor="text1"/>
          <w:sz w:val="24"/>
          <w:szCs w:val="24"/>
        </w:rPr>
        <w:t xml:space="preserve"> do </w:t>
      </w:r>
      <w:proofErr w:type="spellStart"/>
      <w:r w:rsidR="00AA7610" w:rsidRPr="00CF181D">
        <w:rPr>
          <w:rFonts w:asciiTheme="majorBidi" w:hAnsiTheme="majorBidi" w:cstheme="majorBidi"/>
          <w:color w:val="000000" w:themeColor="text1"/>
          <w:sz w:val="24"/>
          <w:szCs w:val="24"/>
        </w:rPr>
        <w:t>khởi</w:t>
      </w:r>
      <w:proofErr w:type="spellEnd"/>
      <w:r w:rsidR="00AA7610" w:rsidRPr="00CF181D">
        <w:rPr>
          <w:rFonts w:asciiTheme="majorBidi" w:hAnsiTheme="majorBidi" w:cstheme="majorBidi"/>
          <w:color w:val="000000" w:themeColor="text1"/>
          <w:sz w:val="24"/>
          <w:szCs w:val="24"/>
        </w:rPr>
        <w:t xml:space="preserve"> phát hội </w:t>
      </w:r>
      <w:proofErr w:type="spellStart"/>
      <w:r w:rsidR="00AA7610" w:rsidRPr="00CF181D">
        <w:rPr>
          <w:rFonts w:asciiTheme="majorBidi" w:hAnsiTheme="majorBidi" w:cstheme="majorBidi"/>
          <w:color w:val="000000" w:themeColor="text1"/>
          <w:sz w:val="24"/>
          <w:szCs w:val="24"/>
        </w:rPr>
        <w:t>chứng</w:t>
      </w:r>
      <w:proofErr w:type="spellEnd"/>
      <w:r w:rsidR="00AA7610" w:rsidRPr="00CF181D">
        <w:rPr>
          <w:rFonts w:asciiTheme="majorBidi" w:hAnsiTheme="majorBidi" w:cstheme="majorBidi"/>
          <w:color w:val="000000" w:themeColor="text1"/>
          <w:sz w:val="24"/>
          <w:szCs w:val="24"/>
        </w:rPr>
        <w:t xml:space="preserve"> </w:t>
      </w:r>
      <w:proofErr w:type="spellStart"/>
      <w:r w:rsidR="00AA7610" w:rsidRPr="00CF181D">
        <w:rPr>
          <w:rFonts w:asciiTheme="majorBidi" w:hAnsiTheme="majorBidi" w:cstheme="majorBidi"/>
          <w:color w:val="000000" w:themeColor="text1"/>
          <w:sz w:val="24"/>
          <w:szCs w:val="24"/>
        </w:rPr>
        <w:t>nhiễm</w:t>
      </w:r>
      <w:proofErr w:type="spellEnd"/>
      <w:r w:rsidR="00AA7610" w:rsidRPr="00CF181D">
        <w:rPr>
          <w:rFonts w:asciiTheme="majorBidi" w:hAnsiTheme="majorBidi" w:cstheme="majorBidi"/>
          <w:color w:val="000000" w:themeColor="text1"/>
          <w:sz w:val="24"/>
          <w:szCs w:val="24"/>
        </w:rPr>
        <w:t xml:space="preserve"> </w:t>
      </w:r>
      <w:proofErr w:type="spellStart"/>
      <w:r w:rsidR="00AA7610" w:rsidRPr="00CF181D">
        <w:rPr>
          <w:rFonts w:asciiTheme="majorBidi" w:hAnsiTheme="majorBidi" w:cstheme="majorBidi"/>
          <w:color w:val="000000" w:themeColor="text1"/>
          <w:sz w:val="24"/>
          <w:szCs w:val="24"/>
        </w:rPr>
        <w:t>trùng</w:t>
      </w:r>
      <w:proofErr w:type="spellEnd"/>
      <w:r w:rsidR="00AA7610" w:rsidRPr="00CF181D">
        <w:rPr>
          <w:rFonts w:asciiTheme="majorBidi" w:hAnsiTheme="majorBidi" w:cstheme="majorBidi"/>
          <w:color w:val="000000" w:themeColor="text1"/>
          <w:sz w:val="24"/>
          <w:szCs w:val="24"/>
        </w:rPr>
        <w:t xml:space="preserve"> hô hấp dưới 10 </w:t>
      </w:r>
      <w:proofErr w:type="spellStart"/>
      <w:r w:rsidR="00AA7610" w:rsidRPr="00CF181D">
        <w:rPr>
          <w:rFonts w:asciiTheme="majorBidi" w:hAnsiTheme="majorBidi" w:cstheme="majorBidi"/>
          <w:color w:val="000000" w:themeColor="text1"/>
          <w:sz w:val="24"/>
          <w:szCs w:val="24"/>
        </w:rPr>
        <w:t>ngày</w:t>
      </w:r>
      <w:proofErr w:type="spellEnd"/>
      <w:r w:rsidR="00AA7610" w:rsidRPr="00CF181D">
        <w:rPr>
          <w:rFonts w:asciiTheme="majorBidi" w:hAnsiTheme="majorBidi" w:cstheme="majorBidi"/>
          <w:color w:val="000000" w:themeColor="text1"/>
          <w:sz w:val="24"/>
          <w:szCs w:val="24"/>
        </w:rPr>
        <w:t xml:space="preserve">, </w:t>
      </w:r>
      <w:proofErr w:type="spellStart"/>
      <w:r w:rsidR="00AA7610" w:rsidRPr="00CF181D">
        <w:rPr>
          <w:rFonts w:asciiTheme="majorBidi" w:hAnsiTheme="majorBidi" w:cstheme="majorBidi"/>
          <w:color w:val="000000" w:themeColor="text1"/>
          <w:sz w:val="24"/>
          <w:szCs w:val="24"/>
        </w:rPr>
        <w:t>bệnh</w:t>
      </w:r>
      <w:proofErr w:type="spellEnd"/>
      <w:r w:rsidR="00AA7610" w:rsidRPr="00CF181D">
        <w:rPr>
          <w:rFonts w:asciiTheme="majorBidi" w:hAnsiTheme="majorBidi" w:cstheme="majorBidi"/>
          <w:color w:val="000000" w:themeColor="text1"/>
          <w:sz w:val="24"/>
          <w:szCs w:val="24"/>
        </w:rPr>
        <w:t xml:space="preserve"> nhân </w:t>
      </w:r>
      <w:proofErr w:type="spellStart"/>
      <w:r w:rsidR="00AA7610" w:rsidRPr="00CF181D">
        <w:rPr>
          <w:rFonts w:asciiTheme="majorBidi" w:hAnsiTheme="majorBidi" w:cstheme="majorBidi"/>
          <w:color w:val="000000" w:themeColor="text1"/>
          <w:sz w:val="24"/>
          <w:szCs w:val="24"/>
        </w:rPr>
        <w:t>có</w:t>
      </w:r>
      <w:proofErr w:type="spellEnd"/>
      <w:r w:rsidR="00AA7610" w:rsidRPr="00CF181D">
        <w:rPr>
          <w:rFonts w:asciiTheme="majorBidi" w:hAnsiTheme="majorBidi" w:cstheme="majorBidi"/>
          <w:color w:val="000000" w:themeColor="text1"/>
          <w:sz w:val="24"/>
          <w:szCs w:val="24"/>
        </w:rPr>
        <w:t xml:space="preserve"> </w:t>
      </w:r>
      <w:proofErr w:type="spellStart"/>
      <w:r w:rsidR="00AA7610" w:rsidRPr="00CF181D">
        <w:rPr>
          <w:rFonts w:asciiTheme="majorBidi" w:hAnsiTheme="majorBidi" w:cstheme="majorBidi"/>
          <w:color w:val="000000" w:themeColor="text1"/>
          <w:sz w:val="24"/>
          <w:szCs w:val="24"/>
        </w:rPr>
        <w:t>thể</w:t>
      </w:r>
      <w:proofErr w:type="spellEnd"/>
      <w:r w:rsidR="00AA7610" w:rsidRPr="00CF181D">
        <w:rPr>
          <w:rFonts w:asciiTheme="majorBidi" w:hAnsiTheme="majorBidi" w:cstheme="majorBidi"/>
          <w:color w:val="000000" w:themeColor="text1"/>
          <w:sz w:val="24"/>
          <w:szCs w:val="24"/>
        </w:rPr>
        <w:t xml:space="preserve"> </w:t>
      </w:r>
      <w:proofErr w:type="spellStart"/>
      <w:r w:rsidR="00AA7610" w:rsidRPr="00CF181D">
        <w:rPr>
          <w:rFonts w:asciiTheme="majorBidi" w:hAnsiTheme="majorBidi" w:cstheme="majorBidi"/>
          <w:color w:val="000000" w:themeColor="text1"/>
          <w:sz w:val="24"/>
          <w:szCs w:val="24"/>
        </w:rPr>
        <w:t>trạng</w:t>
      </w:r>
      <w:proofErr w:type="spellEnd"/>
      <w:r w:rsidR="00AA7610" w:rsidRPr="00CF181D">
        <w:rPr>
          <w:rFonts w:asciiTheme="majorBidi" w:hAnsiTheme="majorBidi" w:cstheme="majorBidi"/>
          <w:color w:val="000000" w:themeColor="text1"/>
          <w:sz w:val="24"/>
          <w:szCs w:val="24"/>
        </w:rPr>
        <w:t xml:space="preserve"> </w:t>
      </w:r>
      <w:proofErr w:type="spellStart"/>
      <w:r w:rsidR="00AA7610" w:rsidRPr="00CF181D">
        <w:rPr>
          <w:rFonts w:asciiTheme="majorBidi" w:hAnsiTheme="majorBidi" w:cstheme="majorBidi"/>
          <w:color w:val="000000" w:themeColor="text1"/>
          <w:sz w:val="24"/>
          <w:szCs w:val="24"/>
        </w:rPr>
        <w:t>suy</w:t>
      </w:r>
      <w:proofErr w:type="spellEnd"/>
      <w:r w:rsidR="00AA7610" w:rsidRPr="00CF181D">
        <w:rPr>
          <w:rFonts w:asciiTheme="majorBidi" w:hAnsiTheme="majorBidi" w:cstheme="majorBidi"/>
          <w:color w:val="000000" w:themeColor="text1"/>
          <w:sz w:val="24"/>
          <w:szCs w:val="24"/>
        </w:rPr>
        <w:t xml:space="preserve"> </w:t>
      </w:r>
      <w:proofErr w:type="spellStart"/>
      <w:r w:rsidR="00AA7610" w:rsidRPr="00CF181D">
        <w:rPr>
          <w:rFonts w:asciiTheme="majorBidi" w:hAnsiTheme="majorBidi" w:cstheme="majorBidi"/>
          <w:color w:val="000000" w:themeColor="text1"/>
          <w:sz w:val="24"/>
          <w:szCs w:val="24"/>
        </w:rPr>
        <w:t>kiệt</w:t>
      </w:r>
      <w:proofErr w:type="spellEnd"/>
      <w:r w:rsidR="00163444" w:rsidRPr="00CF181D">
        <w:rPr>
          <w:rFonts w:asciiTheme="majorBidi" w:hAnsiTheme="majorBidi" w:cstheme="majorBidi"/>
          <w:color w:val="000000" w:themeColor="text1"/>
          <w:sz w:val="24"/>
          <w:szCs w:val="24"/>
        </w:rPr>
        <w:t xml:space="preserve"> =&gt; </w:t>
      </w:r>
      <w:proofErr w:type="spellStart"/>
      <w:r w:rsidR="00163444" w:rsidRPr="00CF181D">
        <w:rPr>
          <w:rFonts w:asciiTheme="majorBidi" w:hAnsiTheme="majorBidi" w:cstheme="majorBidi"/>
          <w:color w:val="000000" w:themeColor="text1"/>
          <w:sz w:val="24"/>
          <w:szCs w:val="24"/>
        </w:rPr>
        <w:t>Xquang</w:t>
      </w:r>
      <w:proofErr w:type="spellEnd"/>
      <w:r w:rsidR="00163444" w:rsidRPr="00CF181D">
        <w:rPr>
          <w:rFonts w:asciiTheme="majorBidi" w:hAnsiTheme="majorBidi" w:cstheme="majorBidi"/>
          <w:color w:val="000000" w:themeColor="text1"/>
          <w:sz w:val="24"/>
          <w:szCs w:val="24"/>
        </w:rPr>
        <w:t xml:space="preserve"> </w:t>
      </w:r>
      <w:proofErr w:type="spellStart"/>
      <w:r w:rsidR="00163444" w:rsidRPr="00CF181D">
        <w:rPr>
          <w:rFonts w:asciiTheme="majorBidi" w:hAnsiTheme="majorBidi" w:cstheme="majorBidi"/>
          <w:color w:val="000000" w:themeColor="text1"/>
          <w:sz w:val="24"/>
          <w:szCs w:val="24"/>
        </w:rPr>
        <w:t>ngực</w:t>
      </w:r>
      <w:proofErr w:type="spellEnd"/>
      <w:r w:rsidR="00163444" w:rsidRPr="00CF181D">
        <w:rPr>
          <w:rFonts w:asciiTheme="majorBidi" w:hAnsiTheme="majorBidi" w:cstheme="majorBidi"/>
          <w:color w:val="000000" w:themeColor="text1"/>
          <w:sz w:val="24"/>
          <w:szCs w:val="24"/>
        </w:rPr>
        <w:t xml:space="preserve"> </w:t>
      </w:r>
      <w:proofErr w:type="spellStart"/>
      <w:r w:rsidR="00163444" w:rsidRPr="00CF181D">
        <w:rPr>
          <w:rFonts w:asciiTheme="majorBidi" w:hAnsiTheme="majorBidi" w:cstheme="majorBidi"/>
          <w:color w:val="000000" w:themeColor="text1"/>
          <w:sz w:val="24"/>
          <w:szCs w:val="24"/>
        </w:rPr>
        <w:t>thẳng</w:t>
      </w:r>
      <w:proofErr w:type="spellEnd"/>
    </w:p>
    <w:p w14:paraId="61273616" w14:textId="77777777" w:rsidR="005829F0" w:rsidRPr="00412155" w:rsidRDefault="005829F0" w:rsidP="00CF181D">
      <w:pPr>
        <w:pStyle w:val="ListParagraph"/>
        <w:spacing w:after="0" w:line="276" w:lineRule="auto"/>
        <w:ind w:left="1440" w:firstLine="2"/>
        <w:jc w:val="both"/>
        <w:rPr>
          <w:rFonts w:asciiTheme="majorBidi" w:hAnsiTheme="majorBidi" w:cstheme="majorBidi"/>
          <w:color w:val="000000" w:themeColor="text1"/>
          <w:sz w:val="24"/>
          <w:szCs w:val="24"/>
        </w:rPr>
      </w:pPr>
      <w:ins w:id="8" w:author="Nguyễn Trần Minh Đức" w:date="2022-06-22T21:44:00Z">
        <w:r w:rsidRPr="00412155">
          <w:rPr>
            <w:rFonts w:asciiTheme="majorBidi" w:hAnsiTheme="majorBidi" w:cstheme="majorBidi"/>
            <w:color w:val="000000" w:themeColor="text1"/>
            <w:sz w:val="24"/>
            <w:szCs w:val="24"/>
            <w:rPrChange w:id="9" w:author="Nguyễn Trần Minh Đức" w:date="2022-06-22T21:48:00Z">
              <w:rPr>
                <w:color w:val="000000" w:themeColor="text1"/>
                <w:sz w:val="24"/>
                <w:szCs w:val="24"/>
              </w:rPr>
            </w:rPrChange>
          </w:rPr>
          <w:tab/>
        </w:r>
      </w:ins>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Ngoài</w:t>
      </w:r>
      <w:proofErr w:type="spellEnd"/>
      <w:r w:rsidRPr="00CF181D">
        <w:rPr>
          <w:rFonts w:asciiTheme="majorBidi" w:hAnsiTheme="majorBidi" w:cstheme="majorBidi"/>
          <w:color w:val="000000" w:themeColor="text1"/>
          <w:sz w:val="24"/>
          <w:szCs w:val="24"/>
        </w:rPr>
        <w:t xml:space="preserve"> phổi</w:t>
      </w:r>
    </w:p>
    <w:p w14:paraId="4290A42D" w14:textId="0E19FA6A" w:rsidR="00AB5EEA" w:rsidRPr="00412155" w:rsidRDefault="005829F0" w:rsidP="00CF181D">
      <w:pPr>
        <w:pStyle w:val="ListParagraph"/>
        <w:spacing w:after="0" w:line="276" w:lineRule="auto"/>
        <w:ind w:left="288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00473E32" w:rsidRPr="00CF181D">
        <w:rPr>
          <w:rFonts w:asciiTheme="majorBidi" w:hAnsiTheme="majorBidi" w:cstheme="majorBidi"/>
          <w:color w:val="000000" w:themeColor="text1"/>
          <w:sz w:val="24"/>
          <w:szCs w:val="24"/>
        </w:rPr>
        <w:t>Nhiễm</w:t>
      </w:r>
      <w:proofErr w:type="spellEnd"/>
      <w:r w:rsidR="00473E32" w:rsidRPr="00CF181D">
        <w:rPr>
          <w:rFonts w:asciiTheme="majorBidi" w:hAnsiTheme="majorBidi" w:cstheme="majorBidi"/>
          <w:color w:val="000000" w:themeColor="text1"/>
          <w:sz w:val="24"/>
          <w:szCs w:val="24"/>
        </w:rPr>
        <w:t xml:space="preserve"> </w:t>
      </w:r>
      <w:proofErr w:type="spellStart"/>
      <w:r w:rsidR="00473E32" w:rsidRPr="00CF181D">
        <w:rPr>
          <w:rFonts w:asciiTheme="majorBidi" w:hAnsiTheme="majorBidi" w:cstheme="majorBidi"/>
          <w:color w:val="000000" w:themeColor="text1"/>
          <w:sz w:val="24"/>
          <w:szCs w:val="24"/>
        </w:rPr>
        <w:t>trùng</w:t>
      </w:r>
      <w:proofErr w:type="spellEnd"/>
      <w:r w:rsidR="00473E32" w:rsidRPr="00CF181D">
        <w:rPr>
          <w:rFonts w:asciiTheme="majorBidi" w:hAnsiTheme="majorBidi" w:cstheme="majorBidi"/>
          <w:color w:val="000000" w:themeColor="text1"/>
          <w:sz w:val="24"/>
          <w:szCs w:val="24"/>
        </w:rPr>
        <w:t xml:space="preserve"> huyết</w:t>
      </w:r>
      <w:r w:rsidR="00125743" w:rsidRPr="00CF181D">
        <w:rPr>
          <w:rFonts w:asciiTheme="majorBidi" w:hAnsiTheme="majorBidi" w:cstheme="majorBidi"/>
          <w:color w:val="000000" w:themeColor="text1"/>
          <w:sz w:val="24"/>
          <w:szCs w:val="24"/>
        </w:rPr>
        <w:t xml:space="preserve"> / shock </w:t>
      </w:r>
      <w:proofErr w:type="spellStart"/>
      <w:r w:rsidR="00125743" w:rsidRPr="00CF181D">
        <w:rPr>
          <w:rFonts w:asciiTheme="majorBidi" w:hAnsiTheme="majorBidi" w:cstheme="majorBidi"/>
          <w:color w:val="000000" w:themeColor="text1"/>
          <w:sz w:val="24"/>
          <w:szCs w:val="24"/>
        </w:rPr>
        <w:t>nhiễm</w:t>
      </w:r>
      <w:proofErr w:type="spellEnd"/>
      <w:r w:rsidR="00125743" w:rsidRPr="00CF181D">
        <w:rPr>
          <w:rFonts w:asciiTheme="majorBidi" w:hAnsiTheme="majorBidi" w:cstheme="majorBidi"/>
          <w:color w:val="000000" w:themeColor="text1"/>
          <w:sz w:val="24"/>
          <w:szCs w:val="24"/>
        </w:rPr>
        <w:t xml:space="preserve"> </w:t>
      </w:r>
      <w:proofErr w:type="spellStart"/>
      <w:r w:rsidR="00125743" w:rsidRPr="00CF181D">
        <w:rPr>
          <w:rFonts w:asciiTheme="majorBidi" w:hAnsiTheme="majorBidi" w:cstheme="majorBidi"/>
          <w:color w:val="000000" w:themeColor="text1"/>
          <w:sz w:val="24"/>
          <w:szCs w:val="24"/>
        </w:rPr>
        <w:t>trùng</w:t>
      </w:r>
      <w:proofErr w:type="spellEnd"/>
      <w:r w:rsidR="00163444" w:rsidRPr="00CF181D">
        <w:rPr>
          <w:rFonts w:asciiTheme="majorBidi" w:hAnsiTheme="majorBidi" w:cstheme="majorBidi"/>
          <w:color w:val="000000" w:themeColor="text1"/>
          <w:sz w:val="24"/>
          <w:szCs w:val="24"/>
        </w:rPr>
        <w:t xml:space="preserve">: qSOFA: </w:t>
      </w:r>
      <w:r w:rsidR="008F3B30" w:rsidRPr="00CF181D">
        <w:rPr>
          <w:rFonts w:asciiTheme="majorBidi" w:hAnsiTheme="majorBidi" w:cstheme="majorBidi"/>
          <w:color w:val="000000" w:themeColor="text1"/>
          <w:sz w:val="24"/>
          <w:szCs w:val="24"/>
        </w:rPr>
        <w:t xml:space="preserve">Nhịp </w:t>
      </w:r>
      <w:proofErr w:type="spellStart"/>
      <w:r w:rsidR="008F3B30" w:rsidRPr="00CF181D">
        <w:rPr>
          <w:rFonts w:asciiTheme="majorBidi" w:hAnsiTheme="majorBidi" w:cstheme="majorBidi"/>
          <w:color w:val="000000" w:themeColor="text1"/>
          <w:sz w:val="24"/>
          <w:szCs w:val="24"/>
        </w:rPr>
        <w:t>thở</w:t>
      </w:r>
      <w:proofErr w:type="spellEnd"/>
      <w:r w:rsidR="008F3B30" w:rsidRPr="00CF181D">
        <w:rPr>
          <w:rFonts w:asciiTheme="majorBidi" w:hAnsiTheme="majorBidi" w:cstheme="majorBidi"/>
          <w:color w:val="000000" w:themeColor="text1"/>
          <w:sz w:val="24"/>
          <w:szCs w:val="24"/>
        </w:rPr>
        <w:t xml:space="preserve"> &gt; 22, HA </w:t>
      </w:r>
      <w:r w:rsidR="00960843">
        <w:rPr>
          <w:rFonts w:asciiTheme="majorBidi" w:hAnsiTheme="majorBidi" w:cstheme="majorBidi"/>
          <w:color w:val="000000" w:themeColor="text1"/>
          <w:sz w:val="24"/>
          <w:szCs w:val="24"/>
          <w:lang w:val="vi-VN"/>
        </w:rPr>
        <w:t xml:space="preserve">&gt;100/60 </w:t>
      </w:r>
      <w:proofErr w:type="spellStart"/>
      <w:r w:rsidR="00960843">
        <w:rPr>
          <w:rFonts w:asciiTheme="majorBidi" w:hAnsiTheme="majorBidi" w:cstheme="majorBidi"/>
          <w:color w:val="000000" w:themeColor="text1"/>
          <w:sz w:val="24"/>
          <w:szCs w:val="24"/>
          <w:lang w:val="vi-VN"/>
        </w:rPr>
        <w:t>mmHg</w:t>
      </w:r>
      <w:proofErr w:type="spellEnd"/>
      <w:r w:rsidR="008F3B30" w:rsidRPr="00CF181D">
        <w:rPr>
          <w:rFonts w:asciiTheme="majorBidi" w:hAnsiTheme="majorBidi" w:cstheme="majorBidi"/>
          <w:color w:val="000000" w:themeColor="text1"/>
          <w:sz w:val="24"/>
          <w:szCs w:val="24"/>
        </w:rPr>
        <w:t>, K</w:t>
      </w:r>
      <w:r w:rsidR="00960843">
        <w:rPr>
          <w:rFonts w:asciiTheme="majorBidi" w:hAnsiTheme="majorBidi" w:cstheme="majorBidi"/>
          <w:color w:val="000000" w:themeColor="text1"/>
          <w:sz w:val="24"/>
          <w:szCs w:val="24"/>
          <w:lang w:val="vi-VN"/>
        </w:rPr>
        <w:t xml:space="preserve">hông rối loạn tri giác </w:t>
      </w:r>
      <w:r w:rsidR="008F3B30" w:rsidRPr="00CF181D">
        <w:rPr>
          <w:rFonts w:asciiTheme="majorBidi" w:hAnsiTheme="majorBidi" w:cstheme="majorBidi"/>
          <w:color w:val="000000" w:themeColor="text1"/>
          <w:sz w:val="24"/>
          <w:szCs w:val="24"/>
        </w:rPr>
        <w:t xml:space="preserve">=&gt; qSOFA 1 điểm =&gt; chưa loại </w:t>
      </w:r>
      <w:proofErr w:type="spellStart"/>
      <w:r w:rsidR="008F3B30" w:rsidRPr="00CF181D">
        <w:rPr>
          <w:rFonts w:asciiTheme="majorBidi" w:hAnsiTheme="majorBidi" w:cstheme="majorBidi"/>
          <w:color w:val="000000" w:themeColor="text1"/>
          <w:sz w:val="24"/>
          <w:szCs w:val="24"/>
        </w:rPr>
        <w:t>trừ</w:t>
      </w:r>
      <w:proofErr w:type="spellEnd"/>
      <w:r w:rsidR="008F3B30" w:rsidRPr="00CF181D">
        <w:rPr>
          <w:rFonts w:asciiTheme="majorBidi" w:hAnsiTheme="majorBidi" w:cstheme="majorBidi"/>
          <w:color w:val="000000" w:themeColor="text1"/>
          <w:sz w:val="24"/>
          <w:szCs w:val="24"/>
        </w:rPr>
        <w:t xml:space="preserve"> </w:t>
      </w:r>
      <w:proofErr w:type="spellStart"/>
      <w:r w:rsidR="008F3B30" w:rsidRPr="00CF181D">
        <w:rPr>
          <w:rFonts w:asciiTheme="majorBidi" w:hAnsiTheme="majorBidi" w:cstheme="majorBidi"/>
          <w:color w:val="000000" w:themeColor="text1"/>
          <w:sz w:val="24"/>
          <w:szCs w:val="24"/>
        </w:rPr>
        <w:t>nguy</w:t>
      </w:r>
      <w:proofErr w:type="spellEnd"/>
      <w:r w:rsidR="008F3B30" w:rsidRPr="00CF181D">
        <w:rPr>
          <w:rFonts w:asciiTheme="majorBidi" w:hAnsiTheme="majorBidi" w:cstheme="majorBidi"/>
          <w:color w:val="000000" w:themeColor="text1"/>
          <w:sz w:val="24"/>
          <w:szCs w:val="24"/>
        </w:rPr>
        <w:t xml:space="preserve"> cơ </w:t>
      </w:r>
      <w:proofErr w:type="spellStart"/>
      <w:r w:rsidR="008F3B30" w:rsidRPr="00CF181D">
        <w:rPr>
          <w:rFonts w:asciiTheme="majorBidi" w:hAnsiTheme="majorBidi" w:cstheme="majorBidi"/>
          <w:color w:val="000000" w:themeColor="text1"/>
          <w:sz w:val="24"/>
          <w:szCs w:val="24"/>
        </w:rPr>
        <w:t>nhiễm</w:t>
      </w:r>
      <w:proofErr w:type="spellEnd"/>
      <w:r w:rsidR="008F3B30" w:rsidRPr="00CF181D">
        <w:rPr>
          <w:rFonts w:asciiTheme="majorBidi" w:hAnsiTheme="majorBidi" w:cstheme="majorBidi"/>
          <w:color w:val="000000" w:themeColor="text1"/>
          <w:sz w:val="24"/>
          <w:szCs w:val="24"/>
        </w:rPr>
        <w:t xml:space="preserve"> </w:t>
      </w:r>
      <w:proofErr w:type="spellStart"/>
      <w:r w:rsidR="008F3B30" w:rsidRPr="00CF181D">
        <w:rPr>
          <w:rFonts w:asciiTheme="majorBidi" w:hAnsiTheme="majorBidi" w:cstheme="majorBidi"/>
          <w:color w:val="000000" w:themeColor="text1"/>
          <w:sz w:val="24"/>
          <w:szCs w:val="24"/>
        </w:rPr>
        <w:t>trùng</w:t>
      </w:r>
      <w:proofErr w:type="spellEnd"/>
      <w:r w:rsidR="008F3B30" w:rsidRPr="00CF181D">
        <w:rPr>
          <w:rFonts w:asciiTheme="majorBidi" w:hAnsiTheme="majorBidi" w:cstheme="majorBidi"/>
          <w:color w:val="000000" w:themeColor="text1"/>
          <w:sz w:val="24"/>
          <w:szCs w:val="24"/>
        </w:rPr>
        <w:t xml:space="preserve"> huyết =&gt; đề </w:t>
      </w:r>
      <w:proofErr w:type="spellStart"/>
      <w:r w:rsidR="008F3B30" w:rsidRPr="00CF181D">
        <w:rPr>
          <w:rFonts w:asciiTheme="majorBidi" w:hAnsiTheme="majorBidi" w:cstheme="majorBidi"/>
          <w:color w:val="000000" w:themeColor="text1"/>
          <w:sz w:val="24"/>
          <w:szCs w:val="24"/>
        </w:rPr>
        <w:t>nghị</w:t>
      </w:r>
      <w:proofErr w:type="spellEnd"/>
      <w:r w:rsidR="008F3B30" w:rsidRPr="00CF181D">
        <w:rPr>
          <w:rFonts w:asciiTheme="majorBidi" w:hAnsiTheme="majorBidi" w:cstheme="majorBidi"/>
          <w:color w:val="000000" w:themeColor="text1"/>
          <w:sz w:val="24"/>
          <w:szCs w:val="24"/>
        </w:rPr>
        <w:t xml:space="preserve"> BUN, creatinine, KMĐM, </w:t>
      </w:r>
      <w:r w:rsidR="00B461C2" w:rsidRPr="00CF181D">
        <w:rPr>
          <w:rFonts w:asciiTheme="majorBidi" w:hAnsiTheme="majorBidi" w:cstheme="majorBidi"/>
          <w:color w:val="000000" w:themeColor="text1"/>
          <w:sz w:val="24"/>
          <w:szCs w:val="24"/>
        </w:rPr>
        <w:t xml:space="preserve">Bilirubin TP, TT, </w:t>
      </w:r>
      <w:r w:rsidR="000A5064" w:rsidRPr="00CF181D">
        <w:rPr>
          <w:rFonts w:asciiTheme="majorBidi" w:hAnsiTheme="majorBidi" w:cstheme="majorBidi"/>
          <w:color w:val="000000" w:themeColor="text1"/>
          <w:sz w:val="24"/>
          <w:szCs w:val="24"/>
        </w:rPr>
        <w:t>PT, aPTT</w:t>
      </w:r>
    </w:p>
    <w:p w14:paraId="3CA2E9A3" w14:textId="4465EB0D" w:rsidR="00473E32" w:rsidRPr="00412155" w:rsidRDefault="00473E32" w:rsidP="00CF181D">
      <w:pPr>
        <w:pStyle w:val="ListParagraph"/>
        <w:spacing w:after="0" w:line="276" w:lineRule="auto"/>
        <w:ind w:left="288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proofErr w:type="spellStart"/>
      <w:r w:rsidR="0056439F" w:rsidRPr="00CF181D">
        <w:rPr>
          <w:rFonts w:asciiTheme="majorBidi" w:hAnsiTheme="majorBidi" w:cstheme="majorBidi"/>
          <w:color w:val="000000" w:themeColor="text1"/>
          <w:sz w:val="24"/>
          <w:szCs w:val="24"/>
        </w:rPr>
        <w:t>Suy</w:t>
      </w:r>
      <w:proofErr w:type="spellEnd"/>
      <w:r w:rsidR="0056439F" w:rsidRPr="00CF181D">
        <w:rPr>
          <w:rFonts w:asciiTheme="majorBidi" w:hAnsiTheme="majorBidi" w:cstheme="majorBidi"/>
          <w:color w:val="000000" w:themeColor="text1"/>
          <w:sz w:val="24"/>
          <w:szCs w:val="24"/>
        </w:rPr>
        <w:t xml:space="preserve"> </w:t>
      </w:r>
      <w:proofErr w:type="spellStart"/>
      <w:r w:rsidR="0056439F" w:rsidRPr="00CF181D">
        <w:rPr>
          <w:rFonts w:asciiTheme="majorBidi" w:hAnsiTheme="majorBidi" w:cstheme="majorBidi"/>
          <w:color w:val="000000" w:themeColor="text1"/>
          <w:sz w:val="24"/>
          <w:szCs w:val="24"/>
        </w:rPr>
        <w:t>thận</w:t>
      </w:r>
      <w:proofErr w:type="spellEnd"/>
      <w:r w:rsidR="0056439F" w:rsidRPr="00CF181D">
        <w:rPr>
          <w:rFonts w:asciiTheme="majorBidi" w:hAnsiTheme="majorBidi" w:cstheme="majorBidi"/>
          <w:color w:val="000000" w:themeColor="text1"/>
          <w:sz w:val="24"/>
          <w:szCs w:val="24"/>
        </w:rPr>
        <w:t xml:space="preserve"> cấp</w:t>
      </w:r>
      <w:r w:rsidR="000A5064" w:rsidRPr="00CF181D">
        <w:rPr>
          <w:rFonts w:asciiTheme="majorBidi" w:hAnsiTheme="majorBidi" w:cstheme="majorBidi"/>
          <w:color w:val="000000" w:themeColor="text1"/>
          <w:sz w:val="24"/>
          <w:szCs w:val="24"/>
        </w:rPr>
        <w:t xml:space="preserve">: Hiện tại chưa </w:t>
      </w:r>
      <w:proofErr w:type="spellStart"/>
      <w:r w:rsidR="000A5064" w:rsidRPr="00CF181D">
        <w:rPr>
          <w:rFonts w:asciiTheme="majorBidi" w:hAnsiTheme="majorBidi" w:cstheme="majorBidi"/>
          <w:color w:val="000000" w:themeColor="text1"/>
          <w:sz w:val="24"/>
          <w:szCs w:val="24"/>
        </w:rPr>
        <w:t>ghi</w:t>
      </w:r>
      <w:proofErr w:type="spellEnd"/>
      <w:r w:rsidR="000A5064" w:rsidRPr="00CF181D">
        <w:rPr>
          <w:rFonts w:asciiTheme="majorBidi" w:hAnsiTheme="majorBidi" w:cstheme="majorBidi"/>
          <w:color w:val="000000" w:themeColor="text1"/>
          <w:sz w:val="24"/>
          <w:szCs w:val="24"/>
        </w:rPr>
        <w:t xml:space="preserve"> </w:t>
      </w:r>
      <w:proofErr w:type="spellStart"/>
      <w:r w:rsidR="000A5064" w:rsidRPr="00CF181D">
        <w:rPr>
          <w:rFonts w:asciiTheme="majorBidi" w:hAnsiTheme="majorBidi" w:cstheme="majorBidi"/>
          <w:color w:val="000000" w:themeColor="text1"/>
          <w:sz w:val="24"/>
          <w:szCs w:val="24"/>
        </w:rPr>
        <w:t>nhận</w:t>
      </w:r>
      <w:proofErr w:type="spellEnd"/>
      <w:r w:rsidR="000A5064" w:rsidRPr="00CF181D">
        <w:rPr>
          <w:rFonts w:asciiTheme="majorBidi" w:hAnsiTheme="majorBidi" w:cstheme="majorBidi"/>
          <w:color w:val="000000" w:themeColor="text1"/>
          <w:sz w:val="24"/>
          <w:szCs w:val="24"/>
        </w:rPr>
        <w:t xml:space="preserve"> tiểu </w:t>
      </w:r>
      <w:proofErr w:type="spellStart"/>
      <w:r w:rsidR="000A5064" w:rsidRPr="00CF181D">
        <w:rPr>
          <w:rFonts w:asciiTheme="majorBidi" w:hAnsiTheme="majorBidi" w:cstheme="majorBidi"/>
          <w:color w:val="000000" w:themeColor="text1"/>
          <w:sz w:val="24"/>
          <w:szCs w:val="24"/>
        </w:rPr>
        <w:t>niệu</w:t>
      </w:r>
      <w:proofErr w:type="spellEnd"/>
      <w:r w:rsidR="000A5064" w:rsidRPr="00CF181D">
        <w:rPr>
          <w:rFonts w:asciiTheme="majorBidi" w:hAnsiTheme="majorBidi" w:cstheme="majorBidi"/>
          <w:color w:val="000000" w:themeColor="text1"/>
          <w:sz w:val="24"/>
          <w:szCs w:val="24"/>
        </w:rPr>
        <w:t xml:space="preserve"> =&gt; BUN, creatinine, TPTNT, </w:t>
      </w:r>
      <w:proofErr w:type="spellStart"/>
      <w:r w:rsidR="000A5064" w:rsidRPr="00CF181D">
        <w:rPr>
          <w:rFonts w:asciiTheme="majorBidi" w:hAnsiTheme="majorBidi" w:cstheme="majorBidi"/>
          <w:color w:val="000000" w:themeColor="text1"/>
          <w:sz w:val="24"/>
          <w:szCs w:val="24"/>
        </w:rPr>
        <w:t>Siêu</w:t>
      </w:r>
      <w:proofErr w:type="spellEnd"/>
      <w:r w:rsidR="000A5064" w:rsidRPr="00CF181D">
        <w:rPr>
          <w:rFonts w:asciiTheme="majorBidi" w:hAnsiTheme="majorBidi" w:cstheme="majorBidi"/>
          <w:color w:val="000000" w:themeColor="text1"/>
          <w:sz w:val="24"/>
          <w:szCs w:val="24"/>
        </w:rPr>
        <w:t xml:space="preserve"> </w:t>
      </w:r>
      <w:proofErr w:type="spellStart"/>
      <w:r w:rsidR="000A5064" w:rsidRPr="00CF181D">
        <w:rPr>
          <w:rFonts w:asciiTheme="majorBidi" w:hAnsiTheme="majorBidi" w:cstheme="majorBidi"/>
          <w:color w:val="000000" w:themeColor="text1"/>
          <w:sz w:val="24"/>
          <w:szCs w:val="24"/>
        </w:rPr>
        <w:t>âm</w:t>
      </w:r>
      <w:proofErr w:type="spellEnd"/>
      <w:r w:rsidR="000A5064" w:rsidRPr="00CF181D">
        <w:rPr>
          <w:rFonts w:asciiTheme="majorBidi" w:hAnsiTheme="majorBidi" w:cstheme="majorBidi"/>
          <w:color w:val="000000" w:themeColor="text1"/>
          <w:sz w:val="24"/>
          <w:szCs w:val="24"/>
        </w:rPr>
        <w:t xml:space="preserve"> </w:t>
      </w:r>
      <w:proofErr w:type="spellStart"/>
      <w:r w:rsidR="000A5064" w:rsidRPr="00CF181D">
        <w:rPr>
          <w:rFonts w:asciiTheme="majorBidi" w:hAnsiTheme="majorBidi" w:cstheme="majorBidi"/>
          <w:color w:val="000000" w:themeColor="text1"/>
          <w:sz w:val="24"/>
          <w:szCs w:val="24"/>
        </w:rPr>
        <w:t>bụng</w:t>
      </w:r>
      <w:proofErr w:type="spellEnd"/>
      <w:r w:rsidR="000A5064" w:rsidRPr="00CF181D">
        <w:rPr>
          <w:rFonts w:asciiTheme="majorBidi" w:hAnsiTheme="majorBidi" w:cstheme="majorBidi"/>
          <w:color w:val="000000" w:themeColor="text1"/>
          <w:sz w:val="24"/>
          <w:szCs w:val="24"/>
        </w:rPr>
        <w:t>, CTM</w:t>
      </w:r>
    </w:p>
    <w:p w14:paraId="10092FA9" w14:textId="7ED985B7" w:rsidR="002F0295" w:rsidRPr="009018E5" w:rsidRDefault="002F0295" w:rsidP="00CF181D">
      <w:pPr>
        <w:pStyle w:val="ListParagraph"/>
        <w:spacing w:after="0" w:line="276" w:lineRule="auto"/>
        <w:ind w:left="709"/>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rPr>
        <w:t xml:space="preserve">- Đợt cấp COPD: </w:t>
      </w:r>
      <w:proofErr w:type="spellStart"/>
      <w:r w:rsidR="00790415" w:rsidRPr="00CF181D">
        <w:rPr>
          <w:rFonts w:asciiTheme="majorBidi" w:hAnsiTheme="majorBidi" w:cstheme="majorBidi"/>
          <w:color w:val="000000" w:themeColor="text1"/>
          <w:sz w:val="24"/>
          <w:szCs w:val="24"/>
        </w:rPr>
        <w:t>Không</w:t>
      </w:r>
      <w:proofErr w:type="spellEnd"/>
      <w:r w:rsidR="00790415" w:rsidRPr="00CF181D">
        <w:rPr>
          <w:rFonts w:asciiTheme="majorBidi" w:hAnsiTheme="majorBidi" w:cstheme="majorBidi"/>
          <w:color w:val="000000" w:themeColor="text1"/>
          <w:sz w:val="24"/>
          <w:szCs w:val="24"/>
        </w:rPr>
        <w:t xml:space="preserve"> </w:t>
      </w:r>
      <w:proofErr w:type="spellStart"/>
      <w:r w:rsidR="00790415" w:rsidRPr="00CF181D">
        <w:rPr>
          <w:rFonts w:asciiTheme="majorBidi" w:hAnsiTheme="majorBidi" w:cstheme="majorBidi"/>
          <w:color w:val="000000" w:themeColor="text1"/>
          <w:sz w:val="24"/>
          <w:szCs w:val="24"/>
        </w:rPr>
        <w:t>nghĩ</w:t>
      </w:r>
      <w:proofErr w:type="spellEnd"/>
      <w:r w:rsidR="00790415" w:rsidRPr="00CF181D">
        <w:rPr>
          <w:rFonts w:asciiTheme="majorBidi" w:hAnsiTheme="majorBidi" w:cstheme="majorBidi"/>
          <w:color w:val="000000" w:themeColor="text1"/>
          <w:sz w:val="24"/>
          <w:szCs w:val="24"/>
        </w:rPr>
        <w:t xml:space="preserve"> </w:t>
      </w:r>
      <w:proofErr w:type="spellStart"/>
      <w:r w:rsidR="00790415" w:rsidRPr="00CF181D">
        <w:rPr>
          <w:rFonts w:asciiTheme="majorBidi" w:hAnsiTheme="majorBidi" w:cstheme="majorBidi"/>
          <w:color w:val="000000" w:themeColor="text1"/>
          <w:sz w:val="24"/>
          <w:szCs w:val="24"/>
        </w:rPr>
        <w:t>vì</w:t>
      </w:r>
      <w:proofErr w:type="spellEnd"/>
      <w:r w:rsidR="00790415" w:rsidRPr="00CF181D">
        <w:rPr>
          <w:rFonts w:asciiTheme="majorBidi" w:hAnsiTheme="majorBidi" w:cstheme="majorBidi"/>
          <w:color w:val="000000" w:themeColor="text1"/>
          <w:sz w:val="24"/>
          <w:szCs w:val="24"/>
        </w:rPr>
        <w:t xml:space="preserve"> </w:t>
      </w:r>
      <w:proofErr w:type="spellStart"/>
      <w:r w:rsidR="00790415" w:rsidRPr="00CF181D">
        <w:rPr>
          <w:rFonts w:asciiTheme="majorBidi" w:hAnsiTheme="majorBidi" w:cstheme="majorBidi"/>
          <w:color w:val="000000" w:themeColor="text1"/>
          <w:sz w:val="24"/>
          <w:szCs w:val="24"/>
        </w:rPr>
        <w:t>bệnh</w:t>
      </w:r>
      <w:proofErr w:type="spellEnd"/>
      <w:r w:rsidR="00790415" w:rsidRPr="00CF181D">
        <w:rPr>
          <w:rFonts w:asciiTheme="majorBidi" w:hAnsiTheme="majorBidi" w:cstheme="majorBidi"/>
          <w:color w:val="000000" w:themeColor="text1"/>
          <w:sz w:val="24"/>
          <w:szCs w:val="24"/>
        </w:rPr>
        <w:t xml:space="preserve"> nhân </w:t>
      </w:r>
      <w:proofErr w:type="spellStart"/>
      <w:r w:rsidR="00262A8A" w:rsidRPr="00CF181D">
        <w:rPr>
          <w:rFonts w:asciiTheme="majorBidi" w:hAnsiTheme="majorBidi" w:cstheme="majorBidi"/>
          <w:color w:val="000000" w:themeColor="text1"/>
          <w:sz w:val="24"/>
          <w:szCs w:val="24"/>
        </w:rPr>
        <w:t>không</w:t>
      </w:r>
      <w:proofErr w:type="spellEnd"/>
      <w:r w:rsidR="00262A8A" w:rsidRPr="00CF181D">
        <w:rPr>
          <w:rFonts w:asciiTheme="majorBidi" w:hAnsiTheme="majorBidi" w:cstheme="majorBidi"/>
          <w:color w:val="000000" w:themeColor="text1"/>
          <w:sz w:val="24"/>
          <w:szCs w:val="24"/>
        </w:rPr>
        <w:t xml:space="preserve"> ho </w:t>
      </w:r>
      <w:proofErr w:type="spellStart"/>
      <w:r w:rsidR="00262A8A" w:rsidRPr="00CF181D">
        <w:rPr>
          <w:rFonts w:asciiTheme="majorBidi" w:hAnsiTheme="majorBidi" w:cstheme="majorBidi"/>
          <w:color w:val="000000" w:themeColor="text1"/>
          <w:sz w:val="24"/>
          <w:szCs w:val="24"/>
        </w:rPr>
        <w:t>đàm</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kéo</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dài</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không</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hút</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thuốc</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lá</w:t>
      </w:r>
      <w:proofErr w:type="spellEnd"/>
      <w:r w:rsidR="00262A8A" w:rsidRPr="00CF181D">
        <w:rPr>
          <w:rFonts w:asciiTheme="majorBidi" w:hAnsiTheme="majorBidi" w:cstheme="majorBidi"/>
          <w:color w:val="000000" w:themeColor="text1"/>
          <w:sz w:val="24"/>
          <w:szCs w:val="24"/>
        </w:rPr>
        <w:t xml:space="preserve"> chủ </w:t>
      </w:r>
      <w:proofErr w:type="spellStart"/>
      <w:r w:rsidR="00262A8A" w:rsidRPr="00CF181D">
        <w:rPr>
          <w:rFonts w:asciiTheme="majorBidi" w:hAnsiTheme="majorBidi" w:cstheme="majorBidi"/>
          <w:color w:val="000000" w:themeColor="text1"/>
          <w:sz w:val="24"/>
          <w:szCs w:val="24"/>
        </w:rPr>
        <w:t>động</w:t>
      </w:r>
      <w:proofErr w:type="spellEnd"/>
      <w:r w:rsidR="00262A8A" w:rsidRPr="00CF181D">
        <w:rPr>
          <w:rFonts w:asciiTheme="majorBidi" w:hAnsiTheme="majorBidi" w:cstheme="majorBidi"/>
          <w:color w:val="000000" w:themeColor="text1"/>
          <w:sz w:val="24"/>
          <w:szCs w:val="24"/>
        </w:rPr>
        <w:t xml:space="preserve"> hay </w:t>
      </w:r>
      <w:proofErr w:type="spellStart"/>
      <w:r w:rsidR="00262A8A" w:rsidRPr="00CF181D">
        <w:rPr>
          <w:rFonts w:asciiTheme="majorBidi" w:hAnsiTheme="majorBidi" w:cstheme="majorBidi"/>
          <w:color w:val="000000" w:themeColor="text1"/>
          <w:sz w:val="24"/>
          <w:szCs w:val="24"/>
        </w:rPr>
        <w:t>thụ</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động</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nghề</w:t>
      </w:r>
      <w:proofErr w:type="spellEnd"/>
      <w:r w:rsidR="00262A8A" w:rsidRPr="00CF181D">
        <w:rPr>
          <w:rFonts w:asciiTheme="majorBidi" w:hAnsiTheme="majorBidi" w:cstheme="majorBidi"/>
          <w:color w:val="000000" w:themeColor="text1"/>
          <w:sz w:val="24"/>
          <w:szCs w:val="24"/>
        </w:rPr>
        <w:t xml:space="preserve"> </w:t>
      </w:r>
      <w:proofErr w:type="spellStart"/>
      <w:r w:rsidR="00262A8A" w:rsidRPr="00CF181D">
        <w:rPr>
          <w:rFonts w:asciiTheme="majorBidi" w:hAnsiTheme="majorBidi" w:cstheme="majorBidi"/>
          <w:color w:val="000000" w:themeColor="text1"/>
          <w:sz w:val="24"/>
          <w:szCs w:val="24"/>
        </w:rPr>
        <w:t>nghiệp</w:t>
      </w:r>
      <w:proofErr w:type="spellEnd"/>
      <w:r w:rsidR="00262A8A" w:rsidRPr="00CF181D">
        <w:rPr>
          <w:rFonts w:asciiTheme="majorBidi" w:hAnsiTheme="majorBidi" w:cstheme="majorBidi"/>
          <w:color w:val="000000" w:themeColor="text1"/>
          <w:sz w:val="24"/>
          <w:szCs w:val="24"/>
        </w:rPr>
        <w:t xml:space="preserve"> </w:t>
      </w:r>
      <w:r w:rsidR="00C96209">
        <w:rPr>
          <w:rFonts w:asciiTheme="majorBidi" w:hAnsiTheme="majorBidi" w:cstheme="majorBidi"/>
          <w:color w:val="000000" w:themeColor="text1"/>
          <w:sz w:val="24"/>
          <w:szCs w:val="24"/>
          <w:lang w:val="vi-VN"/>
        </w:rPr>
        <w:t>công nhân cạo mủ cao su</w:t>
      </w:r>
      <w:r w:rsidR="009018E5">
        <w:rPr>
          <w:rFonts w:asciiTheme="majorBidi" w:hAnsiTheme="majorBidi" w:cstheme="majorBidi"/>
          <w:color w:val="000000" w:themeColor="text1"/>
          <w:sz w:val="24"/>
          <w:szCs w:val="24"/>
          <w:lang w:val="vi-VN"/>
        </w:rPr>
        <w:t>.</w:t>
      </w:r>
    </w:p>
    <w:p w14:paraId="68907320" w14:textId="521DB365" w:rsidR="00772E9E" w:rsidRPr="00412155" w:rsidRDefault="00772E9E" w:rsidP="00CF181D">
      <w:pPr>
        <w:pStyle w:val="ListParagraph"/>
        <w:spacing w:after="0" w:line="276" w:lineRule="auto"/>
        <w:ind w:left="709"/>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Đợt cấp hen: </w:t>
      </w:r>
      <w:proofErr w:type="spellStart"/>
      <w:r w:rsidR="00C96F1C" w:rsidRPr="00CF181D">
        <w:rPr>
          <w:rFonts w:asciiTheme="majorBidi" w:hAnsiTheme="majorBidi" w:cstheme="majorBidi"/>
          <w:color w:val="000000" w:themeColor="text1"/>
          <w:sz w:val="24"/>
          <w:szCs w:val="24"/>
        </w:rPr>
        <w:t>B</w:t>
      </w:r>
      <w:r w:rsidRPr="00CF181D">
        <w:rPr>
          <w:rFonts w:asciiTheme="majorBidi" w:hAnsiTheme="majorBidi" w:cstheme="majorBidi"/>
          <w:color w:val="000000" w:themeColor="text1"/>
          <w:sz w:val="24"/>
          <w:szCs w:val="24"/>
        </w:rPr>
        <w:t>ệnh</w:t>
      </w:r>
      <w:proofErr w:type="spellEnd"/>
      <w:r w:rsidRPr="00CF181D">
        <w:rPr>
          <w:rFonts w:asciiTheme="majorBidi" w:hAnsiTheme="majorBidi" w:cstheme="majorBidi"/>
          <w:color w:val="000000" w:themeColor="text1"/>
          <w:sz w:val="24"/>
          <w:szCs w:val="24"/>
        </w:rPr>
        <w:t xml:space="preserve"> nhân </w:t>
      </w:r>
      <w:proofErr w:type="spellStart"/>
      <w:r w:rsidRPr="00CF181D">
        <w:rPr>
          <w:rFonts w:asciiTheme="majorBidi" w:hAnsiTheme="majorBidi" w:cstheme="majorBidi"/>
          <w:color w:val="000000" w:themeColor="text1"/>
          <w:sz w:val="24"/>
          <w:szCs w:val="24"/>
        </w:rPr>
        <w:t>có</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các</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triệu</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chứng</w:t>
      </w:r>
      <w:proofErr w:type="spellEnd"/>
      <w:r w:rsidRPr="00CF181D">
        <w:rPr>
          <w:rFonts w:asciiTheme="majorBidi" w:hAnsiTheme="majorBidi" w:cstheme="majorBidi"/>
          <w:color w:val="000000" w:themeColor="text1"/>
          <w:sz w:val="24"/>
          <w:szCs w:val="24"/>
        </w:rPr>
        <w:t xml:space="preserve"> ho, </w:t>
      </w:r>
      <w:proofErr w:type="spellStart"/>
      <w:r w:rsidRPr="00CF181D">
        <w:rPr>
          <w:rFonts w:asciiTheme="majorBidi" w:hAnsiTheme="majorBidi" w:cstheme="majorBidi"/>
          <w:color w:val="000000" w:themeColor="text1"/>
          <w:sz w:val="24"/>
          <w:szCs w:val="24"/>
        </w:rPr>
        <w:t>khò</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khè</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khó</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thở</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từng</w:t>
      </w:r>
      <w:proofErr w:type="spellEnd"/>
      <w:r w:rsidRPr="00CF181D">
        <w:rPr>
          <w:rFonts w:asciiTheme="majorBidi" w:hAnsiTheme="majorBidi" w:cstheme="majorBidi"/>
          <w:color w:val="000000" w:themeColor="text1"/>
          <w:sz w:val="24"/>
          <w:szCs w:val="24"/>
        </w:rPr>
        <w:t xml:space="preserve"> cơn </w:t>
      </w:r>
      <w:proofErr w:type="spellStart"/>
      <w:r w:rsidRPr="00CF181D">
        <w:rPr>
          <w:rFonts w:asciiTheme="majorBidi" w:hAnsiTheme="majorBidi" w:cstheme="majorBidi"/>
          <w:color w:val="000000" w:themeColor="text1"/>
          <w:sz w:val="24"/>
          <w:szCs w:val="24"/>
        </w:rPr>
        <w:t>trong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vòng</w:t>
      </w:r>
      <w:proofErr w:type="spellEnd"/>
      <w:r w:rsidRPr="00CF181D">
        <w:rPr>
          <w:rFonts w:asciiTheme="majorBidi" w:hAnsiTheme="majorBidi" w:cstheme="majorBidi"/>
          <w:color w:val="000000" w:themeColor="text1"/>
          <w:sz w:val="24"/>
          <w:szCs w:val="24"/>
        </w:rPr>
        <w:t xml:space="preserve"> 10 </w:t>
      </w:r>
      <w:proofErr w:type="spellStart"/>
      <w:r w:rsidRPr="00CF181D">
        <w:rPr>
          <w:rFonts w:asciiTheme="majorBidi" w:hAnsiTheme="majorBidi" w:cstheme="majorBidi"/>
          <w:color w:val="000000" w:themeColor="text1"/>
          <w:sz w:val="24"/>
          <w:szCs w:val="24"/>
        </w:rPr>
        <w:t>này</w:t>
      </w:r>
      <w:proofErr w:type="spellEnd"/>
      <w:r w:rsidRPr="00CF181D">
        <w:rPr>
          <w:rFonts w:asciiTheme="majorBidi" w:hAnsiTheme="majorBidi" w:cstheme="majorBidi"/>
          <w:color w:val="000000" w:themeColor="text1"/>
          <w:sz w:val="24"/>
          <w:szCs w:val="24"/>
        </w:rPr>
        <w:t xml:space="preserve"> nay</w:t>
      </w:r>
      <w:r w:rsidR="00FF090E" w:rsidRPr="00CF181D">
        <w:rPr>
          <w:rFonts w:asciiTheme="majorBidi" w:hAnsiTheme="majorBidi" w:cstheme="majorBidi"/>
          <w:color w:val="000000" w:themeColor="text1"/>
          <w:sz w:val="24"/>
          <w:szCs w:val="24"/>
        </w:rPr>
        <w:t xml:space="preserve">, </w:t>
      </w:r>
      <w:proofErr w:type="spellStart"/>
      <w:r w:rsidR="00FF090E" w:rsidRPr="00CF181D">
        <w:rPr>
          <w:rFonts w:asciiTheme="majorBidi" w:hAnsiTheme="majorBidi" w:cstheme="majorBidi"/>
          <w:color w:val="000000" w:themeColor="text1"/>
          <w:sz w:val="24"/>
          <w:szCs w:val="24"/>
        </w:rPr>
        <w:t>trong</w:t>
      </w:r>
      <w:proofErr w:type="spellEnd"/>
      <w:r w:rsidR="00FF090E" w:rsidRPr="00CF181D">
        <w:rPr>
          <w:rFonts w:asciiTheme="majorBidi" w:hAnsiTheme="majorBidi" w:cstheme="majorBidi"/>
          <w:color w:val="000000" w:themeColor="text1"/>
          <w:sz w:val="24"/>
          <w:szCs w:val="24"/>
        </w:rPr>
        <w:t xml:space="preserve"> cơn </w:t>
      </w:r>
      <w:proofErr w:type="spellStart"/>
      <w:r w:rsidR="00FF090E" w:rsidRPr="00CF181D">
        <w:rPr>
          <w:rFonts w:asciiTheme="majorBidi" w:hAnsiTheme="majorBidi" w:cstheme="majorBidi"/>
          <w:color w:val="000000" w:themeColor="text1"/>
          <w:sz w:val="24"/>
          <w:szCs w:val="24"/>
        </w:rPr>
        <w:t>khó</w:t>
      </w:r>
      <w:proofErr w:type="spellEnd"/>
      <w:r w:rsidR="00FF090E" w:rsidRPr="00CF181D">
        <w:rPr>
          <w:rFonts w:asciiTheme="majorBidi" w:hAnsiTheme="majorBidi" w:cstheme="majorBidi"/>
          <w:color w:val="000000" w:themeColor="text1"/>
          <w:sz w:val="24"/>
          <w:szCs w:val="24"/>
        </w:rPr>
        <w:t xml:space="preserve"> </w:t>
      </w:r>
      <w:proofErr w:type="spellStart"/>
      <w:r w:rsidR="00FF090E" w:rsidRPr="00CF181D">
        <w:rPr>
          <w:rFonts w:asciiTheme="majorBidi" w:hAnsiTheme="majorBidi" w:cstheme="majorBidi"/>
          <w:color w:val="000000" w:themeColor="text1"/>
          <w:sz w:val="24"/>
          <w:szCs w:val="24"/>
        </w:rPr>
        <w:t>thở</w:t>
      </w:r>
      <w:proofErr w:type="spellEnd"/>
      <w:r w:rsidR="00FF090E" w:rsidRPr="00CF181D">
        <w:rPr>
          <w:rFonts w:asciiTheme="majorBidi" w:hAnsiTheme="majorBidi" w:cstheme="majorBidi"/>
          <w:color w:val="000000" w:themeColor="text1"/>
          <w:sz w:val="24"/>
          <w:szCs w:val="24"/>
        </w:rPr>
        <w:t xml:space="preserve"> </w:t>
      </w:r>
      <w:proofErr w:type="spellStart"/>
      <w:r w:rsidR="00FF090E" w:rsidRPr="00CF181D">
        <w:rPr>
          <w:rFonts w:asciiTheme="majorBidi" w:hAnsiTheme="majorBidi" w:cstheme="majorBidi"/>
          <w:color w:val="000000" w:themeColor="text1"/>
          <w:sz w:val="24"/>
          <w:szCs w:val="24"/>
        </w:rPr>
        <w:t>nói</w:t>
      </w:r>
      <w:proofErr w:type="spellEnd"/>
      <w:r w:rsidR="00FF090E" w:rsidRPr="00CF181D">
        <w:rPr>
          <w:rFonts w:asciiTheme="majorBidi" w:hAnsiTheme="majorBidi" w:cstheme="majorBidi"/>
          <w:color w:val="000000" w:themeColor="text1"/>
          <w:sz w:val="24"/>
          <w:szCs w:val="24"/>
        </w:rPr>
        <w:t xml:space="preserve"> </w:t>
      </w:r>
      <w:proofErr w:type="spellStart"/>
      <w:r w:rsidR="00FF090E" w:rsidRPr="00CF181D">
        <w:rPr>
          <w:rFonts w:asciiTheme="majorBidi" w:hAnsiTheme="majorBidi" w:cstheme="majorBidi"/>
          <w:color w:val="000000" w:themeColor="text1"/>
          <w:sz w:val="24"/>
          <w:szCs w:val="24"/>
        </w:rPr>
        <w:t>thành</w:t>
      </w:r>
      <w:proofErr w:type="spellEnd"/>
      <w:r w:rsidR="00FF090E" w:rsidRPr="00CF181D">
        <w:rPr>
          <w:rFonts w:asciiTheme="majorBidi" w:hAnsiTheme="majorBidi" w:cstheme="majorBidi"/>
          <w:color w:val="000000" w:themeColor="text1"/>
          <w:sz w:val="24"/>
          <w:szCs w:val="24"/>
        </w:rPr>
        <w:t xml:space="preserve"> </w:t>
      </w:r>
      <w:proofErr w:type="spellStart"/>
      <w:r w:rsidR="00FF090E" w:rsidRPr="00CF181D">
        <w:rPr>
          <w:rFonts w:asciiTheme="majorBidi" w:hAnsiTheme="majorBidi" w:cstheme="majorBidi"/>
          <w:color w:val="000000" w:themeColor="text1"/>
          <w:sz w:val="24"/>
          <w:szCs w:val="24"/>
        </w:rPr>
        <w:t>từng</w:t>
      </w:r>
      <w:proofErr w:type="spellEnd"/>
      <w:r w:rsidR="00FF090E" w:rsidRPr="00CF181D">
        <w:rPr>
          <w:rFonts w:asciiTheme="majorBidi" w:hAnsiTheme="majorBidi" w:cstheme="majorBidi"/>
          <w:color w:val="000000" w:themeColor="text1"/>
          <w:sz w:val="24"/>
          <w:szCs w:val="24"/>
        </w:rPr>
        <w:t xml:space="preserve"> </w:t>
      </w:r>
      <w:proofErr w:type="spellStart"/>
      <w:r w:rsidR="00FF090E" w:rsidRPr="00CF181D">
        <w:rPr>
          <w:rFonts w:asciiTheme="majorBidi" w:hAnsiTheme="majorBidi" w:cstheme="majorBidi"/>
          <w:color w:val="000000" w:themeColor="text1"/>
          <w:sz w:val="24"/>
          <w:szCs w:val="24"/>
        </w:rPr>
        <w:t>câu</w:t>
      </w:r>
      <w:proofErr w:type="spellEnd"/>
      <w:r w:rsidR="00FF090E" w:rsidRPr="00CF181D">
        <w:rPr>
          <w:rFonts w:asciiTheme="majorBidi" w:hAnsiTheme="majorBidi" w:cstheme="majorBidi"/>
          <w:color w:val="000000" w:themeColor="text1"/>
          <w:sz w:val="24"/>
          <w:szCs w:val="24"/>
        </w:rPr>
        <w:t xml:space="preserve">. </w:t>
      </w:r>
    </w:p>
    <w:p w14:paraId="2FB698AB" w14:textId="1BDD8B26" w:rsidR="00CD0FC0" w:rsidRPr="00412155" w:rsidRDefault="00675034" w:rsidP="00CF181D">
      <w:pPr>
        <w:pStyle w:val="ListParagraph"/>
        <w:spacing w:after="0" w:line="276" w:lineRule="auto"/>
        <w:ind w:left="144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Đợt cấp hen:</w:t>
      </w:r>
      <w:r w:rsidR="00572A6D" w:rsidRPr="00CF181D">
        <w:rPr>
          <w:rFonts w:asciiTheme="majorBidi" w:hAnsiTheme="majorBidi" w:cstheme="majorBidi"/>
          <w:color w:val="000000" w:themeColor="text1"/>
          <w:sz w:val="24"/>
          <w:szCs w:val="24"/>
        </w:rPr>
        <w:t xml:space="preserve"> </w:t>
      </w:r>
      <w:proofErr w:type="spellStart"/>
      <w:r w:rsidR="00572A6D" w:rsidRPr="00CF181D">
        <w:rPr>
          <w:rFonts w:asciiTheme="majorBidi" w:hAnsiTheme="majorBidi" w:cstheme="majorBidi"/>
          <w:color w:val="000000" w:themeColor="text1"/>
          <w:sz w:val="24"/>
          <w:szCs w:val="24"/>
        </w:rPr>
        <w:t>Bệnh</w:t>
      </w:r>
      <w:proofErr w:type="spellEnd"/>
      <w:r w:rsidR="00572A6D" w:rsidRPr="00CF181D">
        <w:rPr>
          <w:rFonts w:asciiTheme="majorBidi" w:hAnsiTheme="majorBidi" w:cstheme="majorBidi"/>
          <w:color w:val="000000" w:themeColor="text1"/>
          <w:sz w:val="24"/>
          <w:szCs w:val="24"/>
        </w:rPr>
        <w:t xml:space="preserve"> nhân</w:t>
      </w:r>
      <w:r w:rsidR="00275C0E">
        <w:rPr>
          <w:rFonts w:asciiTheme="majorBidi" w:hAnsiTheme="majorBidi" w:cstheme="majorBidi"/>
          <w:color w:val="000000" w:themeColor="text1"/>
          <w:sz w:val="24"/>
          <w:szCs w:val="24"/>
          <w:lang w:val="vi-VN"/>
        </w:rPr>
        <w:t xml:space="preserve"> </w:t>
      </w:r>
      <w:proofErr w:type="spellStart"/>
      <w:r w:rsidR="00C96F1C" w:rsidRPr="00CF181D">
        <w:rPr>
          <w:rFonts w:asciiTheme="majorBidi" w:hAnsiTheme="majorBidi" w:cstheme="majorBidi"/>
          <w:color w:val="000000" w:themeColor="text1"/>
          <w:sz w:val="24"/>
          <w:szCs w:val="24"/>
        </w:rPr>
        <w:t>thỏa</w:t>
      </w:r>
      <w:proofErr w:type="spellEnd"/>
      <w:r w:rsidR="00C96F1C" w:rsidRPr="00CF181D">
        <w:rPr>
          <w:rFonts w:asciiTheme="majorBidi" w:hAnsiTheme="majorBidi" w:cstheme="majorBidi"/>
          <w:color w:val="000000" w:themeColor="text1"/>
          <w:sz w:val="24"/>
          <w:szCs w:val="24"/>
        </w:rPr>
        <w:t xml:space="preserve"> </w:t>
      </w:r>
      <w:proofErr w:type="spellStart"/>
      <w:r w:rsidR="00C96F1C" w:rsidRPr="00CF181D">
        <w:rPr>
          <w:rFonts w:asciiTheme="majorBidi" w:hAnsiTheme="majorBidi" w:cstheme="majorBidi"/>
          <w:color w:val="000000" w:themeColor="text1"/>
          <w:sz w:val="24"/>
          <w:szCs w:val="24"/>
        </w:rPr>
        <w:t>các</w:t>
      </w:r>
      <w:proofErr w:type="spellEnd"/>
      <w:r w:rsidR="00C96F1C" w:rsidRPr="00CF181D">
        <w:rPr>
          <w:rFonts w:asciiTheme="majorBidi" w:hAnsiTheme="majorBidi" w:cstheme="majorBidi"/>
          <w:color w:val="000000" w:themeColor="text1"/>
          <w:sz w:val="24"/>
          <w:szCs w:val="24"/>
        </w:rPr>
        <w:t xml:space="preserve"> </w:t>
      </w:r>
      <w:proofErr w:type="spellStart"/>
      <w:r w:rsidR="00C96F1C" w:rsidRPr="00CF181D">
        <w:rPr>
          <w:rFonts w:asciiTheme="majorBidi" w:hAnsiTheme="majorBidi" w:cstheme="majorBidi"/>
          <w:color w:val="000000" w:themeColor="text1"/>
          <w:sz w:val="24"/>
          <w:szCs w:val="24"/>
        </w:rPr>
        <w:t>triệu</w:t>
      </w:r>
      <w:proofErr w:type="spellEnd"/>
      <w:r w:rsidR="00C96F1C" w:rsidRPr="00CF181D">
        <w:rPr>
          <w:rFonts w:asciiTheme="majorBidi" w:hAnsiTheme="majorBidi" w:cstheme="majorBidi"/>
          <w:color w:val="000000" w:themeColor="text1"/>
          <w:sz w:val="24"/>
          <w:szCs w:val="24"/>
        </w:rPr>
        <w:t xml:space="preserve"> </w:t>
      </w:r>
      <w:proofErr w:type="spellStart"/>
      <w:r w:rsidR="00C96F1C" w:rsidRPr="00CF181D">
        <w:rPr>
          <w:rFonts w:asciiTheme="majorBidi" w:hAnsiTheme="majorBidi" w:cstheme="majorBidi"/>
          <w:color w:val="000000" w:themeColor="text1"/>
          <w:sz w:val="24"/>
          <w:szCs w:val="24"/>
        </w:rPr>
        <w:t>chứng</w:t>
      </w:r>
      <w:proofErr w:type="spellEnd"/>
      <w:r w:rsidR="002D0FAB" w:rsidRPr="00CF181D">
        <w:rPr>
          <w:rFonts w:asciiTheme="majorBidi" w:hAnsiTheme="majorBidi" w:cstheme="majorBidi"/>
          <w:color w:val="000000" w:themeColor="text1"/>
          <w:sz w:val="24"/>
          <w:szCs w:val="24"/>
        </w:rPr>
        <w:t xml:space="preserve"> c</w:t>
      </w:r>
      <w:r w:rsidR="00F563C0">
        <w:rPr>
          <w:rFonts w:asciiTheme="majorBidi" w:hAnsiTheme="majorBidi" w:cstheme="majorBidi"/>
          <w:color w:val="000000" w:themeColor="text1"/>
          <w:sz w:val="24"/>
          <w:szCs w:val="24"/>
          <w:lang w:val="vi-VN"/>
        </w:rPr>
        <w:t>ủa</w:t>
      </w:r>
      <w:r w:rsidR="002D0FAB" w:rsidRPr="00CF181D">
        <w:rPr>
          <w:rFonts w:asciiTheme="majorBidi" w:hAnsiTheme="majorBidi" w:cstheme="majorBidi"/>
          <w:color w:val="000000" w:themeColor="text1"/>
          <w:sz w:val="24"/>
          <w:szCs w:val="24"/>
        </w:rPr>
        <w:t xml:space="preserve"> đợt hen cấp </w:t>
      </w:r>
      <w:proofErr w:type="spellStart"/>
      <w:r w:rsidR="002D0FAB" w:rsidRPr="00CF181D">
        <w:rPr>
          <w:rFonts w:asciiTheme="majorBidi" w:hAnsiTheme="majorBidi" w:cstheme="majorBidi"/>
          <w:color w:val="000000" w:themeColor="text1"/>
          <w:sz w:val="24"/>
          <w:szCs w:val="24"/>
        </w:rPr>
        <w:t>như</w:t>
      </w:r>
      <w:proofErr w:type="spellEnd"/>
      <w:r w:rsidR="002D0FAB" w:rsidRPr="00CF181D">
        <w:rPr>
          <w:rFonts w:asciiTheme="majorBidi" w:hAnsiTheme="majorBidi" w:cstheme="majorBidi"/>
          <w:color w:val="000000" w:themeColor="text1"/>
          <w:sz w:val="24"/>
          <w:szCs w:val="24"/>
        </w:rPr>
        <w:t xml:space="preserve"> </w:t>
      </w:r>
      <w:proofErr w:type="spellStart"/>
      <w:r w:rsidR="002D0FAB" w:rsidRPr="00CF181D">
        <w:rPr>
          <w:rFonts w:asciiTheme="majorBidi" w:hAnsiTheme="majorBidi" w:cstheme="majorBidi"/>
          <w:color w:val="000000" w:themeColor="text1"/>
          <w:sz w:val="24"/>
          <w:szCs w:val="24"/>
        </w:rPr>
        <w:t>tiêu</w:t>
      </w:r>
      <w:proofErr w:type="spellEnd"/>
      <w:r w:rsidR="002D0FAB" w:rsidRPr="00CF181D">
        <w:rPr>
          <w:rFonts w:asciiTheme="majorBidi" w:hAnsiTheme="majorBidi" w:cstheme="majorBidi"/>
          <w:color w:val="000000" w:themeColor="text1"/>
          <w:sz w:val="24"/>
          <w:szCs w:val="24"/>
        </w:rPr>
        <w:t xml:space="preserve"> </w:t>
      </w:r>
      <w:proofErr w:type="spellStart"/>
      <w:r w:rsidR="002D0FAB" w:rsidRPr="00CF181D">
        <w:rPr>
          <w:rFonts w:asciiTheme="majorBidi" w:hAnsiTheme="majorBidi" w:cstheme="majorBidi"/>
          <w:color w:val="000000" w:themeColor="text1"/>
          <w:sz w:val="24"/>
          <w:szCs w:val="24"/>
        </w:rPr>
        <w:t>chí</w:t>
      </w:r>
      <w:proofErr w:type="spellEnd"/>
      <w:r w:rsidR="002D0FAB" w:rsidRPr="00CF181D">
        <w:rPr>
          <w:rFonts w:asciiTheme="majorBidi" w:hAnsiTheme="majorBidi" w:cstheme="majorBidi"/>
          <w:color w:val="000000" w:themeColor="text1"/>
          <w:sz w:val="24"/>
          <w:szCs w:val="24"/>
        </w:rPr>
        <w:t xml:space="preserve"> về </w:t>
      </w:r>
      <w:proofErr w:type="spellStart"/>
      <w:r w:rsidR="002D0FAB" w:rsidRPr="00CF181D">
        <w:rPr>
          <w:rFonts w:asciiTheme="majorBidi" w:hAnsiTheme="majorBidi" w:cstheme="majorBidi"/>
          <w:color w:val="000000" w:themeColor="text1"/>
          <w:sz w:val="24"/>
          <w:szCs w:val="24"/>
        </w:rPr>
        <w:t>cường</w:t>
      </w:r>
      <w:proofErr w:type="spellEnd"/>
      <w:r w:rsidR="002D0FAB" w:rsidRPr="00CF181D">
        <w:rPr>
          <w:rFonts w:asciiTheme="majorBidi" w:hAnsiTheme="majorBidi" w:cstheme="majorBidi"/>
          <w:color w:val="000000" w:themeColor="text1"/>
          <w:sz w:val="24"/>
          <w:szCs w:val="24"/>
        </w:rPr>
        <w:t xml:space="preserve"> độ: </w:t>
      </w:r>
      <w:proofErr w:type="spellStart"/>
      <w:r w:rsidR="002D0FAB" w:rsidRPr="00CF181D">
        <w:rPr>
          <w:rFonts w:asciiTheme="majorBidi" w:hAnsiTheme="majorBidi" w:cstheme="majorBidi"/>
          <w:color w:val="000000" w:themeColor="text1"/>
          <w:sz w:val="24"/>
          <w:szCs w:val="24"/>
        </w:rPr>
        <w:t>triệu</w:t>
      </w:r>
      <w:proofErr w:type="spellEnd"/>
      <w:r w:rsidR="002D0FAB" w:rsidRPr="00CF181D">
        <w:rPr>
          <w:rFonts w:asciiTheme="majorBidi" w:hAnsiTheme="majorBidi" w:cstheme="majorBidi"/>
          <w:color w:val="000000" w:themeColor="text1"/>
          <w:sz w:val="24"/>
          <w:szCs w:val="24"/>
        </w:rPr>
        <w:t xml:space="preserve"> </w:t>
      </w:r>
      <w:proofErr w:type="spellStart"/>
      <w:r w:rsidR="002D0FAB" w:rsidRPr="00CF181D">
        <w:rPr>
          <w:rFonts w:asciiTheme="majorBidi" w:hAnsiTheme="majorBidi" w:cstheme="majorBidi"/>
          <w:color w:val="000000" w:themeColor="text1"/>
          <w:sz w:val="24"/>
          <w:szCs w:val="24"/>
        </w:rPr>
        <w:t>chứng</w:t>
      </w:r>
      <w:proofErr w:type="spellEnd"/>
      <w:r w:rsidR="002D0FAB" w:rsidRPr="00CF181D">
        <w:rPr>
          <w:rFonts w:asciiTheme="majorBidi" w:hAnsiTheme="majorBidi" w:cstheme="majorBidi"/>
          <w:color w:val="000000" w:themeColor="text1"/>
          <w:sz w:val="24"/>
          <w:szCs w:val="24"/>
        </w:rPr>
        <w:t xml:space="preserve"> </w:t>
      </w:r>
      <w:proofErr w:type="spellStart"/>
      <w:r w:rsidR="002D0FAB" w:rsidRPr="00CF181D">
        <w:rPr>
          <w:rFonts w:asciiTheme="majorBidi" w:hAnsiTheme="majorBidi" w:cstheme="majorBidi"/>
          <w:color w:val="000000" w:themeColor="text1"/>
          <w:sz w:val="24"/>
          <w:szCs w:val="24"/>
        </w:rPr>
        <w:t>nặng</w:t>
      </w:r>
      <w:proofErr w:type="spellEnd"/>
      <w:r w:rsidR="002D0FAB" w:rsidRPr="00CF181D">
        <w:rPr>
          <w:rFonts w:asciiTheme="majorBidi" w:hAnsiTheme="majorBidi" w:cstheme="majorBidi"/>
          <w:color w:val="000000" w:themeColor="text1"/>
          <w:sz w:val="24"/>
          <w:szCs w:val="24"/>
        </w:rPr>
        <w:t xml:space="preserve"> hơn bình </w:t>
      </w:r>
      <w:proofErr w:type="spellStart"/>
      <w:r w:rsidR="002D0FAB" w:rsidRPr="00CF181D">
        <w:rPr>
          <w:rFonts w:asciiTheme="majorBidi" w:hAnsiTheme="majorBidi" w:cstheme="majorBidi"/>
          <w:color w:val="000000" w:themeColor="text1"/>
          <w:sz w:val="24"/>
          <w:szCs w:val="24"/>
        </w:rPr>
        <w:t>thường</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Nhưng</w:t>
      </w:r>
      <w:proofErr w:type="spellEnd"/>
      <w:r w:rsidR="00CD0FC0" w:rsidRPr="00CF181D">
        <w:rPr>
          <w:rFonts w:asciiTheme="majorBidi" w:hAnsiTheme="majorBidi" w:cstheme="majorBidi"/>
          <w:color w:val="000000" w:themeColor="text1"/>
          <w:sz w:val="24"/>
          <w:szCs w:val="24"/>
        </w:rPr>
        <w:t xml:space="preserve"> chưa </w:t>
      </w:r>
      <w:proofErr w:type="spellStart"/>
      <w:r w:rsidR="00CD0FC0" w:rsidRPr="00CF181D">
        <w:rPr>
          <w:rFonts w:asciiTheme="majorBidi" w:hAnsiTheme="majorBidi" w:cstheme="majorBidi"/>
          <w:color w:val="000000" w:themeColor="text1"/>
          <w:sz w:val="24"/>
          <w:szCs w:val="24"/>
        </w:rPr>
        <w:t>ghi</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nhận</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các</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tiêu</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chí</w:t>
      </w:r>
      <w:proofErr w:type="spellEnd"/>
      <w:r w:rsidR="00CD0FC0" w:rsidRPr="00CF181D">
        <w:rPr>
          <w:rFonts w:asciiTheme="majorBidi" w:hAnsiTheme="majorBidi" w:cstheme="majorBidi"/>
          <w:color w:val="000000" w:themeColor="text1"/>
          <w:sz w:val="24"/>
          <w:szCs w:val="24"/>
        </w:rPr>
        <w:t xml:space="preserve"> về </w:t>
      </w:r>
      <w:proofErr w:type="spellStart"/>
      <w:r w:rsidR="00CD0FC0" w:rsidRPr="00CF181D">
        <w:rPr>
          <w:rFonts w:asciiTheme="majorBidi" w:hAnsiTheme="majorBidi" w:cstheme="majorBidi"/>
          <w:color w:val="000000" w:themeColor="text1"/>
          <w:sz w:val="24"/>
          <w:szCs w:val="24"/>
        </w:rPr>
        <w:t>thời</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gian</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như</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Dùng</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thuốc</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giảm</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triệu</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chứng</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liên</w:t>
      </w:r>
      <w:proofErr w:type="spellEnd"/>
      <w:r w:rsidR="00CD0FC0" w:rsidRPr="00CF181D">
        <w:rPr>
          <w:rFonts w:asciiTheme="majorBidi" w:hAnsiTheme="majorBidi" w:cstheme="majorBidi"/>
          <w:color w:val="000000" w:themeColor="text1"/>
          <w:sz w:val="24"/>
          <w:szCs w:val="24"/>
        </w:rPr>
        <w:t xml:space="preserve"> tục 3 lần / 20 </w:t>
      </w:r>
      <w:proofErr w:type="spellStart"/>
      <w:r w:rsidR="00CD0FC0" w:rsidRPr="00CF181D">
        <w:rPr>
          <w:rFonts w:asciiTheme="majorBidi" w:hAnsiTheme="majorBidi" w:cstheme="majorBidi"/>
          <w:color w:val="000000" w:themeColor="text1"/>
          <w:sz w:val="24"/>
          <w:szCs w:val="24"/>
        </w:rPr>
        <w:t>phút</w:t>
      </w:r>
      <w:proofErr w:type="spellEnd"/>
      <w:r w:rsidR="00CD0FC0" w:rsidRPr="00CF181D">
        <w:rPr>
          <w:rFonts w:asciiTheme="majorBidi" w:hAnsiTheme="majorBidi" w:cstheme="majorBidi"/>
          <w:color w:val="000000" w:themeColor="text1"/>
          <w:sz w:val="24"/>
          <w:szCs w:val="24"/>
        </w:rPr>
        <w:t xml:space="preserve">, hay </w:t>
      </w:r>
      <w:proofErr w:type="spellStart"/>
      <w:r w:rsidR="00CD0FC0" w:rsidRPr="00CF181D">
        <w:rPr>
          <w:rFonts w:asciiTheme="majorBidi" w:hAnsiTheme="majorBidi" w:cstheme="majorBidi"/>
          <w:color w:val="000000" w:themeColor="text1"/>
          <w:sz w:val="24"/>
          <w:szCs w:val="24"/>
        </w:rPr>
        <w:t>dùng</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thuốc</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giảm</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triệu</w:t>
      </w:r>
      <w:proofErr w:type="spellEnd"/>
      <w:r w:rsidR="00CD0FC0" w:rsidRPr="00CF181D">
        <w:rPr>
          <w:rFonts w:asciiTheme="majorBidi" w:hAnsiTheme="majorBidi" w:cstheme="majorBidi"/>
          <w:color w:val="000000" w:themeColor="text1"/>
          <w:sz w:val="24"/>
          <w:szCs w:val="24"/>
        </w:rPr>
        <w:t xml:space="preserve"> </w:t>
      </w:r>
      <w:proofErr w:type="spellStart"/>
      <w:r w:rsidR="00CD0FC0" w:rsidRPr="00CF181D">
        <w:rPr>
          <w:rFonts w:asciiTheme="majorBidi" w:hAnsiTheme="majorBidi" w:cstheme="majorBidi"/>
          <w:color w:val="000000" w:themeColor="text1"/>
          <w:sz w:val="24"/>
          <w:szCs w:val="24"/>
        </w:rPr>
        <w:t>chứng</w:t>
      </w:r>
      <w:proofErr w:type="spellEnd"/>
      <w:r w:rsidR="00CD0FC0" w:rsidRPr="00CF181D">
        <w:rPr>
          <w:rFonts w:asciiTheme="majorBidi" w:hAnsiTheme="majorBidi" w:cstheme="majorBidi"/>
          <w:color w:val="000000" w:themeColor="text1"/>
          <w:sz w:val="24"/>
          <w:szCs w:val="24"/>
        </w:rPr>
        <w:t xml:space="preserve"> &gt; 1 lần / 4 </w:t>
      </w:r>
      <w:proofErr w:type="spellStart"/>
      <w:r w:rsidR="00CD0FC0" w:rsidRPr="00CF181D">
        <w:rPr>
          <w:rFonts w:asciiTheme="majorBidi" w:hAnsiTheme="majorBidi" w:cstheme="majorBidi"/>
          <w:color w:val="000000" w:themeColor="text1"/>
          <w:sz w:val="24"/>
          <w:szCs w:val="24"/>
        </w:rPr>
        <w:t>giờ</w:t>
      </w:r>
      <w:proofErr w:type="spellEnd"/>
      <w:r w:rsidR="00CD0FC0" w:rsidRPr="00CF181D">
        <w:rPr>
          <w:rFonts w:asciiTheme="majorBidi" w:hAnsiTheme="majorBidi" w:cstheme="majorBidi"/>
          <w:color w:val="000000" w:themeColor="text1"/>
          <w:sz w:val="24"/>
          <w:szCs w:val="24"/>
        </w:rPr>
        <w:t>.</w:t>
      </w:r>
    </w:p>
    <w:p w14:paraId="42FEAC22" w14:textId="5C77A5D4" w:rsidR="00675034" w:rsidRPr="00412155" w:rsidRDefault="00CD0FC0" w:rsidP="00CF181D">
      <w:pPr>
        <w:pStyle w:val="ListParagraph"/>
        <w:spacing w:after="0" w:line="276" w:lineRule="auto"/>
        <w:ind w:left="144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w:t>
      </w:r>
      <w:r w:rsidR="007C56AA" w:rsidRPr="00CF181D">
        <w:rPr>
          <w:rFonts w:asciiTheme="majorBidi" w:hAnsiTheme="majorBidi" w:cstheme="majorBidi"/>
          <w:color w:val="000000" w:themeColor="text1"/>
          <w:sz w:val="24"/>
          <w:szCs w:val="24"/>
        </w:rPr>
        <w:t xml:space="preserve">Mức độ: </w:t>
      </w:r>
      <w:proofErr w:type="spellStart"/>
      <w:r w:rsidR="007C56AA" w:rsidRPr="00CF181D">
        <w:rPr>
          <w:rFonts w:asciiTheme="majorBidi" w:hAnsiTheme="majorBidi" w:cstheme="majorBidi"/>
          <w:color w:val="000000" w:themeColor="text1"/>
          <w:sz w:val="24"/>
          <w:szCs w:val="24"/>
        </w:rPr>
        <w:t>Vào</w:t>
      </w:r>
      <w:proofErr w:type="spellEnd"/>
      <w:r w:rsidR="007C56AA" w:rsidRPr="00CF181D">
        <w:rPr>
          <w:rFonts w:asciiTheme="majorBidi" w:hAnsiTheme="majorBidi" w:cstheme="majorBidi"/>
          <w:color w:val="000000" w:themeColor="text1"/>
          <w:sz w:val="24"/>
          <w:szCs w:val="24"/>
        </w:rPr>
        <w:t xml:space="preserve"> </w:t>
      </w:r>
      <w:proofErr w:type="spellStart"/>
      <w:r w:rsidR="007C56AA" w:rsidRPr="00CF181D">
        <w:rPr>
          <w:rFonts w:asciiTheme="majorBidi" w:hAnsiTheme="majorBidi" w:cstheme="majorBidi"/>
          <w:color w:val="000000" w:themeColor="text1"/>
          <w:sz w:val="24"/>
          <w:szCs w:val="24"/>
        </w:rPr>
        <w:t>thời</w:t>
      </w:r>
      <w:proofErr w:type="spellEnd"/>
      <w:r w:rsidR="007C56AA" w:rsidRPr="00CF181D">
        <w:rPr>
          <w:rFonts w:asciiTheme="majorBidi" w:hAnsiTheme="majorBidi" w:cstheme="majorBidi"/>
          <w:color w:val="000000" w:themeColor="text1"/>
          <w:sz w:val="24"/>
          <w:szCs w:val="24"/>
        </w:rPr>
        <w:t xml:space="preserve"> điểm </w:t>
      </w:r>
      <w:proofErr w:type="spellStart"/>
      <w:r w:rsidR="007C56AA" w:rsidRPr="00CF181D">
        <w:rPr>
          <w:rFonts w:asciiTheme="majorBidi" w:hAnsiTheme="majorBidi" w:cstheme="majorBidi"/>
          <w:color w:val="000000" w:themeColor="text1"/>
          <w:sz w:val="24"/>
          <w:szCs w:val="24"/>
        </w:rPr>
        <w:t>khám</w:t>
      </w:r>
      <w:proofErr w:type="spellEnd"/>
      <w:r w:rsidR="007C56AA" w:rsidRPr="00CF181D">
        <w:rPr>
          <w:rFonts w:asciiTheme="majorBidi" w:hAnsiTheme="majorBidi" w:cstheme="majorBidi"/>
          <w:color w:val="000000" w:themeColor="text1"/>
          <w:sz w:val="24"/>
          <w:szCs w:val="24"/>
        </w:rPr>
        <w:t>, Mạch &gt; 100 lần /</w:t>
      </w:r>
      <w:proofErr w:type="spellStart"/>
      <w:r w:rsidR="007C56AA" w:rsidRPr="00CF181D">
        <w:rPr>
          <w:rFonts w:asciiTheme="majorBidi" w:hAnsiTheme="majorBidi" w:cstheme="majorBidi"/>
          <w:color w:val="000000" w:themeColor="text1"/>
          <w:sz w:val="24"/>
          <w:szCs w:val="24"/>
        </w:rPr>
        <w:t>phút</w:t>
      </w:r>
      <w:proofErr w:type="spellEnd"/>
      <w:r w:rsidR="007C56AA" w:rsidRPr="00CF181D">
        <w:rPr>
          <w:rFonts w:asciiTheme="majorBidi" w:hAnsiTheme="majorBidi" w:cstheme="majorBidi"/>
          <w:color w:val="000000" w:themeColor="text1"/>
          <w:sz w:val="24"/>
          <w:szCs w:val="24"/>
        </w:rPr>
        <w:t xml:space="preserve">, </w:t>
      </w:r>
      <w:proofErr w:type="spellStart"/>
      <w:r w:rsidR="008540AD" w:rsidRPr="00CF181D">
        <w:rPr>
          <w:rFonts w:asciiTheme="majorBidi" w:hAnsiTheme="majorBidi" w:cstheme="majorBidi"/>
          <w:color w:val="000000" w:themeColor="text1"/>
          <w:sz w:val="24"/>
          <w:szCs w:val="24"/>
        </w:rPr>
        <w:t>khó</w:t>
      </w:r>
      <w:proofErr w:type="spellEnd"/>
      <w:r w:rsidR="008540AD" w:rsidRPr="00CF181D">
        <w:rPr>
          <w:rFonts w:asciiTheme="majorBidi" w:hAnsiTheme="majorBidi" w:cstheme="majorBidi"/>
          <w:color w:val="000000" w:themeColor="text1"/>
          <w:sz w:val="24"/>
          <w:szCs w:val="24"/>
        </w:rPr>
        <w:t xml:space="preserve"> </w:t>
      </w:r>
      <w:proofErr w:type="spellStart"/>
      <w:r w:rsidR="00661DA7" w:rsidRPr="00CF181D">
        <w:rPr>
          <w:rFonts w:asciiTheme="majorBidi" w:hAnsiTheme="majorBidi" w:cstheme="majorBidi"/>
          <w:color w:val="000000" w:themeColor="text1"/>
          <w:sz w:val="24"/>
          <w:szCs w:val="24"/>
        </w:rPr>
        <w:t>thở</w:t>
      </w:r>
      <w:proofErr w:type="spellEnd"/>
      <w:r w:rsidR="00661DA7" w:rsidRPr="00CF181D">
        <w:rPr>
          <w:rFonts w:asciiTheme="majorBidi" w:hAnsiTheme="majorBidi" w:cstheme="majorBidi"/>
          <w:color w:val="000000" w:themeColor="text1"/>
          <w:sz w:val="24"/>
          <w:szCs w:val="24"/>
        </w:rPr>
        <w:t xml:space="preserve"> </w:t>
      </w:r>
      <w:proofErr w:type="spellStart"/>
      <w:r w:rsidR="00661DA7" w:rsidRPr="00CF181D">
        <w:rPr>
          <w:rFonts w:asciiTheme="majorBidi" w:hAnsiTheme="majorBidi" w:cstheme="majorBidi"/>
          <w:color w:val="000000" w:themeColor="text1"/>
          <w:sz w:val="24"/>
          <w:szCs w:val="24"/>
        </w:rPr>
        <w:t>cúi</w:t>
      </w:r>
      <w:proofErr w:type="spellEnd"/>
      <w:r w:rsidR="00661DA7" w:rsidRPr="00CF181D">
        <w:rPr>
          <w:rFonts w:asciiTheme="majorBidi" w:hAnsiTheme="majorBidi" w:cstheme="majorBidi"/>
          <w:color w:val="000000" w:themeColor="text1"/>
          <w:sz w:val="24"/>
          <w:szCs w:val="24"/>
        </w:rPr>
        <w:t xml:space="preserve"> </w:t>
      </w:r>
      <w:proofErr w:type="spellStart"/>
      <w:r w:rsidR="00661DA7" w:rsidRPr="00CF181D">
        <w:rPr>
          <w:rFonts w:asciiTheme="majorBidi" w:hAnsiTheme="majorBidi" w:cstheme="majorBidi"/>
          <w:color w:val="000000" w:themeColor="text1"/>
          <w:sz w:val="24"/>
          <w:szCs w:val="24"/>
        </w:rPr>
        <w:t>người</w:t>
      </w:r>
      <w:proofErr w:type="spellEnd"/>
      <w:r w:rsidR="00661DA7" w:rsidRPr="00CF181D">
        <w:rPr>
          <w:rFonts w:asciiTheme="majorBidi" w:hAnsiTheme="majorBidi" w:cstheme="majorBidi"/>
          <w:color w:val="000000" w:themeColor="text1"/>
          <w:sz w:val="24"/>
          <w:szCs w:val="24"/>
        </w:rPr>
        <w:t xml:space="preserve"> ra </w:t>
      </w:r>
      <w:proofErr w:type="spellStart"/>
      <w:r w:rsidR="00661DA7" w:rsidRPr="00CF181D">
        <w:rPr>
          <w:rFonts w:asciiTheme="majorBidi" w:hAnsiTheme="majorBidi" w:cstheme="majorBidi"/>
          <w:color w:val="000000" w:themeColor="text1"/>
          <w:sz w:val="24"/>
          <w:szCs w:val="24"/>
        </w:rPr>
        <w:t>trước</w:t>
      </w:r>
      <w:proofErr w:type="spellEnd"/>
      <w:r w:rsidR="008540AD" w:rsidRPr="00CF181D">
        <w:rPr>
          <w:rFonts w:asciiTheme="majorBidi" w:hAnsiTheme="majorBidi" w:cstheme="majorBidi"/>
          <w:color w:val="000000" w:themeColor="text1"/>
          <w:sz w:val="24"/>
          <w:szCs w:val="24"/>
        </w:rPr>
        <w:t xml:space="preserve">, SpO2 96% </w:t>
      </w:r>
      <w:proofErr w:type="spellStart"/>
      <w:r w:rsidR="008540AD" w:rsidRPr="00CF181D">
        <w:rPr>
          <w:rFonts w:asciiTheme="majorBidi" w:hAnsiTheme="majorBidi" w:cstheme="majorBidi"/>
          <w:color w:val="000000" w:themeColor="text1"/>
          <w:sz w:val="24"/>
          <w:szCs w:val="24"/>
        </w:rPr>
        <w:t>thở</w:t>
      </w:r>
      <w:proofErr w:type="spellEnd"/>
      <w:r w:rsidR="008540AD" w:rsidRPr="00CF181D">
        <w:rPr>
          <w:rFonts w:asciiTheme="majorBidi" w:hAnsiTheme="majorBidi" w:cstheme="majorBidi"/>
          <w:color w:val="000000" w:themeColor="text1"/>
          <w:sz w:val="24"/>
          <w:szCs w:val="24"/>
        </w:rPr>
        <w:t xml:space="preserve"> </w:t>
      </w:r>
      <w:proofErr w:type="spellStart"/>
      <w:r w:rsidR="008540AD" w:rsidRPr="00CF181D">
        <w:rPr>
          <w:rFonts w:asciiTheme="majorBidi" w:hAnsiTheme="majorBidi" w:cstheme="majorBidi"/>
          <w:color w:val="000000" w:themeColor="text1"/>
          <w:sz w:val="24"/>
          <w:szCs w:val="24"/>
        </w:rPr>
        <w:t>canulla</w:t>
      </w:r>
      <w:proofErr w:type="spellEnd"/>
      <w:r w:rsidR="008540AD" w:rsidRPr="00CF181D">
        <w:rPr>
          <w:rFonts w:asciiTheme="majorBidi" w:hAnsiTheme="majorBidi" w:cstheme="majorBidi"/>
          <w:color w:val="000000" w:themeColor="text1"/>
          <w:sz w:val="24"/>
          <w:szCs w:val="24"/>
        </w:rPr>
        <w:t xml:space="preserve"> 1 </w:t>
      </w:r>
      <w:proofErr w:type="spellStart"/>
      <w:r w:rsidR="008540AD" w:rsidRPr="00CF181D">
        <w:rPr>
          <w:rFonts w:asciiTheme="majorBidi" w:hAnsiTheme="majorBidi" w:cstheme="majorBidi"/>
          <w:color w:val="000000" w:themeColor="text1"/>
          <w:sz w:val="24"/>
          <w:szCs w:val="24"/>
        </w:rPr>
        <w:t>lít</w:t>
      </w:r>
      <w:proofErr w:type="spellEnd"/>
      <w:r w:rsidR="008540AD" w:rsidRPr="00CF181D">
        <w:rPr>
          <w:rFonts w:asciiTheme="majorBidi" w:hAnsiTheme="majorBidi" w:cstheme="majorBidi"/>
          <w:color w:val="000000" w:themeColor="text1"/>
          <w:sz w:val="24"/>
          <w:szCs w:val="24"/>
        </w:rPr>
        <w:t xml:space="preserve"> /</w:t>
      </w:r>
      <w:proofErr w:type="spellStart"/>
      <w:r w:rsidR="008540AD" w:rsidRPr="00CF181D">
        <w:rPr>
          <w:rFonts w:asciiTheme="majorBidi" w:hAnsiTheme="majorBidi" w:cstheme="majorBidi"/>
          <w:color w:val="000000" w:themeColor="text1"/>
          <w:sz w:val="24"/>
          <w:szCs w:val="24"/>
        </w:rPr>
        <w:t>phút</w:t>
      </w:r>
      <w:proofErr w:type="spellEnd"/>
      <w:r w:rsidR="008540AD" w:rsidRPr="00CF181D">
        <w:rPr>
          <w:rFonts w:asciiTheme="majorBidi" w:hAnsiTheme="majorBidi" w:cstheme="majorBidi"/>
          <w:color w:val="000000" w:themeColor="text1"/>
          <w:sz w:val="24"/>
          <w:szCs w:val="24"/>
        </w:rPr>
        <w:t xml:space="preserve"> =&gt; Mức độ </w:t>
      </w:r>
      <w:r w:rsidR="00884A9F">
        <w:rPr>
          <w:rFonts w:asciiTheme="majorBidi" w:hAnsiTheme="majorBidi" w:cstheme="majorBidi"/>
          <w:color w:val="000000" w:themeColor="text1"/>
          <w:sz w:val="24"/>
          <w:szCs w:val="24"/>
          <w:lang w:val="vi-VN"/>
        </w:rPr>
        <w:t>nặng</w:t>
      </w:r>
      <w:r w:rsidR="007D396A" w:rsidRPr="00CF181D">
        <w:rPr>
          <w:rFonts w:asciiTheme="majorBidi" w:hAnsiTheme="majorBidi" w:cstheme="majorBidi"/>
          <w:color w:val="000000" w:themeColor="text1"/>
          <w:sz w:val="24"/>
          <w:szCs w:val="24"/>
        </w:rPr>
        <w:t xml:space="preserve"> – Biến </w:t>
      </w:r>
      <w:proofErr w:type="spellStart"/>
      <w:r w:rsidR="007D396A" w:rsidRPr="00CF181D">
        <w:rPr>
          <w:rFonts w:asciiTheme="majorBidi" w:hAnsiTheme="majorBidi" w:cstheme="majorBidi"/>
          <w:color w:val="000000" w:themeColor="text1"/>
          <w:sz w:val="24"/>
          <w:szCs w:val="24"/>
        </w:rPr>
        <w:t>chứng</w:t>
      </w:r>
      <w:proofErr w:type="spellEnd"/>
      <w:r w:rsidR="007D396A" w:rsidRPr="00CF181D">
        <w:rPr>
          <w:rFonts w:asciiTheme="majorBidi" w:hAnsiTheme="majorBidi" w:cstheme="majorBidi"/>
          <w:color w:val="000000" w:themeColor="text1"/>
          <w:sz w:val="24"/>
          <w:szCs w:val="24"/>
        </w:rPr>
        <w:t xml:space="preserve"> </w:t>
      </w:r>
      <w:proofErr w:type="spellStart"/>
      <w:r w:rsidR="007D396A" w:rsidRPr="00CF181D">
        <w:rPr>
          <w:rFonts w:asciiTheme="majorBidi" w:hAnsiTheme="majorBidi" w:cstheme="majorBidi"/>
          <w:color w:val="000000" w:themeColor="text1"/>
          <w:sz w:val="24"/>
          <w:szCs w:val="24"/>
        </w:rPr>
        <w:t>Suy</w:t>
      </w:r>
      <w:proofErr w:type="spellEnd"/>
      <w:r w:rsidR="007D396A" w:rsidRPr="00CF181D">
        <w:rPr>
          <w:rFonts w:asciiTheme="majorBidi" w:hAnsiTheme="majorBidi" w:cstheme="majorBidi"/>
          <w:color w:val="000000" w:themeColor="text1"/>
          <w:sz w:val="24"/>
          <w:szCs w:val="24"/>
        </w:rPr>
        <w:t xml:space="preserve"> hô hấp</w:t>
      </w:r>
    </w:p>
    <w:p w14:paraId="2F766547" w14:textId="5055A954" w:rsidR="006275A4" w:rsidRPr="00412155" w:rsidRDefault="007D396A" w:rsidP="00CF181D">
      <w:pPr>
        <w:pStyle w:val="ListParagraph"/>
        <w:spacing w:after="0" w:line="276" w:lineRule="auto"/>
        <w:ind w:left="1440" w:firstLine="2"/>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YTTĐ: </w:t>
      </w:r>
      <w:proofErr w:type="spellStart"/>
      <w:r w:rsidRPr="00CF181D">
        <w:rPr>
          <w:rFonts w:asciiTheme="majorBidi" w:hAnsiTheme="majorBidi" w:cstheme="majorBidi"/>
          <w:color w:val="000000" w:themeColor="text1"/>
          <w:sz w:val="24"/>
          <w:szCs w:val="24"/>
        </w:rPr>
        <w:t>nghĩ</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nhiều</w:t>
      </w:r>
      <w:proofErr w:type="spellEnd"/>
      <w:r w:rsidRPr="00CF181D">
        <w:rPr>
          <w:rFonts w:asciiTheme="majorBidi" w:hAnsiTheme="majorBidi" w:cstheme="majorBidi"/>
          <w:color w:val="000000" w:themeColor="text1"/>
          <w:sz w:val="24"/>
          <w:szCs w:val="24"/>
        </w:rPr>
        <w:t xml:space="preserve"> do </w:t>
      </w:r>
      <w:proofErr w:type="spellStart"/>
      <w:r w:rsidR="008A1356" w:rsidRPr="00CF181D">
        <w:rPr>
          <w:rFonts w:asciiTheme="majorBidi" w:hAnsiTheme="majorBidi" w:cstheme="majorBidi"/>
          <w:color w:val="000000" w:themeColor="text1"/>
          <w:sz w:val="24"/>
          <w:szCs w:val="24"/>
        </w:rPr>
        <w:t>nhiễm</w:t>
      </w:r>
      <w:proofErr w:type="spellEnd"/>
      <w:r w:rsidR="008A1356" w:rsidRPr="00CF181D">
        <w:rPr>
          <w:rFonts w:asciiTheme="majorBidi" w:hAnsiTheme="majorBidi" w:cstheme="majorBidi"/>
          <w:color w:val="000000" w:themeColor="text1"/>
          <w:sz w:val="24"/>
          <w:szCs w:val="24"/>
        </w:rPr>
        <w:t xml:space="preserve"> </w:t>
      </w:r>
      <w:proofErr w:type="spellStart"/>
      <w:r w:rsidR="008A1356" w:rsidRPr="00CF181D">
        <w:rPr>
          <w:rFonts w:asciiTheme="majorBidi" w:hAnsiTheme="majorBidi" w:cstheme="majorBidi"/>
          <w:color w:val="000000" w:themeColor="text1"/>
          <w:sz w:val="24"/>
          <w:szCs w:val="24"/>
        </w:rPr>
        <w:t>trùng</w:t>
      </w:r>
      <w:proofErr w:type="spellEnd"/>
      <w:r w:rsidR="008A1356" w:rsidRPr="00CF181D">
        <w:rPr>
          <w:rFonts w:asciiTheme="majorBidi" w:hAnsiTheme="majorBidi" w:cstheme="majorBidi"/>
          <w:color w:val="000000" w:themeColor="text1"/>
          <w:sz w:val="24"/>
          <w:szCs w:val="24"/>
        </w:rPr>
        <w:t xml:space="preserve"> đường hô hấp dưới </w:t>
      </w:r>
      <w:proofErr w:type="spellStart"/>
      <w:r w:rsidR="008A1356" w:rsidRPr="00CF181D">
        <w:rPr>
          <w:rFonts w:asciiTheme="majorBidi" w:hAnsiTheme="majorBidi" w:cstheme="majorBidi"/>
          <w:color w:val="000000" w:themeColor="text1"/>
          <w:sz w:val="24"/>
          <w:szCs w:val="24"/>
        </w:rPr>
        <w:t>và</w:t>
      </w:r>
      <w:proofErr w:type="spellEnd"/>
      <w:r w:rsidR="008A1356"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thay</w:t>
      </w:r>
      <w:proofErr w:type="spellEnd"/>
      <w:r w:rsidRPr="00CF181D">
        <w:rPr>
          <w:rFonts w:asciiTheme="majorBidi" w:hAnsiTheme="majorBidi" w:cstheme="majorBidi"/>
          <w:color w:val="000000" w:themeColor="text1"/>
          <w:sz w:val="24"/>
          <w:szCs w:val="24"/>
        </w:rPr>
        <w:t xml:space="preserve"> đổi </w:t>
      </w:r>
      <w:proofErr w:type="spellStart"/>
      <w:r w:rsidRPr="00CF181D">
        <w:rPr>
          <w:rFonts w:asciiTheme="majorBidi" w:hAnsiTheme="majorBidi" w:cstheme="majorBidi"/>
          <w:color w:val="000000" w:themeColor="text1"/>
          <w:sz w:val="24"/>
          <w:szCs w:val="24"/>
        </w:rPr>
        <w:t>thời</w:t>
      </w:r>
      <w:proofErr w:type="spellEnd"/>
      <w:r w:rsidRPr="00CF181D">
        <w:rPr>
          <w:rFonts w:asciiTheme="majorBidi" w:hAnsiTheme="majorBidi" w:cstheme="majorBidi"/>
          <w:color w:val="000000" w:themeColor="text1"/>
          <w:sz w:val="24"/>
          <w:szCs w:val="24"/>
        </w:rPr>
        <w:t xml:space="preserve"> tiết </w:t>
      </w:r>
    </w:p>
    <w:p w14:paraId="18AE7A2C" w14:textId="5055A954" w:rsidR="002C6496" w:rsidRPr="002C6496" w:rsidRDefault="002C6496" w:rsidP="002C6496">
      <w:pPr>
        <w:pStyle w:val="ListParagraph"/>
        <w:numPr>
          <w:ilvl w:val="1"/>
          <w:numId w:val="1"/>
        </w:numPr>
        <w:spacing w:after="0" w:line="276" w:lineRule="auto"/>
        <w:ind w:left="709" w:hanging="283"/>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vi-VN"/>
        </w:rPr>
        <w:t>Hội chứng nhiễm trùng hô hấp dưới</w:t>
      </w:r>
    </w:p>
    <w:p w14:paraId="15BC470B" w14:textId="5A9F7BDB" w:rsidR="002C6496" w:rsidRDefault="002C6496" w:rsidP="002C6496">
      <w:pPr>
        <w:pStyle w:val="ListParagraph"/>
        <w:numPr>
          <w:ilvl w:val="0"/>
          <w:numId w:val="25"/>
        </w:numPr>
        <w:spacing w:after="0" w:line="276" w:lineRule="auto"/>
        <w:jc w:val="both"/>
        <w:rPr>
          <w:rFonts w:asciiTheme="majorBidi" w:hAnsiTheme="majorBidi" w:cstheme="majorBidi"/>
          <w:color w:val="000000" w:themeColor="text1"/>
          <w:sz w:val="24"/>
          <w:szCs w:val="24"/>
          <w:lang w:val="vi-VN"/>
        </w:rPr>
      </w:pPr>
      <w:r>
        <w:rPr>
          <w:rFonts w:asciiTheme="majorBidi" w:hAnsiTheme="majorBidi" w:cstheme="majorBidi"/>
          <w:color w:val="000000" w:themeColor="text1"/>
          <w:sz w:val="24"/>
          <w:szCs w:val="24"/>
          <w:lang w:val="vi-VN"/>
        </w:rPr>
        <w:t xml:space="preserve">Bệnh nhân có đau ngực kiểu màng phổi, khám lâm sàng có vẻ mặt nhiễm trùng, phổi ghi nhận </w:t>
      </w:r>
      <w:proofErr w:type="spellStart"/>
      <w:r>
        <w:rPr>
          <w:rFonts w:asciiTheme="majorBidi" w:hAnsiTheme="majorBidi" w:cstheme="majorBidi"/>
          <w:color w:val="000000" w:themeColor="text1"/>
          <w:sz w:val="24"/>
          <w:szCs w:val="24"/>
          <w:lang w:val="vi-VN"/>
        </w:rPr>
        <w:t>rale</w:t>
      </w:r>
      <w:proofErr w:type="spellEnd"/>
      <w:r>
        <w:rPr>
          <w:rFonts w:asciiTheme="majorBidi" w:hAnsiTheme="majorBidi" w:cstheme="majorBidi"/>
          <w:color w:val="000000" w:themeColor="text1"/>
          <w:sz w:val="24"/>
          <w:szCs w:val="24"/>
          <w:lang w:val="vi-VN"/>
        </w:rPr>
        <w:t xml:space="preserve"> nổ</w:t>
      </w:r>
      <w:r w:rsidR="00803FE2">
        <w:rPr>
          <w:rFonts w:asciiTheme="majorBidi" w:hAnsiTheme="majorBidi" w:cstheme="majorBidi"/>
          <w:color w:val="000000" w:themeColor="text1"/>
          <w:sz w:val="24"/>
          <w:szCs w:val="24"/>
          <w:lang w:val="vi-VN"/>
        </w:rPr>
        <w:t xml:space="preserve"> 2 đáy phổi. Tuy bệnh nhân không có </w:t>
      </w:r>
      <w:r w:rsidR="00804A8B">
        <w:rPr>
          <w:rFonts w:asciiTheme="majorBidi" w:hAnsiTheme="majorBidi" w:cstheme="majorBidi"/>
          <w:color w:val="000000" w:themeColor="text1"/>
          <w:sz w:val="24"/>
          <w:szCs w:val="24"/>
          <w:lang w:val="vi-VN"/>
        </w:rPr>
        <w:t>sốt</w:t>
      </w:r>
      <w:r w:rsidR="0098669F">
        <w:rPr>
          <w:rFonts w:asciiTheme="majorBidi" w:hAnsiTheme="majorBidi" w:cstheme="majorBidi"/>
          <w:color w:val="000000" w:themeColor="text1"/>
          <w:sz w:val="24"/>
          <w:szCs w:val="24"/>
          <w:lang w:val="vi-VN"/>
        </w:rPr>
        <w:t xml:space="preserve"> nhưng bệnh nhân lớn tuổi nên có thể không biểu hiện sốt.</w:t>
      </w:r>
    </w:p>
    <w:p w14:paraId="6C91A76C" w14:textId="56FE7EF0" w:rsidR="0098669F" w:rsidRDefault="0098669F" w:rsidP="002C6496">
      <w:pPr>
        <w:pStyle w:val="ListParagraph"/>
        <w:numPr>
          <w:ilvl w:val="0"/>
          <w:numId w:val="25"/>
        </w:numPr>
        <w:spacing w:after="0" w:line="276" w:lineRule="auto"/>
        <w:jc w:val="both"/>
        <w:rPr>
          <w:rFonts w:asciiTheme="majorBidi" w:hAnsiTheme="majorBidi" w:cstheme="majorBidi"/>
          <w:color w:val="000000" w:themeColor="text1"/>
          <w:sz w:val="24"/>
          <w:szCs w:val="24"/>
          <w:lang w:val="vi-VN"/>
        </w:rPr>
      </w:pPr>
      <w:r>
        <w:rPr>
          <w:rFonts w:asciiTheme="majorBidi" w:hAnsiTheme="majorBidi" w:cstheme="majorBidi"/>
          <w:color w:val="000000" w:themeColor="text1"/>
          <w:sz w:val="24"/>
          <w:szCs w:val="24"/>
          <w:lang w:val="vi-VN"/>
        </w:rPr>
        <w:t>Các nguyên nhân của hội chứng nhiễm trùng hô hấp dưới</w:t>
      </w:r>
    </w:p>
    <w:p w14:paraId="70CE74DF" w14:textId="4300D181" w:rsidR="0098669F" w:rsidRDefault="0098669F" w:rsidP="0098669F">
      <w:pPr>
        <w:pStyle w:val="ListParagraph"/>
        <w:numPr>
          <w:ilvl w:val="1"/>
          <w:numId w:val="25"/>
        </w:numPr>
        <w:spacing w:after="0" w:line="276" w:lineRule="auto"/>
        <w:jc w:val="both"/>
        <w:rPr>
          <w:rFonts w:asciiTheme="majorBidi" w:hAnsiTheme="majorBidi" w:cstheme="majorBidi"/>
          <w:color w:val="000000" w:themeColor="text1"/>
          <w:sz w:val="24"/>
          <w:szCs w:val="24"/>
          <w:lang w:val="vi-VN"/>
        </w:rPr>
      </w:pPr>
      <w:r>
        <w:rPr>
          <w:rFonts w:asciiTheme="majorBidi" w:hAnsiTheme="majorBidi" w:cstheme="majorBidi"/>
          <w:color w:val="000000" w:themeColor="text1"/>
          <w:sz w:val="24"/>
          <w:szCs w:val="24"/>
          <w:lang w:val="vi-VN"/>
        </w:rPr>
        <w:t xml:space="preserve">Viêm phổi: </w:t>
      </w:r>
      <w:r w:rsidR="001C3B28">
        <w:rPr>
          <w:rFonts w:asciiTheme="majorBidi" w:hAnsiTheme="majorBidi" w:cstheme="majorBidi"/>
          <w:color w:val="000000" w:themeColor="text1"/>
          <w:sz w:val="24"/>
          <w:szCs w:val="24"/>
          <w:lang w:val="vi-VN"/>
        </w:rPr>
        <w:t>đã biện luận</w:t>
      </w:r>
      <w:r w:rsidR="00022BDA">
        <w:rPr>
          <w:rFonts w:asciiTheme="majorBidi" w:hAnsiTheme="majorBidi" w:cstheme="majorBidi"/>
          <w:color w:val="000000" w:themeColor="text1"/>
          <w:sz w:val="24"/>
          <w:szCs w:val="24"/>
          <w:lang w:val="vi-VN"/>
        </w:rPr>
        <w:t>.</w:t>
      </w:r>
    </w:p>
    <w:p w14:paraId="608F6638" w14:textId="71631260" w:rsidR="001C3B28" w:rsidRDefault="001C3B28" w:rsidP="0098669F">
      <w:pPr>
        <w:pStyle w:val="ListParagraph"/>
        <w:numPr>
          <w:ilvl w:val="1"/>
          <w:numId w:val="25"/>
        </w:numPr>
        <w:spacing w:after="0" w:line="276" w:lineRule="auto"/>
        <w:jc w:val="both"/>
        <w:rPr>
          <w:rFonts w:asciiTheme="majorBidi" w:hAnsiTheme="majorBidi" w:cstheme="majorBidi"/>
          <w:color w:val="000000" w:themeColor="text1"/>
          <w:sz w:val="24"/>
          <w:szCs w:val="24"/>
          <w:lang w:val="vi-VN"/>
        </w:rPr>
      </w:pPr>
      <w:r>
        <w:rPr>
          <w:rFonts w:asciiTheme="majorBidi" w:hAnsiTheme="majorBidi" w:cstheme="majorBidi"/>
          <w:color w:val="000000" w:themeColor="text1"/>
          <w:sz w:val="24"/>
          <w:szCs w:val="24"/>
          <w:lang w:val="vi-VN"/>
        </w:rPr>
        <w:t>Lao phổi</w:t>
      </w:r>
      <w:r w:rsidR="003878AA">
        <w:rPr>
          <w:rFonts w:asciiTheme="majorBidi" w:hAnsiTheme="majorBidi" w:cstheme="majorBidi"/>
          <w:color w:val="000000" w:themeColor="text1"/>
          <w:sz w:val="24"/>
          <w:szCs w:val="24"/>
          <w:lang w:val="vi-VN"/>
        </w:rPr>
        <w:t xml:space="preserve">: bệnh nhân </w:t>
      </w:r>
      <w:r w:rsidR="00FB1AEA">
        <w:rPr>
          <w:rFonts w:asciiTheme="majorBidi" w:hAnsiTheme="majorBidi" w:cstheme="majorBidi"/>
          <w:color w:val="000000" w:themeColor="text1"/>
          <w:sz w:val="24"/>
          <w:szCs w:val="24"/>
          <w:lang w:val="vi-VN"/>
        </w:rPr>
        <w:t xml:space="preserve">lớn tuổi, không biểu hiện sốt rõ ràng, có triệu chứng LS gợi ý nhiễm trùng hô hấp dưới nên không loại </w:t>
      </w:r>
      <w:r w:rsidR="00CC0CCF">
        <w:rPr>
          <w:rFonts w:asciiTheme="majorBidi" w:hAnsiTheme="majorBidi" w:cstheme="majorBidi"/>
          <w:color w:val="000000" w:themeColor="text1"/>
          <w:sz w:val="24"/>
          <w:szCs w:val="24"/>
          <w:lang w:val="vi-VN"/>
        </w:rPr>
        <w:t xml:space="preserve">trừ Lao phổi =&gt; AFB </w:t>
      </w:r>
      <w:r w:rsidR="00C26C7C">
        <w:rPr>
          <w:rFonts w:asciiTheme="majorBidi" w:hAnsiTheme="majorBidi" w:cstheme="majorBidi"/>
          <w:color w:val="000000" w:themeColor="text1"/>
          <w:sz w:val="24"/>
          <w:szCs w:val="24"/>
          <w:lang w:val="vi-VN"/>
        </w:rPr>
        <w:t>đàm.</w:t>
      </w:r>
      <w:r w:rsidR="0096515F">
        <w:rPr>
          <w:rFonts w:asciiTheme="majorBidi" w:hAnsiTheme="majorBidi" w:cstheme="majorBidi"/>
          <w:color w:val="000000" w:themeColor="text1"/>
          <w:sz w:val="24"/>
          <w:szCs w:val="24"/>
          <w:lang w:val="vi-VN"/>
        </w:rPr>
        <w:t xml:space="preserve"> (Lao thường không biểu hiện vẻ mặt nhiễm trùng rõ ràng).</w:t>
      </w:r>
    </w:p>
    <w:p w14:paraId="4B319A39" w14:textId="5246587F" w:rsidR="00C26C7C" w:rsidRDefault="00EB11DD" w:rsidP="0098669F">
      <w:pPr>
        <w:pStyle w:val="ListParagraph"/>
        <w:numPr>
          <w:ilvl w:val="1"/>
          <w:numId w:val="25"/>
        </w:numPr>
        <w:spacing w:after="0" w:line="276" w:lineRule="auto"/>
        <w:jc w:val="both"/>
        <w:rPr>
          <w:rFonts w:asciiTheme="majorBidi" w:hAnsiTheme="majorBidi" w:cstheme="majorBidi"/>
          <w:color w:val="000000" w:themeColor="text1"/>
          <w:sz w:val="24"/>
          <w:szCs w:val="24"/>
          <w:lang w:val="vi-VN"/>
        </w:rPr>
      </w:pPr>
      <w:r>
        <w:rPr>
          <w:rFonts w:asciiTheme="majorBidi" w:hAnsiTheme="majorBidi" w:cstheme="majorBidi"/>
          <w:color w:val="000000" w:themeColor="text1"/>
          <w:sz w:val="24"/>
          <w:szCs w:val="24"/>
          <w:lang w:val="vi-VN"/>
        </w:rPr>
        <w:t>Viêm phế quản không nghĩ vì bệnh nhân</w:t>
      </w:r>
      <w:r w:rsidR="00E1318D">
        <w:rPr>
          <w:rFonts w:asciiTheme="majorBidi" w:hAnsiTheme="majorBidi" w:cstheme="majorBidi"/>
          <w:color w:val="000000" w:themeColor="text1"/>
          <w:sz w:val="24"/>
          <w:szCs w:val="24"/>
          <w:lang w:val="vi-VN"/>
        </w:rPr>
        <w:t xml:space="preserve"> có </w:t>
      </w:r>
      <w:proofErr w:type="spellStart"/>
      <w:r w:rsidR="00E1318D">
        <w:rPr>
          <w:rFonts w:asciiTheme="majorBidi" w:hAnsiTheme="majorBidi" w:cstheme="majorBidi"/>
          <w:color w:val="000000" w:themeColor="text1"/>
          <w:sz w:val="24"/>
          <w:szCs w:val="24"/>
          <w:lang w:val="vi-VN"/>
        </w:rPr>
        <w:t>rale</w:t>
      </w:r>
      <w:proofErr w:type="spellEnd"/>
      <w:r w:rsidR="00E1318D">
        <w:rPr>
          <w:rFonts w:asciiTheme="majorBidi" w:hAnsiTheme="majorBidi" w:cstheme="majorBidi"/>
          <w:color w:val="000000" w:themeColor="text1"/>
          <w:sz w:val="24"/>
          <w:szCs w:val="24"/>
          <w:lang w:val="vi-VN"/>
        </w:rPr>
        <w:t xml:space="preserve"> phổi.</w:t>
      </w:r>
    </w:p>
    <w:p w14:paraId="611F7070" w14:textId="096E00A1" w:rsidR="00E1318D" w:rsidRDefault="00010044" w:rsidP="0098669F">
      <w:pPr>
        <w:pStyle w:val="ListParagraph"/>
        <w:numPr>
          <w:ilvl w:val="1"/>
          <w:numId w:val="25"/>
        </w:numPr>
        <w:spacing w:after="0" w:line="276" w:lineRule="auto"/>
        <w:jc w:val="both"/>
        <w:rPr>
          <w:rFonts w:asciiTheme="majorBidi" w:hAnsiTheme="majorBidi" w:cstheme="majorBidi"/>
          <w:color w:val="000000" w:themeColor="text1"/>
          <w:sz w:val="24"/>
          <w:szCs w:val="24"/>
          <w:lang w:val="vi-VN"/>
        </w:rPr>
      </w:pPr>
      <w:r>
        <w:rPr>
          <w:rFonts w:asciiTheme="majorBidi" w:hAnsiTheme="majorBidi" w:cstheme="majorBidi"/>
          <w:color w:val="000000" w:themeColor="text1"/>
          <w:sz w:val="24"/>
          <w:szCs w:val="24"/>
          <w:lang w:val="vi-VN"/>
        </w:rPr>
        <w:t xml:space="preserve">Áp xe </w:t>
      </w:r>
      <w:r w:rsidR="00772EFF">
        <w:rPr>
          <w:rFonts w:asciiTheme="majorBidi" w:hAnsiTheme="majorBidi" w:cstheme="majorBidi"/>
          <w:color w:val="000000" w:themeColor="text1"/>
          <w:sz w:val="24"/>
          <w:szCs w:val="24"/>
          <w:lang w:val="vi-VN"/>
        </w:rPr>
        <w:t>phổi: BN không ọc mủ, không nhiễm trùng răng miệng =&gt; không nghĩ</w:t>
      </w:r>
    </w:p>
    <w:p w14:paraId="0D9B6CE3" w14:textId="49667854" w:rsidR="00772EFF" w:rsidRPr="001513B6" w:rsidRDefault="00E00C08" w:rsidP="001513B6">
      <w:pPr>
        <w:pStyle w:val="ListParagraph"/>
        <w:numPr>
          <w:ilvl w:val="1"/>
          <w:numId w:val="25"/>
        </w:numPr>
        <w:spacing w:after="0" w:line="276" w:lineRule="auto"/>
        <w:jc w:val="both"/>
        <w:rPr>
          <w:rFonts w:asciiTheme="majorBidi" w:hAnsiTheme="majorBidi" w:cstheme="majorBidi"/>
          <w:color w:val="000000" w:themeColor="text1"/>
          <w:sz w:val="24"/>
          <w:szCs w:val="24"/>
          <w:lang w:val="vi-VN"/>
        </w:rPr>
      </w:pPr>
      <w:r>
        <w:rPr>
          <w:rFonts w:asciiTheme="majorBidi" w:hAnsiTheme="majorBidi" w:cstheme="majorBidi"/>
          <w:color w:val="000000" w:themeColor="text1"/>
          <w:sz w:val="24"/>
          <w:szCs w:val="24"/>
          <w:lang w:val="vi-VN"/>
        </w:rPr>
        <w:t xml:space="preserve">Ung thư phổi bội nhiễm: </w:t>
      </w:r>
      <w:r w:rsidR="00E119D7">
        <w:rPr>
          <w:rFonts w:asciiTheme="majorBidi" w:hAnsiTheme="majorBidi" w:cstheme="majorBidi"/>
          <w:color w:val="000000" w:themeColor="text1"/>
          <w:sz w:val="24"/>
          <w:szCs w:val="24"/>
          <w:lang w:val="vi-VN"/>
        </w:rPr>
        <w:t xml:space="preserve">không nghĩ, </w:t>
      </w:r>
      <w:r>
        <w:rPr>
          <w:rFonts w:asciiTheme="majorBidi" w:hAnsiTheme="majorBidi" w:cstheme="majorBidi"/>
          <w:color w:val="000000" w:themeColor="text1"/>
          <w:sz w:val="24"/>
          <w:szCs w:val="24"/>
          <w:lang w:val="vi-VN"/>
        </w:rPr>
        <w:t xml:space="preserve">bệnh nhân bệnh cảnh 10 ngày, </w:t>
      </w:r>
      <w:r w:rsidR="00D4766B">
        <w:rPr>
          <w:rFonts w:asciiTheme="majorBidi" w:hAnsiTheme="majorBidi" w:cstheme="majorBidi"/>
          <w:color w:val="000000" w:themeColor="text1"/>
          <w:sz w:val="24"/>
          <w:szCs w:val="24"/>
          <w:lang w:val="vi-VN"/>
        </w:rPr>
        <w:t>không</w:t>
      </w:r>
      <w:r w:rsidR="007D3C82" w:rsidRPr="001513B6">
        <w:rPr>
          <w:rFonts w:asciiTheme="majorBidi" w:hAnsiTheme="majorBidi" w:cstheme="majorBidi"/>
          <w:color w:val="000000" w:themeColor="text1"/>
          <w:sz w:val="24"/>
          <w:szCs w:val="24"/>
          <w:lang w:val="vi-VN"/>
        </w:rPr>
        <w:t xml:space="preserve"> sụt cân, khám không ghi nhận hội chứng đông đặc, khô</w:t>
      </w:r>
      <w:r w:rsidR="000B26A7" w:rsidRPr="001513B6">
        <w:rPr>
          <w:rFonts w:asciiTheme="majorBidi" w:hAnsiTheme="majorBidi" w:cstheme="majorBidi"/>
          <w:color w:val="000000" w:themeColor="text1"/>
          <w:sz w:val="24"/>
          <w:szCs w:val="24"/>
          <w:lang w:val="vi-VN"/>
        </w:rPr>
        <w:t>ng ho ra máu</w:t>
      </w:r>
      <w:r w:rsidR="00E119D7" w:rsidRPr="001513B6">
        <w:rPr>
          <w:rFonts w:asciiTheme="majorBidi" w:hAnsiTheme="majorBidi" w:cstheme="majorBidi"/>
          <w:color w:val="000000" w:themeColor="text1"/>
          <w:sz w:val="24"/>
          <w:szCs w:val="24"/>
          <w:lang w:val="vi-VN"/>
        </w:rPr>
        <w:t>.</w:t>
      </w:r>
    </w:p>
    <w:p w14:paraId="7CE62347" w14:textId="1058BF12" w:rsidR="00EA6509" w:rsidRPr="00412155" w:rsidRDefault="00EA6509" w:rsidP="00CF181D">
      <w:pPr>
        <w:pStyle w:val="ListParagraph"/>
        <w:numPr>
          <w:ilvl w:val="1"/>
          <w:numId w:val="1"/>
        </w:numPr>
        <w:spacing w:after="0" w:line="276" w:lineRule="auto"/>
        <w:ind w:left="709" w:hanging="283"/>
        <w:jc w:val="both"/>
        <w:rPr>
          <w:rFonts w:asciiTheme="majorBidi" w:hAnsiTheme="majorBidi" w:cstheme="majorBidi"/>
          <w:color w:val="000000" w:themeColor="text1"/>
          <w:sz w:val="24"/>
          <w:szCs w:val="24"/>
        </w:rPr>
      </w:pPr>
      <w:r w:rsidRPr="00CF181D">
        <w:rPr>
          <w:rFonts w:asciiTheme="majorBidi" w:eastAsia="Calibri" w:hAnsiTheme="majorBidi" w:cstheme="majorBidi"/>
          <w:color w:val="000000" w:themeColor="text1"/>
          <w:sz w:val="24"/>
          <w:szCs w:val="24"/>
        </w:rPr>
        <w:t>Tiền căn hen</w:t>
      </w:r>
    </w:p>
    <w:p w14:paraId="171831FF" w14:textId="2FB9AD7B" w:rsidR="00EA6509" w:rsidRPr="00412155" w:rsidRDefault="0010445E" w:rsidP="00CF181D">
      <w:pPr>
        <w:pStyle w:val="ListParagraph"/>
        <w:spacing w:after="0" w:line="276" w:lineRule="auto"/>
        <w:ind w:left="709"/>
        <w:jc w:val="both"/>
        <w:rPr>
          <w:rFonts w:asciiTheme="majorBidi" w:eastAsia="Calibri" w:hAnsiTheme="majorBidi" w:cstheme="majorBidi"/>
          <w:color w:val="000000" w:themeColor="text1"/>
          <w:sz w:val="24"/>
          <w:szCs w:val="24"/>
        </w:rPr>
      </w:pPr>
      <w:r w:rsidRPr="00CF181D">
        <w:rPr>
          <w:rFonts w:asciiTheme="majorBidi" w:eastAsia="Calibri" w:hAnsiTheme="majorBidi" w:cstheme="majorBidi"/>
          <w:color w:val="000000" w:themeColor="text1"/>
          <w:sz w:val="24"/>
          <w:szCs w:val="24"/>
        </w:rPr>
        <w:t xml:space="preserve">- </w:t>
      </w:r>
      <w:proofErr w:type="spellStart"/>
      <w:r w:rsidR="000B5F89" w:rsidRPr="00CF181D">
        <w:rPr>
          <w:rFonts w:asciiTheme="majorBidi" w:eastAsia="Calibri" w:hAnsiTheme="majorBidi" w:cstheme="majorBidi"/>
          <w:color w:val="000000" w:themeColor="text1"/>
          <w:sz w:val="24"/>
          <w:szCs w:val="24"/>
        </w:rPr>
        <w:t>Bệnh</w:t>
      </w:r>
      <w:proofErr w:type="spellEnd"/>
      <w:r w:rsidR="000B5F89" w:rsidRPr="00CF181D">
        <w:rPr>
          <w:rFonts w:asciiTheme="majorBidi" w:eastAsia="Calibri" w:hAnsiTheme="majorBidi" w:cstheme="majorBidi"/>
          <w:color w:val="000000" w:themeColor="text1"/>
          <w:sz w:val="24"/>
          <w:szCs w:val="24"/>
        </w:rPr>
        <w:t xml:space="preserve"> nhân được </w:t>
      </w:r>
      <w:proofErr w:type="spellStart"/>
      <w:r w:rsidR="000B5F89" w:rsidRPr="00CF181D">
        <w:rPr>
          <w:rFonts w:asciiTheme="majorBidi" w:eastAsia="Calibri" w:hAnsiTheme="majorBidi" w:cstheme="majorBidi"/>
          <w:color w:val="000000" w:themeColor="text1"/>
          <w:sz w:val="24"/>
          <w:szCs w:val="24"/>
        </w:rPr>
        <w:t>chuẩn</w:t>
      </w:r>
      <w:proofErr w:type="spellEnd"/>
      <w:r w:rsidR="000B5F89" w:rsidRPr="00CF181D">
        <w:rPr>
          <w:rFonts w:asciiTheme="majorBidi" w:eastAsia="Calibri" w:hAnsiTheme="majorBidi" w:cstheme="majorBidi"/>
          <w:color w:val="000000" w:themeColor="text1"/>
          <w:sz w:val="24"/>
          <w:szCs w:val="24"/>
        </w:rPr>
        <w:t xml:space="preserve"> </w:t>
      </w:r>
      <w:proofErr w:type="spellStart"/>
      <w:r w:rsidR="000B5F89" w:rsidRPr="00CF181D">
        <w:rPr>
          <w:rFonts w:asciiTheme="majorBidi" w:eastAsia="Calibri" w:hAnsiTheme="majorBidi" w:cstheme="majorBidi"/>
          <w:color w:val="000000" w:themeColor="text1"/>
          <w:sz w:val="24"/>
          <w:szCs w:val="24"/>
        </w:rPr>
        <w:t>đoán</w:t>
      </w:r>
      <w:proofErr w:type="spellEnd"/>
      <w:r w:rsidR="000B5F89" w:rsidRPr="00CF181D">
        <w:rPr>
          <w:rFonts w:asciiTheme="majorBidi" w:eastAsia="Calibri" w:hAnsiTheme="majorBidi" w:cstheme="majorBidi"/>
          <w:color w:val="000000" w:themeColor="text1"/>
          <w:sz w:val="24"/>
          <w:szCs w:val="24"/>
        </w:rPr>
        <w:t xml:space="preserve"> hen từ khi </w:t>
      </w:r>
      <w:proofErr w:type="spellStart"/>
      <w:r w:rsidR="000B5F89" w:rsidRPr="00CF181D">
        <w:rPr>
          <w:rFonts w:asciiTheme="majorBidi" w:eastAsia="Calibri" w:hAnsiTheme="majorBidi" w:cstheme="majorBidi"/>
          <w:color w:val="000000" w:themeColor="text1"/>
          <w:sz w:val="24"/>
          <w:szCs w:val="24"/>
        </w:rPr>
        <w:t>còn</w:t>
      </w:r>
      <w:proofErr w:type="spellEnd"/>
      <w:r w:rsidR="000B5F89" w:rsidRPr="00CF181D">
        <w:rPr>
          <w:rFonts w:asciiTheme="majorBidi" w:eastAsia="Calibri" w:hAnsiTheme="majorBidi" w:cstheme="majorBidi"/>
          <w:color w:val="000000" w:themeColor="text1"/>
          <w:sz w:val="24"/>
          <w:szCs w:val="24"/>
        </w:rPr>
        <w:t xml:space="preserve"> </w:t>
      </w:r>
      <w:proofErr w:type="spellStart"/>
      <w:r w:rsidR="000B5F89" w:rsidRPr="00CF181D">
        <w:rPr>
          <w:rFonts w:asciiTheme="majorBidi" w:eastAsia="Calibri" w:hAnsiTheme="majorBidi" w:cstheme="majorBidi"/>
          <w:color w:val="000000" w:themeColor="text1"/>
          <w:sz w:val="24"/>
          <w:szCs w:val="24"/>
        </w:rPr>
        <w:t>nhỏ</w:t>
      </w:r>
      <w:proofErr w:type="spellEnd"/>
      <w:r w:rsidR="000B5F89" w:rsidRPr="00CF181D">
        <w:rPr>
          <w:rFonts w:asciiTheme="majorBidi" w:eastAsia="Calibri" w:hAnsiTheme="majorBidi" w:cstheme="majorBidi"/>
          <w:color w:val="000000" w:themeColor="text1"/>
          <w:sz w:val="24"/>
          <w:szCs w:val="24"/>
        </w:rPr>
        <w:t xml:space="preserve">, điều </w:t>
      </w:r>
      <w:proofErr w:type="spellStart"/>
      <w:r w:rsidR="000B5F89" w:rsidRPr="00CF181D">
        <w:rPr>
          <w:rFonts w:asciiTheme="majorBidi" w:eastAsia="Calibri" w:hAnsiTheme="majorBidi" w:cstheme="majorBidi"/>
          <w:color w:val="000000" w:themeColor="text1"/>
          <w:sz w:val="24"/>
          <w:szCs w:val="24"/>
        </w:rPr>
        <w:t>trị</w:t>
      </w:r>
      <w:proofErr w:type="spellEnd"/>
      <w:r w:rsidR="000B5F89" w:rsidRPr="00CF181D">
        <w:rPr>
          <w:rFonts w:asciiTheme="majorBidi" w:eastAsia="Calibri" w:hAnsiTheme="majorBidi" w:cstheme="majorBidi"/>
          <w:color w:val="000000" w:themeColor="text1"/>
          <w:sz w:val="24"/>
          <w:szCs w:val="24"/>
        </w:rPr>
        <w:t xml:space="preserve"> chưa </w:t>
      </w:r>
      <w:proofErr w:type="spellStart"/>
      <w:r w:rsidR="000B5F89" w:rsidRPr="00CF181D">
        <w:rPr>
          <w:rFonts w:asciiTheme="majorBidi" w:eastAsia="Calibri" w:hAnsiTheme="majorBidi" w:cstheme="majorBidi"/>
          <w:color w:val="000000" w:themeColor="text1"/>
          <w:sz w:val="24"/>
          <w:szCs w:val="24"/>
        </w:rPr>
        <w:t>rõ</w:t>
      </w:r>
      <w:proofErr w:type="spellEnd"/>
      <w:r w:rsidR="000B5F89" w:rsidRPr="00CF181D">
        <w:rPr>
          <w:rFonts w:asciiTheme="majorBidi" w:eastAsia="Calibri" w:hAnsiTheme="majorBidi" w:cstheme="majorBidi"/>
          <w:color w:val="000000" w:themeColor="text1"/>
          <w:sz w:val="24"/>
          <w:szCs w:val="24"/>
        </w:rPr>
        <w:t xml:space="preserve"> loại. </w:t>
      </w:r>
      <w:proofErr w:type="spellStart"/>
      <w:r w:rsidR="000B5F89" w:rsidRPr="00CF181D">
        <w:rPr>
          <w:rFonts w:asciiTheme="majorBidi" w:eastAsia="Calibri" w:hAnsiTheme="majorBidi" w:cstheme="majorBidi"/>
          <w:color w:val="000000" w:themeColor="text1"/>
          <w:sz w:val="24"/>
          <w:szCs w:val="24"/>
        </w:rPr>
        <w:t>Sau</w:t>
      </w:r>
      <w:proofErr w:type="spellEnd"/>
      <w:r w:rsidR="000B5F89" w:rsidRPr="00CF181D">
        <w:rPr>
          <w:rFonts w:asciiTheme="majorBidi" w:eastAsia="Calibri" w:hAnsiTheme="majorBidi" w:cstheme="majorBidi"/>
          <w:color w:val="000000" w:themeColor="text1"/>
          <w:sz w:val="24"/>
          <w:szCs w:val="24"/>
        </w:rPr>
        <w:t xml:space="preserve"> đó cơn hen </w:t>
      </w:r>
      <w:proofErr w:type="spellStart"/>
      <w:r w:rsidR="000B5F89" w:rsidRPr="00CF181D">
        <w:rPr>
          <w:rFonts w:asciiTheme="majorBidi" w:eastAsia="Calibri" w:hAnsiTheme="majorBidi" w:cstheme="majorBidi"/>
          <w:color w:val="000000" w:themeColor="text1"/>
          <w:sz w:val="24"/>
          <w:szCs w:val="24"/>
        </w:rPr>
        <w:t>không</w:t>
      </w:r>
      <w:proofErr w:type="spellEnd"/>
      <w:r w:rsidR="000B5F89" w:rsidRPr="00CF181D">
        <w:rPr>
          <w:rFonts w:asciiTheme="majorBidi" w:eastAsia="Calibri" w:hAnsiTheme="majorBidi" w:cstheme="majorBidi"/>
          <w:color w:val="000000" w:themeColor="text1"/>
          <w:sz w:val="24"/>
          <w:szCs w:val="24"/>
        </w:rPr>
        <w:t xml:space="preserve"> </w:t>
      </w:r>
      <w:proofErr w:type="spellStart"/>
      <w:r w:rsidR="000B5F89" w:rsidRPr="00CF181D">
        <w:rPr>
          <w:rFonts w:asciiTheme="majorBidi" w:eastAsia="Calibri" w:hAnsiTheme="majorBidi" w:cstheme="majorBidi"/>
          <w:color w:val="000000" w:themeColor="text1"/>
          <w:sz w:val="24"/>
          <w:szCs w:val="24"/>
        </w:rPr>
        <w:t>xuất</w:t>
      </w:r>
      <w:proofErr w:type="spellEnd"/>
      <w:r w:rsidR="000B5F89" w:rsidRPr="00CF181D">
        <w:rPr>
          <w:rFonts w:asciiTheme="majorBidi" w:eastAsia="Calibri" w:hAnsiTheme="majorBidi" w:cstheme="majorBidi"/>
          <w:color w:val="000000" w:themeColor="text1"/>
          <w:sz w:val="24"/>
          <w:szCs w:val="24"/>
        </w:rPr>
        <w:t xml:space="preserve"> hiện hiện từ năm 20 </w:t>
      </w:r>
      <w:r w:rsidRPr="00CF181D">
        <w:rPr>
          <w:rFonts w:asciiTheme="majorBidi" w:eastAsia="Calibri" w:hAnsiTheme="majorBidi" w:cstheme="majorBidi"/>
          <w:color w:val="000000" w:themeColor="text1"/>
          <w:sz w:val="24"/>
          <w:szCs w:val="24"/>
        </w:rPr>
        <w:t>cho tới 5 năm gần đây.</w:t>
      </w:r>
    </w:p>
    <w:p w14:paraId="77AF562D" w14:textId="73F200B4" w:rsidR="0010445E" w:rsidRPr="00412155" w:rsidRDefault="0010445E" w:rsidP="00CF181D">
      <w:pPr>
        <w:spacing w:after="0" w:line="276" w:lineRule="auto"/>
        <w:ind w:left="720" w:firstLine="72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Mức độ </w:t>
      </w:r>
      <w:proofErr w:type="spellStart"/>
      <w:r w:rsidRPr="00CF181D">
        <w:rPr>
          <w:rFonts w:asciiTheme="majorBidi" w:hAnsiTheme="majorBidi" w:cstheme="majorBidi"/>
          <w:color w:val="000000" w:themeColor="text1"/>
          <w:sz w:val="24"/>
          <w:szCs w:val="24"/>
        </w:rPr>
        <w:t>kiểm</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soát</w:t>
      </w:r>
      <w:proofErr w:type="spellEnd"/>
      <w:r w:rsidRPr="00CF181D">
        <w:rPr>
          <w:rFonts w:asciiTheme="majorBidi" w:hAnsiTheme="majorBidi" w:cstheme="majorBidi"/>
          <w:color w:val="000000" w:themeColor="text1"/>
          <w:sz w:val="24"/>
          <w:szCs w:val="24"/>
        </w:rPr>
        <w:t xml:space="preserve"> hẹn hiện tại</w:t>
      </w:r>
      <w:r w:rsidRPr="70F957BA">
        <w:rPr>
          <w:rFonts w:asciiTheme="majorBidi" w:hAnsiTheme="majorBidi" w:cstheme="majorBidi"/>
          <w:color w:val="000000" w:themeColor="text1"/>
          <w:sz w:val="24"/>
          <w:szCs w:val="24"/>
        </w:rPr>
        <w:t xml:space="preserve">- 1 </w:t>
      </w:r>
      <w:proofErr w:type="spellStart"/>
      <w:r w:rsidRPr="70F957BA">
        <w:rPr>
          <w:rFonts w:asciiTheme="majorBidi" w:hAnsiTheme="majorBidi" w:cstheme="majorBidi"/>
          <w:color w:val="000000" w:themeColor="text1"/>
          <w:sz w:val="24"/>
          <w:szCs w:val="24"/>
        </w:rPr>
        <w:t>tuần</w:t>
      </w:r>
      <w:proofErr w:type="spellEnd"/>
      <w:r w:rsidRPr="70F957BA">
        <w:rPr>
          <w:rFonts w:asciiTheme="majorBidi" w:hAnsiTheme="majorBidi" w:cstheme="majorBidi"/>
          <w:color w:val="000000" w:themeColor="text1"/>
          <w:sz w:val="24"/>
          <w:szCs w:val="24"/>
        </w:rPr>
        <w:t xml:space="preserve"> gần đây</w:t>
      </w:r>
    </w:p>
    <w:p w14:paraId="5C340F4C" w14:textId="4C7A02C4" w:rsidR="0010445E" w:rsidRPr="00412155" w:rsidRDefault="0010445E" w:rsidP="00CF181D">
      <w:pPr>
        <w:spacing w:after="0" w:line="276" w:lineRule="auto"/>
        <w:jc w:val="both"/>
        <w:rPr>
          <w:rFonts w:asciiTheme="majorBidi" w:hAnsiTheme="majorBidi" w:cstheme="majorBidi"/>
          <w:color w:val="000000" w:themeColor="text1"/>
          <w:sz w:val="24"/>
          <w:szCs w:val="24"/>
        </w:rPr>
      </w:pPr>
      <w:r w:rsidRPr="00412155">
        <w:rPr>
          <w:rFonts w:asciiTheme="majorBidi" w:hAnsiTheme="majorBidi" w:cstheme="majorBidi"/>
          <w:color w:val="000000" w:themeColor="text1"/>
          <w:sz w:val="24"/>
          <w:szCs w:val="24"/>
          <w:rPrChange w:id="10" w:author="Nguyễn Trần Minh Đức" w:date="2022-06-22T21:48:00Z">
            <w:rPr>
              <w:color w:val="000000" w:themeColor="text1"/>
              <w:sz w:val="24"/>
              <w:szCs w:val="24"/>
            </w:rPr>
          </w:rPrChange>
        </w:rPr>
        <w:tab/>
      </w:r>
      <w:r w:rsidRPr="00412155">
        <w:rPr>
          <w:rFonts w:asciiTheme="majorBidi" w:hAnsiTheme="majorBidi" w:cstheme="majorBidi"/>
          <w:color w:val="000000" w:themeColor="text1"/>
          <w:sz w:val="24"/>
          <w:szCs w:val="24"/>
          <w:rPrChange w:id="11" w:author="Nguyễn Trần Minh Đức" w:date="2022-06-22T21:48:00Z">
            <w:rPr>
              <w:color w:val="000000" w:themeColor="text1"/>
              <w:sz w:val="24"/>
              <w:szCs w:val="24"/>
            </w:rPr>
          </w:rPrChange>
        </w:rPr>
        <w:tab/>
      </w:r>
      <w:r w:rsidRPr="00412155">
        <w:rPr>
          <w:rFonts w:asciiTheme="majorBidi" w:hAnsiTheme="majorBidi" w:cstheme="majorBidi"/>
          <w:color w:val="000000" w:themeColor="text1"/>
          <w:sz w:val="24"/>
          <w:szCs w:val="24"/>
          <w:rPrChange w:id="12" w:author="Nguyễn Trần Minh Đức" w:date="2022-06-22T21:48:00Z">
            <w:rPr>
              <w:color w:val="000000" w:themeColor="text1"/>
              <w:sz w:val="24"/>
              <w:szCs w:val="24"/>
            </w:rPr>
          </w:rPrChange>
        </w:rPr>
        <w:tab/>
      </w:r>
      <w:proofErr w:type="spellStart"/>
      <w:r w:rsidRPr="00CF181D">
        <w:rPr>
          <w:rFonts w:asciiTheme="majorBidi" w:hAnsiTheme="majorBidi" w:cstheme="majorBidi"/>
          <w:color w:val="000000" w:themeColor="text1"/>
          <w:sz w:val="24"/>
          <w:szCs w:val="24"/>
        </w:rPr>
        <w:t>Triệu</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chứng</w:t>
      </w:r>
      <w:proofErr w:type="spellEnd"/>
      <w:r w:rsidRPr="00CF181D">
        <w:rPr>
          <w:rFonts w:asciiTheme="majorBidi" w:hAnsiTheme="majorBidi" w:cstheme="majorBidi"/>
          <w:color w:val="000000" w:themeColor="text1"/>
          <w:sz w:val="24"/>
          <w:szCs w:val="24"/>
        </w:rPr>
        <w:t xml:space="preserve"> ban </w:t>
      </w:r>
      <w:proofErr w:type="spellStart"/>
      <w:r w:rsidRPr="00CF181D">
        <w:rPr>
          <w:rFonts w:asciiTheme="majorBidi" w:hAnsiTheme="majorBidi" w:cstheme="majorBidi"/>
          <w:color w:val="000000" w:themeColor="text1"/>
          <w:sz w:val="24"/>
          <w:szCs w:val="24"/>
        </w:rPr>
        <w:t>ngày</w:t>
      </w:r>
      <w:proofErr w:type="spellEnd"/>
      <w:r w:rsidRPr="00CF181D">
        <w:rPr>
          <w:rFonts w:asciiTheme="majorBidi" w:hAnsiTheme="majorBidi" w:cstheme="majorBidi"/>
          <w:color w:val="000000" w:themeColor="text1"/>
          <w:sz w:val="24"/>
          <w:szCs w:val="24"/>
        </w:rPr>
        <w:t xml:space="preserve"> </w:t>
      </w:r>
      <w:r w:rsidR="0010158F" w:rsidRPr="00CF181D">
        <w:rPr>
          <w:rFonts w:asciiTheme="majorBidi" w:hAnsiTheme="majorBidi" w:cstheme="majorBidi"/>
          <w:color w:val="000000" w:themeColor="text1"/>
          <w:sz w:val="24"/>
          <w:szCs w:val="24"/>
        </w:rPr>
        <w:t>&gt;</w:t>
      </w:r>
      <w:r w:rsidRPr="00CF181D">
        <w:rPr>
          <w:rFonts w:asciiTheme="majorBidi" w:hAnsiTheme="majorBidi" w:cstheme="majorBidi"/>
          <w:color w:val="000000" w:themeColor="text1"/>
          <w:sz w:val="24"/>
          <w:szCs w:val="24"/>
        </w:rPr>
        <w:t xml:space="preserve"> 2 lần </w:t>
      </w:r>
      <w:r w:rsidR="00175C01" w:rsidRPr="00CF181D">
        <w:rPr>
          <w:rFonts w:asciiTheme="majorBidi" w:hAnsiTheme="majorBidi" w:cstheme="majorBidi"/>
          <w:color w:val="000000" w:themeColor="text1"/>
          <w:sz w:val="24"/>
          <w:szCs w:val="24"/>
        </w:rPr>
        <w:t>/</w:t>
      </w: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tuần</w:t>
      </w:r>
      <w:proofErr w:type="spellEnd"/>
    </w:p>
    <w:p w14:paraId="700B97EF" w14:textId="4FF0997D" w:rsidR="00FE3100" w:rsidRPr="00FE3100" w:rsidRDefault="0010445E" w:rsidP="00CF181D">
      <w:pPr>
        <w:spacing w:after="0" w:line="276" w:lineRule="auto"/>
        <w:jc w:val="both"/>
        <w:rPr>
          <w:rFonts w:asciiTheme="majorBidi" w:hAnsiTheme="majorBidi" w:cstheme="majorBidi"/>
          <w:color w:val="000000" w:themeColor="text1"/>
          <w:sz w:val="24"/>
          <w:szCs w:val="24"/>
          <w:lang w:val="vi-VN"/>
        </w:rPr>
      </w:pPr>
      <w:r w:rsidRPr="00412155">
        <w:rPr>
          <w:rFonts w:asciiTheme="majorBidi" w:hAnsiTheme="majorBidi" w:cstheme="majorBidi"/>
          <w:color w:val="000000" w:themeColor="text1"/>
          <w:sz w:val="24"/>
          <w:szCs w:val="24"/>
          <w:rPrChange w:id="13" w:author="Nguyễn Trần Minh Đức" w:date="2022-06-22T21:48:00Z">
            <w:rPr>
              <w:color w:val="000000" w:themeColor="text1"/>
              <w:sz w:val="24"/>
              <w:szCs w:val="24"/>
            </w:rPr>
          </w:rPrChange>
        </w:rPr>
        <w:tab/>
      </w:r>
      <w:r w:rsidRPr="00412155">
        <w:rPr>
          <w:rFonts w:asciiTheme="majorBidi" w:hAnsiTheme="majorBidi" w:cstheme="majorBidi"/>
          <w:color w:val="000000" w:themeColor="text1"/>
          <w:sz w:val="24"/>
          <w:szCs w:val="24"/>
          <w:rPrChange w:id="14" w:author="Nguyễn Trần Minh Đức" w:date="2022-06-22T21:48:00Z">
            <w:rPr>
              <w:color w:val="000000" w:themeColor="text1"/>
              <w:sz w:val="24"/>
              <w:szCs w:val="24"/>
            </w:rPr>
          </w:rPrChange>
        </w:rPr>
        <w:tab/>
      </w:r>
      <w:r w:rsidRPr="00412155">
        <w:rPr>
          <w:rFonts w:asciiTheme="majorBidi" w:hAnsiTheme="majorBidi" w:cstheme="majorBidi"/>
          <w:color w:val="000000" w:themeColor="text1"/>
          <w:sz w:val="24"/>
          <w:szCs w:val="24"/>
          <w:rPrChange w:id="15" w:author="Nguyễn Trần Minh Đức" w:date="2022-06-22T21:48:00Z">
            <w:rPr>
              <w:color w:val="000000" w:themeColor="text1"/>
              <w:sz w:val="24"/>
              <w:szCs w:val="24"/>
            </w:rPr>
          </w:rPrChange>
        </w:rPr>
        <w:tab/>
      </w:r>
      <w:proofErr w:type="spellStart"/>
      <w:r w:rsidRPr="00CF181D">
        <w:rPr>
          <w:rFonts w:asciiTheme="majorBidi" w:hAnsiTheme="majorBidi" w:cstheme="majorBidi"/>
          <w:color w:val="000000" w:themeColor="text1"/>
          <w:sz w:val="24"/>
          <w:szCs w:val="24"/>
        </w:rPr>
        <w:t>Triệu</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chứng</w:t>
      </w:r>
      <w:proofErr w:type="spellEnd"/>
      <w:r w:rsidRPr="00CF181D">
        <w:rPr>
          <w:rFonts w:asciiTheme="majorBidi" w:hAnsiTheme="majorBidi" w:cstheme="majorBidi"/>
          <w:color w:val="000000" w:themeColor="text1"/>
          <w:sz w:val="24"/>
          <w:szCs w:val="24"/>
        </w:rPr>
        <w:t xml:space="preserve"> </w:t>
      </w:r>
      <w:r w:rsidR="0010158F" w:rsidRPr="00CF181D">
        <w:rPr>
          <w:rFonts w:asciiTheme="majorBidi" w:hAnsiTheme="majorBidi" w:cstheme="majorBidi"/>
          <w:color w:val="000000" w:themeColor="text1"/>
          <w:sz w:val="24"/>
          <w:szCs w:val="24"/>
        </w:rPr>
        <w:t xml:space="preserve">ban </w:t>
      </w:r>
      <w:r w:rsidR="00FE3100">
        <w:rPr>
          <w:rFonts w:asciiTheme="majorBidi" w:hAnsiTheme="majorBidi" w:cstheme="majorBidi"/>
          <w:color w:val="000000" w:themeColor="text1"/>
          <w:sz w:val="24"/>
          <w:szCs w:val="24"/>
          <w:lang w:val="vi-VN"/>
        </w:rPr>
        <w:t>đêm mỗi tuần trong tuần này.</w:t>
      </w:r>
    </w:p>
    <w:p w14:paraId="13B0EC02" w14:textId="6199BFF9" w:rsidR="0010158F" w:rsidRPr="00412155" w:rsidRDefault="0010158F" w:rsidP="00CF181D">
      <w:pPr>
        <w:spacing w:after="0" w:line="276" w:lineRule="auto"/>
        <w:jc w:val="both"/>
        <w:rPr>
          <w:rFonts w:asciiTheme="majorBidi" w:hAnsiTheme="majorBidi" w:cstheme="majorBidi"/>
          <w:color w:val="000000" w:themeColor="text1"/>
          <w:sz w:val="24"/>
          <w:szCs w:val="24"/>
        </w:rPr>
      </w:pPr>
      <w:r w:rsidRPr="00412155">
        <w:rPr>
          <w:rFonts w:asciiTheme="majorBidi" w:hAnsiTheme="majorBidi" w:cstheme="majorBidi"/>
          <w:color w:val="000000" w:themeColor="text1"/>
          <w:sz w:val="24"/>
          <w:szCs w:val="24"/>
          <w:rPrChange w:id="16" w:author="Nguyễn Trần Minh Đức" w:date="2022-06-22T21:48:00Z">
            <w:rPr>
              <w:color w:val="000000" w:themeColor="text1"/>
              <w:sz w:val="24"/>
              <w:szCs w:val="24"/>
            </w:rPr>
          </w:rPrChange>
        </w:rPr>
        <w:tab/>
      </w:r>
      <w:r w:rsidRPr="00412155">
        <w:rPr>
          <w:rFonts w:asciiTheme="majorBidi" w:hAnsiTheme="majorBidi" w:cstheme="majorBidi"/>
          <w:color w:val="000000" w:themeColor="text1"/>
          <w:sz w:val="24"/>
          <w:szCs w:val="24"/>
          <w:rPrChange w:id="17" w:author="Nguyễn Trần Minh Đức" w:date="2022-06-22T21:48:00Z">
            <w:rPr>
              <w:color w:val="000000" w:themeColor="text1"/>
              <w:sz w:val="24"/>
              <w:szCs w:val="24"/>
            </w:rPr>
          </w:rPrChange>
        </w:rPr>
        <w:tab/>
      </w:r>
      <w:r w:rsidRPr="00412155">
        <w:rPr>
          <w:rFonts w:asciiTheme="majorBidi" w:hAnsiTheme="majorBidi" w:cstheme="majorBidi"/>
          <w:color w:val="000000" w:themeColor="text1"/>
          <w:sz w:val="24"/>
          <w:szCs w:val="24"/>
          <w:rPrChange w:id="18" w:author="Nguyễn Trần Minh Đức" w:date="2022-06-22T21:48:00Z">
            <w:rPr>
              <w:color w:val="000000" w:themeColor="text1"/>
              <w:sz w:val="24"/>
              <w:szCs w:val="24"/>
            </w:rPr>
          </w:rPrChange>
        </w:rPr>
        <w:tab/>
      </w:r>
      <w:r w:rsidRPr="00CF181D">
        <w:rPr>
          <w:rFonts w:asciiTheme="majorBidi" w:hAnsiTheme="majorBidi" w:cstheme="majorBidi"/>
          <w:color w:val="000000" w:themeColor="text1"/>
          <w:sz w:val="24"/>
          <w:szCs w:val="24"/>
        </w:rPr>
        <w:t xml:space="preserve">Sử </w:t>
      </w:r>
      <w:proofErr w:type="spellStart"/>
      <w:r w:rsidRPr="00CF181D">
        <w:rPr>
          <w:rFonts w:asciiTheme="majorBidi" w:hAnsiTheme="majorBidi" w:cstheme="majorBidi"/>
          <w:color w:val="000000" w:themeColor="text1"/>
          <w:sz w:val="24"/>
          <w:szCs w:val="24"/>
        </w:rPr>
        <w:t>dụng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thuốc</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giảm</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triệu</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chứng</w:t>
      </w:r>
      <w:proofErr w:type="spellEnd"/>
      <w:r w:rsidRPr="00CF181D">
        <w:rPr>
          <w:rFonts w:asciiTheme="majorBidi" w:hAnsiTheme="majorBidi" w:cstheme="majorBidi"/>
          <w:color w:val="000000" w:themeColor="text1"/>
          <w:sz w:val="24"/>
          <w:szCs w:val="24"/>
        </w:rPr>
        <w:t xml:space="preserve"> &gt; </w:t>
      </w:r>
      <w:r w:rsidR="00175C01" w:rsidRPr="00CF181D">
        <w:rPr>
          <w:rFonts w:asciiTheme="majorBidi" w:hAnsiTheme="majorBidi" w:cstheme="majorBidi"/>
          <w:color w:val="000000" w:themeColor="text1"/>
          <w:sz w:val="24"/>
          <w:szCs w:val="24"/>
        </w:rPr>
        <w:t xml:space="preserve">2 lần / </w:t>
      </w:r>
      <w:proofErr w:type="spellStart"/>
      <w:r w:rsidR="00175C01" w:rsidRPr="00CF181D">
        <w:rPr>
          <w:rFonts w:asciiTheme="majorBidi" w:hAnsiTheme="majorBidi" w:cstheme="majorBidi"/>
          <w:color w:val="000000" w:themeColor="text1"/>
          <w:sz w:val="24"/>
          <w:szCs w:val="24"/>
        </w:rPr>
        <w:t>tuần</w:t>
      </w:r>
      <w:proofErr w:type="spellEnd"/>
    </w:p>
    <w:p w14:paraId="58FB5A84" w14:textId="6AC28767" w:rsidR="00EA6509" w:rsidRPr="00412155" w:rsidRDefault="00175C01" w:rsidP="00CF181D">
      <w:pPr>
        <w:spacing w:after="0" w:line="276" w:lineRule="auto"/>
        <w:jc w:val="both"/>
        <w:rPr>
          <w:rFonts w:asciiTheme="majorBidi" w:hAnsiTheme="majorBidi" w:cstheme="majorBidi"/>
          <w:color w:val="000000" w:themeColor="text1"/>
          <w:sz w:val="24"/>
          <w:szCs w:val="24"/>
        </w:rPr>
      </w:pPr>
      <w:r w:rsidRPr="00412155">
        <w:rPr>
          <w:rFonts w:asciiTheme="majorBidi" w:hAnsiTheme="majorBidi" w:cstheme="majorBidi"/>
          <w:color w:val="000000" w:themeColor="text1"/>
          <w:sz w:val="24"/>
          <w:szCs w:val="24"/>
          <w:rPrChange w:id="19" w:author="Nguyễn Trần Minh Đức" w:date="2022-06-22T21:48:00Z">
            <w:rPr>
              <w:color w:val="000000" w:themeColor="text1"/>
              <w:sz w:val="24"/>
              <w:szCs w:val="24"/>
            </w:rPr>
          </w:rPrChange>
        </w:rPr>
        <w:tab/>
      </w:r>
      <w:r w:rsidRPr="00412155">
        <w:rPr>
          <w:rFonts w:asciiTheme="majorBidi" w:hAnsiTheme="majorBidi" w:cstheme="majorBidi"/>
          <w:color w:val="000000" w:themeColor="text1"/>
          <w:sz w:val="24"/>
          <w:szCs w:val="24"/>
          <w:rPrChange w:id="20" w:author="Nguyễn Trần Minh Đức" w:date="2022-06-22T21:48:00Z">
            <w:rPr>
              <w:color w:val="000000" w:themeColor="text1"/>
              <w:sz w:val="24"/>
              <w:szCs w:val="24"/>
            </w:rPr>
          </w:rPrChange>
        </w:rPr>
        <w:tab/>
      </w:r>
      <w:r w:rsidRPr="00412155">
        <w:rPr>
          <w:rFonts w:asciiTheme="majorBidi" w:hAnsiTheme="majorBidi" w:cstheme="majorBidi"/>
          <w:color w:val="000000" w:themeColor="text1"/>
          <w:sz w:val="24"/>
          <w:szCs w:val="24"/>
          <w:rPrChange w:id="21" w:author="Nguyễn Trần Minh Đức" w:date="2022-06-22T21:48:00Z">
            <w:rPr>
              <w:color w:val="000000" w:themeColor="text1"/>
              <w:sz w:val="24"/>
              <w:szCs w:val="24"/>
            </w:rPr>
          </w:rPrChange>
        </w:rPr>
        <w:tab/>
      </w:r>
      <w:proofErr w:type="spellStart"/>
      <w:r w:rsidRPr="00CF181D">
        <w:rPr>
          <w:rFonts w:asciiTheme="majorBidi" w:hAnsiTheme="majorBidi" w:cstheme="majorBidi"/>
          <w:color w:val="000000" w:themeColor="text1"/>
          <w:sz w:val="24"/>
          <w:szCs w:val="24"/>
        </w:rPr>
        <w:t>Bệnh</w:t>
      </w:r>
      <w:proofErr w:type="spellEnd"/>
      <w:r w:rsidRPr="00CF181D">
        <w:rPr>
          <w:rFonts w:asciiTheme="majorBidi" w:hAnsiTheme="majorBidi" w:cstheme="majorBidi"/>
          <w:color w:val="000000" w:themeColor="text1"/>
          <w:sz w:val="24"/>
          <w:szCs w:val="24"/>
        </w:rPr>
        <w:t xml:space="preserve"> nhân </w:t>
      </w:r>
      <w:proofErr w:type="spellStart"/>
      <w:r w:rsidRPr="00CF181D">
        <w:rPr>
          <w:rFonts w:asciiTheme="majorBidi" w:hAnsiTheme="majorBidi" w:cstheme="majorBidi"/>
          <w:color w:val="000000" w:themeColor="text1"/>
          <w:sz w:val="24"/>
          <w:szCs w:val="24"/>
        </w:rPr>
        <w:t>có</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giới</w:t>
      </w:r>
      <w:proofErr w:type="spellEnd"/>
      <w:r w:rsidRPr="00CF181D">
        <w:rPr>
          <w:rFonts w:asciiTheme="majorBidi" w:hAnsiTheme="majorBidi" w:cstheme="majorBidi"/>
          <w:color w:val="000000" w:themeColor="text1"/>
          <w:sz w:val="24"/>
          <w:szCs w:val="24"/>
        </w:rPr>
        <w:t xml:space="preserve"> hạn vận </w:t>
      </w:r>
      <w:proofErr w:type="spellStart"/>
      <w:r w:rsidRPr="00CF181D">
        <w:rPr>
          <w:rFonts w:asciiTheme="majorBidi" w:hAnsiTheme="majorBidi" w:cstheme="majorBidi"/>
          <w:color w:val="000000" w:themeColor="text1"/>
          <w:sz w:val="24"/>
          <w:szCs w:val="24"/>
        </w:rPr>
        <w:t>động</w:t>
      </w:r>
      <w:proofErr w:type="spellEnd"/>
      <w:r w:rsidR="00764BA6" w:rsidRPr="00CF181D">
        <w:rPr>
          <w:rFonts w:asciiTheme="majorBidi" w:hAnsiTheme="majorBidi" w:cstheme="majorBidi"/>
          <w:color w:val="000000" w:themeColor="text1"/>
          <w:sz w:val="24"/>
          <w:szCs w:val="24"/>
        </w:rPr>
        <w:t xml:space="preserve"> do hen</w:t>
      </w:r>
    </w:p>
    <w:p w14:paraId="3194F819" w14:textId="4E5E7C83" w:rsidR="00175C01" w:rsidRPr="00412155" w:rsidRDefault="00957BF8" w:rsidP="00CF181D">
      <w:pPr>
        <w:pStyle w:val="ListParagraph"/>
        <w:numPr>
          <w:ilvl w:val="3"/>
          <w:numId w:val="5"/>
        </w:numPr>
        <w:spacing w:after="0" w:line="276" w:lineRule="auto"/>
        <w:jc w:val="both"/>
        <w:rPr>
          <w:rFonts w:asciiTheme="majorBidi" w:hAnsiTheme="majorBidi" w:cstheme="majorBidi"/>
          <w:color w:val="000000" w:themeColor="text1"/>
          <w:sz w:val="24"/>
          <w:szCs w:val="24"/>
        </w:rPr>
      </w:pPr>
      <w:commentRangeStart w:id="22"/>
      <w:r w:rsidRPr="00CF181D">
        <w:rPr>
          <w:rFonts w:asciiTheme="majorBidi" w:hAnsiTheme="majorBidi" w:cstheme="majorBidi"/>
          <w:color w:val="000000" w:themeColor="text1"/>
          <w:sz w:val="24"/>
          <w:szCs w:val="24"/>
        </w:rPr>
        <w:t xml:space="preserve">Hen </w:t>
      </w:r>
      <w:proofErr w:type="spellStart"/>
      <w:r w:rsidRPr="00CF181D">
        <w:rPr>
          <w:rFonts w:asciiTheme="majorBidi" w:hAnsiTheme="majorBidi" w:cstheme="majorBidi"/>
          <w:color w:val="000000" w:themeColor="text1"/>
          <w:sz w:val="24"/>
          <w:szCs w:val="24"/>
        </w:rPr>
        <w:t>không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kiểm</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soát</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w:t>
      </w:r>
      <w:r w:rsidR="002C6496">
        <w:rPr>
          <w:rFonts w:asciiTheme="majorBidi" w:hAnsiTheme="majorBidi" w:cstheme="majorBidi"/>
          <w:color w:val="000000" w:themeColor="text1"/>
          <w:sz w:val="24"/>
          <w:szCs w:val="24"/>
          <w:lang w:val="vi-VN"/>
        </w:rPr>
        <w:t>oả</w:t>
      </w:r>
      <w:proofErr w:type="spellEnd"/>
      <w:r w:rsidR="002C6496">
        <w:rPr>
          <w:rFonts w:asciiTheme="majorBidi" w:hAnsiTheme="majorBidi" w:cstheme="majorBidi"/>
          <w:color w:val="000000" w:themeColor="text1"/>
          <w:sz w:val="24"/>
          <w:szCs w:val="24"/>
          <w:lang w:val="vi-VN"/>
        </w:rPr>
        <w:t xml:space="preserve"> 4</w:t>
      </w:r>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tiêu</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chí</w:t>
      </w:r>
      <w:proofErr w:type="spellEnd"/>
      <w:r w:rsidRPr="00CF181D">
        <w:rPr>
          <w:rFonts w:asciiTheme="majorBidi" w:hAnsiTheme="majorBidi" w:cstheme="majorBidi"/>
          <w:color w:val="000000" w:themeColor="text1"/>
          <w:sz w:val="24"/>
          <w:szCs w:val="24"/>
        </w:rPr>
        <w:t>)</w:t>
      </w:r>
      <w:commentRangeEnd w:id="22"/>
      <w:r>
        <w:rPr>
          <w:rStyle w:val="CommentReference"/>
        </w:rPr>
        <w:commentReference w:id="22"/>
      </w:r>
    </w:p>
    <w:p w14:paraId="683C934F" w14:textId="7366EB85" w:rsidR="00564669" w:rsidRPr="00412155" w:rsidRDefault="00615B3A" w:rsidP="00CF181D">
      <w:pPr>
        <w:pStyle w:val="ListParagraph"/>
        <w:spacing w:after="0" w:line="276" w:lineRule="auto"/>
        <w:ind w:left="144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YTNC </w:t>
      </w:r>
      <w:proofErr w:type="spellStart"/>
      <w:r w:rsidRPr="00CF181D">
        <w:rPr>
          <w:rFonts w:asciiTheme="majorBidi" w:hAnsiTheme="majorBidi" w:cstheme="majorBidi"/>
          <w:color w:val="000000" w:themeColor="text1"/>
          <w:sz w:val="24"/>
          <w:szCs w:val="24"/>
        </w:rPr>
        <w:t>vào</w:t>
      </w:r>
      <w:proofErr w:type="spellEnd"/>
      <w:r w:rsidRPr="00CF181D">
        <w:rPr>
          <w:rFonts w:asciiTheme="majorBidi" w:hAnsiTheme="majorBidi" w:cstheme="majorBidi"/>
          <w:color w:val="000000" w:themeColor="text1"/>
          <w:sz w:val="24"/>
          <w:szCs w:val="24"/>
        </w:rPr>
        <w:t xml:space="preserve"> đợt cấp: </w:t>
      </w:r>
      <w:r w:rsidR="00F9099D">
        <w:rPr>
          <w:rFonts w:asciiTheme="majorBidi" w:hAnsiTheme="majorBidi" w:cstheme="majorBidi"/>
          <w:color w:val="000000" w:themeColor="text1"/>
          <w:sz w:val="24"/>
          <w:szCs w:val="24"/>
          <w:lang w:val="vi-VN"/>
        </w:rPr>
        <w:t xml:space="preserve">có do  </w:t>
      </w:r>
      <w:proofErr w:type="spellStart"/>
      <w:r w:rsidRPr="00CF181D">
        <w:rPr>
          <w:rFonts w:asciiTheme="majorBidi" w:hAnsiTheme="majorBidi" w:cstheme="majorBidi"/>
          <w:color w:val="000000" w:themeColor="text1"/>
          <w:sz w:val="24"/>
          <w:szCs w:val="24"/>
        </w:rPr>
        <w:t>Bệnh</w:t>
      </w:r>
      <w:proofErr w:type="spellEnd"/>
      <w:r w:rsidRPr="00CF181D">
        <w:rPr>
          <w:rFonts w:asciiTheme="majorBidi" w:hAnsiTheme="majorBidi" w:cstheme="majorBidi"/>
          <w:color w:val="000000" w:themeColor="text1"/>
          <w:sz w:val="24"/>
          <w:szCs w:val="24"/>
        </w:rPr>
        <w:t xml:space="preserve"> nhân </w:t>
      </w:r>
      <w:r w:rsidR="00CD2D92">
        <w:rPr>
          <w:rFonts w:asciiTheme="majorBidi" w:hAnsiTheme="majorBidi" w:cstheme="majorBidi"/>
          <w:color w:val="000000" w:themeColor="text1"/>
          <w:sz w:val="24"/>
          <w:szCs w:val="24"/>
          <w:lang w:val="vi-VN"/>
        </w:rPr>
        <w:t xml:space="preserve">có yếu tố phơi nhiễm </w:t>
      </w:r>
      <w:proofErr w:type="spellStart"/>
      <w:r w:rsidR="00564669" w:rsidRPr="00CF181D">
        <w:rPr>
          <w:rFonts w:asciiTheme="majorBidi" w:hAnsiTheme="majorBidi" w:cstheme="majorBidi"/>
          <w:color w:val="000000" w:themeColor="text1"/>
          <w:sz w:val="24"/>
          <w:szCs w:val="24"/>
        </w:rPr>
        <w:t>khởi</w:t>
      </w:r>
      <w:proofErr w:type="spellEnd"/>
      <w:r w:rsidR="00564669" w:rsidRPr="00CF181D">
        <w:rPr>
          <w:rFonts w:asciiTheme="majorBidi" w:hAnsiTheme="majorBidi" w:cstheme="majorBidi"/>
          <w:color w:val="000000" w:themeColor="text1"/>
          <w:sz w:val="24"/>
          <w:szCs w:val="24"/>
        </w:rPr>
        <w:t xml:space="preserve"> phát cơn hen khi </w:t>
      </w:r>
      <w:proofErr w:type="spellStart"/>
      <w:r w:rsidR="00564669" w:rsidRPr="00CF181D">
        <w:rPr>
          <w:rFonts w:asciiTheme="majorBidi" w:hAnsiTheme="majorBidi" w:cstheme="majorBidi"/>
          <w:color w:val="000000" w:themeColor="text1"/>
          <w:sz w:val="24"/>
          <w:szCs w:val="24"/>
        </w:rPr>
        <w:t>thời</w:t>
      </w:r>
      <w:proofErr w:type="spellEnd"/>
      <w:r w:rsidR="00564669" w:rsidRPr="00CF181D">
        <w:rPr>
          <w:rFonts w:asciiTheme="majorBidi" w:hAnsiTheme="majorBidi" w:cstheme="majorBidi"/>
          <w:color w:val="000000" w:themeColor="text1"/>
          <w:sz w:val="24"/>
          <w:szCs w:val="24"/>
        </w:rPr>
        <w:t xml:space="preserve"> tiết </w:t>
      </w:r>
      <w:proofErr w:type="spellStart"/>
      <w:r w:rsidR="00564669" w:rsidRPr="00CF181D">
        <w:rPr>
          <w:rFonts w:asciiTheme="majorBidi" w:hAnsiTheme="majorBidi" w:cstheme="majorBidi"/>
          <w:color w:val="000000" w:themeColor="text1"/>
          <w:sz w:val="24"/>
          <w:szCs w:val="24"/>
        </w:rPr>
        <w:t>thay</w:t>
      </w:r>
      <w:proofErr w:type="spellEnd"/>
      <w:r w:rsidR="00CD2D92">
        <w:rPr>
          <w:rFonts w:asciiTheme="majorBidi" w:hAnsiTheme="majorBidi" w:cstheme="majorBidi"/>
          <w:color w:val="000000" w:themeColor="text1"/>
          <w:sz w:val="24"/>
          <w:szCs w:val="24"/>
          <w:lang w:val="vi-VN"/>
        </w:rPr>
        <w:t xml:space="preserve"> đổi </w:t>
      </w:r>
      <w:r w:rsidR="001C0747">
        <w:rPr>
          <w:rFonts w:asciiTheme="majorBidi" w:hAnsiTheme="majorBidi" w:cstheme="majorBidi"/>
          <w:color w:val="000000" w:themeColor="text1"/>
          <w:sz w:val="24"/>
          <w:szCs w:val="24"/>
          <w:lang w:val="vi-VN"/>
        </w:rPr>
        <w:t>, không kiểm soát tốt</w:t>
      </w:r>
      <w:r w:rsidR="00564669" w:rsidRPr="00CF181D">
        <w:rPr>
          <w:rFonts w:asciiTheme="majorBidi" w:hAnsiTheme="majorBidi" w:cstheme="majorBidi"/>
          <w:color w:val="000000" w:themeColor="text1"/>
          <w:sz w:val="24"/>
          <w:szCs w:val="24"/>
        </w:rPr>
        <w:t xml:space="preserve"> </w:t>
      </w:r>
    </w:p>
    <w:p w14:paraId="6E75730F" w14:textId="6A03073E" w:rsidR="00BE1C98" w:rsidRPr="008461D4" w:rsidRDefault="00564669" w:rsidP="00CF181D">
      <w:pPr>
        <w:pStyle w:val="ListParagraph"/>
        <w:spacing w:after="0" w:line="276" w:lineRule="auto"/>
        <w:ind w:left="144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rPr>
        <w:t xml:space="preserve">- YTNC tắc </w:t>
      </w:r>
      <w:proofErr w:type="spellStart"/>
      <w:r w:rsidRPr="00CF181D">
        <w:rPr>
          <w:rFonts w:asciiTheme="majorBidi" w:hAnsiTheme="majorBidi" w:cstheme="majorBidi"/>
          <w:color w:val="000000" w:themeColor="text1"/>
          <w:sz w:val="24"/>
          <w:szCs w:val="24"/>
        </w:rPr>
        <w:t>nghẽn</w:t>
      </w:r>
      <w:proofErr w:type="spellEnd"/>
      <w:r w:rsidRPr="00CF181D">
        <w:rPr>
          <w:rFonts w:asciiTheme="majorBidi" w:hAnsiTheme="majorBidi" w:cstheme="majorBidi"/>
          <w:color w:val="000000" w:themeColor="text1"/>
          <w:sz w:val="24"/>
          <w:szCs w:val="24"/>
        </w:rPr>
        <w:t xml:space="preserve"> đường dẫn </w:t>
      </w:r>
      <w:proofErr w:type="spellStart"/>
      <w:r w:rsidRPr="00CF181D">
        <w:rPr>
          <w:rFonts w:asciiTheme="majorBidi" w:hAnsiTheme="majorBidi" w:cstheme="majorBidi"/>
          <w:color w:val="000000" w:themeColor="text1"/>
          <w:sz w:val="24"/>
          <w:szCs w:val="24"/>
        </w:rPr>
        <w:t>khí</w:t>
      </w:r>
      <w:proofErr w:type="spellEnd"/>
      <w:r w:rsidRPr="00CF181D">
        <w:rPr>
          <w:rFonts w:asciiTheme="majorBidi" w:hAnsiTheme="majorBidi" w:cstheme="majorBidi"/>
          <w:color w:val="000000" w:themeColor="text1"/>
          <w:sz w:val="24"/>
          <w:szCs w:val="24"/>
        </w:rPr>
        <w:t xml:space="preserve"> cố </w:t>
      </w:r>
      <w:proofErr w:type="spellStart"/>
      <w:r w:rsidRPr="00CF181D">
        <w:rPr>
          <w:rFonts w:asciiTheme="majorBidi" w:hAnsiTheme="majorBidi" w:cstheme="majorBidi"/>
          <w:color w:val="000000" w:themeColor="text1"/>
          <w:sz w:val="24"/>
          <w:szCs w:val="24"/>
        </w:rPr>
        <w:t>định</w:t>
      </w:r>
      <w:proofErr w:type="spellEnd"/>
      <w:r w:rsidRPr="00CF181D">
        <w:rPr>
          <w:rFonts w:asciiTheme="majorBidi" w:hAnsiTheme="majorBidi" w:cstheme="majorBidi"/>
          <w:color w:val="000000" w:themeColor="text1"/>
          <w:sz w:val="24"/>
          <w:szCs w:val="24"/>
        </w:rPr>
        <w:t xml:space="preserve">: </w:t>
      </w:r>
      <w:r w:rsidR="008461D4">
        <w:rPr>
          <w:rFonts w:asciiTheme="majorBidi" w:hAnsiTheme="majorBidi" w:cstheme="majorBidi"/>
          <w:color w:val="000000" w:themeColor="text1"/>
          <w:sz w:val="24"/>
          <w:szCs w:val="24"/>
          <w:lang w:val="vi-VN"/>
        </w:rPr>
        <w:t>Có do bệnh nhân không dùng ICS</w:t>
      </w:r>
    </w:p>
    <w:p w14:paraId="4FC94FAD" w14:textId="32DB4D32" w:rsidR="00957BF8" w:rsidRPr="00412155" w:rsidRDefault="00BE1C98" w:rsidP="00CF181D">
      <w:pPr>
        <w:pStyle w:val="ListParagraph"/>
        <w:spacing w:after="0" w:line="276" w:lineRule="auto"/>
        <w:ind w:left="144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 YTNC </w:t>
      </w:r>
      <w:proofErr w:type="spellStart"/>
      <w:r w:rsidRPr="00CF181D">
        <w:rPr>
          <w:rFonts w:asciiTheme="majorBidi" w:hAnsiTheme="majorBidi" w:cstheme="majorBidi"/>
          <w:color w:val="000000" w:themeColor="text1"/>
          <w:sz w:val="24"/>
          <w:szCs w:val="24"/>
        </w:rPr>
        <w:t>tác</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dụng</w:t>
      </w:r>
      <w:proofErr w:type="spellEnd"/>
      <w:r w:rsidRPr="00CF181D">
        <w:rPr>
          <w:rFonts w:asciiTheme="majorBidi" w:hAnsiTheme="majorBidi" w:cstheme="majorBidi"/>
          <w:color w:val="000000" w:themeColor="text1"/>
          <w:sz w:val="24"/>
          <w:szCs w:val="24"/>
        </w:rPr>
        <w:t xml:space="preserve"> phụ của </w:t>
      </w:r>
      <w:proofErr w:type="spellStart"/>
      <w:r w:rsidRPr="00CF181D">
        <w:rPr>
          <w:rFonts w:asciiTheme="majorBidi" w:hAnsiTheme="majorBidi" w:cstheme="majorBidi"/>
          <w:color w:val="000000" w:themeColor="text1"/>
          <w:sz w:val="24"/>
          <w:szCs w:val="24"/>
        </w:rPr>
        <w:t>thuốc</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Bệnh</w:t>
      </w:r>
      <w:proofErr w:type="spellEnd"/>
      <w:r w:rsidRPr="00CF181D">
        <w:rPr>
          <w:rFonts w:asciiTheme="majorBidi" w:hAnsiTheme="majorBidi" w:cstheme="majorBidi"/>
          <w:color w:val="000000" w:themeColor="text1"/>
          <w:sz w:val="24"/>
          <w:szCs w:val="24"/>
        </w:rPr>
        <w:t xml:space="preserve"> nhân </w:t>
      </w:r>
      <w:proofErr w:type="spellStart"/>
      <w:r w:rsidRPr="00CF181D">
        <w:rPr>
          <w:rFonts w:asciiTheme="majorBidi" w:hAnsiTheme="majorBidi" w:cstheme="majorBidi"/>
          <w:color w:val="000000" w:themeColor="text1"/>
          <w:sz w:val="24"/>
          <w:szCs w:val="24"/>
        </w:rPr>
        <w:t>không</w:t>
      </w:r>
      <w:proofErr w:type="spellEnd"/>
      <w:r w:rsidRPr="00CF181D">
        <w:rPr>
          <w:rFonts w:asciiTheme="majorBidi" w:hAnsiTheme="majorBidi" w:cstheme="majorBidi"/>
          <w:color w:val="000000" w:themeColor="text1"/>
          <w:sz w:val="24"/>
          <w:szCs w:val="24"/>
        </w:rPr>
        <w:t xml:space="preserve"> sử </w:t>
      </w:r>
      <w:proofErr w:type="spellStart"/>
      <w:r w:rsidRPr="00CF181D">
        <w:rPr>
          <w:rFonts w:asciiTheme="majorBidi" w:hAnsiTheme="majorBidi" w:cstheme="majorBidi"/>
          <w:color w:val="000000" w:themeColor="text1"/>
          <w:sz w:val="24"/>
          <w:szCs w:val="24"/>
        </w:rPr>
        <w:t>dụng</w:t>
      </w:r>
      <w:proofErr w:type="spellEnd"/>
      <w:r w:rsidRPr="00CF181D">
        <w:rPr>
          <w:rFonts w:asciiTheme="majorBidi" w:hAnsiTheme="majorBidi" w:cstheme="majorBidi"/>
          <w:color w:val="000000" w:themeColor="text1"/>
          <w:sz w:val="24"/>
          <w:szCs w:val="24"/>
        </w:rPr>
        <w:t xml:space="preserve"> ICS, OCS, </w:t>
      </w:r>
      <w:r w:rsidR="00615B3A" w:rsidRPr="00CF181D">
        <w:rPr>
          <w:rFonts w:asciiTheme="majorBidi" w:hAnsiTheme="majorBidi" w:cstheme="majorBidi"/>
          <w:color w:val="000000" w:themeColor="text1"/>
          <w:sz w:val="24"/>
          <w:szCs w:val="24"/>
        </w:rPr>
        <w:t xml:space="preserve"> </w:t>
      </w:r>
    </w:p>
    <w:p w14:paraId="54AF7204" w14:textId="77777777" w:rsidR="00537745" w:rsidRPr="00412155" w:rsidRDefault="00537745" w:rsidP="00537745">
      <w:pPr>
        <w:pStyle w:val="ListParagraph"/>
        <w:numPr>
          <w:ilvl w:val="0"/>
          <w:numId w:val="1"/>
        </w:numPr>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 xml:space="preserve">Đề </w:t>
      </w:r>
      <w:proofErr w:type="spellStart"/>
      <w:r w:rsidRPr="00CF181D">
        <w:rPr>
          <w:rFonts w:asciiTheme="majorBidi" w:hAnsiTheme="majorBidi" w:cstheme="majorBidi"/>
          <w:b/>
          <w:sz w:val="24"/>
          <w:szCs w:val="24"/>
        </w:rPr>
        <w:t>nghị</w:t>
      </w:r>
      <w:proofErr w:type="spellEnd"/>
      <w:r w:rsidRPr="00CF181D">
        <w:rPr>
          <w:rFonts w:asciiTheme="majorBidi" w:hAnsiTheme="majorBidi" w:cstheme="majorBidi"/>
          <w:b/>
          <w:sz w:val="24"/>
          <w:szCs w:val="24"/>
        </w:rPr>
        <w:t xml:space="preserve"> cận </w:t>
      </w:r>
      <w:proofErr w:type="spellStart"/>
      <w:r w:rsidRPr="00CF181D">
        <w:rPr>
          <w:rFonts w:asciiTheme="majorBidi" w:hAnsiTheme="majorBidi" w:cstheme="majorBidi"/>
          <w:b/>
          <w:sz w:val="24"/>
          <w:szCs w:val="24"/>
        </w:rPr>
        <w:t>lâm</w:t>
      </w:r>
      <w:proofErr w:type="spellEnd"/>
      <w:r w:rsidRPr="00CF181D">
        <w:rPr>
          <w:rFonts w:asciiTheme="majorBidi" w:hAnsiTheme="majorBidi" w:cstheme="majorBidi"/>
          <w:b/>
          <w:sz w:val="24"/>
          <w:szCs w:val="24"/>
        </w:rPr>
        <w:t xml:space="preserve"> </w:t>
      </w:r>
      <w:proofErr w:type="spellStart"/>
      <w:r w:rsidRPr="00CF181D">
        <w:rPr>
          <w:rFonts w:asciiTheme="majorBidi" w:hAnsiTheme="majorBidi" w:cstheme="majorBidi"/>
          <w:b/>
          <w:sz w:val="24"/>
          <w:szCs w:val="24"/>
        </w:rPr>
        <w:t>sàng</w:t>
      </w:r>
      <w:proofErr w:type="spellEnd"/>
    </w:p>
    <w:p w14:paraId="49FDA5A5" w14:textId="45814472" w:rsidR="009148AF" w:rsidRPr="00412155" w:rsidRDefault="00537745" w:rsidP="005C5A47">
      <w:pPr>
        <w:pStyle w:val="ListParagraph"/>
        <w:numPr>
          <w:ilvl w:val="0"/>
          <w:numId w:val="7"/>
        </w:numPr>
        <w:spacing w:after="0" w:line="276" w:lineRule="auto"/>
        <w:ind w:left="709" w:hanging="283"/>
        <w:jc w:val="both"/>
        <w:rPr>
          <w:rFonts w:asciiTheme="majorBidi" w:eastAsia="Calibri" w:hAnsiTheme="majorBidi" w:cstheme="majorBidi"/>
          <w:color w:val="000000" w:themeColor="text1"/>
          <w:sz w:val="24"/>
          <w:szCs w:val="24"/>
        </w:rPr>
      </w:pPr>
      <w:r w:rsidRPr="00CF181D">
        <w:rPr>
          <w:rFonts w:asciiTheme="majorBidi" w:eastAsia="Calibri" w:hAnsiTheme="majorBidi" w:cstheme="majorBidi"/>
          <w:sz w:val="24"/>
          <w:szCs w:val="24"/>
        </w:rPr>
        <w:t xml:space="preserve">Cận </w:t>
      </w:r>
      <w:proofErr w:type="spellStart"/>
      <w:r w:rsidRPr="00CF181D">
        <w:rPr>
          <w:rFonts w:asciiTheme="majorBidi" w:eastAsia="Calibri" w:hAnsiTheme="majorBidi" w:cstheme="majorBidi"/>
          <w:sz w:val="24"/>
          <w:szCs w:val="24"/>
        </w:rPr>
        <w:t>lâm</w:t>
      </w:r>
      <w:proofErr w:type="spellEnd"/>
      <w:r w:rsidRPr="00CF181D">
        <w:rPr>
          <w:rFonts w:asciiTheme="majorBidi" w:eastAsia="Calibri" w:hAnsiTheme="majorBidi" w:cstheme="majorBidi"/>
          <w:sz w:val="24"/>
          <w:szCs w:val="24"/>
        </w:rPr>
        <w:t xml:space="preserve"> </w:t>
      </w:r>
      <w:proofErr w:type="spellStart"/>
      <w:r w:rsidRPr="00CF181D">
        <w:rPr>
          <w:rFonts w:asciiTheme="majorBidi" w:eastAsia="Calibri" w:hAnsiTheme="majorBidi" w:cstheme="majorBidi"/>
          <w:sz w:val="24"/>
          <w:szCs w:val="24"/>
        </w:rPr>
        <w:t>sàng</w:t>
      </w:r>
      <w:proofErr w:type="spellEnd"/>
      <w:r w:rsidRPr="00CF181D">
        <w:rPr>
          <w:rFonts w:asciiTheme="majorBidi" w:eastAsia="Calibri" w:hAnsiTheme="majorBidi" w:cstheme="majorBidi"/>
          <w:sz w:val="24"/>
          <w:szCs w:val="24"/>
        </w:rPr>
        <w:t xml:space="preserve"> chẩn </w:t>
      </w:r>
      <w:proofErr w:type="spellStart"/>
      <w:r w:rsidRPr="00CF181D">
        <w:rPr>
          <w:rFonts w:asciiTheme="majorBidi" w:eastAsia="Calibri" w:hAnsiTheme="majorBidi" w:cstheme="majorBidi"/>
          <w:sz w:val="24"/>
          <w:szCs w:val="24"/>
        </w:rPr>
        <w:t>đoán</w:t>
      </w:r>
      <w:proofErr w:type="spellEnd"/>
      <w:r w:rsidRPr="00CF181D">
        <w:rPr>
          <w:rFonts w:asciiTheme="majorBidi" w:eastAsia="Calibri" w:hAnsiTheme="majorBidi" w:cstheme="majorBidi"/>
          <w:sz w:val="24"/>
          <w:szCs w:val="24"/>
        </w:rPr>
        <w:t>:</w:t>
      </w:r>
      <w:r w:rsidR="00FE0697" w:rsidRPr="00CF181D">
        <w:rPr>
          <w:rFonts w:asciiTheme="majorBidi" w:eastAsia="Calibri" w:hAnsiTheme="majorBidi" w:cstheme="majorBidi"/>
          <w:sz w:val="24"/>
          <w:szCs w:val="24"/>
        </w:rPr>
        <w:t xml:space="preserve"> </w:t>
      </w:r>
      <w:r w:rsidR="004451FE" w:rsidRPr="00CF181D">
        <w:rPr>
          <w:rFonts w:asciiTheme="majorBidi" w:eastAsia="Calibri" w:hAnsiTheme="majorBidi" w:cstheme="majorBidi"/>
          <w:sz w:val="24"/>
          <w:szCs w:val="24"/>
        </w:rPr>
        <w:t xml:space="preserve">KMĐM, </w:t>
      </w:r>
      <w:proofErr w:type="spellStart"/>
      <w:r w:rsidR="008A6C20" w:rsidRPr="00CF181D">
        <w:rPr>
          <w:rFonts w:asciiTheme="majorBidi" w:eastAsia="Calibri" w:hAnsiTheme="majorBidi" w:cstheme="majorBidi"/>
          <w:sz w:val="24"/>
          <w:szCs w:val="24"/>
        </w:rPr>
        <w:t>X-quang</w:t>
      </w:r>
      <w:proofErr w:type="spellEnd"/>
      <w:r w:rsidR="008A6C20" w:rsidRPr="00CF181D">
        <w:rPr>
          <w:rFonts w:asciiTheme="majorBidi" w:eastAsia="Calibri" w:hAnsiTheme="majorBidi" w:cstheme="majorBidi"/>
          <w:sz w:val="24"/>
          <w:szCs w:val="24"/>
        </w:rPr>
        <w:t xml:space="preserve"> </w:t>
      </w:r>
      <w:proofErr w:type="spellStart"/>
      <w:r w:rsidR="008A6C20" w:rsidRPr="00CF181D">
        <w:rPr>
          <w:rFonts w:asciiTheme="majorBidi" w:eastAsia="Calibri" w:hAnsiTheme="majorBidi" w:cstheme="majorBidi"/>
          <w:sz w:val="24"/>
          <w:szCs w:val="24"/>
        </w:rPr>
        <w:t>ngực</w:t>
      </w:r>
      <w:proofErr w:type="spellEnd"/>
      <w:r w:rsidR="008A6C20" w:rsidRPr="00CF181D">
        <w:rPr>
          <w:rFonts w:asciiTheme="majorBidi" w:eastAsia="Calibri" w:hAnsiTheme="majorBidi" w:cstheme="majorBidi"/>
          <w:sz w:val="24"/>
          <w:szCs w:val="24"/>
        </w:rPr>
        <w:t xml:space="preserve"> </w:t>
      </w:r>
      <w:proofErr w:type="spellStart"/>
      <w:r w:rsidR="008A6C20" w:rsidRPr="00CF181D">
        <w:rPr>
          <w:rFonts w:asciiTheme="majorBidi" w:eastAsia="Calibri" w:hAnsiTheme="majorBidi" w:cstheme="majorBidi"/>
          <w:sz w:val="24"/>
          <w:szCs w:val="24"/>
        </w:rPr>
        <w:t>thẳng</w:t>
      </w:r>
      <w:proofErr w:type="spellEnd"/>
      <w:r w:rsidR="008A6C20" w:rsidRPr="00CF181D">
        <w:rPr>
          <w:rFonts w:asciiTheme="majorBidi" w:eastAsia="Calibri" w:hAnsiTheme="majorBidi" w:cstheme="majorBidi"/>
          <w:sz w:val="24"/>
          <w:szCs w:val="24"/>
        </w:rPr>
        <w:t xml:space="preserve">, công </w:t>
      </w:r>
      <w:proofErr w:type="spellStart"/>
      <w:r w:rsidR="008A6C20" w:rsidRPr="00CF181D">
        <w:rPr>
          <w:rFonts w:asciiTheme="majorBidi" w:eastAsia="Calibri" w:hAnsiTheme="majorBidi" w:cstheme="majorBidi"/>
          <w:sz w:val="24"/>
          <w:szCs w:val="24"/>
        </w:rPr>
        <w:t>thức</w:t>
      </w:r>
      <w:proofErr w:type="spellEnd"/>
      <w:r w:rsidR="008A6C20" w:rsidRPr="00CF181D">
        <w:rPr>
          <w:rFonts w:asciiTheme="majorBidi" w:eastAsia="Calibri" w:hAnsiTheme="majorBidi" w:cstheme="majorBidi"/>
          <w:sz w:val="24"/>
          <w:szCs w:val="24"/>
        </w:rPr>
        <w:t xml:space="preserve"> </w:t>
      </w:r>
      <w:proofErr w:type="spellStart"/>
      <w:r w:rsidR="008A6C20" w:rsidRPr="00CF181D">
        <w:rPr>
          <w:rFonts w:asciiTheme="majorBidi" w:eastAsia="Calibri" w:hAnsiTheme="majorBidi" w:cstheme="majorBidi"/>
          <w:sz w:val="24"/>
          <w:szCs w:val="24"/>
        </w:rPr>
        <w:t>máu</w:t>
      </w:r>
      <w:proofErr w:type="spellEnd"/>
      <w:r w:rsidR="008A6C20" w:rsidRPr="00CF181D">
        <w:rPr>
          <w:rFonts w:asciiTheme="majorBidi" w:eastAsia="Calibri" w:hAnsiTheme="majorBidi" w:cstheme="majorBidi"/>
          <w:sz w:val="24"/>
          <w:szCs w:val="24"/>
        </w:rPr>
        <w:t xml:space="preserve">, </w:t>
      </w:r>
      <w:r w:rsidR="009B4396" w:rsidRPr="00CF181D">
        <w:rPr>
          <w:rFonts w:asciiTheme="majorBidi" w:eastAsia="Calibri" w:hAnsiTheme="majorBidi" w:cstheme="majorBidi"/>
          <w:sz w:val="24"/>
          <w:szCs w:val="24"/>
        </w:rPr>
        <w:t>ion đồ,</w:t>
      </w:r>
      <w:r w:rsidR="008A6C20" w:rsidRPr="00CF181D">
        <w:rPr>
          <w:rFonts w:asciiTheme="majorBidi" w:eastAsia="Calibri" w:hAnsiTheme="majorBidi" w:cstheme="majorBidi"/>
          <w:sz w:val="24"/>
          <w:szCs w:val="24"/>
        </w:rPr>
        <w:t xml:space="preserve"> </w:t>
      </w:r>
      <w:r w:rsidR="00C74E5D" w:rsidRPr="00CF181D">
        <w:rPr>
          <w:rFonts w:asciiTheme="majorBidi" w:eastAsia="Calibri" w:hAnsiTheme="majorBidi" w:cstheme="majorBidi"/>
          <w:sz w:val="24"/>
          <w:szCs w:val="24"/>
        </w:rPr>
        <w:t xml:space="preserve">Troponin T </w:t>
      </w:r>
      <w:proofErr w:type="spellStart"/>
      <w:r w:rsidR="00C74E5D" w:rsidRPr="00CF181D">
        <w:rPr>
          <w:rFonts w:asciiTheme="majorBidi" w:eastAsia="Calibri" w:hAnsiTheme="majorBidi" w:cstheme="majorBidi"/>
          <w:sz w:val="24"/>
          <w:szCs w:val="24"/>
        </w:rPr>
        <w:t>hs</w:t>
      </w:r>
      <w:proofErr w:type="spellEnd"/>
      <w:r w:rsidR="00C74E5D" w:rsidRPr="00CF181D">
        <w:rPr>
          <w:rFonts w:asciiTheme="majorBidi" w:eastAsia="Calibri" w:hAnsiTheme="majorBidi" w:cstheme="majorBidi"/>
          <w:sz w:val="24"/>
          <w:szCs w:val="24"/>
        </w:rPr>
        <w:t xml:space="preserve">, điện </w:t>
      </w:r>
      <w:proofErr w:type="spellStart"/>
      <w:r w:rsidR="00C74E5D" w:rsidRPr="00CF181D">
        <w:rPr>
          <w:rFonts w:asciiTheme="majorBidi" w:eastAsia="Calibri" w:hAnsiTheme="majorBidi" w:cstheme="majorBidi"/>
          <w:sz w:val="24"/>
          <w:szCs w:val="24"/>
        </w:rPr>
        <w:t>tâm</w:t>
      </w:r>
      <w:proofErr w:type="spellEnd"/>
      <w:r w:rsidR="00C74E5D" w:rsidRPr="00CF181D">
        <w:rPr>
          <w:rFonts w:asciiTheme="majorBidi" w:eastAsia="Calibri" w:hAnsiTheme="majorBidi" w:cstheme="majorBidi"/>
          <w:sz w:val="24"/>
          <w:szCs w:val="24"/>
        </w:rPr>
        <w:t xml:space="preserve"> đồ, </w:t>
      </w:r>
      <w:proofErr w:type="spellStart"/>
      <w:r w:rsidR="00C74E5D" w:rsidRPr="00CF181D">
        <w:rPr>
          <w:rFonts w:asciiTheme="majorBidi" w:eastAsia="Calibri" w:hAnsiTheme="majorBidi" w:cstheme="majorBidi"/>
          <w:sz w:val="24"/>
          <w:szCs w:val="24"/>
        </w:rPr>
        <w:t>siêu</w:t>
      </w:r>
      <w:proofErr w:type="spellEnd"/>
      <w:r w:rsidR="00C74E5D" w:rsidRPr="00CF181D">
        <w:rPr>
          <w:rFonts w:asciiTheme="majorBidi" w:eastAsia="Calibri" w:hAnsiTheme="majorBidi" w:cstheme="majorBidi"/>
          <w:sz w:val="24"/>
          <w:szCs w:val="24"/>
        </w:rPr>
        <w:t xml:space="preserve"> </w:t>
      </w:r>
      <w:proofErr w:type="spellStart"/>
      <w:r w:rsidR="00C74E5D" w:rsidRPr="00CF181D">
        <w:rPr>
          <w:rFonts w:asciiTheme="majorBidi" w:eastAsia="Calibri" w:hAnsiTheme="majorBidi" w:cstheme="majorBidi"/>
          <w:sz w:val="24"/>
          <w:szCs w:val="24"/>
        </w:rPr>
        <w:t>âm</w:t>
      </w:r>
      <w:proofErr w:type="spellEnd"/>
      <w:r w:rsidR="00C74E5D" w:rsidRPr="00CF181D">
        <w:rPr>
          <w:rFonts w:asciiTheme="majorBidi" w:eastAsia="Calibri" w:hAnsiTheme="majorBidi" w:cstheme="majorBidi"/>
          <w:sz w:val="24"/>
          <w:szCs w:val="24"/>
        </w:rPr>
        <w:t xml:space="preserve"> </w:t>
      </w:r>
      <w:r w:rsidR="009B4396" w:rsidRPr="00CF181D">
        <w:rPr>
          <w:rFonts w:asciiTheme="majorBidi" w:eastAsia="Calibri" w:hAnsiTheme="majorBidi" w:cstheme="majorBidi"/>
          <w:sz w:val="24"/>
          <w:szCs w:val="24"/>
        </w:rPr>
        <w:t xml:space="preserve">doppler </w:t>
      </w:r>
      <w:proofErr w:type="spellStart"/>
      <w:r w:rsidR="00C74E5D" w:rsidRPr="00CF181D">
        <w:rPr>
          <w:rFonts w:asciiTheme="majorBidi" w:eastAsia="Calibri" w:hAnsiTheme="majorBidi" w:cstheme="majorBidi"/>
          <w:sz w:val="24"/>
          <w:szCs w:val="24"/>
        </w:rPr>
        <w:t>tim</w:t>
      </w:r>
      <w:proofErr w:type="spellEnd"/>
      <w:r w:rsidR="00B968FB" w:rsidRPr="00CF181D">
        <w:rPr>
          <w:rFonts w:asciiTheme="majorBidi" w:eastAsia="Calibri" w:hAnsiTheme="majorBidi" w:cstheme="majorBidi"/>
          <w:sz w:val="24"/>
          <w:szCs w:val="24"/>
        </w:rPr>
        <w:t>, D-Dimer</w:t>
      </w:r>
      <w:r w:rsidR="00C527DF" w:rsidRPr="00CF181D">
        <w:rPr>
          <w:rFonts w:asciiTheme="majorBidi" w:eastAsia="Calibri" w:hAnsiTheme="majorBidi" w:cstheme="majorBidi"/>
          <w:sz w:val="24"/>
          <w:szCs w:val="24"/>
        </w:rPr>
        <w:t xml:space="preserve">, </w:t>
      </w:r>
      <w:r w:rsidR="00412FA3" w:rsidRPr="00CF181D">
        <w:rPr>
          <w:rFonts w:asciiTheme="majorBidi" w:eastAsia="Calibri" w:hAnsiTheme="majorBidi" w:cstheme="majorBidi"/>
          <w:sz w:val="24"/>
          <w:szCs w:val="24"/>
        </w:rPr>
        <w:t xml:space="preserve">CTM, </w:t>
      </w:r>
      <w:proofErr w:type="spellStart"/>
      <w:r w:rsidR="00C527DF" w:rsidRPr="00CF181D">
        <w:rPr>
          <w:rFonts w:asciiTheme="majorBidi" w:eastAsia="Calibri" w:hAnsiTheme="majorBidi" w:cstheme="majorBidi"/>
          <w:sz w:val="24"/>
          <w:szCs w:val="24"/>
        </w:rPr>
        <w:t>Nhuộm-soi-cấy-KSĐ</w:t>
      </w:r>
      <w:proofErr w:type="spellEnd"/>
      <w:r w:rsidR="00C527DF" w:rsidRPr="00CF181D">
        <w:rPr>
          <w:rFonts w:asciiTheme="majorBidi" w:eastAsia="Calibri" w:hAnsiTheme="majorBidi" w:cstheme="majorBidi"/>
          <w:sz w:val="24"/>
          <w:szCs w:val="24"/>
        </w:rPr>
        <w:t xml:space="preserve"> </w:t>
      </w:r>
      <w:proofErr w:type="spellStart"/>
      <w:r w:rsidR="00C527DF" w:rsidRPr="00CF181D">
        <w:rPr>
          <w:rFonts w:asciiTheme="majorBidi" w:eastAsia="Calibri" w:hAnsiTheme="majorBidi" w:cstheme="majorBidi"/>
          <w:sz w:val="24"/>
          <w:szCs w:val="24"/>
        </w:rPr>
        <w:t>đàm</w:t>
      </w:r>
      <w:proofErr w:type="spellEnd"/>
      <w:r w:rsidR="00C527DF" w:rsidRPr="00CF181D">
        <w:rPr>
          <w:rFonts w:asciiTheme="majorBidi" w:eastAsia="Calibri" w:hAnsiTheme="majorBidi" w:cstheme="majorBidi"/>
          <w:sz w:val="24"/>
          <w:szCs w:val="24"/>
        </w:rPr>
        <w:t xml:space="preserve">, AFB </w:t>
      </w:r>
      <w:proofErr w:type="spellStart"/>
      <w:r w:rsidR="00C527DF" w:rsidRPr="00CF181D">
        <w:rPr>
          <w:rFonts w:asciiTheme="majorBidi" w:eastAsia="Calibri" w:hAnsiTheme="majorBidi" w:cstheme="majorBidi"/>
          <w:sz w:val="24"/>
          <w:szCs w:val="24"/>
        </w:rPr>
        <w:t>đàm</w:t>
      </w:r>
      <w:proofErr w:type="spellEnd"/>
    </w:p>
    <w:p w14:paraId="4800A1BC" w14:textId="2328ECDF" w:rsidR="00537745" w:rsidRPr="00412155" w:rsidRDefault="006B3C71" w:rsidP="005C5A47">
      <w:pPr>
        <w:pStyle w:val="ListParagraph"/>
        <w:numPr>
          <w:ilvl w:val="0"/>
          <w:numId w:val="7"/>
        </w:numPr>
        <w:spacing w:after="0" w:line="276" w:lineRule="auto"/>
        <w:ind w:left="709" w:hanging="283"/>
        <w:jc w:val="both"/>
        <w:rPr>
          <w:rFonts w:asciiTheme="majorBidi" w:eastAsia="Calibri" w:hAnsiTheme="majorBidi" w:cstheme="majorBidi"/>
          <w:color w:val="000000" w:themeColor="text1"/>
          <w:sz w:val="24"/>
          <w:szCs w:val="24"/>
        </w:rPr>
      </w:pPr>
      <w:r w:rsidRPr="00CF181D">
        <w:rPr>
          <w:rFonts w:asciiTheme="majorBidi" w:eastAsia="Calibri" w:hAnsiTheme="majorBidi" w:cstheme="majorBidi"/>
          <w:sz w:val="24"/>
          <w:szCs w:val="24"/>
        </w:rPr>
        <w:t xml:space="preserve">Cận </w:t>
      </w:r>
      <w:proofErr w:type="spellStart"/>
      <w:r w:rsidRPr="00CF181D">
        <w:rPr>
          <w:rFonts w:asciiTheme="majorBidi" w:eastAsia="Calibri" w:hAnsiTheme="majorBidi" w:cstheme="majorBidi"/>
          <w:sz w:val="24"/>
          <w:szCs w:val="24"/>
        </w:rPr>
        <w:t>lâm</w:t>
      </w:r>
      <w:proofErr w:type="spellEnd"/>
      <w:r w:rsidRPr="00CF181D">
        <w:rPr>
          <w:rFonts w:asciiTheme="majorBidi" w:eastAsia="Calibri" w:hAnsiTheme="majorBidi" w:cstheme="majorBidi"/>
          <w:sz w:val="24"/>
          <w:szCs w:val="24"/>
        </w:rPr>
        <w:t xml:space="preserve"> </w:t>
      </w:r>
      <w:proofErr w:type="spellStart"/>
      <w:r w:rsidRPr="00CF181D">
        <w:rPr>
          <w:rFonts w:asciiTheme="majorBidi" w:eastAsia="Calibri" w:hAnsiTheme="majorBidi" w:cstheme="majorBidi"/>
          <w:sz w:val="24"/>
          <w:szCs w:val="24"/>
        </w:rPr>
        <w:t>sàng</w:t>
      </w:r>
      <w:proofErr w:type="spellEnd"/>
      <w:r w:rsidRPr="00CF181D">
        <w:rPr>
          <w:rFonts w:asciiTheme="majorBidi" w:eastAsia="Calibri" w:hAnsiTheme="majorBidi" w:cstheme="majorBidi"/>
          <w:sz w:val="24"/>
          <w:szCs w:val="24"/>
        </w:rPr>
        <w:t xml:space="preserve"> </w:t>
      </w:r>
      <w:proofErr w:type="spellStart"/>
      <w:r w:rsidR="00537745" w:rsidRPr="00CF181D">
        <w:rPr>
          <w:rFonts w:asciiTheme="majorBidi" w:eastAsia="Calibri" w:hAnsiTheme="majorBidi" w:cstheme="majorBidi"/>
          <w:sz w:val="24"/>
          <w:szCs w:val="24"/>
        </w:rPr>
        <w:t>thường</w:t>
      </w:r>
      <w:proofErr w:type="spellEnd"/>
      <w:r w:rsidR="00537745" w:rsidRPr="00CF181D">
        <w:rPr>
          <w:rFonts w:asciiTheme="majorBidi" w:eastAsia="Calibri" w:hAnsiTheme="majorBidi" w:cstheme="majorBidi"/>
          <w:sz w:val="24"/>
          <w:szCs w:val="24"/>
        </w:rPr>
        <w:t xml:space="preserve"> </w:t>
      </w:r>
      <w:proofErr w:type="spellStart"/>
      <w:r w:rsidR="00537745" w:rsidRPr="00CF181D">
        <w:rPr>
          <w:rFonts w:asciiTheme="majorBidi" w:eastAsia="Calibri" w:hAnsiTheme="majorBidi" w:cstheme="majorBidi"/>
          <w:sz w:val="24"/>
          <w:szCs w:val="24"/>
        </w:rPr>
        <w:t>quy</w:t>
      </w:r>
      <w:proofErr w:type="spellEnd"/>
      <w:r w:rsidRPr="00CF181D">
        <w:rPr>
          <w:rFonts w:asciiTheme="majorBidi" w:eastAsia="Calibri" w:hAnsiTheme="majorBidi" w:cstheme="majorBidi"/>
          <w:sz w:val="24"/>
          <w:szCs w:val="24"/>
        </w:rPr>
        <w:t xml:space="preserve">: Glucose </w:t>
      </w:r>
      <w:proofErr w:type="spellStart"/>
      <w:r w:rsidRPr="00CF181D">
        <w:rPr>
          <w:rFonts w:asciiTheme="majorBidi" w:eastAsia="Calibri" w:hAnsiTheme="majorBidi" w:cstheme="majorBidi"/>
          <w:sz w:val="24"/>
          <w:szCs w:val="24"/>
        </w:rPr>
        <w:t>máu</w:t>
      </w:r>
      <w:proofErr w:type="spellEnd"/>
      <w:r w:rsidRPr="00CF181D">
        <w:rPr>
          <w:rFonts w:asciiTheme="majorBidi" w:eastAsia="Calibri" w:hAnsiTheme="majorBidi" w:cstheme="majorBidi"/>
          <w:sz w:val="24"/>
          <w:szCs w:val="24"/>
        </w:rPr>
        <w:t xml:space="preserve">, HbA1C, </w:t>
      </w:r>
      <w:proofErr w:type="spellStart"/>
      <w:r w:rsidRPr="00CF181D">
        <w:rPr>
          <w:rFonts w:asciiTheme="majorBidi" w:eastAsia="Calibri" w:hAnsiTheme="majorBidi" w:cstheme="majorBidi"/>
          <w:sz w:val="24"/>
          <w:szCs w:val="24"/>
        </w:rPr>
        <w:t>Creatinin</w:t>
      </w:r>
      <w:proofErr w:type="spellEnd"/>
      <w:r w:rsidRPr="00CF181D">
        <w:rPr>
          <w:rFonts w:asciiTheme="majorBidi" w:eastAsia="Calibri" w:hAnsiTheme="majorBidi" w:cstheme="majorBidi"/>
          <w:sz w:val="24"/>
          <w:szCs w:val="24"/>
        </w:rPr>
        <w:t xml:space="preserve"> </w:t>
      </w:r>
      <w:proofErr w:type="spellStart"/>
      <w:r w:rsidRPr="00CF181D">
        <w:rPr>
          <w:rFonts w:asciiTheme="majorBidi" w:eastAsia="Calibri" w:hAnsiTheme="majorBidi" w:cstheme="majorBidi"/>
          <w:sz w:val="24"/>
          <w:szCs w:val="24"/>
        </w:rPr>
        <w:t>máu</w:t>
      </w:r>
      <w:proofErr w:type="spellEnd"/>
      <w:r w:rsidRPr="00CF181D">
        <w:rPr>
          <w:rFonts w:asciiTheme="majorBidi" w:eastAsia="Calibri" w:hAnsiTheme="majorBidi" w:cstheme="majorBidi"/>
          <w:sz w:val="24"/>
          <w:szCs w:val="24"/>
        </w:rPr>
        <w:t>, TPTNT, ACR</w:t>
      </w:r>
      <w:r w:rsidR="006559C0" w:rsidRPr="00CF181D">
        <w:rPr>
          <w:rFonts w:asciiTheme="majorBidi" w:eastAsia="Calibri" w:hAnsiTheme="majorBidi" w:cstheme="majorBidi"/>
          <w:sz w:val="24"/>
          <w:szCs w:val="24"/>
        </w:rPr>
        <w:t xml:space="preserve">, </w:t>
      </w:r>
      <w:proofErr w:type="spellStart"/>
      <w:r w:rsidR="00412FA3" w:rsidRPr="00CF181D">
        <w:rPr>
          <w:rFonts w:asciiTheme="majorBidi" w:eastAsia="Calibri" w:hAnsiTheme="majorBidi" w:cstheme="majorBidi"/>
          <w:sz w:val="24"/>
          <w:szCs w:val="24"/>
        </w:rPr>
        <w:t>Đ</w:t>
      </w:r>
      <w:r w:rsidR="00537745" w:rsidRPr="00CF181D">
        <w:rPr>
          <w:rFonts w:asciiTheme="majorBidi" w:eastAsia="Calibri" w:hAnsiTheme="majorBidi" w:cstheme="majorBidi"/>
          <w:sz w:val="24"/>
          <w:szCs w:val="24"/>
        </w:rPr>
        <w:t>ông</w:t>
      </w:r>
      <w:proofErr w:type="spellEnd"/>
      <w:r w:rsidR="00537745" w:rsidRPr="00CF181D">
        <w:rPr>
          <w:rFonts w:asciiTheme="majorBidi" w:eastAsia="Calibri" w:hAnsiTheme="majorBidi" w:cstheme="majorBidi"/>
          <w:sz w:val="24"/>
          <w:szCs w:val="24"/>
        </w:rPr>
        <w:t xml:space="preserve"> </w:t>
      </w:r>
      <w:proofErr w:type="spellStart"/>
      <w:r w:rsidR="00537745" w:rsidRPr="00CF181D">
        <w:rPr>
          <w:rFonts w:asciiTheme="majorBidi" w:eastAsia="Calibri" w:hAnsiTheme="majorBidi" w:cstheme="majorBidi"/>
          <w:sz w:val="24"/>
          <w:szCs w:val="24"/>
        </w:rPr>
        <w:t>máu</w:t>
      </w:r>
      <w:proofErr w:type="spellEnd"/>
      <w:r w:rsidR="00537745" w:rsidRPr="00CF181D">
        <w:rPr>
          <w:rFonts w:asciiTheme="majorBidi" w:eastAsia="Calibri" w:hAnsiTheme="majorBidi" w:cstheme="majorBidi"/>
          <w:sz w:val="24"/>
          <w:szCs w:val="24"/>
        </w:rPr>
        <w:t xml:space="preserve"> </w:t>
      </w:r>
      <w:proofErr w:type="spellStart"/>
      <w:r w:rsidR="00537745" w:rsidRPr="00CF181D">
        <w:rPr>
          <w:rFonts w:asciiTheme="majorBidi" w:eastAsia="Calibri" w:hAnsiTheme="majorBidi" w:cstheme="majorBidi"/>
          <w:sz w:val="24"/>
          <w:szCs w:val="24"/>
        </w:rPr>
        <w:t>toàn</w:t>
      </w:r>
      <w:proofErr w:type="spellEnd"/>
      <w:r w:rsidR="00537745" w:rsidRPr="00CF181D">
        <w:rPr>
          <w:rFonts w:asciiTheme="majorBidi" w:eastAsia="Calibri" w:hAnsiTheme="majorBidi" w:cstheme="majorBidi"/>
          <w:sz w:val="24"/>
          <w:szCs w:val="24"/>
        </w:rPr>
        <w:t xml:space="preserve"> bộ (PT, aPTT, INR, Fibrinogen), AST, ALT, </w:t>
      </w:r>
      <w:proofErr w:type="spellStart"/>
      <w:r w:rsidR="00537745" w:rsidRPr="00CF181D">
        <w:rPr>
          <w:rFonts w:asciiTheme="majorBidi" w:eastAsia="Calibri" w:hAnsiTheme="majorBidi" w:cstheme="majorBidi"/>
          <w:sz w:val="24"/>
          <w:szCs w:val="24"/>
        </w:rPr>
        <w:t>siêu</w:t>
      </w:r>
      <w:proofErr w:type="spellEnd"/>
      <w:r w:rsidR="00537745" w:rsidRPr="00CF181D">
        <w:rPr>
          <w:rFonts w:asciiTheme="majorBidi" w:eastAsia="Calibri" w:hAnsiTheme="majorBidi" w:cstheme="majorBidi"/>
          <w:sz w:val="24"/>
          <w:szCs w:val="24"/>
        </w:rPr>
        <w:t xml:space="preserve"> </w:t>
      </w:r>
      <w:proofErr w:type="spellStart"/>
      <w:r w:rsidR="00537745" w:rsidRPr="00CF181D">
        <w:rPr>
          <w:rFonts w:asciiTheme="majorBidi" w:eastAsia="Calibri" w:hAnsiTheme="majorBidi" w:cstheme="majorBidi"/>
          <w:sz w:val="24"/>
          <w:szCs w:val="24"/>
        </w:rPr>
        <w:t>âm</w:t>
      </w:r>
      <w:proofErr w:type="spellEnd"/>
      <w:r w:rsidR="00537745" w:rsidRPr="00CF181D">
        <w:rPr>
          <w:rFonts w:asciiTheme="majorBidi" w:eastAsia="Calibri" w:hAnsiTheme="majorBidi" w:cstheme="majorBidi"/>
          <w:sz w:val="24"/>
          <w:szCs w:val="24"/>
        </w:rPr>
        <w:t xml:space="preserve"> </w:t>
      </w:r>
      <w:proofErr w:type="spellStart"/>
      <w:r w:rsidR="00537745" w:rsidRPr="00CF181D">
        <w:rPr>
          <w:rFonts w:asciiTheme="majorBidi" w:eastAsia="Calibri" w:hAnsiTheme="majorBidi" w:cstheme="majorBidi"/>
          <w:sz w:val="24"/>
          <w:szCs w:val="24"/>
        </w:rPr>
        <w:t>bụng</w:t>
      </w:r>
      <w:proofErr w:type="spellEnd"/>
      <w:r w:rsidR="00537745" w:rsidRPr="00CF181D">
        <w:rPr>
          <w:rFonts w:asciiTheme="majorBidi" w:eastAsia="Calibri" w:hAnsiTheme="majorBidi" w:cstheme="majorBidi"/>
          <w:sz w:val="24"/>
          <w:szCs w:val="24"/>
        </w:rPr>
        <w:t>.</w:t>
      </w:r>
    </w:p>
    <w:p w14:paraId="308BAC9E" w14:textId="0F12575D" w:rsidR="00537745" w:rsidRPr="00412155" w:rsidRDefault="00537745" w:rsidP="00537745">
      <w:pPr>
        <w:spacing w:after="0" w:line="276" w:lineRule="auto"/>
        <w:jc w:val="both"/>
        <w:rPr>
          <w:rFonts w:asciiTheme="majorBidi" w:hAnsiTheme="majorBidi" w:cstheme="majorBidi"/>
          <w:color w:val="767171" w:themeColor="background2" w:themeShade="80"/>
          <w:sz w:val="24"/>
          <w:szCs w:val="24"/>
        </w:rPr>
      </w:pPr>
    </w:p>
    <w:p w14:paraId="7969F9B8" w14:textId="6093A7BC" w:rsidR="00537745" w:rsidRPr="00412155" w:rsidRDefault="00537745" w:rsidP="00537745">
      <w:pPr>
        <w:pStyle w:val="ListParagraph"/>
        <w:numPr>
          <w:ilvl w:val="0"/>
          <w:numId w:val="1"/>
        </w:numPr>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 xml:space="preserve">Kết </w:t>
      </w:r>
      <w:proofErr w:type="spellStart"/>
      <w:r w:rsidRPr="00CF181D">
        <w:rPr>
          <w:rFonts w:asciiTheme="majorBidi" w:hAnsiTheme="majorBidi" w:cstheme="majorBidi"/>
          <w:b/>
          <w:sz w:val="24"/>
          <w:szCs w:val="24"/>
        </w:rPr>
        <w:t>quả</w:t>
      </w:r>
      <w:proofErr w:type="spellEnd"/>
      <w:r w:rsidRPr="00CF181D">
        <w:rPr>
          <w:rFonts w:asciiTheme="majorBidi" w:hAnsiTheme="majorBidi" w:cstheme="majorBidi"/>
          <w:b/>
          <w:sz w:val="24"/>
          <w:szCs w:val="24"/>
        </w:rPr>
        <w:t xml:space="preserve"> cận </w:t>
      </w:r>
      <w:proofErr w:type="spellStart"/>
      <w:r w:rsidRPr="00CF181D">
        <w:rPr>
          <w:rFonts w:asciiTheme="majorBidi" w:hAnsiTheme="majorBidi" w:cstheme="majorBidi"/>
          <w:b/>
          <w:sz w:val="24"/>
          <w:szCs w:val="24"/>
        </w:rPr>
        <w:t>lâm</w:t>
      </w:r>
      <w:proofErr w:type="spellEnd"/>
      <w:r w:rsidRPr="00CF181D">
        <w:rPr>
          <w:rFonts w:asciiTheme="majorBidi" w:hAnsiTheme="majorBidi" w:cstheme="majorBidi"/>
          <w:b/>
          <w:sz w:val="24"/>
          <w:szCs w:val="24"/>
        </w:rPr>
        <w:t xml:space="preserve"> </w:t>
      </w:r>
      <w:proofErr w:type="spellStart"/>
      <w:r w:rsidRPr="00CF181D">
        <w:rPr>
          <w:rFonts w:asciiTheme="majorBidi" w:hAnsiTheme="majorBidi" w:cstheme="majorBidi"/>
          <w:b/>
          <w:sz w:val="24"/>
          <w:szCs w:val="24"/>
        </w:rPr>
        <w:t>sàng</w:t>
      </w:r>
      <w:proofErr w:type="spellEnd"/>
    </w:p>
    <w:p w14:paraId="696CF19C" w14:textId="27D3581E" w:rsidR="007B14FF" w:rsidRPr="00412155" w:rsidRDefault="007B14FF" w:rsidP="00537745">
      <w:pPr>
        <w:pStyle w:val="ListParagraph"/>
        <w:numPr>
          <w:ilvl w:val="1"/>
          <w:numId w:val="1"/>
        </w:numPr>
        <w:spacing w:after="0" w:line="276" w:lineRule="auto"/>
        <w:ind w:left="709" w:hanging="283"/>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Khí</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máu</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động</w:t>
      </w:r>
      <w:proofErr w:type="spellEnd"/>
      <w:r w:rsidRPr="00CF181D">
        <w:rPr>
          <w:rFonts w:asciiTheme="majorBidi" w:hAnsiTheme="majorBidi" w:cstheme="majorBidi"/>
          <w:color w:val="000000" w:themeColor="text1"/>
          <w:sz w:val="24"/>
          <w:szCs w:val="24"/>
        </w:rPr>
        <w:t xml:space="preserve"> mạch</w:t>
      </w:r>
      <w:r w:rsidR="00637FCC" w:rsidRPr="00CF181D">
        <w:rPr>
          <w:rFonts w:asciiTheme="majorBidi" w:hAnsiTheme="majorBidi" w:cstheme="majorBidi"/>
          <w:color w:val="000000" w:themeColor="text1"/>
          <w:sz w:val="24"/>
          <w:szCs w:val="24"/>
        </w:rPr>
        <w:t xml:space="preserve"> (</w:t>
      </w:r>
      <w:r w:rsidR="00E70D48" w:rsidRPr="00CF181D">
        <w:rPr>
          <w:rFonts w:asciiTheme="majorBidi" w:hAnsiTheme="majorBidi" w:cstheme="majorBidi"/>
          <w:color w:val="000000" w:themeColor="text1"/>
          <w:sz w:val="24"/>
          <w:szCs w:val="24"/>
        </w:rPr>
        <w:t xml:space="preserve">15h26 </w:t>
      </w:r>
      <w:r w:rsidR="00637FCC" w:rsidRPr="00CF181D">
        <w:rPr>
          <w:rFonts w:asciiTheme="majorBidi" w:hAnsiTheme="majorBidi" w:cstheme="majorBidi"/>
          <w:color w:val="000000" w:themeColor="text1"/>
          <w:sz w:val="24"/>
          <w:szCs w:val="24"/>
        </w:rPr>
        <w:t>20/06/2022</w:t>
      </w:r>
      <w:r w:rsidR="00E70D48" w:rsidRPr="00CF181D">
        <w:rPr>
          <w:rFonts w:asciiTheme="majorBidi" w:hAnsiTheme="majorBidi" w:cstheme="majorBidi"/>
          <w:color w:val="000000" w:themeColor="text1"/>
          <w:sz w:val="24"/>
          <w:szCs w:val="24"/>
        </w:rPr>
        <w:t>)</w:t>
      </w:r>
    </w:p>
    <w:tbl>
      <w:tblPr>
        <w:tblStyle w:val="TableGrid"/>
        <w:tblW w:w="0" w:type="auto"/>
        <w:tblInd w:w="709" w:type="dxa"/>
        <w:tblLook w:val="04A0" w:firstRow="1" w:lastRow="0" w:firstColumn="1" w:lastColumn="0" w:noHBand="0" w:noVBand="1"/>
      </w:tblPr>
      <w:tblGrid>
        <w:gridCol w:w="1719"/>
        <w:gridCol w:w="1111"/>
        <w:gridCol w:w="2239"/>
        <w:gridCol w:w="1661"/>
        <w:gridCol w:w="920"/>
        <w:gridCol w:w="2431"/>
      </w:tblGrid>
      <w:tr w:rsidR="002D6F23" w14:paraId="782B3805" w14:textId="77777777" w:rsidTr="7FED83FE">
        <w:tc>
          <w:tcPr>
            <w:tcW w:w="1719" w:type="dxa"/>
            <w:shd w:val="clear" w:color="auto" w:fill="D9D9D9" w:themeFill="background1" w:themeFillShade="D9"/>
          </w:tcPr>
          <w:p w14:paraId="27162ADC" w14:textId="6E6B9CB2" w:rsidR="002D6F23" w:rsidRPr="00412155" w:rsidRDefault="00C67AAA" w:rsidP="00477C3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T</w:t>
            </w:r>
            <w:r w:rsidRPr="00CF181D">
              <w:rPr>
                <w:rFonts w:asciiTheme="majorBidi" w:hAnsiTheme="majorBidi" w:cstheme="majorBidi"/>
                <w:color w:val="000000" w:themeColor="text1"/>
                <w:sz w:val="24"/>
                <w:szCs w:val="24"/>
                <w:vertAlign w:val="superscript"/>
              </w:rPr>
              <w:t>o</w:t>
            </w:r>
          </w:p>
        </w:tc>
        <w:tc>
          <w:tcPr>
            <w:tcW w:w="1111" w:type="dxa"/>
          </w:tcPr>
          <w:p w14:paraId="1877035B" w14:textId="156160AE" w:rsidR="002D6F23" w:rsidRPr="00412155" w:rsidRDefault="206275F1" w:rsidP="00477C3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37</w:t>
            </w:r>
          </w:p>
        </w:tc>
        <w:tc>
          <w:tcPr>
            <w:tcW w:w="2239" w:type="dxa"/>
          </w:tcPr>
          <w:p w14:paraId="28C86DD6" w14:textId="3FE15ED6" w:rsidR="002D6F23" w:rsidRPr="00412155" w:rsidRDefault="002D6F23" w:rsidP="00477C3E">
            <w:pPr>
              <w:pStyle w:val="ListParagraph"/>
              <w:spacing w:line="276" w:lineRule="auto"/>
              <w:ind w:left="0"/>
              <w:jc w:val="both"/>
              <w:rPr>
                <w:rFonts w:asciiTheme="majorBidi" w:hAnsiTheme="majorBidi" w:cstheme="majorBidi"/>
                <w:color w:val="000000" w:themeColor="text1"/>
                <w:sz w:val="24"/>
                <w:szCs w:val="24"/>
                <w:lang w:val="vi-VN"/>
              </w:rPr>
            </w:pPr>
          </w:p>
        </w:tc>
        <w:tc>
          <w:tcPr>
            <w:tcW w:w="1661" w:type="dxa"/>
            <w:shd w:val="clear" w:color="auto" w:fill="D9D9D9" w:themeFill="background1" w:themeFillShade="D9"/>
          </w:tcPr>
          <w:p w14:paraId="2C2A71ED" w14:textId="6195403D" w:rsidR="002D6F23" w:rsidRPr="00412155" w:rsidRDefault="002653C7" w:rsidP="00477C3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FiO2</w:t>
            </w:r>
          </w:p>
        </w:tc>
        <w:tc>
          <w:tcPr>
            <w:tcW w:w="920" w:type="dxa"/>
          </w:tcPr>
          <w:p w14:paraId="73615A00" w14:textId="2252E5BF" w:rsidR="002D6F23" w:rsidRPr="00412155" w:rsidRDefault="52EB01FB" w:rsidP="00477C3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28 %</w:t>
            </w:r>
          </w:p>
        </w:tc>
        <w:tc>
          <w:tcPr>
            <w:tcW w:w="2431" w:type="dxa"/>
          </w:tcPr>
          <w:p w14:paraId="78C6A815" w14:textId="022AD2B0" w:rsidR="002D6F23" w:rsidRPr="00412155" w:rsidRDefault="002D6F23" w:rsidP="00477C3E">
            <w:pPr>
              <w:pStyle w:val="ListParagraph"/>
              <w:spacing w:line="276" w:lineRule="auto"/>
              <w:ind w:left="0"/>
              <w:jc w:val="both"/>
              <w:rPr>
                <w:rFonts w:asciiTheme="majorBidi" w:hAnsiTheme="majorBidi" w:cstheme="majorBidi"/>
                <w:color w:val="000000" w:themeColor="text1"/>
                <w:sz w:val="24"/>
                <w:szCs w:val="24"/>
                <w:lang w:val="vi-VN"/>
              </w:rPr>
            </w:pPr>
          </w:p>
        </w:tc>
      </w:tr>
      <w:tr w:rsidR="00DA544A" w14:paraId="788393BA" w14:textId="77777777" w:rsidTr="7FED83FE">
        <w:tc>
          <w:tcPr>
            <w:tcW w:w="1719" w:type="dxa"/>
            <w:shd w:val="clear" w:color="auto" w:fill="D9D9D9" w:themeFill="background1" w:themeFillShade="D9"/>
          </w:tcPr>
          <w:p w14:paraId="4A6529D1" w14:textId="77777777" w:rsidR="00DA544A" w:rsidRPr="00412155" w:rsidRDefault="00DA544A" w:rsidP="00477C3E">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26020155" w14:textId="77777777" w:rsidR="00DA544A" w:rsidRPr="00412155" w:rsidRDefault="00DA544A" w:rsidP="00477C3E">
            <w:pPr>
              <w:pStyle w:val="ListParagraph"/>
              <w:spacing w:line="276" w:lineRule="auto"/>
              <w:ind w:left="0"/>
              <w:jc w:val="both"/>
              <w:rPr>
                <w:rFonts w:asciiTheme="majorBidi" w:hAnsiTheme="majorBidi" w:cstheme="majorBidi"/>
                <w:color w:val="000000" w:themeColor="text1"/>
                <w:sz w:val="24"/>
                <w:szCs w:val="24"/>
                <w:lang w:val="vi-VN"/>
              </w:rPr>
            </w:pPr>
          </w:p>
        </w:tc>
        <w:tc>
          <w:tcPr>
            <w:tcW w:w="2239" w:type="dxa"/>
          </w:tcPr>
          <w:p w14:paraId="35F9DB84" w14:textId="77777777" w:rsidR="00DA544A" w:rsidRPr="00412155" w:rsidRDefault="00DA544A" w:rsidP="00477C3E">
            <w:pPr>
              <w:pStyle w:val="ListParagraph"/>
              <w:spacing w:line="276" w:lineRule="auto"/>
              <w:ind w:left="0"/>
              <w:jc w:val="both"/>
              <w:rPr>
                <w:rFonts w:asciiTheme="majorBidi" w:hAnsiTheme="majorBidi" w:cstheme="majorBidi"/>
                <w:color w:val="000000" w:themeColor="text1"/>
                <w:sz w:val="24"/>
                <w:szCs w:val="24"/>
                <w:lang w:val="vi-VN"/>
              </w:rPr>
            </w:pPr>
          </w:p>
        </w:tc>
        <w:tc>
          <w:tcPr>
            <w:tcW w:w="1661" w:type="dxa"/>
            <w:shd w:val="clear" w:color="auto" w:fill="D9D9D9" w:themeFill="background1" w:themeFillShade="D9"/>
          </w:tcPr>
          <w:p w14:paraId="4D67354A" w14:textId="7DE50588" w:rsidR="00DA544A" w:rsidRPr="00412155" w:rsidRDefault="00D82506" w:rsidP="00477C3E">
            <w:pPr>
              <w:pStyle w:val="ListParagraph"/>
              <w:spacing w:line="276" w:lineRule="auto"/>
              <w:ind w:left="0"/>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Hct</w:t>
            </w:r>
            <w:proofErr w:type="spellEnd"/>
          </w:p>
        </w:tc>
        <w:tc>
          <w:tcPr>
            <w:tcW w:w="920" w:type="dxa"/>
          </w:tcPr>
          <w:p w14:paraId="0B7425A9" w14:textId="38260621" w:rsidR="00DA544A" w:rsidRPr="00412155" w:rsidRDefault="7FED83FE" w:rsidP="00477C3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28</w:t>
            </w:r>
          </w:p>
        </w:tc>
        <w:tc>
          <w:tcPr>
            <w:tcW w:w="2431" w:type="dxa"/>
          </w:tcPr>
          <w:p w14:paraId="01D58CB4" w14:textId="77777777" w:rsidR="00DA544A" w:rsidRPr="00412155" w:rsidRDefault="00DA544A" w:rsidP="00477C3E">
            <w:pPr>
              <w:pStyle w:val="ListParagraph"/>
              <w:spacing w:line="276" w:lineRule="auto"/>
              <w:ind w:left="0"/>
              <w:jc w:val="both"/>
              <w:rPr>
                <w:rFonts w:asciiTheme="majorBidi" w:hAnsiTheme="majorBidi" w:cstheme="majorBidi"/>
                <w:color w:val="000000" w:themeColor="text1"/>
                <w:sz w:val="24"/>
                <w:szCs w:val="24"/>
                <w:lang w:val="vi-VN"/>
              </w:rPr>
            </w:pPr>
          </w:p>
        </w:tc>
      </w:tr>
      <w:tr w:rsidR="00DA544A" w14:paraId="78E6D736" w14:textId="77777777" w:rsidTr="7FED83FE">
        <w:tc>
          <w:tcPr>
            <w:tcW w:w="1719" w:type="dxa"/>
            <w:shd w:val="clear" w:color="auto" w:fill="D9D9D9" w:themeFill="background1" w:themeFillShade="D9"/>
          </w:tcPr>
          <w:p w14:paraId="4C413586" w14:textId="77777777"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7CAF2639" w14:textId="77777777"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lang w:val="vi-VN"/>
              </w:rPr>
            </w:pPr>
          </w:p>
        </w:tc>
        <w:tc>
          <w:tcPr>
            <w:tcW w:w="2239" w:type="dxa"/>
          </w:tcPr>
          <w:p w14:paraId="665A6306" w14:textId="3DC06D9C"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Khoảng tham chiếu</w:t>
            </w:r>
          </w:p>
        </w:tc>
        <w:tc>
          <w:tcPr>
            <w:tcW w:w="1661" w:type="dxa"/>
            <w:shd w:val="clear" w:color="auto" w:fill="D9D9D9" w:themeFill="background1" w:themeFillShade="D9"/>
          </w:tcPr>
          <w:p w14:paraId="3495C302" w14:textId="77777777"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920" w:type="dxa"/>
          </w:tcPr>
          <w:p w14:paraId="7066F7CB" w14:textId="77777777"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lang w:val="vi-VN"/>
              </w:rPr>
            </w:pPr>
          </w:p>
        </w:tc>
        <w:tc>
          <w:tcPr>
            <w:tcW w:w="2431" w:type="dxa"/>
          </w:tcPr>
          <w:p w14:paraId="393D1F4E" w14:textId="1A39D0D2"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Khoảng tham chiếu</w:t>
            </w:r>
          </w:p>
        </w:tc>
      </w:tr>
      <w:tr w:rsidR="00DA544A" w14:paraId="1C03D4C1" w14:textId="77777777" w:rsidTr="7FED83FE">
        <w:tc>
          <w:tcPr>
            <w:tcW w:w="1719" w:type="dxa"/>
            <w:shd w:val="clear" w:color="auto" w:fill="D9D9D9" w:themeFill="background1" w:themeFillShade="D9"/>
          </w:tcPr>
          <w:p w14:paraId="2D11048A" w14:textId="3AD2E2F7" w:rsidR="00DA544A" w:rsidRPr="00412155" w:rsidRDefault="00D03CB2"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PO2</w:t>
            </w:r>
          </w:p>
        </w:tc>
        <w:tc>
          <w:tcPr>
            <w:tcW w:w="1111" w:type="dxa"/>
          </w:tcPr>
          <w:p w14:paraId="00E7EB31" w14:textId="0593EA85" w:rsidR="00DA544A" w:rsidRPr="00412155" w:rsidRDefault="7FED83FE"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110</w:t>
            </w:r>
          </w:p>
        </w:tc>
        <w:tc>
          <w:tcPr>
            <w:tcW w:w="2239" w:type="dxa"/>
          </w:tcPr>
          <w:p w14:paraId="5C366E19" w14:textId="5D913CA6"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2F2A90DF" w14:textId="1D341939" w:rsidR="00DA544A" w:rsidRPr="00412155" w:rsidRDefault="00016DB6"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H+</w:t>
            </w:r>
          </w:p>
        </w:tc>
        <w:tc>
          <w:tcPr>
            <w:tcW w:w="920" w:type="dxa"/>
          </w:tcPr>
          <w:p w14:paraId="0F048D83" w14:textId="73DC01E5"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2431" w:type="dxa"/>
          </w:tcPr>
          <w:p w14:paraId="3CB58D8B" w14:textId="7E1AA912"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r>
      <w:tr w:rsidR="00DA544A" w14:paraId="02BC966D" w14:textId="77777777" w:rsidTr="7FED83FE">
        <w:tc>
          <w:tcPr>
            <w:tcW w:w="1719" w:type="dxa"/>
            <w:shd w:val="clear" w:color="auto" w:fill="D9D9D9" w:themeFill="background1" w:themeFillShade="D9"/>
          </w:tcPr>
          <w:p w14:paraId="5A05BFFC" w14:textId="232C1D61" w:rsidR="00DA544A" w:rsidRPr="00412155" w:rsidRDefault="00D03CB2"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PCO2</w:t>
            </w:r>
          </w:p>
        </w:tc>
        <w:tc>
          <w:tcPr>
            <w:tcW w:w="1111" w:type="dxa"/>
          </w:tcPr>
          <w:p w14:paraId="29A31884" w14:textId="72A50711" w:rsidR="00DA544A" w:rsidRPr="00412155" w:rsidRDefault="7FED83FE"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31</w:t>
            </w:r>
          </w:p>
        </w:tc>
        <w:tc>
          <w:tcPr>
            <w:tcW w:w="2239" w:type="dxa"/>
          </w:tcPr>
          <w:p w14:paraId="70F03DFE" w14:textId="3807509A"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4B872266" w14:textId="7236BC3F" w:rsidR="00DA544A" w:rsidRPr="00412155" w:rsidRDefault="00DF1854"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cHCO3-</w:t>
            </w:r>
          </w:p>
        </w:tc>
        <w:tc>
          <w:tcPr>
            <w:tcW w:w="920" w:type="dxa"/>
          </w:tcPr>
          <w:p w14:paraId="1A3F76E7" w14:textId="758FB2A6" w:rsidR="00DA544A" w:rsidRPr="00412155" w:rsidRDefault="7FED83FE"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27.1</w:t>
            </w:r>
          </w:p>
        </w:tc>
        <w:tc>
          <w:tcPr>
            <w:tcW w:w="2431" w:type="dxa"/>
          </w:tcPr>
          <w:p w14:paraId="0FC13936" w14:textId="0618C6B8"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r>
      <w:tr w:rsidR="00DA544A" w14:paraId="760FA8BE" w14:textId="77777777" w:rsidTr="7FED83FE">
        <w:tc>
          <w:tcPr>
            <w:tcW w:w="1719" w:type="dxa"/>
            <w:shd w:val="clear" w:color="auto" w:fill="D9D9D9" w:themeFill="background1" w:themeFillShade="D9"/>
          </w:tcPr>
          <w:p w14:paraId="17E383DB" w14:textId="55257F6E" w:rsidR="00DA544A" w:rsidRPr="00412155" w:rsidRDefault="00D03CB2"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pH</w:t>
            </w:r>
          </w:p>
        </w:tc>
        <w:tc>
          <w:tcPr>
            <w:tcW w:w="1111" w:type="dxa"/>
          </w:tcPr>
          <w:p w14:paraId="0E461B24" w14:textId="2213566F" w:rsidR="00DA544A" w:rsidRPr="00412155" w:rsidRDefault="7FED83FE"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7.55</w:t>
            </w:r>
          </w:p>
        </w:tc>
        <w:tc>
          <w:tcPr>
            <w:tcW w:w="2239" w:type="dxa"/>
          </w:tcPr>
          <w:p w14:paraId="328BEF7F" w14:textId="6475A166"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3D6FB68D" w14:textId="0E37DE4A" w:rsidR="00DA544A" w:rsidRPr="00412155" w:rsidRDefault="00C34AA7" w:rsidP="00DA544A">
            <w:pPr>
              <w:pStyle w:val="ListParagraph"/>
              <w:spacing w:line="276" w:lineRule="auto"/>
              <w:ind w:left="0"/>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cHCO3st</w:t>
            </w:r>
            <w:proofErr w:type="spellEnd"/>
            <w:r w:rsidRPr="00CF181D">
              <w:rPr>
                <w:rFonts w:asciiTheme="majorBidi" w:hAnsiTheme="majorBidi" w:cstheme="majorBidi"/>
                <w:color w:val="000000" w:themeColor="text1"/>
                <w:sz w:val="24"/>
                <w:szCs w:val="24"/>
              </w:rPr>
              <w:t>-</w:t>
            </w:r>
          </w:p>
        </w:tc>
        <w:tc>
          <w:tcPr>
            <w:tcW w:w="920" w:type="dxa"/>
          </w:tcPr>
          <w:p w14:paraId="01BB09C8" w14:textId="34A400DF"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2431" w:type="dxa"/>
          </w:tcPr>
          <w:p w14:paraId="7F72E6DD" w14:textId="759E313B"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r>
      <w:tr w:rsidR="00DA544A" w14:paraId="5C2CD2E7" w14:textId="77777777" w:rsidTr="7FED83FE">
        <w:tc>
          <w:tcPr>
            <w:tcW w:w="1719" w:type="dxa"/>
            <w:shd w:val="clear" w:color="auto" w:fill="D9D9D9" w:themeFill="background1" w:themeFillShade="D9"/>
          </w:tcPr>
          <w:p w14:paraId="51C9668D" w14:textId="1BD19251" w:rsidR="00DA544A" w:rsidRPr="00412155" w:rsidRDefault="00B429C7"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SO2</w:t>
            </w:r>
          </w:p>
        </w:tc>
        <w:tc>
          <w:tcPr>
            <w:tcW w:w="1111" w:type="dxa"/>
          </w:tcPr>
          <w:p w14:paraId="36700DDC" w14:textId="1DC0156C" w:rsidR="00DA544A" w:rsidRPr="00412155" w:rsidRDefault="7FED83FE"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99</w:t>
            </w:r>
          </w:p>
        </w:tc>
        <w:tc>
          <w:tcPr>
            <w:tcW w:w="2239" w:type="dxa"/>
          </w:tcPr>
          <w:p w14:paraId="03D07436" w14:textId="394B7405"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6F06F370" w14:textId="47DFDF06" w:rsidR="00DA544A" w:rsidRPr="00412155" w:rsidRDefault="000C5E1A"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BE</w:t>
            </w:r>
          </w:p>
        </w:tc>
        <w:tc>
          <w:tcPr>
            <w:tcW w:w="920" w:type="dxa"/>
          </w:tcPr>
          <w:p w14:paraId="78B5F5E3" w14:textId="17AAE7FD" w:rsidR="00DA544A" w:rsidRPr="00412155" w:rsidRDefault="7FED83FE"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4.7</w:t>
            </w:r>
          </w:p>
        </w:tc>
        <w:tc>
          <w:tcPr>
            <w:tcW w:w="2431" w:type="dxa"/>
          </w:tcPr>
          <w:p w14:paraId="77A6FC5F" w14:textId="53956C17"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r>
      <w:tr w:rsidR="00DA544A" w14:paraId="4175BB44" w14:textId="77777777" w:rsidTr="7FED83FE">
        <w:tc>
          <w:tcPr>
            <w:tcW w:w="1719" w:type="dxa"/>
            <w:shd w:val="clear" w:color="auto" w:fill="D9D9D9" w:themeFill="background1" w:themeFillShade="D9"/>
          </w:tcPr>
          <w:p w14:paraId="3EA3D4A4" w14:textId="79972A1E" w:rsidR="00DA544A" w:rsidRPr="00412155" w:rsidRDefault="00327589"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O2</w:t>
            </w:r>
            <w:r w:rsidR="008C5A2E" w:rsidRPr="00CF181D">
              <w:rPr>
                <w:rFonts w:asciiTheme="majorBidi" w:hAnsiTheme="majorBidi" w:cstheme="majorBidi"/>
                <w:color w:val="000000" w:themeColor="text1"/>
                <w:sz w:val="24"/>
                <w:szCs w:val="24"/>
              </w:rPr>
              <w:t>Hb</w:t>
            </w:r>
          </w:p>
        </w:tc>
        <w:tc>
          <w:tcPr>
            <w:tcW w:w="1111" w:type="dxa"/>
          </w:tcPr>
          <w:p w14:paraId="2E21608F" w14:textId="6B5DBE51"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518224A4" w14:textId="1C44ACCB"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08C4877D" w14:textId="3FD51265" w:rsidR="00DA544A" w:rsidRPr="00412155" w:rsidRDefault="00327589"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BE act</w:t>
            </w:r>
          </w:p>
        </w:tc>
        <w:tc>
          <w:tcPr>
            <w:tcW w:w="920" w:type="dxa"/>
          </w:tcPr>
          <w:p w14:paraId="768E8D11" w14:textId="64C7B6E9"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c>
          <w:tcPr>
            <w:tcW w:w="2431" w:type="dxa"/>
          </w:tcPr>
          <w:p w14:paraId="55C6AA07" w14:textId="495C4E1A" w:rsidR="00DA544A" w:rsidRPr="00412155" w:rsidRDefault="00DA544A" w:rsidP="00DA544A">
            <w:pPr>
              <w:pStyle w:val="ListParagraph"/>
              <w:spacing w:line="276" w:lineRule="auto"/>
              <w:ind w:left="0"/>
              <w:jc w:val="both"/>
              <w:rPr>
                <w:rFonts w:asciiTheme="majorBidi" w:hAnsiTheme="majorBidi" w:cstheme="majorBidi"/>
                <w:color w:val="000000" w:themeColor="text1"/>
                <w:sz w:val="24"/>
                <w:szCs w:val="24"/>
              </w:rPr>
            </w:pPr>
          </w:p>
        </w:tc>
      </w:tr>
      <w:tr w:rsidR="008C5A2E" w14:paraId="4DFB7424" w14:textId="77777777" w:rsidTr="7FED83FE">
        <w:tc>
          <w:tcPr>
            <w:tcW w:w="1719" w:type="dxa"/>
            <w:shd w:val="clear" w:color="auto" w:fill="D9D9D9" w:themeFill="background1" w:themeFillShade="D9"/>
          </w:tcPr>
          <w:p w14:paraId="5C9DE8AF" w14:textId="2240E56E"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COHb</w:t>
            </w:r>
          </w:p>
        </w:tc>
        <w:tc>
          <w:tcPr>
            <w:tcW w:w="1111" w:type="dxa"/>
          </w:tcPr>
          <w:p w14:paraId="30F45844" w14:textId="71A8ACEB"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28EB089D" w14:textId="4466B7F1"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5BB635B1" w14:textId="5DEC3D0F"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BE </w:t>
            </w:r>
            <w:proofErr w:type="spellStart"/>
            <w:r w:rsidRPr="00CF181D">
              <w:rPr>
                <w:rFonts w:asciiTheme="majorBidi" w:hAnsiTheme="majorBidi" w:cstheme="majorBidi"/>
                <w:color w:val="000000" w:themeColor="text1"/>
                <w:sz w:val="24"/>
                <w:szCs w:val="24"/>
              </w:rPr>
              <w:t>ecf</w:t>
            </w:r>
            <w:proofErr w:type="spellEnd"/>
          </w:p>
        </w:tc>
        <w:tc>
          <w:tcPr>
            <w:tcW w:w="920" w:type="dxa"/>
          </w:tcPr>
          <w:p w14:paraId="7836AC27" w14:textId="17820F5A" w:rsidR="008C5A2E" w:rsidRPr="00412155" w:rsidRDefault="7FED83FE"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-4.7</w:t>
            </w:r>
          </w:p>
        </w:tc>
        <w:tc>
          <w:tcPr>
            <w:tcW w:w="2431" w:type="dxa"/>
          </w:tcPr>
          <w:p w14:paraId="647740BD" w14:textId="79D43390"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r>
      <w:tr w:rsidR="008C5A2E" w14:paraId="41B28142" w14:textId="77777777" w:rsidTr="7FED83FE">
        <w:tc>
          <w:tcPr>
            <w:tcW w:w="1719" w:type="dxa"/>
            <w:shd w:val="clear" w:color="auto" w:fill="D9D9D9" w:themeFill="background1" w:themeFillShade="D9"/>
          </w:tcPr>
          <w:p w14:paraId="72015A2E" w14:textId="76B2EC72"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HHb</w:t>
            </w:r>
            <w:proofErr w:type="spellEnd"/>
          </w:p>
        </w:tc>
        <w:tc>
          <w:tcPr>
            <w:tcW w:w="1111" w:type="dxa"/>
          </w:tcPr>
          <w:p w14:paraId="38ED8801" w14:textId="149D2500"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0B875A6B" w14:textId="77777777"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62A47C5B" w14:textId="73FEFC46"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AG</w:t>
            </w:r>
          </w:p>
        </w:tc>
        <w:tc>
          <w:tcPr>
            <w:tcW w:w="920" w:type="dxa"/>
          </w:tcPr>
          <w:p w14:paraId="5B43A5D2" w14:textId="3086B0D6" w:rsidR="008C5A2E" w:rsidRPr="00412155" w:rsidRDefault="2FDE6D25"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19.6</w:t>
            </w:r>
          </w:p>
        </w:tc>
        <w:tc>
          <w:tcPr>
            <w:tcW w:w="2431" w:type="dxa"/>
          </w:tcPr>
          <w:p w14:paraId="4D3D3F4E" w14:textId="77777777"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r>
      <w:tr w:rsidR="008C5A2E" w14:paraId="19D47D5D" w14:textId="77777777" w:rsidTr="7FED83FE">
        <w:tc>
          <w:tcPr>
            <w:tcW w:w="1719" w:type="dxa"/>
            <w:shd w:val="clear" w:color="auto" w:fill="D9D9D9" w:themeFill="background1" w:themeFillShade="D9"/>
          </w:tcPr>
          <w:p w14:paraId="62D37249" w14:textId="4A0FD5C5"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MetHb</w:t>
            </w:r>
          </w:p>
        </w:tc>
        <w:tc>
          <w:tcPr>
            <w:tcW w:w="1111" w:type="dxa"/>
          </w:tcPr>
          <w:p w14:paraId="64D44B6F" w14:textId="02940632"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3F5ED743" w14:textId="77777777"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3474FB6F" w14:textId="3D8A19AD"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Ca 2+</w:t>
            </w:r>
          </w:p>
        </w:tc>
        <w:tc>
          <w:tcPr>
            <w:tcW w:w="920" w:type="dxa"/>
          </w:tcPr>
          <w:p w14:paraId="06DE9FDA" w14:textId="5C7CEC83" w:rsidR="008C5A2E" w:rsidRPr="00412155" w:rsidRDefault="0765DB9F"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1.08</w:t>
            </w:r>
          </w:p>
        </w:tc>
        <w:tc>
          <w:tcPr>
            <w:tcW w:w="2431" w:type="dxa"/>
          </w:tcPr>
          <w:p w14:paraId="25A72F76" w14:textId="77777777"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r>
      <w:tr w:rsidR="008C5A2E" w14:paraId="271C3362" w14:textId="77777777" w:rsidTr="7FED83FE">
        <w:tc>
          <w:tcPr>
            <w:tcW w:w="1719" w:type="dxa"/>
            <w:shd w:val="clear" w:color="auto" w:fill="D9D9D9" w:themeFill="background1" w:themeFillShade="D9"/>
          </w:tcPr>
          <w:p w14:paraId="3C094A7D" w14:textId="1DC98BD1"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4B7B5F1F" w14:textId="77777777"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56FD0D90" w14:textId="77777777"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44FE3D55" w14:textId="48A32795"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Na+</w:t>
            </w:r>
          </w:p>
        </w:tc>
        <w:tc>
          <w:tcPr>
            <w:tcW w:w="920" w:type="dxa"/>
          </w:tcPr>
          <w:p w14:paraId="6883AE8F" w14:textId="2597C6F1" w:rsidR="008C5A2E" w:rsidRPr="00412155" w:rsidRDefault="7FED83FE" w:rsidP="008C5A2E">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129</w:t>
            </w:r>
          </w:p>
        </w:tc>
        <w:tc>
          <w:tcPr>
            <w:tcW w:w="2431" w:type="dxa"/>
          </w:tcPr>
          <w:p w14:paraId="1ECC8522" w14:textId="77777777" w:rsidR="008C5A2E" w:rsidRPr="00412155" w:rsidRDefault="008C5A2E" w:rsidP="008C5A2E">
            <w:pPr>
              <w:pStyle w:val="ListParagraph"/>
              <w:spacing w:line="276" w:lineRule="auto"/>
              <w:ind w:left="0"/>
              <w:jc w:val="both"/>
              <w:rPr>
                <w:rFonts w:asciiTheme="majorBidi" w:hAnsiTheme="majorBidi" w:cstheme="majorBidi"/>
                <w:color w:val="000000" w:themeColor="text1"/>
                <w:sz w:val="24"/>
                <w:szCs w:val="24"/>
              </w:rPr>
            </w:pPr>
          </w:p>
        </w:tc>
      </w:tr>
      <w:tr w:rsidR="00E91D57" w14:paraId="726FF040" w14:textId="77777777" w:rsidTr="7FED83FE">
        <w:tc>
          <w:tcPr>
            <w:tcW w:w="1719" w:type="dxa"/>
            <w:shd w:val="clear" w:color="auto" w:fill="D9D9D9" w:themeFill="background1" w:themeFillShade="D9"/>
          </w:tcPr>
          <w:p w14:paraId="68686DF6"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094F5A7A"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444EA135"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178B5283" w14:textId="5A15A75E"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K+</w:t>
            </w:r>
          </w:p>
        </w:tc>
        <w:tc>
          <w:tcPr>
            <w:tcW w:w="920" w:type="dxa"/>
          </w:tcPr>
          <w:p w14:paraId="56E9206A" w14:textId="5D6DEE01" w:rsidR="00E91D57" w:rsidRPr="00412155" w:rsidRDefault="7FED83FE"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2</w:t>
            </w:r>
          </w:p>
        </w:tc>
        <w:tc>
          <w:tcPr>
            <w:tcW w:w="2431" w:type="dxa"/>
          </w:tcPr>
          <w:p w14:paraId="488D5E85"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r>
      <w:tr w:rsidR="00E91D57" w14:paraId="70C2E47A" w14:textId="77777777" w:rsidTr="7FED83FE">
        <w:tc>
          <w:tcPr>
            <w:tcW w:w="1719" w:type="dxa"/>
            <w:shd w:val="clear" w:color="auto" w:fill="D9D9D9" w:themeFill="background1" w:themeFillShade="D9"/>
          </w:tcPr>
          <w:p w14:paraId="1026AF73"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37257C69"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34229360"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2D7C8B70" w14:textId="7AD8C1D2"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Cl-</w:t>
            </w:r>
          </w:p>
        </w:tc>
        <w:tc>
          <w:tcPr>
            <w:tcW w:w="920" w:type="dxa"/>
          </w:tcPr>
          <w:p w14:paraId="1DFE1F0E" w14:textId="74C05A5A"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2431" w:type="dxa"/>
          </w:tcPr>
          <w:p w14:paraId="38FA2DFC"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r>
      <w:tr w:rsidR="00E91D57" w14:paraId="03EEE520" w14:textId="77777777" w:rsidTr="7FED83FE">
        <w:trPr>
          <w:trHeight w:val="315"/>
        </w:trPr>
        <w:tc>
          <w:tcPr>
            <w:tcW w:w="1719" w:type="dxa"/>
            <w:shd w:val="clear" w:color="auto" w:fill="D9D9D9" w:themeFill="background1" w:themeFillShade="D9"/>
          </w:tcPr>
          <w:p w14:paraId="70011269"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742C37CF"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5F65EF2B"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64951EE8" w14:textId="6F2B4241"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Glucose</w:t>
            </w:r>
          </w:p>
        </w:tc>
        <w:tc>
          <w:tcPr>
            <w:tcW w:w="920" w:type="dxa"/>
          </w:tcPr>
          <w:p w14:paraId="47CFA5C3" w14:textId="32E1513D" w:rsidR="00E91D57" w:rsidRPr="00412155" w:rsidRDefault="7FED83FE"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80</w:t>
            </w:r>
          </w:p>
        </w:tc>
        <w:tc>
          <w:tcPr>
            <w:tcW w:w="2431" w:type="dxa"/>
          </w:tcPr>
          <w:p w14:paraId="041710DF"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r>
      <w:tr w:rsidR="00E91D57" w14:paraId="7C25E962" w14:textId="77777777" w:rsidTr="7FED83FE">
        <w:tc>
          <w:tcPr>
            <w:tcW w:w="1719" w:type="dxa"/>
            <w:shd w:val="clear" w:color="auto" w:fill="D9D9D9" w:themeFill="background1" w:themeFillShade="D9"/>
          </w:tcPr>
          <w:p w14:paraId="04FAF85B"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2B165C7A"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13E68E9D"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0EF9CBCB" w14:textId="1EE451D9"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Lac</w:t>
            </w:r>
          </w:p>
        </w:tc>
        <w:tc>
          <w:tcPr>
            <w:tcW w:w="920" w:type="dxa"/>
          </w:tcPr>
          <w:p w14:paraId="200BEB69" w14:textId="0E1BE40E" w:rsidR="00E91D57" w:rsidRPr="00412155" w:rsidRDefault="4CED1956" w:rsidP="00DA544A">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1</w:t>
            </w:r>
          </w:p>
        </w:tc>
        <w:tc>
          <w:tcPr>
            <w:tcW w:w="2431" w:type="dxa"/>
          </w:tcPr>
          <w:p w14:paraId="0452EB9F"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r>
      <w:tr w:rsidR="00E91D57" w14:paraId="59D9A37B" w14:textId="77777777" w:rsidTr="7FED83FE">
        <w:tc>
          <w:tcPr>
            <w:tcW w:w="1719" w:type="dxa"/>
            <w:shd w:val="clear" w:color="auto" w:fill="D9D9D9" w:themeFill="background1" w:themeFillShade="D9"/>
          </w:tcPr>
          <w:p w14:paraId="375E150F"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2F5ABB1D"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2239" w:type="dxa"/>
          </w:tcPr>
          <w:p w14:paraId="46C91922"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1661" w:type="dxa"/>
            <w:shd w:val="clear" w:color="auto" w:fill="D9D9D9" w:themeFill="background1" w:themeFillShade="D9"/>
          </w:tcPr>
          <w:p w14:paraId="2BD5FFC6" w14:textId="7CB622FF"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Baro</w:t>
            </w:r>
            <w:proofErr w:type="spellEnd"/>
          </w:p>
        </w:tc>
        <w:tc>
          <w:tcPr>
            <w:tcW w:w="920" w:type="dxa"/>
          </w:tcPr>
          <w:p w14:paraId="4BC22147" w14:textId="369EBCF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c>
          <w:tcPr>
            <w:tcW w:w="2431" w:type="dxa"/>
          </w:tcPr>
          <w:p w14:paraId="71836C2B" w14:textId="77777777" w:rsidR="00E91D57" w:rsidRPr="00412155" w:rsidRDefault="00E91D57" w:rsidP="00DA544A">
            <w:pPr>
              <w:pStyle w:val="ListParagraph"/>
              <w:spacing w:line="276" w:lineRule="auto"/>
              <w:ind w:left="0"/>
              <w:jc w:val="both"/>
              <w:rPr>
                <w:rFonts w:asciiTheme="majorBidi" w:hAnsiTheme="majorBidi" w:cstheme="majorBidi"/>
                <w:color w:val="000000" w:themeColor="text1"/>
                <w:sz w:val="24"/>
                <w:szCs w:val="24"/>
              </w:rPr>
            </w:pPr>
          </w:p>
        </w:tc>
      </w:tr>
    </w:tbl>
    <w:p w14:paraId="4D67EB7F" w14:textId="77777777" w:rsidR="006F0B5D" w:rsidRPr="00412155" w:rsidRDefault="006F0B5D" w:rsidP="00AE08DE">
      <w:pPr>
        <w:spacing w:after="0" w:line="276" w:lineRule="auto"/>
        <w:jc w:val="both"/>
        <w:rPr>
          <w:rFonts w:asciiTheme="majorBidi" w:hAnsiTheme="majorBidi" w:cstheme="majorBidi"/>
          <w:color w:val="000000" w:themeColor="text1"/>
          <w:sz w:val="24"/>
          <w:szCs w:val="24"/>
          <w:lang w:val="vi-VN"/>
        </w:rPr>
      </w:pPr>
    </w:p>
    <w:p w14:paraId="05DB2D5C" w14:textId="023DBC15" w:rsidR="63BA2EFE" w:rsidRPr="00412155" w:rsidRDefault="02109BBE" w:rsidP="00CF181D">
      <w:pPr>
        <w:spacing w:after="0" w:line="276" w:lineRule="auto"/>
        <w:jc w:val="both"/>
        <w:rPr>
          <w:rFonts w:asciiTheme="majorBidi" w:hAnsiTheme="majorBidi" w:cstheme="majorBidi"/>
          <w:color w:val="000000" w:themeColor="text1"/>
          <w:sz w:val="24"/>
          <w:szCs w:val="24"/>
          <w:lang w:val="vi-VN"/>
        </w:rPr>
      </w:pPr>
      <w:proofErr w:type="spellStart"/>
      <w:r w:rsidRPr="00CF181D">
        <w:rPr>
          <w:rFonts w:asciiTheme="majorBidi" w:hAnsiTheme="majorBidi" w:cstheme="majorBidi"/>
          <w:color w:val="000000" w:themeColor="text1"/>
          <w:sz w:val="24"/>
          <w:szCs w:val="24"/>
          <w:lang w:val="vi-VN"/>
        </w:rPr>
        <w:t>KMĐM</w:t>
      </w:r>
      <w:proofErr w:type="spellEnd"/>
      <w:r w:rsidRPr="00CF181D">
        <w:rPr>
          <w:rFonts w:asciiTheme="majorBidi" w:hAnsiTheme="majorBidi" w:cstheme="majorBidi"/>
          <w:color w:val="000000" w:themeColor="text1"/>
          <w:sz w:val="24"/>
          <w:szCs w:val="24"/>
          <w:lang w:val="vi-VN"/>
        </w:rPr>
        <w:t xml:space="preserve">  </w:t>
      </w:r>
      <w:r w:rsidR="0F9DEACA" w:rsidRPr="00CF181D">
        <w:rPr>
          <w:rFonts w:asciiTheme="majorBidi" w:hAnsiTheme="majorBidi" w:cstheme="majorBidi"/>
          <w:color w:val="000000" w:themeColor="text1"/>
          <w:sz w:val="24"/>
          <w:szCs w:val="24"/>
          <w:lang w:val="vi-VN"/>
        </w:rPr>
        <w:t xml:space="preserve">tin </w:t>
      </w:r>
      <w:r w:rsidR="7C863F3A" w:rsidRPr="00CF181D">
        <w:rPr>
          <w:rFonts w:asciiTheme="majorBidi" w:hAnsiTheme="majorBidi" w:cstheme="majorBidi"/>
          <w:color w:val="000000" w:themeColor="text1"/>
          <w:sz w:val="24"/>
          <w:szCs w:val="24"/>
          <w:lang w:val="vi-VN"/>
        </w:rPr>
        <w:t xml:space="preserve">cậy </w:t>
      </w:r>
      <w:r w:rsidR="1FD85542" w:rsidRPr="00CF181D">
        <w:rPr>
          <w:rFonts w:asciiTheme="majorBidi" w:hAnsiTheme="majorBidi" w:cstheme="majorBidi"/>
          <w:color w:val="000000" w:themeColor="text1"/>
          <w:sz w:val="24"/>
          <w:szCs w:val="24"/>
          <w:lang w:val="vi-VN"/>
        </w:rPr>
        <w:t xml:space="preserve">(tương thích </w:t>
      </w:r>
      <w:r w:rsidR="432A6B49" w:rsidRPr="00CF181D">
        <w:rPr>
          <w:rFonts w:asciiTheme="majorBidi" w:hAnsiTheme="majorBidi" w:cstheme="majorBidi"/>
          <w:color w:val="000000" w:themeColor="text1"/>
          <w:sz w:val="24"/>
          <w:szCs w:val="24"/>
          <w:lang w:val="vi-VN"/>
        </w:rPr>
        <w:t xml:space="preserve">bên </w:t>
      </w:r>
      <w:r w:rsidR="667C8150" w:rsidRPr="00CF181D">
        <w:rPr>
          <w:rFonts w:asciiTheme="majorBidi" w:hAnsiTheme="majorBidi" w:cstheme="majorBidi"/>
          <w:color w:val="000000" w:themeColor="text1"/>
          <w:sz w:val="24"/>
          <w:szCs w:val="24"/>
          <w:lang w:val="vi-VN"/>
        </w:rPr>
        <w:t>trong</w:t>
      </w:r>
      <w:r w:rsidR="0701C7CA" w:rsidRPr="00CF181D">
        <w:rPr>
          <w:rFonts w:asciiTheme="majorBidi" w:hAnsiTheme="majorBidi" w:cstheme="majorBidi"/>
          <w:color w:val="000000" w:themeColor="text1"/>
          <w:sz w:val="24"/>
          <w:szCs w:val="24"/>
          <w:lang w:val="vi-VN"/>
        </w:rPr>
        <w:t xml:space="preserve">, </w:t>
      </w:r>
      <w:r w:rsidR="31E7FE81" w:rsidRPr="00CF181D">
        <w:rPr>
          <w:rFonts w:asciiTheme="majorBidi" w:hAnsiTheme="majorBidi" w:cstheme="majorBidi"/>
          <w:color w:val="000000" w:themeColor="text1"/>
          <w:sz w:val="24"/>
          <w:szCs w:val="24"/>
        </w:rPr>
        <w:t xml:space="preserve">HCO3- dự </w:t>
      </w:r>
      <w:proofErr w:type="spellStart"/>
      <w:r w:rsidR="31E7FE81" w:rsidRPr="00CF181D">
        <w:rPr>
          <w:rFonts w:asciiTheme="majorBidi" w:hAnsiTheme="majorBidi" w:cstheme="majorBidi"/>
          <w:color w:val="000000" w:themeColor="text1"/>
          <w:sz w:val="24"/>
          <w:szCs w:val="24"/>
        </w:rPr>
        <w:t>đoán</w:t>
      </w:r>
      <w:proofErr w:type="spellEnd"/>
      <w:r w:rsidR="31E7FE81" w:rsidRPr="00CF181D">
        <w:rPr>
          <w:rFonts w:asciiTheme="majorBidi" w:hAnsiTheme="majorBidi" w:cstheme="majorBidi"/>
          <w:color w:val="000000" w:themeColor="text1"/>
          <w:sz w:val="24"/>
          <w:szCs w:val="24"/>
        </w:rPr>
        <w:t xml:space="preserve">=27.125 mmHg, </w:t>
      </w:r>
      <w:proofErr w:type="spellStart"/>
      <w:r w:rsidR="31E7FE81" w:rsidRPr="00CF181D">
        <w:rPr>
          <w:rFonts w:asciiTheme="majorBidi" w:hAnsiTheme="majorBidi" w:cstheme="majorBidi"/>
          <w:color w:val="000000" w:themeColor="text1"/>
          <w:sz w:val="24"/>
          <w:szCs w:val="24"/>
        </w:rPr>
        <w:t>chênh</w:t>
      </w:r>
      <w:proofErr w:type="spellEnd"/>
      <w:r w:rsidR="31E7FE81" w:rsidRPr="00CF181D">
        <w:rPr>
          <w:rFonts w:asciiTheme="majorBidi" w:hAnsiTheme="majorBidi" w:cstheme="majorBidi"/>
          <w:color w:val="000000" w:themeColor="text1"/>
          <w:sz w:val="24"/>
          <w:szCs w:val="24"/>
        </w:rPr>
        <w:t xml:space="preserve"> với HCO3- </w:t>
      </w:r>
      <w:proofErr w:type="spellStart"/>
      <w:r w:rsidR="31E7FE81" w:rsidRPr="00CF181D">
        <w:rPr>
          <w:rFonts w:asciiTheme="majorBidi" w:hAnsiTheme="majorBidi" w:cstheme="majorBidi"/>
          <w:color w:val="000000" w:themeColor="text1"/>
          <w:sz w:val="24"/>
          <w:szCs w:val="24"/>
        </w:rPr>
        <w:t>thực</w:t>
      </w:r>
      <w:proofErr w:type="spellEnd"/>
      <w:r w:rsidR="31E7FE81" w:rsidRPr="00CF181D">
        <w:rPr>
          <w:rFonts w:asciiTheme="majorBidi" w:hAnsiTheme="majorBidi" w:cstheme="majorBidi"/>
          <w:color w:val="000000" w:themeColor="text1"/>
          <w:sz w:val="24"/>
          <w:szCs w:val="24"/>
        </w:rPr>
        <w:t xml:space="preserve"> (27.1) &lt; 4 mmHg) </w:t>
      </w:r>
      <w:r w:rsidR="6ADF5FC3" w:rsidRPr="00CF181D">
        <w:rPr>
          <w:rFonts w:asciiTheme="majorBidi" w:hAnsiTheme="majorBidi" w:cstheme="majorBidi"/>
          <w:color w:val="000000" w:themeColor="text1"/>
          <w:sz w:val="24"/>
          <w:szCs w:val="24"/>
          <w:lang w:val="vi-VN"/>
        </w:rPr>
        <w:t>,</w:t>
      </w:r>
      <w:r w:rsidR="667C8150" w:rsidRPr="00CF181D">
        <w:rPr>
          <w:rFonts w:asciiTheme="majorBidi" w:hAnsiTheme="majorBidi" w:cstheme="majorBidi"/>
          <w:color w:val="000000" w:themeColor="text1"/>
          <w:sz w:val="24"/>
          <w:szCs w:val="24"/>
          <w:lang w:val="vi-VN"/>
        </w:rPr>
        <w:t xml:space="preserve"> tương thích </w:t>
      </w:r>
      <w:r w:rsidR="1EC019CB" w:rsidRPr="00CF181D">
        <w:rPr>
          <w:rFonts w:asciiTheme="majorBidi" w:hAnsiTheme="majorBidi" w:cstheme="majorBidi"/>
          <w:color w:val="000000" w:themeColor="text1"/>
          <w:sz w:val="24"/>
          <w:szCs w:val="24"/>
          <w:lang w:val="vi-VN"/>
        </w:rPr>
        <w:t>bên ngoài</w:t>
      </w:r>
      <w:r w:rsidR="4BE41661" w:rsidRPr="00CF181D">
        <w:rPr>
          <w:rFonts w:asciiTheme="majorBidi" w:hAnsiTheme="majorBidi" w:cstheme="majorBidi"/>
          <w:color w:val="000000" w:themeColor="text1"/>
          <w:sz w:val="24"/>
          <w:szCs w:val="24"/>
          <w:lang w:val="vi-VN"/>
        </w:rPr>
        <w:t xml:space="preserve">- PaO2 110 </w:t>
      </w:r>
      <w:proofErr w:type="spellStart"/>
      <w:r w:rsidR="4BE41661" w:rsidRPr="00CF181D">
        <w:rPr>
          <w:rFonts w:asciiTheme="majorBidi" w:hAnsiTheme="majorBidi" w:cstheme="majorBidi"/>
          <w:color w:val="000000" w:themeColor="text1"/>
          <w:sz w:val="24"/>
          <w:szCs w:val="24"/>
          <w:lang w:val="vi-VN"/>
        </w:rPr>
        <w:t>mmHg</w:t>
      </w:r>
      <w:proofErr w:type="spellEnd"/>
      <w:r w:rsidR="4BE41661" w:rsidRPr="00CF181D">
        <w:rPr>
          <w:rFonts w:asciiTheme="majorBidi" w:hAnsiTheme="majorBidi" w:cstheme="majorBidi"/>
          <w:color w:val="000000" w:themeColor="text1"/>
          <w:sz w:val="24"/>
          <w:szCs w:val="24"/>
          <w:lang w:val="vi-VN"/>
        </w:rPr>
        <w:t xml:space="preserve"> </w:t>
      </w:r>
      <w:r w:rsidR="2B769684" w:rsidRPr="00CF181D">
        <w:rPr>
          <w:rFonts w:asciiTheme="majorBidi" w:hAnsiTheme="majorBidi" w:cstheme="majorBidi"/>
          <w:color w:val="000000" w:themeColor="text1"/>
          <w:sz w:val="24"/>
          <w:szCs w:val="24"/>
          <w:lang w:val="vi-VN"/>
        </w:rPr>
        <w:t xml:space="preserve">PaO2/FiO2=392 </w:t>
      </w:r>
    </w:p>
    <w:p w14:paraId="0C35FAD1" w14:textId="13F08905" w:rsidR="63BA2EFE" w:rsidRPr="00412155" w:rsidRDefault="00CF181D" w:rsidP="00CF181D">
      <w:pPr>
        <w:spacing w:after="0" w:line="276" w:lineRule="auto"/>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 xml:space="preserve">PaO2 </w:t>
      </w:r>
      <w:proofErr w:type="spellStart"/>
      <w:r w:rsidRPr="00CF181D">
        <w:rPr>
          <w:rFonts w:asciiTheme="majorBidi" w:hAnsiTheme="majorBidi" w:cstheme="majorBidi"/>
          <w:color w:val="000000" w:themeColor="text1"/>
          <w:sz w:val="24"/>
          <w:szCs w:val="24"/>
          <w:lang w:val="vi-VN"/>
        </w:rPr>
        <w:t>110mmHg</w:t>
      </w:r>
      <w:proofErr w:type="spellEnd"/>
      <w:r w:rsidRPr="00CF181D">
        <w:rPr>
          <w:rFonts w:asciiTheme="majorBidi" w:hAnsiTheme="majorBidi" w:cstheme="majorBidi"/>
          <w:color w:val="000000" w:themeColor="text1"/>
          <w:sz w:val="24"/>
          <w:szCs w:val="24"/>
          <w:lang w:val="vi-VN"/>
        </w:rPr>
        <w:t xml:space="preserve"> =&gt;  </w:t>
      </w:r>
      <w:proofErr w:type="spellStart"/>
      <w:r w:rsidRPr="00CF181D">
        <w:rPr>
          <w:rFonts w:asciiTheme="majorBidi" w:hAnsiTheme="majorBidi" w:cstheme="majorBidi"/>
          <w:color w:val="000000" w:themeColor="text1"/>
          <w:sz w:val="24"/>
          <w:szCs w:val="24"/>
          <w:lang w:val="vi-VN"/>
        </w:rPr>
        <w:t>Oxy</w:t>
      </w:r>
      <w:proofErr w:type="spellEnd"/>
      <w:r w:rsidRPr="00CF181D">
        <w:rPr>
          <w:rFonts w:asciiTheme="majorBidi" w:hAnsiTheme="majorBidi" w:cstheme="majorBidi"/>
          <w:color w:val="000000" w:themeColor="text1"/>
          <w:sz w:val="24"/>
          <w:szCs w:val="24"/>
          <w:lang w:val="vi-VN"/>
        </w:rPr>
        <w:t xml:space="preserve"> được bù dư</w:t>
      </w:r>
    </w:p>
    <w:p w14:paraId="7371F361" w14:textId="12871B9B" w:rsidR="63BA2EFE" w:rsidRPr="00412155" w:rsidRDefault="2B769684" w:rsidP="63BA2EFE">
      <w:pPr>
        <w:spacing w:after="0" w:line="276" w:lineRule="auto"/>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 xml:space="preserve">pH 7,55 --&gt; Kiềm </w:t>
      </w:r>
    </w:p>
    <w:p w14:paraId="7F4D0957" w14:textId="13F1469C" w:rsidR="1830399F" w:rsidRPr="00412155" w:rsidRDefault="1830399F" w:rsidP="1830399F">
      <w:pPr>
        <w:spacing w:after="0" w:line="276" w:lineRule="auto"/>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HCO3</w:t>
      </w:r>
      <w:r w:rsidR="7EAD0C2C" w:rsidRPr="00CF181D">
        <w:rPr>
          <w:rFonts w:asciiTheme="majorBidi" w:hAnsiTheme="majorBidi" w:cstheme="majorBidi"/>
          <w:color w:val="000000" w:themeColor="text1"/>
          <w:sz w:val="24"/>
          <w:szCs w:val="24"/>
          <w:lang w:val="vi-VN"/>
        </w:rPr>
        <w:t xml:space="preserve"> 27.1&gt;26</w:t>
      </w:r>
      <w:r w:rsidR="185E6611" w:rsidRPr="00CF181D">
        <w:rPr>
          <w:rFonts w:asciiTheme="majorBidi" w:hAnsiTheme="majorBidi" w:cstheme="majorBidi"/>
          <w:color w:val="000000" w:themeColor="text1"/>
          <w:sz w:val="24"/>
          <w:szCs w:val="24"/>
          <w:lang w:val="vi-VN"/>
        </w:rPr>
        <w:t>;</w:t>
      </w:r>
      <w:r w:rsidR="668B70DB" w:rsidRPr="00CF181D">
        <w:rPr>
          <w:rFonts w:asciiTheme="majorBidi" w:hAnsiTheme="majorBidi" w:cstheme="majorBidi"/>
          <w:color w:val="000000" w:themeColor="text1"/>
          <w:sz w:val="24"/>
          <w:szCs w:val="24"/>
          <w:lang w:val="vi-VN"/>
        </w:rPr>
        <w:t xml:space="preserve"> PaCO2</w:t>
      </w:r>
      <w:r w:rsidR="431B9FEB" w:rsidRPr="00CF181D">
        <w:rPr>
          <w:rFonts w:asciiTheme="majorBidi" w:hAnsiTheme="majorBidi" w:cstheme="majorBidi"/>
          <w:color w:val="000000" w:themeColor="text1"/>
          <w:sz w:val="24"/>
          <w:szCs w:val="24"/>
          <w:lang w:val="vi-VN"/>
        </w:rPr>
        <w:t xml:space="preserve"> 31 &lt;35 trong giới hạn bình thường</w:t>
      </w:r>
      <w:r w:rsidR="7BAB1FC0" w:rsidRPr="00CF181D">
        <w:rPr>
          <w:rFonts w:asciiTheme="majorBidi" w:hAnsiTheme="majorBidi" w:cstheme="majorBidi"/>
          <w:color w:val="000000" w:themeColor="text1"/>
          <w:sz w:val="24"/>
          <w:szCs w:val="24"/>
          <w:lang w:val="vi-VN"/>
        </w:rPr>
        <w:t xml:space="preserve"> </w:t>
      </w:r>
      <w:r w:rsidR="001F7BA1" w:rsidRPr="00CF181D">
        <w:rPr>
          <w:rFonts w:asciiTheme="majorBidi" w:eastAsia="Wingdings" w:hAnsiTheme="majorBidi" w:cstheme="majorBidi"/>
          <w:color w:val="000000" w:themeColor="text1"/>
          <w:sz w:val="24"/>
          <w:szCs w:val="24"/>
        </w:rPr>
        <w:t>à</w:t>
      </w:r>
      <w:r w:rsidR="7BAB1FC0" w:rsidRPr="00CF181D">
        <w:rPr>
          <w:rFonts w:asciiTheme="majorBidi" w:hAnsiTheme="majorBidi" w:cstheme="majorBidi"/>
          <w:color w:val="000000" w:themeColor="text1"/>
          <w:sz w:val="24"/>
          <w:szCs w:val="24"/>
          <w:lang w:val="vi-VN"/>
        </w:rPr>
        <w:t xml:space="preserve"> Có thể có 2 rối loạn kiềm hô hấp và kiềm chuyển hoá </w:t>
      </w:r>
    </w:p>
    <w:p w14:paraId="6A16A14A" w14:textId="030D36DE" w:rsidR="2F68D1CB" w:rsidRPr="00412155" w:rsidRDefault="2F68D1CB" w:rsidP="2F68D1CB">
      <w:pPr>
        <w:spacing w:after="0" w:line="276" w:lineRule="auto"/>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PaC</w:t>
      </w:r>
      <w:r w:rsidR="00051122" w:rsidRPr="00CF181D">
        <w:rPr>
          <w:rFonts w:asciiTheme="majorBidi" w:hAnsiTheme="majorBidi" w:cstheme="majorBidi"/>
          <w:color w:val="000000" w:themeColor="text1"/>
          <w:sz w:val="24"/>
          <w:szCs w:val="24"/>
        </w:rPr>
        <w:t>O</w:t>
      </w:r>
      <w:r w:rsidRPr="00CF181D">
        <w:rPr>
          <w:rFonts w:asciiTheme="majorBidi" w:hAnsiTheme="majorBidi" w:cstheme="majorBidi"/>
          <w:color w:val="000000" w:themeColor="text1"/>
          <w:sz w:val="24"/>
          <w:szCs w:val="24"/>
          <w:lang w:val="vi-VN"/>
        </w:rPr>
        <w:t>2 dự đoán = 0.7x27.1+21 = 39.97 &gt; 31 -&gt; có ki</w:t>
      </w:r>
      <w:r w:rsidR="00051122" w:rsidRPr="00CF181D">
        <w:rPr>
          <w:rFonts w:asciiTheme="majorBidi" w:hAnsiTheme="majorBidi" w:cstheme="majorBidi"/>
          <w:color w:val="000000" w:themeColor="text1"/>
          <w:sz w:val="24"/>
          <w:szCs w:val="24"/>
        </w:rPr>
        <w:t>ề</w:t>
      </w:r>
      <w:r w:rsidRPr="00CF181D">
        <w:rPr>
          <w:rFonts w:asciiTheme="majorBidi" w:hAnsiTheme="majorBidi" w:cstheme="majorBidi"/>
          <w:color w:val="000000" w:themeColor="text1"/>
          <w:sz w:val="24"/>
          <w:szCs w:val="24"/>
          <w:lang w:val="vi-VN"/>
        </w:rPr>
        <w:t>m hô hấp phối hợp</w:t>
      </w:r>
    </w:p>
    <w:p w14:paraId="59041215" w14:textId="2D09BB86" w:rsidR="2F68D1CB" w:rsidRPr="00412155" w:rsidRDefault="2F68D1CB" w:rsidP="2F68D1CB">
      <w:pPr>
        <w:spacing w:after="0" w:line="276" w:lineRule="auto"/>
        <w:jc w:val="both"/>
        <w:rPr>
          <w:rFonts w:asciiTheme="majorBidi" w:hAnsiTheme="majorBidi" w:cstheme="majorBidi"/>
          <w:color w:val="000000" w:themeColor="text1"/>
          <w:sz w:val="24"/>
          <w:szCs w:val="24"/>
          <w:lang w:val="vi-VN"/>
        </w:rPr>
      </w:pPr>
    </w:p>
    <w:p w14:paraId="31C18730" w14:textId="1853B8D2" w:rsidR="00B32004" w:rsidRPr="00412155" w:rsidRDefault="4D5CE7D0" w:rsidP="00DE11A0">
      <w:pPr>
        <w:spacing w:after="0" w:line="276" w:lineRule="auto"/>
        <w:jc w:val="both"/>
        <w:rPr>
          <w:rFonts w:asciiTheme="majorBidi" w:hAnsiTheme="majorBidi" w:cstheme="majorBidi"/>
          <w:color w:val="000000" w:themeColor="text1"/>
          <w:sz w:val="24"/>
          <w:szCs w:val="24"/>
          <w:lang w:val="vi-VN"/>
        </w:rPr>
      </w:pPr>
      <w:r w:rsidRPr="00CF181D">
        <w:rPr>
          <w:rFonts w:asciiTheme="majorBidi" w:hAnsiTheme="majorBidi" w:cstheme="majorBidi"/>
          <w:b/>
          <w:color w:val="000000" w:themeColor="text1"/>
          <w:sz w:val="24"/>
          <w:szCs w:val="24"/>
          <w:lang w:val="vi-VN"/>
        </w:rPr>
        <w:t>Kết luận:</w:t>
      </w:r>
      <w:r w:rsidR="00051122" w:rsidRPr="00CF181D">
        <w:rPr>
          <w:rFonts w:asciiTheme="majorBidi" w:hAnsiTheme="majorBidi" w:cstheme="majorBidi"/>
          <w:b/>
          <w:bCs/>
          <w:color w:val="000000" w:themeColor="text1"/>
          <w:sz w:val="24"/>
          <w:szCs w:val="24"/>
        </w:rPr>
        <w:t xml:space="preserve"> </w:t>
      </w:r>
      <w:r w:rsidR="005417A4">
        <w:rPr>
          <w:rFonts w:asciiTheme="majorBidi" w:hAnsiTheme="majorBidi" w:cstheme="majorBidi"/>
          <w:b/>
          <w:bCs/>
          <w:color w:val="000000" w:themeColor="text1"/>
          <w:sz w:val="24"/>
          <w:szCs w:val="24"/>
        </w:rPr>
        <w:t xml:space="preserve">o2 </w:t>
      </w:r>
      <w:proofErr w:type="spellStart"/>
      <w:r w:rsidR="005417A4">
        <w:rPr>
          <w:rFonts w:asciiTheme="majorBidi" w:hAnsiTheme="majorBidi" w:cstheme="majorBidi"/>
          <w:b/>
          <w:bCs/>
          <w:color w:val="000000" w:themeColor="text1"/>
          <w:sz w:val="24"/>
          <w:szCs w:val="24"/>
        </w:rPr>
        <w:t>máu</w:t>
      </w:r>
      <w:proofErr w:type="spellEnd"/>
      <w:r w:rsidR="005417A4">
        <w:rPr>
          <w:rFonts w:asciiTheme="majorBidi" w:hAnsiTheme="majorBidi" w:cstheme="majorBidi"/>
          <w:b/>
          <w:bCs/>
          <w:color w:val="000000" w:themeColor="text1"/>
          <w:sz w:val="24"/>
          <w:szCs w:val="24"/>
        </w:rPr>
        <w:t xml:space="preserve"> </w:t>
      </w:r>
      <w:proofErr w:type="spellStart"/>
      <w:r w:rsidR="005417A4">
        <w:rPr>
          <w:rFonts w:asciiTheme="majorBidi" w:hAnsiTheme="majorBidi" w:cstheme="majorBidi"/>
          <w:b/>
          <w:bCs/>
          <w:color w:val="000000" w:themeColor="text1"/>
          <w:sz w:val="24"/>
          <w:szCs w:val="24"/>
        </w:rPr>
        <w:t>giảm</w:t>
      </w:r>
      <w:proofErr w:type="spellEnd"/>
      <w:r w:rsidR="005417A4">
        <w:rPr>
          <w:rFonts w:asciiTheme="majorBidi" w:hAnsiTheme="majorBidi" w:cstheme="majorBidi"/>
          <w:b/>
          <w:bCs/>
          <w:color w:val="000000" w:themeColor="text1"/>
          <w:sz w:val="24"/>
          <w:szCs w:val="24"/>
        </w:rPr>
        <w:t xml:space="preserve"> </w:t>
      </w:r>
      <w:proofErr w:type="spellStart"/>
      <w:r w:rsidR="005417A4">
        <w:rPr>
          <w:rFonts w:asciiTheme="majorBidi" w:hAnsiTheme="majorBidi" w:cstheme="majorBidi"/>
          <w:b/>
          <w:bCs/>
          <w:color w:val="000000" w:themeColor="text1"/>
          <w:sz w:val="24"/>
          <w:szCs w:val="24"/>
        </w:rPr>
        <w:t>bù</w:t>
      </w:r>
      <w:proofErr w:type="spellEnd"/>
      <w:r w:rsidR="005417A4">
        <w:rPr>
          <w:rFonts w:asciiTheme="majorBidi" w:hAnsiTheme="majorBidi" w:cstheme="majorBidi"/>
          <w:b/>
          <w:bCs/>
          <w:color w:val="000000" w:themeColor="text1"/>
          <w:sz w:val="24"/>
          <w:szCs w:val="24"/>
        </w:rPr>
        <w:t xml:space="preserve"> </w:t>
      </w:r>
      <w:proofErr w:type="spellStart"/>
      <w:r w:rsidR="005417A4">
        <w:rPr>
          <w:rFonts w:asciiTheme="majorBidi" w:hAnsiTheme="majorBidi" w:cstheme="majorBidi"/>
          <w:b/>
          <w:bCs/>
          <w:color w:val="000000" w:themeColor="text1"/>
          <w:sz w:val="24"/>
          <w:szCs w:val="24"/>
        </w:rPr>
        <w:t>trừ</w:t>
      </w:r>
      <w:proofErr w:type="spellEnd"/>
      <w:r w:rsidR="005417A4">
        <w:rPr>
          <w:rFonts w:asciiTheme="majorBidi" w:hAnsiTheme="majorBidi" w:cstheme="majorBidi"/>
          <w:b/>
          <w:bCs/>
          <w:color w:val="000000" w:themeColor="text1"/>
          <w:sz w:val="24"/>
          <w:szCs w:val="24"/>
        </w:rPr>
        <w:t xml:space="preserve"> </w:t>
      </w:r>
      <w:proofErr w:type="spellStart"/>
      <w:r w:rsidR="005417A4">
        <w:rPr>
          <w:rFonts w:asciiTheme="majorBidi" w:hAnsiTheme="majorBidi" w:cstheme="majorBidi"/>
          <w:b/>
          <w:bCs/>
          <w:color w:val="000000" w:themeColor="text1"/>
          <w:sz w:val="24"/>
          <w:szCs w:val="24"/>
        </w:rPr>
        <w:t>quá</w:t>
      </w:r>
      <w:proofErr w:type="spellEnd"/>
      <w:r w:rsidR="005417A4">
        <w:rPr>
          <w:rFonts w:asciiTheme="majorBidi" w:hAnsiTheme="majorBidi" w:cstheme="majorBidi"/>
          <w:b/>
          <w:bCs/>
          <w:color w:val="000000" w:themeColor="text1"/>
          <w:sz w:val="24"/>
          <w:szCs w:val="24"/>
        </w:rPr>
        <w:t xml:space="preserve"> mức, hạ </w:t>
      </w:r>
      <w:proofErr w:type="spellStart"/>
      <w:r w:rsidR="005417A4">
        <w:rPr>
          <w:rFonts w:asciiTheme="majorBidi" w:hAnsiTheme="majorBidi" w:cstheme="majorBidi"/>
          <w:b/>
          <w:bCs/>
          <w:color w:val="000000" w:themeColor="text1"/>
          <w:sz w:val="24"/>
          <w:szCs w:val="24"/>
        </w:rPr>
        <w:t>oxy</w:t>
      </w:r>
      <w:proofErr w:type="spellEnd"/>
      <w:r w:rsidR="005417A4">
        <w:rPr>
          <w:rFonts w:asciiTheme="majorBidi" w:hAnsiTheme="majorBidi" w:cstheme="majorBidi"/>
          <w:b/>
          <w:bCs/>
          <w:color w:val="000000" w:themeColor="text1"/>
          <w:sz w:val="24"/>
          <w:szCs w:val="24"/>
        </w:rPr>
        <w:t xml:space="preserve"> cannula 1l/p, </w:t>
      </w:r>
      <w:r w:rsidRPr="00CF181D">
        <w:rPr>
          <w:rFonts w:asciiTheme="majorBidi" w:hAnsiTheme="majorBidi" w:cstheme="majorBidi"/>
          <w:color w:val="000000" w:themeColor="text1"/>
          <w:sz w:val="24"/>
          <w:szCs w:val="24"/>
          <w:lang w:val="vi-VN"/>
        </w:rPr>
        <w:t xml:space="preserve">Kiềm hô hấp nghĩ do viêm phổi </w:t>
      </w:r>
      <w:r w:rsidR="005417A4">
        <w:rPr>
          <w:rFonts w:asciiTheme="majorBidi" w:hAnsiTheme="majorBidi" w:cstheme="majorBidi"/>
          <w:color w:val="000000" w:themeColor="text1"/>
          <w:sz w:val="24"/>
          <w:szCs w:val="24"/>
          <w:lang w:val="vi-VN"/>
        </w:rPr>
        <w:t>có tình trạng thở nhanh</w:t>
      </w:r>
      <w:r w:rsidRPr="00CF181D">
        <w:rPr>
          <w:rFonts w:asciiTheme="majorBidi" w:hAnsiTheme="majorBidi" w:cstheme="majorBidi"/>
          <w:color w:val="000000" w:themeColor="text1"/>
          <w:sz w:val="24"/>
          <w:szCs w:val="24"/>
          <w:lang w:val="vi-VN"/>
        </w:rPr>
        <w:t xml:space="preserve"> , kiềm chuyển hoá nghĩ do bệnh cảnh nôn ói nhiều </w:t>
      </w:r>
      <w:r w:rsidR="00B32004" w:rsidRPr="00CF181D">
        <w:rPr>
          <w:rFonts w:asciiTheme="majorBidi" w:hAnsiTheme="majorBidi" w:cstheme="majorBidi"/>
          <w:color w:val="000000" w:themeColor="text1"/>
          <w:sz w:val="24"/>
          <w:szCs w:val="24"/>
          <w:lang w:val="vi-VN"/>
        </w:rPr>
        <w:br w:type="page"/>
      </w:r>
    </w:p>
    <w:p w14:paraId="7BA9F10D" w14:textId="3074E599" w:rsidR="004827A9" w:rsidRPr="00412155" w:rsidRDefault="004827A9" w:rsidP="00537745">
      <w:pPr>
        <w:pStyle w:val="ListParagraph"/>
        <w:numPr>
          <w:ilvl w:val="1"/>
          <w:numId w:val="1"/>
        </w:numPr>
        <w:spacing w:after="0" w:line="276" w:lineRule="auto"/>
        <w:ind w:left="709" w:hanging="283"/>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lang w:val="vi-VN"/>
        </w:rPr>
        <w:t>X-quang ngực thẳng</w:t>
      </w:r>
      <w:r w:rsidR="00E70D48" w:rsidRPr="00CF181D">
        <w:rPr>
          <w:rFonts w:asciiTheme="majorBidi" w:hAnsiTheme="majorBidi" w:cstheme="majorBidi"/>
          <w:color w:val="000000" w:themeColor="text1"/>
          <w:sz w:val="24"/>
          <w:szCs w:val="24"/>
        </w:rPr>
        <w:t xml:space="preserve"> (17h02 20/06/2022)</w:t>
      </w:r>
    </w:p>
    <w:p w14:paraId="3AAAE174" w14:textId="177D7DF9" w:rsidR="694C88C9" w:rsidRPr="00412155" w:rsidRDefault="7FED83FE" w:rsidP="694C88C9">
      <w:pPr>
        <w:pStyle w:val="ListParagraph"/>
        <w:spacing w:after="0" w:line="276" w:lineRule="auto"/>
        <w:ind w:left="709"/>
        <w:jc w:val="center"/>
        <w:rPr>
          <w:rFonts w:asciiTheme="majorBidi" w:hAnsiTheme="majorBidi" w:cstheme="majorBidi"/>
        </w:rPr>
      </w:pPr>
      <w:r>
        <w:rPr>
          <w:noProof/>
        </w:rPr>
        <w:drawing>
          <wp:inline distT="0" distB="0" distL="0" distR="0" wp14:anchorId="61070411" wp14:editId="6704F744">
            <wp:extent cx="4381500" cy="4572000"/>
            <wp:effectExtent l="0" t="0" r="0" b="0"/>
            <wp:docPr id="278552977" name="Picture 27855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52977"/>
                    <pic:cNvPicPr/>
                  </pic:nvPicPr>
                  <pic:blipFill>
                    <a:blip r:embed="rId11">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8D3162A" w14:textId="74DCB8D1" w:rsidR="78BFFDD1" w:rsidRPr="00412155" w:rsidRDefault="004261C2" w:rsidP="20E73F8E">
      <w:pPr>
        <w:pStyle w:val="ListParagraph"/>
        <w:spacing w:after="0" w:line="276" w:lineRule="auto"/>
        <w:ind w:left="709"/>
        <w:jc w:val="both"/>
        <w:rPr>
          <w:rFonts w:asciiTheme="majorBidi" w:hAnsiTheme="majorBidi" w:cstheme="majorBidi"/>
          <w:b/>
          <w:sz w:val="24"/>
          <w:szCs w:val="24"/>
          <w:lang w:val="vi-VN"/>
        </w:rPr>
      </w:pPr>
      <w:r w:rsidRPr="00CF181D">
        <w:rPr>
          <w:rFonts w:asciiTheme="majorBidi" w:hAnsiTheme="majorBidi" w:cstheme="majorBidi"/>
          <w:sz w:val="24"/>
          <w:szCs w:val="24"/>
        </w:rPr>
        <w:t>T</w:t>
      </w:r>
      <w:r w:rsidR="0D8A9D10" w:rsidRPr="00CF181D">
        <w:rPr>
          <w:rFonts w:asciiTheme="majorBidi" w:hAnsiTheme="majorBidi" w:cstheme="majorBidi"/>
          <w:sz w:val="24"/>
          <w:szCs w:val="24"/>
          <w:lang w:val="vi-VN"/>
        </w:rPr>
        <w:t xml:space="preserve">hấy được </w:t>
      </w:r>
      <w:r w:rsidR="5DFB2102" w:rsidRPr="00CF181D">
        <w:rPr>
          <w:rFonts w:asciiTheme="majorBidi" w:hAnsiTheme="majorBidi" w:cstheme="majorBidi"/>
          <w:sz w:val="24"/>
          <w:szCs w:val="24"/>
          <w:lang w:val="vi-VN"/>
        </w:rPr>
        <w:t>toàn</w:t>
      </w:r>
      <w:r w:rsidR="12C02893" w:rsidRPr="00CF181D">
        <w:rPr>
          <w:rFonts w:asciiTheme="majorBidi" w:hAnsiTheme="majorBidi" w:cstheme="majorBidi"/>
          <w:sz w:val="24"/>
          <w:szCs w:val="24"/>
          <w:lang w:val="vi-VN"/>
        </w:rPr>
        <w:t xml:space="preserve"> bộ khí quản và đáy </w:t>
      </w:r>
      <w:r w:rsidR="514D284C" w:rsidRPr="00CF181D">
        <w:rPr>
          <w:rFonts w:asciiTheme="majorBidi" w:hAnsiTheme="majorBidi" w:cstheme="majorBidi"/>
          <w:sz w:val="24"/>
          <w:szCs w:val="24"/>
          <w:lang w:val="vi-VN"/>
        </w:rPr>
        <w:t>phổi</w:t>
      </w:r>
    </w:p>
    <w:p w14:paraId="154138B5" w14:textId="337266F2" w:rsidR="78BFFDD1" w:rsidRPr="00412155" w:rsidRDefault="69AA9E16" w:rsidP="460A1003">
      <w:pPr>
        <w:pStyle w:val="ListParagraph"/>
        <w:spacing w:after="0" w:line="276" w:lineRule="auto"/>
        <w:ind w:left="709"/>
        <w:jc w:val="both"/>
        <w:rPr>
          <w:rFonts w:asciiTheme="majorBidi" w:hAnsiTheme="majorBidi" w:cstheme="majorBidi"/>
          <w:sz w:val="24"/>
          <w:szCs w:val="24"/>
          <w:lang w:val="vi-VN"/>
        </w:rPr>
      </w:pPr>
      <w:r w:rsidRPr="00CF181D">
        <w:rPr>
          <w:rFonts w:asciiTheme="majorBidi" w:hAnsiTheme="majorBidi" w:cstheme="majorBidi"/>
          <w:sz w:val="24"/>
          <w:szCs w:val="24"/>
          <w:lang w:val="vi-VN"/>
        </w:rPr>
        <w:t xml:space="preserve">Thế </w:t>
      </w:r>
      <w:r w:rsidR="0820F0CE" w:rsidRPr="00CF181D">
        <w:rPr>
          <w:rFonts w:asciiTheme="majorBidi" w:hAnsiTheme="majorBidi" w:cstheme="majorBidi"/>
          <w:sz w:val="24"/>
          <w:szCs w:val="24"/>
          <w:lang w:val="vi-VN"/>
        </w:rPr>
        <w:t xml:space="preserve">thẳng, đứng </w:t>
      </w:r>
      <w:r w:rsidR="0A8224DF" w:rsidRPr="00CF181D">
        <w:rPr>
          <w:rFonts w:asciiTheme="majorBidi" w:hAnsiTheme="majorBidi" w:cstheme="majorBidi"/>
          <w:sz w:val="24"/>
          <w:szCs w:val="24"/>
          <w:lang w:val="vi-VN"/>
        </w:rPr>
        <w:t>, PA</w:t>
      </w:r>
      <w:r w:rsidR="44BABE75" w:rsidRPr="00CF181D">
        <w:rPr>
          <w:rFonts w:asciiTheme="majorBidi" w:hAnsiTheme="majorBidi" w:cstheme="majorBidi"/>
          <w:sz w:val="24"/>
          <w:szCs w:val="24"/>
          <w:lang w:val="vi-VN"/>
        </w:rPr>
        <w:t xml:space="preserve">; </w:t>
      </w:r>
      <w:r w:rsidR="20C4F11E" w:rsidRPr="00CF181D">
        <w:rPr>
          <w:rFonts w:asciiTheme="majorBidi" w:hAnsiTheme="majorBidi" w:cstheme="majorBidi"/>
          <w:sz w:val="24"/>
          <w:szCs w:val="24"/>
          <w:lang w:val="vi-VN"/>
        </w:rPr>
        <w:t>xoay</w:t>
      </w:r>
      <w:r w:rsidR="3E2EF0F8" w:rsidRPr="00CF181D">
        <w:rPr>
          <w:rFonts w:asciiTheme="majorBidi" w:hAnsiTheme="majorBidi" w:cstheme="majorBidi"/>
          <w:sz w:val="24"/>
          <w:szCs w:val="24"/>
          <w:lang w:val="vi-VN"/>
        </w:rPr>
        <w:t xml:space="preserve"> phải  </w:t>
      </w:r>
      <w:r w:rsidR="20C4F11E" w:rsidRPr="00CF181D">
        <w:rPr>
          <w:rFonts w:asciiTheme="majorBidi" w:hAnsiTheme="majorBidi" w:cstheme="majorBidi"/>
          <w:sz w:val="24"/>
          <w:szCs w:val="24"/>
          <w:lang w:val="vi-VN"/>
        </w:rPr>
        <w:t>ít</w:t>
      </w:r>
      <w:r w:rsidR="4FEDC9DC" w:rsidRPr="00CF181D">
        <w:rPr>
          <w:rFonts w:asciiTheme="majorBidi" w:hAnsiTheme="majorBidi" w:cstheme="majorBidi"/>
          <w:sz w:val="24"/>
          <w:szCs w:val="24"/>
          <w:lang w:val="vi-VN"/>
        </w:rPr>
        <w:t>;</w:t>
      </w:r>
      <w:r w:rsidR="6FE19A93" w:rsidRPr="00CF181D">
        <w:rPr>
          <w:rFonts w:asciiTheme="majorBidi" w:hAnsiTheme="majorBidi" w:cstheme="majorBidi"/>
          <w:sz w:val="24"/>
          <w:szCs w:val="24"/>
          <w:lang w:val="vi-VN"/>
        </w:rPr>
        <w:t xml:space="preserve"> </w:t>
      </w:r>
      <w:r w:rsidR="3DF0EA75" w:rsidRPr="00CF181D">
        <w:rPr>
          <w:rFonts w:asciiTheme="majorBidi" w:hAnsiTheme="majorBidi" w:cstheme="majorBidi"/>
          <w:sz w:val="24"/>
          <w:szCs w:val="24"/>
          <w:lang w:val="vi-VN"/>
        </w:rPr>
        <w:t xml:space="preserve">tia mềm; </w:t>
      </w:r>
      <w:r w:rsidR="30F6A4C2" w:rsidRPr="00CF181D">
        <w:rPr>
          <w:rFonts w:asciiTheme="majorBidi" w:hAnsiTheme="majorBidi" w:cstheme="majorBidi"/>
          <w:sz w:val="24"/>
          <w:szCs w:val="24"/>
          <w:lang w:val="vi-VN"/>
        </w:rPr>
        <w:t xml:space="preserve">hít không đủ sâu </w:t>
      </w:r>
    </w:p>
    <w:p w14:paraId="636323C5" w14:textId="703CBF90" w:rsidR="5CD48D46" w:rsidRPr="00412155" w:rsidRDefault="2307E699" w:rsidP="5CD48D46">
      <w:pPr>
        <w:pStyle w:val="ListParagraph"/>
        <w:spacing w:after="0" w:line="276" w:lineRule="auto"/>
        <w:ind w:left="709"/>
        <w:jc w:val="both"/>
        <w:rPr>
          <w:rFonts w:asciiTheme="majorBidi" w:hAnsiTheme="majorBidi" w:cstheme="majorBidi"/>
          <w:sz w:val="24"/>
          <w:szCs w:val="24"/>
          <w:lang w:val="vi-VN"/>
        </w:rPr>
      </w:pPr>
      <w:r w:rsidRPr="00CF181D">
        <w:rPr>
          <w:rFonts w:asciiTheme="majorBidi" w:hAnsiTheme="majorBidi" w:cstheme="majorBidi"/>
          <w:sz w:val="24"/>
          <w:szCs w:val="24"/>
          <w:lang w:val="vi-VN"/>
        </w:rPr>
        <w:t>Mô</w:t>
      </w:r>
      <w:r w:rsidR="692264D5" w:rsidRPr="00CF181D">
        <w:rPr>
          <w:rFonts w:asciiTheme="majorBidi" w:hAnsiTheme="majorBidi" w:cstheme="majorBidi"/>
          <w:sz w:val="24"/>
          <w:szCs w:val="24"/>
          <w:lang w:val="vi-VN"/>
        </w:rPr>
        <w:t xml:space="preserve"> mềm, khung xương không bất</w:t>
      </w:r>
      <w:r w:rsidR="50727BEB" w:rsidRPr="00CF181D">
        <w:rPr>
          <w:rFonts w:asciiTheme="majorBidi" w:hAnsiTheme="majorBidi" w:cstheme="majorBidi"/>
          <w:sz w:val="24"/>
          <w:szCs w:val="24"/>
          <w:lang w:val="vi-VN"/>
        </w:rPr>
        <w:t xml:space="preserve"> thường</w:t>
      </w:r>
    </w:p>
    <w:p w14:paraId="0DF73D4A" w14:textId="016042EC" w:rsidR="0010D4F0" w:rsidRPr="00412155" w:rsidRDefault="0010D4F0" w:rsidP="4B9AADA9">
      <w:pPr>
        <w:pStyle w:val="ListParagraph"/>
        <w:spacing w:after="0" w:line="276" w:lineRule="auto"/>
        <w:ind w:left="709"/>
        <w:jc w:val="both"/>
        <w:rPr>
          <w:rFonts w:asciiTheme="majorBidi" w:hAnsiTheme="majorBidi" w:cstheme="majorBidi"/>
          <w:sz w:val="24"/>
          <w:szCs w:val="24"/>
          <w:lang w:val="vi-VN"/>
        </w:rPr>
      </w:pPr>
      <w:r w:rsidRPr="00CF181D">
        <w:rPr>
          <w:rFonts w:asciiTheme="majorBidi" w:hAnsiTheme="majorBidi" w:cstheme="majorBidi"/>
          <w:sz w:val="24"/>
          <w:szCs w:val="24"/>
          <w:lang w:val="vi-VN"/>
        </w:rPr>
        <w:t xml:space="preserve">Khí quản lệch phải , góc </w:t>
      </w:r>
      <w:proofErr w:type="spellStart"/>
      <w:r w:rsidRPr="00CF181D">
        <w:rPr>
          <w:rFonts w:asciiTheme="majorBidi" w:hAnsiTheme="majorBidi" w:cstheme="majorBidi"/>
          <w:sz w:val="24"/>
          <w:szCs w:val="24"/>
          <w:lang w:val="vi-VN"/>
        </w:rPr>
        <w:t>carina</w:t>
      </w:r>
      <w:proofErr w:type="spellEnd"/>
      <w:r w:rsidRPr="00CF181D">
        <w:rPr>
          <w:rFonts w:asciiTheme="majorBidi" w:hAnsiTheme="majorBidi" w:cstheme="majorBidi"/>
          <w:sz w:val="24"/>
          <w:szCs w:val="24"/>
          <w:lang w:val="vi-VN"/>
        </w:rPr>
        <w:t xml:space="preserve"> bình thường</w:t>
      </w:r>
    </w:p>
    <w:p w14:paraId="7A0908FA" w14:textId="11BAC227" w:rsidR="437EC1FD" w:rsidRPr="00412155" w:rsidRDefault="2D750413" w:rsidP="437EC1FD">
      <w:pPr>
        <w:pStyle w:val="ListParagraph"/>
        <w:spacing w:after="0" w:line="276" w:lineRule="auto"/>
        <w:ind w:left="709"/>
        <w:jc w:val="both"/>
        <w:rPr>
          <w:rFonts w:asciiTheme="majorBidi" w:hAnsiTheme="majorBidi" w:cstheme="majorBidi"/>
          <w:sz w:val="24"/>
          <w:szCs w:val="24"/>
          <w:lang w:val="vi-VN"/>
        </w:rPr>
      </w:pPr>
      <w:r w:rsidRPr="00CF181D">
        <w:rPr>
          <w:rFonts w:asciiTheme="majorBidi" w:hAnsiTheme="majorBidi" w:cstheme="majorBidi"/>
          <w:sz w:val="24"/>
          <w:szCs w:val="24"/>
          <w:lang w:val="vi-VN"/>
        </w:rPr>
        <w:t xml:space="preserve">Vòm hoành phải cao hơn trái </w:t>
      </w:r>
    </w:p>
    <w:p w14:paraId="54AB8D47" w14:textId="63141F6A" w:rsidR="1CD68602" w:rsidRPr="00412155" w:rsidRDefault="4CD88998" w:rsidP="00D04E46">
      <w:pPr>
        <w:pStyle w:val="ListParagraph"/>
        <w:spacing w:after="0" w:line="276" w:lineRule="auto"/>
        <w:ind w:left="709"/>
        <w:rPr>
          <w:rFonts w:asciiTheme="majorBidi" w:hAnsiTheme="majorBidi" w:cstheme="majorBidi"/>
          <w:sz w:val="24"/>
          <w:szCs w:val="24"/>
          <w:lang w:val="vi-VN"/>
        </w:rPr>
      </w:pPr>
      <w:r w:rsidRPr="00CF181D">
        <w:rPr>
          <w:rFonts w:asciiTheme="majorBidi" w:hAnsiTheme="majorBidi" w:cstheme="majorBidi"/>
          <w:sz w:val="24"/>
          <w:szCs w:val="24"/>
          <w:lang w:val="vi-VN"/>
        </w:rPr>
        <w:t xml:space="preserve">Nhu mô phổi: </w:t>
      </w:r>
      <w:r>
        <w:br/>
      </w:r>
      <w:r w:rsidR="787DDFEA" w:rsidRPr="00CF181D">
        <w:rPr>
          <w:rFonts w:asciiTheme="majorBidi" w:hAnsiTheme="majorBidi" w:cstheme="majorBidi"/>
          <w:sz w:val="24"/>
          <w:szCs w:val="24"/>
        </w:rPr>
        <w:t xml:space="preserve">- </w:t>
      </w:r>
      <w:r w:rsidRPr="00CF181D">
        <w:rPr>
          <w:rFonts w:asciiTheme="majorBidi" w:hAnsiTheme="majorBidi" w:cstheme="majorBidi"/>
          <w:sz w:val="24"/>
          <w:szCs w:val="24"/>
          <w:lang w:val="vi-VN"/>
        </w:rPr>
        <w:t xml:space="preserve">Tổn thương dạng lưới đáy phổi trái , không xoá bờ tim , không kéo đẩy trung thất , không phản ứng màng phổi </w:t>
      </w:r>
    </w:p>
    <w:p w14:paraId="18391F54" w14:textId="180BFCB5" w:rsidR="75B62F72" w:rsidRPr="00412155" w:rsidRDefault="1D1523FD" w:rsidP="75B62F72">
      <w:pPr>
        <w:pStyle w:val="ListParagraph"/>
        <w:spacing w:after="0" w:line="276" w:lineRule="auto"/>
        <w:ind w:left="709"/>
        <w:jc w:val="both"/>
        <w:rPr>
          <w:rFonts w:asciiTheme="majorBidi" w:hAnsiTheme="majorBidi" w:cstheme="majorBidi"/>
          <w:sz w:val="24"/>
          <w:szCs w:val="24"/>
          <w:lang w:val="vi-VN"/>
        </w:rPr>
      </w:pPr>
      <w:r w:rsidRPr="00CF181D">
        <w:rPr>
          <w:rFonts w:asciiTheme="majorBidi" w:hAnsiTheme="majorBidi" w:cstheme="majorBidi"/>
          <w:sz w:val="24"/>
          <w:szCs w:val="24"/>
          <w:lang w:val="vi-VN"/>
        </w:rPr>
        <w:t>Tuần hoàn phổi</w:t>
      </w:r>
      <w:r w:rsidR="766BB911" w:rsidRPr="00CF181D">
        <w:rPr>
          <w:rFonts w:asciiTheme="majorBidi" w:hAnsiTheme="majorBidi" w:cstheme="majorBidi"/>
          <w:sz w:val="24"/>
          <w:szCs w:val="24"/>
          <w:lang w:val="vi-VN"/>
        </w:rPr>
        <w:t xml:space="preserve"> </w:t>
      </w:r>
      <w:r w:rsidR="4AAB1504" w:rsidRPr="00CF181D">
        <w:rPr>
          <w:rFonts w:asciiTheme="majorBidi" w:hAnsiTheme="majorBidi" w:cstheme="majorBidi"/>
          <w:sz w:val="24"/>
          <w:szCs w:val="24"/>
          <w:lang w:val="vi-VN"/>
        </w:rPr>
        <w:t xml:space="preserve">bình </w:t>
      </w:r>
      <w:r w:rsidR="46C57287" w:rsidRPr="00CF181D">
        <w:rPr>
          <w:rFonts w:asciiTheme="majorBidi" w:hAnsiTheme="majorBidi" w:cstheme="majorBidi"/>
          <w:sz w:val="24"/>
          <w:szCs w:val="24"/>
          <w:lang w:val="vi-VN"/>
        </w:rPr>
        <w:t>thường</w:t>
      </w:r>
    </w:p>
    <w:p w14:paraId="77684622" w14:textId="3D3951C1" w:rsidR="174BC4D8" w:rsidRPr="00412155" w:rsidRDefault="1A192BDE" w:rsidP="174BC4D8">
      <w:pPr>
        <w:pStyle w:val="ListParagraph"/>
        <w:spacing w:after="0" w:line="276" w:lineRule="auto"/>
        <w:ind w:left="709"/>
        <w:jc w:val="both"/>
        <w:rPr>
          <w:rFonts w:asciiTheme="majorBidi" w:hAnsiTheme="majorBidi" w:cstheme="majorBidi"/>
          <w:sz w:val="24"/>
          <w:szCs w:val="24"/>
          <w:lang w:val="vi-VN"/>
        </w:rPr>
      </w:pPr>
      <w:r w:rsidRPr="00CF181D">
        <w:rPr>
          <w:rFonts w:asciiTheme="majorBidi" w:hAnsiTheme="majorBidi" w:cstheme="majorBidi"/>
          <w:sz w:val="24"/>
          <w:szCs w:val="24"/>
          <w:lang w:val="vi-VN"/>
        </w:rPr>
        <w:t xml:space="preserve">Bóng tim </w:t>
      </w:r>
      <w:r w:rsidR="5A73F0AD" w:rsidRPr="00CF181D">
        <w:rPr>
          <w:rFonts w:asciiTheme="majorBidi" w:hAnsiTheme="majorBidi" w:cstheme="majorBidi"/>
          <w:sz w:val="24"/>
          <w:szCs w:val="24"/>
          <w:lang w:val="vi-VN"/>
        </w:rPr>
        <w:t>không to</w:t>
      </w:r>
    </w:p>
    <w:p w14:paraId="6AD3994C" w14:textId="73535DD2" w:rsidR="5A73F0AD" w:rsidRPr="00412155" w:rsidRDefault="2F0F0E0C" w:rsidP="5A73F0AD">
      <w:pPr>
        <w:pStyle w:val="ListParagraph"/>
        <w:spacing w:after="0" w:line="276" w:lineRule="auto"/>
        <w:ind w:left="709"/>
        <w:jc w:val="both"/>
        <w:rPr>
          <w:rFonts w:asciiTheme="majorBidi" w:hAnsiTheme="majorBidi" w:cstheme="majorBidi"/>
          <w:sz w:val="24"/>
          <w:szCs w:val="24"/>
          <w:lang w:val="vi-VN"/>
        </w:rPr>
      </w:pPr>
      <w:r w:rsidRPr="00CF181D">
        <w:rPr>
          <w:rFonts w:asciiTheme="majorBidi" w:hAnsiTheme="majorBidi" w:cstheme="majorBidi"/>
          <w:sz w:val="24"/>
          <w:szCs w:val="24"/>
          <w:lang w:val="vi-VN"/>
        </w:rPr>
        <w:t xml:space="preserve">Cung động mạch chủ đóng vôi </w:t>
      </w:r>
    </w:p>
    <w:p w14:paraId="4D15093E" w14:textId="3F41E1E7" w:rsidR="7852D955" w:rsidRPr="00412155" w:rsidRDefault="7852D955" w:rsidP="7852D955">
      <w:pPr>
        <w:pStyle w:val="ListParagraph"/>
        <w:spacing w:after="0" w:line="276" w:lineRule="auto"/>
        <w:ind w:left="709"/>
        <w:jc w:val="both"/>
        <w:rPr>
          <w:rFonts w:asciiTheme="majorBidi" w:hAnsiTheme="majorBidi" w:cstheme="majorBidi"/>
          <w:sz w:val="24"/>
          <w:szCs w:val="24"/>
          <w:lang w:val="vi-VN"/>
        </w:rPr>
      </w:pPr>
      <w:r w:rsidRPr="00CF181D">
        <w:rPr>
          <w:rFonts w:asciiTheme="majorBidi" w:hAnsiTheme="majorBidi" w:cstheme="majorBidi"/>
          <w:sz w:val="24"/>
          <w:szCs w:val="24"/>
          <w:lang w:val="vi-VN"/>
        </w:rPr>
        <w:t>Trung thất</w:t>
      </w:r>
      <w:r w:rsidR="08F28657" w:rsidRPr="00CF181D">
        <w:rPr>
          <w:rFonts w:asciiTheme="majorBidi" w:hAnsiTheme="majorBidi" w:cstheme="majorBidi"/>
          <w:sz w:val="24"/>
          <w:szCs w:val="24"/>
          <w:lang w:val="vi-VN"/>
        </w:rPr>
        <w:t xml:space="preserve"> không dãn rộng</w:t>
      </w:r>
    </w:p>
    <w:p w14:paraId="6A6BA8A7" w14:textId="699151BA" w:rsidR="526C05F6" w:rsidRPr="00412155" w:rsidRDefault="526C05F6" w:rsidP="66CB8BFF">
      <w:pPr>
        <w:pStyle w:val="ListParagraph"/>
        <w:spacing w:after="0" w:line="276" w:lineRule="auto"/>
        <w:ind w:left="0"/>
        <w:jc w:val="both"/>
        <w:rPr>
          <w:rFonts w:asciiTheme="majorBidi" w:hAnsiTheme="majorBidi" w:cstheme="majorBidi"/>
          <w:b/>
          <w:sz w:val="24"/>
          <w:szCs w:val="24"/>
          <w:lang w:val="vi-VN"/>
        </w:rPr>
      </w:pPr>
    </w:p>
    <w:p w14:paraId="1D414A1B" w14:textId="153223D4" w:rsidR="00CF3424" w:rsidRPr="00412155" w:rsidRDefault="402A2FA0" w:rsidP="00B759D4">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b/>
          <w:sz w:val="24"/>
          <w:szCs w:val="24"/>
          <w:lang w:val="vi-VN"/>
        </w:rPr>
        <w:t xml:space="preserve">Kết </w:t>
      </w:r>
      <w:r w:rsidR="0737FDF3" w:rsidRPr="00CF181D">
        <w:rPr>
          <w:rFonts w:asciiTheme="majorBidi" w:hAnsiTheme="majorBidi" w:cstheme="majorBidi"/>
          <w:b/>
          <w:sz w:val="24"/>
          <w:szCs w:val="24"/>
          <w:lang w:val="vi-VN"/>
        </w:rPr>
        <w:t>luận</w:t>
      </w:r>
      <w:r w:rsidR="0737FDF3" w:rsidRPr="00CF181D">
        <w:rPr>
          <w:rFonts w:asciiTheme="majorBidi" w:hAnsiTheme="majorBidi" w:cstheme="majorBidi"/>
          <w:sz w:val="24"/>
          <w:szCs w:val="24"/>
          <w:lang w:val="vi-VN"/>
        </w:rPr>
        <w:t xml:space="preserve">: </w:t>
      </w:r>
      <w:r w:rsidR="5F829DCF" w:rsidRPr="00CF181D">
        <w:rPr>
          <w:rFonts w:asciiTheme="majorBidi" w:hAnsiTheme="majorBidi" w:cstheme="majorBidi"/>
          <w:sz w:val="24"/>
          <w:szCs w:val="24"/>
          <w:lang w:val="vi-VN"/>
        </w:rPr>
        <w:t>Hình</w:t>
      </w:r>
      <w:r w:rsidR="784D7C80" w:rsidRPr="00CF181D">
        <w:rPr>
          <w:rFonts w:asciiTheme="majorBidi" w:hAnsiTheme="majorBidi" w:cstheme="majorBidi"/>
          <w:sz w:val="24"/>
          <w:szCs w:val="24"/>
          <w:lang w:val="vi-VN"/>
        </w:rPr>
        <w:t xml:space="preserve"> ảnh tổn </w:t>
      </w:r>
      <w:r w:rsidR="06B0A0C6" w:rsidRPr="00CF181D">
        <w:rPr>
          <w:rFonts w:asciiTheme="majorBidi" w:hAnsiTheme="majorBidi" w:cstheme="majorBidi"/>
          <w:sz w:val="24"/>
          <w:szCs w:val="24"/>
          <w:lang w:val="vi-VN"/>
        </w:rPr>
        <w:t xml:space="preserve">thương </w:t>
      </w:r>
      <w:r w:rsidR="4CB25622" w:rsidRPr="00CF181D">
        <w:rPr>
          <w:rFonts w:asciiTheme="majorBidi" w:hAnsiTheme="majorBidi" w:cstheme="majorBidi"/>
          <w:sz w:val="24"/>
          <w:szCs w:val="24"/>
          <w:lang w:val="vi-VN"/>
        </w:rPr>
        <w:t>dạng lưới và</w:t>
      </w:r>
      <w:r w:rsidR="00354610" w:rsidRPr="00CF181D">
        <w:rPr>
          <w:rFonts w:asciiTheme="majorBidi" w:hAnsiTheme="majorBidi" w:cstheme="majorBidi"/>
          <w:sz w:val="24"/>
          <w:szCs w:val="24"/>
        </w:rPr>
        <w:t xml:space="preserve"> nốt</w:t>
      </w:r>
    </w:p>
    <w:p w14:paraId="5D5C6EA1" w14:textId="188B96E7" w:rsidR="00354610" w:rsidRPr="00412155" w:rsidRDefault="00354610" w:rsidP="00CF181D">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sz w:val="24"/>
          <w:szCs w:val="24"/>
        </w:rPr>
        <w:t xml:space="preserve">Dải xơ </w:t>
      </w:r>
      <w:r w:rsidR="00665FCD" w:rsidRPr="00CF181D">
        <w:rPr>
          <w:rFonts w:asciiTheme="majorBidi" w:hAnsiTheme="majorBidi" w:cstheme="majorBidi"/>
          <w:sz w:val="24"/>
          <w:szCs w:val="24"/>
        </w:rPr>
        <w:t>cũ</w:t>
      </w:r>
      <w:r w:rsidR="00C10107" w:rsidRPr="00CF181D">
        <w:rPr>
          <w:rFonts w:asciiTheme="majorBidi" w:hAnsiTheme="majorBidi" w:cstheme="majorBidi"/>
          <w:sz w:val="24"/>
          <w:szCs w:val="24"/>
        </w:rPr>
        <w:t xml:space="preserve"> 1/3 dưới phổi T</w:t>
      </w:r>
    </w:p>
    <w:p w14:paraId="683DD55D" w14:textId="7D3048F1" w:rsidR="00537745" w:rsidRPr="00412155" w:rsidRDefault="00537745" w:rsidP="00537745">
      <w:pPr>
        <w:pStyle w:val="ListParagraph"/>
        <w:numPr>
          <w:ilvl w:val="1"/>
          <w:numId w:val="1"/>
        </w:numPr>
        <w:spacing w:after="0" w:line="276" w:lineRule="auto"/>
        <w:ind w:left="709" w:hanging="283"/>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Công </w:t>
      </w:r>
      <w:proofErr w:type="spellStart"/>
      <w:r w:rsidRPr="00CF181D">
        <w:rPr>
          <w:rFonts w:asciiTheme="majorBidi" w:hAnsiTheme="majorBidi" w:cstheme="majorBidi"/>
          <w:color w:val="000000" w:themeColor="text1"/>
          <w:sz w:val="24"/>
          <w:szCs w:val="24"/>
        </w:rPr>
        <w:t>thức</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máu</w:t>
      </w:r>
      <w:proofErr w:type="spellEnd"/>
      <w:r w:rsidR="00FC4668" w:rsidRPr="00CF181D">
        <w:rPr>
          <w:rFonts w:asciiTheme="majorBidi" w:hAnsiTheme="majorBidi" w:cstheme="majorBidi"/>
          <w:color w:val="000000" w:themeColor="text1"/>
          <w:sz w:val="24"/>
          <w:szCs w:val="24"/>
        </w:rPr>
        <w:t xml:space="preserve"> (</w:t>
      </w:r>
      <w:r w:rsidR="009C2416" w:rsidRPr="00CF181D">
        <w:rPr>
          <w:rFonts w:asciiTheme="majorBidi" w:hAnsiTheme="majorBidi" w:cstheme="majorBidi"/>
          <w:color w:val="000000" w:themeColor="text1"/>
          <w:sz w:val="24"/>
          <w:szCs w:val="24"/>
        </w:rPr>
        <w:t xml:space="preserve">15h26 </w:t>
      </w:r>
      <w:r w:rsidR="00FC4668" w:rsidRPr="00CF181D">
        <w:rPr>
          <w:rFonts w:asciiTheme="majorBidi" w:hAnsiTheme="majorBidi" w:cstheme="majorBidi"/>
          <w:color w:val="000000" w:themeColor="text1"/>
          <w:sz w:val="24"/>
          <w:szCs w:val="24"/>
        </w:rPr>
        <w:t>20</w:t>
      </w:r>
      <w:r w:rsidR="00F226E2" w:rsidRPr="00CF181D">
        <w:rPr>
          <w:rFonts w:asciiTheme="majorBidi" w:hAnsiTheme="majorBidi" w:cstheme="majorBidi"/>
          <w:color w:val="000000" w:themeColor="text1"/>
          <w:sz w:val="24"/>
          <w:szCs w:val="24"/>
        </w:rPr>
        <w:t>/</w:t>
      </w:r>
      <w:r w:rsidR="00FC4668" w:rsidRPr="00CF181D">
        <w:rPr>
          <w:rFonts w:asciiTheme="majorBidi" w:hAnsiTheme="majorBidi" w:cstheme="majorBidi"/>
          <w:color w:val="000000" w:themeColor="text1"/>
          <w:sz w:val="24"/>
          <w:szCs w:val="24"/>
        </w:rPr>
        <w:t>6)</w:t>
      </w:r>
    </w:p>
    <w:tbl>
      <w:tblPr>
        <w:tblStyle w:val="TableGrid"/>
        <w:tblW w:w="0" w:type="auto"/>
        <w:tblInd w:w="709" w:type="dxa"/>
        <w:tblLook w:val="04A0" w:firstRow="1" w:lastRow="0" w:firstColumn="1" w:lastColumn="0" w:noHBand="0" w:noVBand="1"/>
      </w:tblPr>
      <w:tblGrid>
        <w:gridCol w:w="1719"/>
        <w:gridCol w:w="1111"/>
        <w:gridCol w:w="2239"/>
        <w:gridCol w:w="1661"/>
        <w:gridCol w:w="920"/>
        <w:gridCol w:w="2431"/>
      </w:tblGrid>
      <w:tr w:rsidR="00537745" w14:paraId="5FB9D5A9" w14:textId="77777777" w:rsidTr="00064301">
        <w:tc>
          <w:tcPr>
            <w:tcW w:w="1719" w:type="dxa"/>
            <w:shd w:val="clear" w:color="auto" w:fill="D9D9D9" w:themeFill="background1" w:themeFillShade="D9"/>
          </w:tcPr>
          <w:p w14:paraId="272F5170"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p>
        </w:tc>
        <w:tc>
          <w:tcPr>
            <w:tcW w:w="1111" w:type="dxa"/>
          </w:tcPr>
          <w:p w14:paraId="5D540ACE" w14:textId="19CD859E"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p>
        </w:tc>
        <w:tc>
          <w:tcPr>
            <w:tcW w:w="2239" w:type="dxa"/>
          </w:tcPr>
          <w:p w14:paraId="7C2F67DC"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Khoảng tham chiếu</w:t>
            </w:r>
          </w:p>
        </w:tc>
        <w:tc>
          <w:tcPr>
            <w:tcW w:w="1661" w:type="dxa"/>
            <w:shd w:val="clear" w:color="auto" w:fill="D9D9D9" w:themeFill="background1" w:themeFillShade="D9"/>
          </w:tcPr>
          <w:p w14:paraId="41B059C2"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p>
        </w:tc>
        <w:tc>
          <w:tcPr>
            <w:tcW w:w="920" w:type="dxa"/>
          </w:tcPr>
          <w:p w14:paraId="2570449D" w14:textId="3B5A7F2C"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p>
        </w:tc>
        <w:tc>
          <w:tcPr>
            <w:tcW w:w="2431" w:type="dxa"/>
          </w:tcPr>
          <w:p w14:paraId="5F050C68"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Khoảng tham chiếu</w:t>
            </w:r>
          </w:p>
        </w:tc>
      </w:tr>
      <w:tr w:rsidR="00537745" w14:paraId="21594D84" w14:textId="77777777" w:rsidTr="00064301">
        <w:tc>
          <w:tcPr>
            <w:tcW w:w="1719" w:type="dxa"/>
            <w:shd w:val="clear" w:color="auto" w:fill="D9D9D9" w:themeFill="background1" w:themeFillShade="D9"/>
          </w:tcPr>
          <w:p w14:paraId="7746931A"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WBC</w:t>
            </w:r>
          </w:p>
        </w:tc>
        <w:tc>
          <w:tcPr>
            <w:tcW w:w="1111" w:type="dxa"/>
          </w:tcPr>
          <w:p w14:paraId="69863D0F" w14:textId="2DC685BD" w:rsidR="00537745" w:rsidRPr="00412155" w:rsidRDefault="201D3F6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8.6</w:t>
            </w:r>
          </w:p>
        </w:tc>
        <w:tc>
          <w:tcPr>
            <w:tcW w:w="2239" w:type="dxa"/>
          </w:tcPr>
          <w:p w14:paraId="5DE168F3"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4-10 G/L</w:t>
            </w:r>
          </w:p>
        </w:tc>
        <w:tc>
          <w:tcPr>
            <w:tcW w:w="1661" w:type="dxa"/>
            <w:shd w:val="clear" w:color="auto" w:fill="D9D9D9" w:themeFill="background1" w:themeFillShade="D9"/>
          </w:tcPr>
          <w:p w14:paraId="2B841FD3"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RBC</w:t>
            </w:r>
          </w:p>
        </w:tc>
        <w:tc>
          <w:tcPr>
            <w:tcW w:w="920" w:type="dxa"/>
          </w:tcPr>
          <w:p w14:paraId="06C5AA90" w14:textId="0222F972" w:rsidR="00537745" w:rsidRPr="00412155" w:rsidRDefault="7F3AD7F2"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3.</w:t>
            </w:r>
            <w:r w:rsidR="4F61CDAE" w:rsidRPr="00CF181D">
              <w:rPr>
                <w:rFonts w:asciiTheme="majorBidi" w:hAnsiTheme="majorBidi" w:cstheme="majorBidi"/>
                <w:color w:val="000000" w:themeColor="text1"/>
                <w:sz w:val="24"/>
                <w:szCs w:val="24"/>
              </w:rPr>
              <w:t>52</w:t>
            </w:r>
          </w:p>
        </w:tc>
        <w:tc>
          <w:tcPr>
            <w:tcW w:w="2431" w:type="dxa"/>
          </w:tcPr>
          <w:p w14:paraId="682CFFAC"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3.8 - 5.5 T/L</w:t>
            </w:r>
          </w:p>
        </w:tc>
      </w:tr>
      <w:tr w:rsidR="00537745" w14:paraId="7D7E051F" w14:textId="77777777" w:rsidTr="7AD5FD67">
        <w:trPr>
          <w:trHeight w:val="319"/>
        </w:trPr>
        <w:tc>
          <w:tcPr>
            <w:tcW w:w="1719" w:type="dxa"/>
            <w:shd w:val="clear" w:color="auto" w:fill="D9D9D9" w:themeFill="background1" w:themeFillShade="D9"/>
          </w:tcPr>
          <w:p w14:paraId="79FF873C"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NEU %</w:t>
            </w:r>
          </w:p>
        </w:tc>
        <w:tc>
          <w:tcPr>
            <w:tcW w:w="1111" w:type="dxa"/>
          </w:tcPr>
          <w:p w14:paraId="5AF3F12C" w14:textId="73E8B62A" w:rsidR="00537745" w:rsidRPr="00412155" w:rsidRDefault="201D3F6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86.3</w:t>
            </w:r>
          </w:p>
        </w:tc>
        <w:tc>
          <w:tcPr>
            <w:tcW w:w="2239" w:type="dxa"/>
          </w:tcPr>
          <w:p w14:paraId="5B77FFDF"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45 - 75%N</w:t>
            </w:r>
          </w:p>
        </w:tc>
        <w:tc>
          <w:tcPr>
            <w:tcW w:w="1661" w:type="dxa"/>
            <w:shd w:val="clear" w:color="auto" w:fill="D9D9D9" w:themeFill="background1" w:themeFillShade="D9"/>
          </w:tcPr>
          <w:p w14:paraId="259FF484" w14:textId="77777777" w:rsidR="00537745" w:rsidRPr="00412155" w:rsidRDefault="00537745" w:rsidP="00064301">
            <w:pPr>
              <w:pStyle w:val="ListParagraph"/>
              <w:spacing w:line="276" w:lineRule="auto"/>
              <w:ind w:left="0"/>
              <w:jc w:val="both"/>
              <w:rPr>
                <w:rFonts w:asciiTheme="majorBidi" w:hAnsiTheme="majorBidi" w:cstheme="majorBidi"/>
                <w:b/>
                <w:i/>
                <w:color w:val="000000" w:themeColor="text1"/>
                <w:sz w:val="24"/>
                <w:szCs w:val="24"/>
                <w:lang w:val="vi-VN"/>
              </w:rPr>
            </w:pPr>
            <w:r w:rsidRPr="00CF181D">
              <w:rPr>
                <w:rFonts w:asciiTheme="majorBidi" w:hAnsiTheme="majorBidi" w:cstheme="majorBidi"/>
                <w:b/>
                <w:i/>
                <w:color w:val="000000" w:themeColor="text1"/>
                <w:sz w:val="24"/>
                <w:szCs w:val="24"/>
                <w:lang w:val="vi-VN"/>
              </w:rPr>
              <w:t>HGB</w:t>
            </w:r>
          </w:p>
        </w:tc>
        <w:tc>
          <w:tcPr>
            <w:tcW w:w="920" w:type="dxa"/>
          </w:tcPr>
          <w:p w14:paraId="04743204" w14:textId="61FA0FE3" w:rsidR="00537745" w:rsidRPr="00412155" w:rsidRDefault="201D3F65" w:rsidP="00064301">
            <w:pPr>
              <w:pStyle w:val="ListParagraph"/>
              <w:spacing w:line="276" w:lineRule="auto"/>
              <w:ind w:left="0"/>
              <w:jc w:val="both"/>
              <w:rPr>
                <w:rFonts w:asciiTheme="majorBidi" w:hAnsiTheme="majorBidi" w:cstheme="majorBidi"/>
                <w:b/>
                <w:i/>
                <w:color w:val="000000" w:themeColor="text1"/>
                <w:sz w:val="24"/>
                <w:szCs w:val="24"/>
              </w:rPr>
            </w:pPr>
            <w:r w:rsidRPr="00CF181D">
              <w:rPr>
                <w:rFonts w:asciiTheme="majorBidi" w:hAnsiTheme="majorBidi" w:cstheme="majorBidi"/>
                <w:b/>
                <w:i/>
                <w:color w:val="000000" w:themeColor="text1"/>
                <w:sz w:val="24"/>
                <w:szCs w:val="24"/>
              </w:rPr>
              <w:t>109</w:t>
            </w:r>
          </w:p>
        </w:tc>
        <w:tc>
          <w:tcPr>
            <w:tcW w:w="2431" w:type="dxa"/>
          </w:tcPr>
          <w:p w14:paraId="78AF708F"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120 - 175 g/L</w:t>
            </w:r>
          </w:p>
        </w:tc>
      </w:tr>
      <w:tr w:rsidR="00537745" w14:paraId="381E165A" w14:textId="77777777" w:rsidTr="00064301">
        <w:tc>
          <w:tcPr>
            <w:tcW w:w="1719" w:type="dxa"/>
            <w:shd w:val="clear" w:color="auto" w:fill="D9D9D9" w:themeFill="background1" w:themeFillShade="D9"/>
          </w:tcPr>
          <w:p w14:paraId="66977B1C"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LYM %</w:t>
            </w:r>
          </w:p>
        </w:tc>
        <w:tc>
          <w:tcPr>
            <w:tcW w:w="1111" w:type="dxa"/>
          </w:tcPr>
          <w:p w14:paraId="5C5ABCF5" w14:textId="67D9BB34" w:rsidR="00537745" w:rsidRPr="00412155" w:rsidRDefault="201D3F6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7.31</w:t>
            </w:r>
          </w:p>
        </w:tc>
        <w:tc>
          <w:tcPr>
            <w:tcW w:w="2239" w:type="dxa"/>
          </w:tcPr>
          <w:p w14:paraId="200FF067"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20 - 35% L</w:t>
            </w:r>
          </w:p>
        </w:tc>
        <w:tc>
          <w:tcPr>
            <w:tcW w:w="1661" w:type="dxa"/>
            <w:shd w:val="clear" w:color="auto" w:fill="D9D9D9" w:themeFill="background1" w:themeFillShade="D9"/>
          </w:tcPr>
          <w:p w14:paraId="1E865A64"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HCT</w:t>
            </w:r>
          </w:p>
        </w:tc>
        <w:tc>
          <w:tcPr>
            <w:tcW w:w="920" w:type="dxa"/>
          </w:tcPr>
          <w:p w14:paraId="23465FEF" w14:textId="0ECE0E76" w:rsidR="00537745" w:rsidRPr="00412155" w:rsidRDefault="7F3AD7F2"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0.</w:t>
            </w:r>
            <w:r w:rsidR="4F61CDAE" w:rsidRPr="00CF181D">
              <w:rPr>
                <w:rFonts w:asciiTheme="majorBidi" w:hAnsiTheme="majorBidi" w:cstheme="majorBidi"/>
                <w:color w:val="000000" w:themeColor="text1"/>
                <w:sz w:val="24"/>
                <w:szCs w:val="24"/>
              </w:rPr>
              <w:t>321</w:t>
            </w:r>
          </w:p>
        </w:tc>
        <w:tc>
          <w:tcPr>
            <w:tcW w:w="2431" w:type="dxa"/>
          </w:tcPr>
          <w:p w14:paraId="5DDB10BD"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0.35 - 0.53 L/L</w:t>
            </w:r>
          </w:p>
        </w:tc>
      </w:tr>
      <w:tr w:rsidR="00537745" w14:paraId="073FF0E6" w14:textId="77777777" w:rsidTr="00064301">
        <w:tc>
          <w:tcPr>
            <w:tcW w:w="1719" w:type="dxa"/>
            <w:shd w:val="clear" w:color="auto" w:fill="D9D9D9" w:themeFill="background1" w:themeFillShade="D9"/>
          </w:tcPr>
          <w:p w14:paraId="754C3F8D"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MONO %</w:t>
            </w:r>
          </w:p>
        </w:tc>
        <w:tc>
          <w:tcPr>
            <w:tcW w:w="1111" w:type="dxa"/>
          </w:tcPr>
          <w:p w14:paraId="092F01A8" w14:textId="1FD04B3C" w:rsidR="00537745" w:rsidRPr="00412155" w:rsidRDefault="201D3F6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2.5</w:t>
            </w:r>
          </w:p>
        </w:tc>
        <w:tc>
          <w:tcPr>
            <w:tcW w:w="2239" w:type="dxa"/>
          </w:tcPr>
          <w:p w14:paraId="6B5F4034"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4 - 10% M</w:t>
            </w:r>
          </w:p>
        </w:tc>
        <w:tc>
          <w:tcPr>
            <w:tcW w:w="1661" w:type="dxa"/>
            <w:shd w:val="clear" w:color="auto" w:fill="D9D9D9" w:themeFill="background1" w:themeFillShade="D9"/>
          </w:tcPr>
          <w:p w14:paraId="402EF13E"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MCV</w:t>
            </w:r>
          </w:p>
        </w:tc>
        <w:tc>
          <w:tcPr>
            <w:tcW w:w="920" w:type="dxa"/>
          </w:tcPr>
          <w:p w14:paraId="63E9B628" w14:textId="56568EA1" w:rsidR="00537745" w:rsidRPr="00412155" w:rsidRDefault="201D3F6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91</w:t>
            </w:r>
          </w:p>
        </w:tc>
        <w:tc>
          <w:tcPr>
            <w:tcW w:w="2431" w:type="dxa"/>
          </w:tcPr>
          <w:p w14:paraId="17FE062F"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78 - 100 fL</w:t>
            </w:r>
          </w:p>
        </w:tc>
      </w:tr>
      <w:tr w:rsidR="00537745" w14:paraId="0FD3E5EC" w14:textId="77777777" w:rsidTr="1649F474">
        <w:trPr>
          <w:trHeight w:val="319"/>
        </w:trPr>
        <w:tc>
          <w:tcPr>
            <w:tcW w:w="1719" w:type="dxa"/>
            <w:shd w:val="clear" w:color="auto" w:fill="D9D9D9" w:themeFill="background1" w:themeFillShade="D9"/>
          </w:tcPr>
          <w:p w14:paraId="3B096765" w14:textId="207A53A2"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EOS %</w:t>
            </w:r>
          </w:p>
        </w:tc>
        <w:tc>
          <w:tcPr>
            <w:tcW w:w="1111" w:type="dxa"/>
          </w:tcPr>
          <w:p w14:paraId="72D05E3D" w14:textId="2855964B" w:rsidR="00537745" w:rsidRPr="00412155" w:rsidRDefault="201D3F65" w:rsidP="00064301">
            <w:pPr>
              <w:pStyle w:val="ListParagraph"/>
              <w:spacing w:line="276" w:lineRule="auto"/>
              <w:ind w:left="0"/>
              <w:jc w:val="both"/>
              <w:rPr>
                <w:rFonts w:asciiTheme="majorBidi" w:hAnsiTheme="majorBidi" w:cstheme="majorBidi"/>
                <w:b/>
                <w:i/>
                <w:color w:val="000000" w:themeColor="text1"/>
                <w:sz w:val="24"/>
                <w:szCs w:val="24"/>
              </w:rPr>
            </w:pPr>
            <w:r w:rsidRPr="00CF181D">
              <w:rPr>
                <w:rFonts w:asciiTheme="majorBidi" w:hAnsiTheme="majorBidi" w:cstheme="majorBidi"/>
                <w:b/>
                <w:i/>
                <w:color w:val="000000" w:themeColor="text1"/>
                <w:sz w:val="24"/>
                <w:szCs w:val="24"/>
              </w:rPr>
              <w:t>1.12</w:t>
            </w:r>
          </w:p>
        </w:tc>
        <w:tc>
          <w:tcPr>
            <w:tcW w:w="2239" w:type="dxa"/>
          </w:tcPr>
          <w:p w14:paraId="3EBC2E1D"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1 - 8% E</w:t>
            </w:r>
          </w:p>
        </w:tc>
        <w:tc>
          <w:tcPr>
            <w:tcW w:w="1661" w:type="dxa"/>
            <w:shd w:val="clear" w:color="auto" w:fill="D9D9D9" w:themeFill="background1" w:themeFillShade="D9"/>
          </w:tcPr>
          <w:p w14:paraId="5441F45D"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MCH</w:t>
            </w:r>
          </w:p>
        </w:tc>
        <w:tc>
          <w:tcPr>
            <w:tcW w:w="920" w:type="dxa"/>
          </w:tcPr>
          <w:p w14:paraId="014867DC" w14:textId="17C1B65A" w:rsidR="00537745" w:rsidRPr="00412155" w:rsidRDefault="201D3F6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30.8</w:t>
            </w:r>
          </w:p>
        </w:tc>
        <w:tc>
          <w:tcPr>
            <w:tcW w:w="2431" w:type="dxa"/>
          </w:tcPr>
          <w:p w14:paraId="51C50EC1"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26.7 - 30.7 pG</w:t>
            </w:r>
          </w:p>
        </w:tc>
      </w:tr>
      <w:tr w:rsidR="00537745" w14:paraId="272F4F27" w14:textId="77777777" w:rsidTr="00064301">
        <w:tc>
          <w:tcPr>
            <w:tcW w:w="1719" w:type="dxa"/>
            <w:shd w:val="clear" w:color="auto" w:fill="D9D9D9" w:themeFill="background1" w:themeFillShade="D9"/>
          </w:tcPr>
          <w:p w14:paraId="4F284B93" w14:textId="2EDE15EA"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BASO %</w:t>
            </w:r>
          </w:p>
        </w:tc>
        <w:tc>
          <w:tcPr>
            <w:tcW w:w="1111" w:type="dxa"/>
          </w:tcPr>
          <w:p w14:paraId="57E8331F" w14:textId="650E9243" w:rsidR="00537745" w:rsidRPr="00412155" w:rsidRDefault="1FADDFA6"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0</w:t>
            </w:r>
          </w:p>
        </w:tc>
        <w:tc>
          <w:tcPr>
            <w:tcW w:w="2239" w:type="dxa"/>
          </w:tcPr>
          <w:p w14:paraId="01FE1B9C"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0 - 2% B</w:t>
            </w:r>
          </w:p>
        </w:tc>
        <w:tc>
          <w:tcPr>
            <w:tcW w:w="1661" w:type="dxa"/>
            <w:shd w:val="clear" w:color="auto" w:fill="D9D9D9" w:themeFill="background1" w:themeFillShade="D9"/>
          </w:tcPr>
          <w:p w14:paraId="0C75E001"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lang w:val="vi-VN"/>
              </w:rPr>
            </w:pPr>
            <w:r w:rsidRPr="00CF181D">
              <w:rPr>
                <w:rFonts w:asciiTheme="majorBidi" w:hAnsiTheme="majorBidi" w:cstheme="majorBidi"/>
                <w:color w:val="000000" w:themeColor="text1"/>
                <w:sz w:val="24"/>
                <w:szCs w:val="24"/>
                <w:lang w:val="vi-VN"/>
              </w:rPr>
              <w:t>PLT</w:t>
            </w:r>
          </w:p>
        </w:tc>
        <w:tc>
          <w:tcPr>
            <w:tcW w:w="920" w:type="dxa"/>
          </w:tcPr>
          <w:p w14:paraId="211F3FEA" w14:textId="113F9294" w:rsidR="00537745" w:rsidRPr="00412155" w:rsidRDefault="201D3F6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302</w:t>
            </w:r>
          </w:p>
        </w:tc>
        <w:tc>
          <w:tcPr>
            <w:tcW w:w="2431" w:type="dxa"/>
          </w:tcPr>
          <w:p w14:paraId="46E3AB4C" w14:textId="77777777" w:rsidR="00537745" w:rsidRPr="00412155" w:rsidRDefault="00537745" w:rsidP="00064301">
            <w:pPr>
              <w:pStyle w:val="ListParagraph"/>
              <w:spacing w:line="276" w:lineRule="auto"/>
              <w:ind w:left="0"/>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150 - 450 G/L</w:t>
            </w:r>
          </w:p>
        </w:tc>
      </w:tr>
    </w:tbl>
    <w:p w14:paraId="4F348CF1" w14:textId="2BDE0413" w:rsidR="52EB01FB" w:rsidRPr="00412155" w:rsidRDefault="52EB01FB" w:rsidP="00CF181D">
      <w:pPr>
        <w:rPr>
          <w:rFonts w:asciiTheme="majorBidi" w:hAnsiTheme="majorBidi" w:cstheme="majorBidi"/>
        </w:rPr>
      </w:pPr>
    </w:p>
    <w:p w14:paraId="454ED97D" w14:textId="283185AA" w:rsidR="7F3AD7F2" w:rsidRPr="00412155" w:rsidRDefault="01AA8175" w:rsidP="7F3AD7F2">
      <w:pPr>
        <w:tabs>
          <w:tab w:val="left" w:pos="851"/>
        </w:tabs>
        <w:spacing w:after="0" w:line="276" w:lineRule="auto"/>
        <w:ind w:left="66"/>
        <w:jc w:val="both"/>
        <w:rPr>
          <w:rFonts w:asciiTheme="majorBidi" w:hAnsiTheme="majorBidi" w:cstheme="majorBidi"/>
          <w:sz w:val="24"/>
          <w:szCs w:val="24"/>
        </w:rPr>
      </w:pPr>
      <w:proofErr w:type="spellStart"/>
      <w:r w:rsidRPr="00CF181D">
        <w:rPr>
          <w:rFonts w:asciiTheme="majorBidi" w:hAnsiTheme="majorBidi" w:cstheme="majorBidi"/>
          <w:sz w:val="24"/>
          <w:szCs w:val="24"/>
        </w:rPr>
        <w:t>Dòng</w:t>
      </w:r>
      <w:proofErr w:type="spellEnd"/>
      <w:r w:rsidRPr="00CF181D">
        <w:rPr>
          <w:rFonts w:asciiTheme="majorBidi" w:hAnsiTheme="majorBidi" w:cstheme="majorBidi"/>
          <w:sz w:val="24"/>
          <w:szCs w:val="24"/>
        </w:rPr>
        <w:t xml:space="preserve"> WBC </w:t>
      </w:r>
      <w:proofErr w:type="spellStart"/>
      <w:r w:rsidRPr="00CF181D">
        <w:rPr>
          <w:rFonts w:asciiTheme="majorBidi" w:hAnsiTheme="majorBidi" w:cstheme="majorBidi"/>
          <w:sz w:val="24"/>
          <w:szCs w:val="24"/>
        </w:rPr>
        <w:t>trong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giới</w:t>
      </w:r>
      <w:proofErr w:type="spellEnd"/>
      <w:r w:rsidRPr="00CF181D">
        <w:rPr>
          <w:rFonts w:asciiTheme="majorBidi" w:hAnsiTheme="majorBidi" w:cstheme="majorBidi"/>
          <w:sz w:val="24"/>
          <w:szCs w:val="24"/>
        </w:rPr>
        <w:t xml:space="preserve"> hạn </w:t>
      </w:r>
      <w:r w:rsidR="2AD9CBC6" w:rsidRPr="00CF181D">
        <w:rPr>
          <w:rFonts w:asciiTheme="majorBidi" w:hAnsiTheme="majorBidi" w:cstheme="majorBidi"/>
          <w:sz w:val="24"/>
          <w:szCs w:val="24"/>
        </w:rPr>
        <w:t xml:space="preserve">bình </w:t>
      </w:r>
      <w:proofErr w:type="spellStart"/>
      <w:r w:rsidR="2AD9CBC6" w:rsidRPr="00CF181D">
        <w:rPr>
          <w:rFonts w:asciiTheme="majorBidi" w:hAnsiTheme="majorBidi" w:cstheme="majorBidi"/>
          <w:sz w:val="24"/>
          <w:szCs w:val="24"/>
        </w:rPr>
        <w:t>thường</w:t>
      </w:r>
      <w:proofErr w:type="spellEnd"/>
      <w:r w:rsidR="2AD9CBC6" w:rsidRPr="00CF181D">
        <w:rPr>
          <w:rFonts w:asciiTheme="majorBidi" w:hAnsiTheme="majorBidi" w:cstheme="majorBidi"/>
          <w:sz w:val="24"/>
          <w:szCs w:val="24"/>
        </w:rPr>
        <w:t xml:space="preserve">, </w:t>
      </w:r>
      <w:proofErr w:type="spellStart"/>
      <w:r w:rsidR="1CC28EDC" w:rsidRPr="00CF181D">
        <w:rPr>
          <w:rFonts w:asciiTheme="majorBidi" w:hAnsiTheme="majorBidi" w:cstheme="majorBidi"/>
          <w:sz w:val="24"/>
          <w:szCs w:val="24"/>
        </w:rPr>
        <w:t>dòng</w:t>
      </w:r>
      <w:proofErr w:type="spellEnd"/>
      <w:r w:rsidR="1CC28EDC" w:rsidRPr="00CF181D">
        <w:rPr>
          <w:rFonts w:asciiTheme="majorBidi" w:hAnsiTheme="majorBidi" w:cstheme="majorBidi"/>
          <w:sz w:val="24"/>
          <w:szCs w:val="24"/>
        </w:rPr>
        <w:t xml:space="preserve"> hồng cầu </w:t>
      </w:r>
      <w:proofErr w:type="spellStart"/>
      <w:r w:rsidR="2CBA9316" w:rsidRPr="00CF181D">
        <w:rPr>
          <w:rFonts w:asciiTheme="majorBidi" w:hAnsiTheme="majorBidi" w:cstheme="majorBidi"/>
          <w:sz w:val="24"/>
          <w:szCs w:val="24"/>
        </w:rPr>
        <w:t>có</w:t>
      </w:r>
      <w:proofErr w:type="spellEnd"/>
      <w:r w:rsidR="2CBA9316" w:rsidRPr="00CF181D">
        <w:rPr>
          <w:rFonts w:asciiTheme="majorBidi" w:hAnsiTheme="majorBidi" w:cstheme="majorBidi"/>
          <w:sz w:val="24"/>
          <w:szCs w:val="24"/>
        </w:rPr>
        <w:t xml:space="preserve"> Hb </w:t>
      </w:r>
      <w:r w:rsidR="2AC9F1B5" w:rsidRPr="00CF181D">
        <w:rPr>
          <w:rFonts w:asciiTheme="majorBidi" w:hAnsiTheme="majorBidi" w:cstheme="majorBidi"/>
          <w:sz w:val="24"/>
          <w:szCs w:val="24"/>
        </w:rPr>
        <w:t>(10,9</w:t>
      </w:r>
      <w:r w:rsidR="687E8B84" w:rsidRPr="00CF181D">
        <w:rPr>
          <w:rFonts w:asciiTheme="majorBidi" w:hAnsiTheme="majorBidi" w:cstheme="majorBidi"/>
          <w:sz w:val="24"/>
          <w:szCs w:val="24"/>
        </w:rPr>
        <w:t xml:space="preserve"> g/dl) </w:t>
      </w:r>
      <w:proofErr w:type="spellStart"/>
      <w:r w:rsidR="687E8B84" w:rsidRPr="00CF181D">
        <w:rPr>
          <w:rFonts w:asciiTheme="majorBidi" w:hAnsiTheme="majorBidi" w:cstheme="majorBidi"/>
          <w:sz w:val="24"/>
          <w:szCs w:val="24"/>
        </w:rPr>
        <w:t>giảm</w:t>
      </w:r>
      <w:proofErr w:type="spellEnd"/>
      <w:r w:rsidR="687E8B84" w:rsidRPr="00CF181D">
        <w:rPr>
          <w:rFonts w:asciiTheme="majorBidi" w:hAnsiTheme="majorBidi" w:cstheme="majorBidi"/>
          <w:sz w:val="24"/>
          <w:szCs w:val="24"/>
        </w:rPr>
        <w:t>,</w:t>
      </w:r>
      <w:r w:rsidR="6D1C4851" w:rsidRPr="00CF181D">
        <w:rPr>
          <w:rFonts w:asciiTheme="majorBidi" w:hAnsiTheme="majorBidi" w:cstheme="majorBidi"/>
          <w:sz w:val="24"/>
          <w:szCs w:val="24"/>
        </w:rPr>
        <w:t xml:space="preserve"> MCV </w:t>
      </w:r>
      <w:r w:rsidR="7DBBF552" w:rsidRPr="00CF181D">
        <w:rPr>
          <w:rFonts w:asciiTheme="majorBidi" w:hAnsiTheme="majorBidi" w:cstheme="majorBidi"/>
          <w:sz w:val="24"/>
          <w:szCs w:val="24"/>
        </w:rPr>
        <w:t xml:space="preserve">MCH bình </w:t>
      </w:r>
      <w:proofErr w:type="spellStart"/>
      <w:r w:rsidR="7DBBF552" w:rsidRPr="00CF181D">
        <w:rPr>
          <w:rFonts w:asciiTheme="majorBidi" w:hAnsiTheme="majorBidi" w:cstheme="majorBidi"/>
          <w:sz w:val="24"/>
          <w:szCs w:val="24"/>
        </w:rPr>
        <w:t>thường</w:t>
      </w:r>
      <w:proofErr w:type="spellEnd"/>
      <w:r w:rsidR="02EA906A" w:rsidRPr="00CF181D">
        <w:rPr>
          <w:rFonts w:asciiTheme="majorBidi" w:hAnsiTheme="majorBidi" w:cstheme="majorBidi"/>
          <w:sz w:val="24"/>
          <w:szCs w:val="24"/>
        </w:rPr>
        <w:t xml:space="preserve">, </w:t>
      </w:r>
      <w:proofErr w:type="spellStart"/>
      <w:r w:rsidR="02EA906A" w:rsidRPr="00CF181D">
        <w:rPr>
          <w:rFonts w:asciiTheme="majorBidi" w:hAnsiTheme="majorBidi" w:cstheme="majorBidi"/>
          <w:sz w:val="24"/>
          <w:szCs w:val="24"/>
        </w:rPr>
        <w:t>dòng</w:t>
      </w:r>
      <w:proofErr w:type="spellEnd"/>
      <w:r w:rsidR="02EA906A" w:rsidRPr="00CF181D">
        <w:rPr>
          <w:rFonts w:asciiTheme="majorBidi" w:hAnsiTheme="majorBidi" w:cstheme="majorBidi"/>
          <w:sz w:val="24"/>
          <w:szCs w:val="24"/>
        </w:rPr>
        <w:t xml:space="preserve"> tiểu cầu </w:t>
      </w:r>
      <w:proofErr w:type="spellStart"/>
      <w:r w:rsidR="02EA906A" w:rsidRPr="00CF181D">
        <w:rPr>
          <w:rFonts w:asciiTheme="majorBidi" w:hAnsiTheme="majorBidi" w:cstheme="majorBidi"/>
          <w:sz w:val="24"/>
          <w:szCs w:val="24"/>
        </w:rPr>
        <w:t>trong</w:t>
      </w:r>
      <w:proofErr w:type="spellEnd"/>
      <w:r w:rsidR="02EA906A" w:rsidRPr="00CF181D">
        <w:rPr>
          <w:rFonts w:asciiTheme="majorBidi" w:hAnsiTheme="majorBidi" w:cstheme="majorBidi"/>
          <w:sz w:val="24"/>
          <w:szCs w:val="24"/>
        </w:rPr>
        <w:t xml:space="preserve"> </w:t>
      </w:r>
      <w:proofErr w:type="spellStart"/>
      <w:r w:rsidR="02EA906A" w:rsidRPr="00CF181D">
        <w:rPr>
          <w:rFonts w:asciiTheme="majorBidi" w:hAnsiTheme="majorBidi" w:cstheme="majorBidi"/>
          <w:sz w:val="24"/>
          <w:szCs w:val="24"/>
        </w:rPr>
        <w:t>giới</w:t>
      </w:r>
      <w:proofErr w:type="spellEnd"/>
      <w:r w:rsidR="02EA906A" w:rsidRPr="00CF181D">
        <w:rPr>
          <w:rFonts w:asciiTheme="majorBidi" w:hAnsiTheme="majorBidi" w:cstheme="majorBidi"/>
          <w:sz w:val="24"/>
          <w:szCs w:val="24"/>
        </w:rPr>
        <w:t xml:space="preserve"> hạn bình </w:t>
      </w:r>
      <w:proofErr w:type="spellStart"/>
      <w:r w:rsidR="02EA906A" w:rsidRPr="00CF181D">
        <w:rPr>
          <w:rFonts w:asciiTheme="majorBidi" w:hAnsiTheme="majorBidi" w:cstheme="majorBidi"/>
          <w:sz w:val="24"/>
          <w:szCs w:val="24"/>
        </w:rPr>
        <w:t>thường</w:t>
      </w:r>
      <w:proofErr w:type="spellEnd"/>
      <w:r w:rsidR="02EA906A" w:rsidRPr="00CF181D">
        <w:rPr>
          <w:rFonts w:asciiTheme="majorBidi" w:hAnsiTheme="majorBidi" w:cstheme="majorBidi"/>
          <w:sz w:val="24"/>
          <w:szCs w:val="24"/>
        </w:rPr>
        <w:t xml:space="preserve"> --&gt; </w:t>
      </w:r>
      <w:proofErr w:type="spellStart"/>
      <w:r w:rsidR="535423F0" w:rsidRPr="00CF181D">
        <w:rPr>
          <w:rFonts w:asciiTheme="majorBidi" w:hAnsiTheme="majorBidi" w:cstheme="majorBidi"/>
          <w:sz w:val="24"/>
          <w:szCs w:val="24"/>
        </w:rPr>
        <w:t>Thiếu</w:t>
      </w:r>
      <w:proofErr w:type="spellEnd"/>
      <w:r w:rsidR="535423F0" w:rsidRPr="00CF181D">
        <w:rPr>
          <w:rFonts w:asciiTheme="majorBidi" w:hAnsiTheme="majorBidi" w:cstheme="majorBidi"/>
          <w:sz w:val="24"/>
          <w:szCs w:val="24"/>
        </w:rPr>
        <w:t xml:space="preserve"> </w:t>
      </w:r>
      <w:proofErr w:type="spellStart"/>
      <w:r w:rsidR="535423F0" w:rsidRPr="00CF181D">
        <w:rPr>
          <w:rFonts w:asciiTheme="majorBidi" w:hAnsiTheme="majorBidi" w:cstheme="majorBidi"/>
          <w:sz w:val="24"/>
          <w:szCs w:val="24"/>
        </w:rPr>
        <w:t>máu</w:t>
      </w:r>
      <w:proofErr w:type="spellEnd"/>
      <w:r w:rsidR="535423F0" w:rsidRPr="00CF181D">
        <w:rPr>
          <w:rFonts w:asciiTheme="majorBidi" w:hAnsiTheme="majorBidi" w:cstheme="majorBidi"/>
          <w:sz w:val="24"/>
          <w:szCs w:val="24"/>
        </w:rPr>
        <w:t xml:space="preserve"> mức độ</w:t>
      </w:r>
      <w:r w:rsidR="6A3AA77F" w:rsidRPr="00CF181D">
        <w:rPr>
          <w:rFonts w:asciiTheme="majorBidi" w:hAnsiTheme="majorBidi" w:cstheme="majorBidi"/>
          <w:sz w:val="24"/>
          <w:szCs w:val="24"/>
        </w:rPr>
        <w:t xml:space="preserve"> </w:t>
      </w:r>
      <w:proofErr w:type="spellStart"/>
      <w:r w:rsidR="63BD2F34" w:rsidRPr="00CF181D">
        <w:rPr>
          <w:rFonts w:asciiTheme="majorBidi" w:hAnsiTheme="majorBidi" w:cstheme="majorBidi"/>
          <w:sz w:val="24"/>
          <w:szCs w:val="24"/>
        </w:rPr>
        <w:t>nhẹ</w:t>
      </w:r>
      <w:proofErr w:type="spellEnd"/>
      <w:r w:rsidR="63BD2F34" w:rsidRPr="00CF181D">
        <w:rPr>
          <w:rFonts w:asciiTheme="majorBidi" w:hAnsiTheme="majorBidi" w:cstheme="majorBidi"/>
          <w:sz w:val="24"/>
          <w:szCs w:val="24"/>
        </w:rPr>
        <w:t xml:space="preserve"> </w:t>
      </w:r>
      <w:r w:rsidR="6A3AA77F" w:rsidRPr="00CF181D">
        <w:rPr>
          <w:rFonts w:asciiTheme="majorBidi" w:hAnsiTheme="majorBidi" w:cstheme="majorBidi"/>
          <w:sz w:val="24"/>
          <w:szCs w:val="24"/>
        </w:rPr>
        <w:t>,</w:t>
      </w:r>
      <w:r w:rsidR="3EAE88D8" w:rsidRPr="00CF181D">
        <w:rPr>
          <w:rFonts w:asciiTheme="majorBidi" w:hAnsiTheme="majorBidi" w:cstheme="majorBidi"/>
          <w:sz w:val="24"/>
          <w:szCs w:val="24"/>
        </w:rPr>
        <w:t xml:space="preserve"> </w:t>
      </w:r>
      <w:proofErr w:type="spellStart"/>
      <w:r w:rsidR="3EAE88D8" w:rsidRPr="00CF181D">
        <w:rPr>
          <w:rFonts w:asciiTheme="majorBidi" w:hAnsiTheme="majorBidi" w:cstheme="majorBidi"/>
          <w:sz w:val="24"/>
          <w:szCs w:val="24"/>
        </w:rPr>
        <w:t>đẳng</w:t>
      </w:r>
      <w:proofErr w:type="spellEnd"/>
      <w:r w:rsidR="3EAE88D8" w:rsidRPr="00CF181D">
        <w:rPr>
          <w:rFonts w:asciiTheme="majorBidi" w:hAnsiTheme="majorBidi" w:cstheme="majorBidi"/>
          <w:sz w:val="24"/>
          <w:szCs w:val="24"/>
        </w:rPr>
        <w:t xml:space="preserve"> sắc </w:t>
      </w:r>
      <w:proofErr w:type="spellStart"/>
      <w:r w:rsidR="3EAE88D8" w:rsidRPr="00CF181D">
        <w:rPr>
          <w:rFonts w:asciiTheme="majorBidi" w:hAnsiTheme="majorBidi" w:cstheme="majorBidi"/>
          <w:sz w:val="24"/>
          <w:szCs w:val="24"/>
        </w:rPr>
        <w:t>đẳng</w:t>
      </w:r>
      <w:proofErr w:type="spellEnd"/>
      <w:r w:rsidR="3EAE88D8" w:rsidRPr="00CF181D">
        <w:rPr>
          <w:rFonts w:asciiTheme="majorBidi" w:hAnsiTheme="majorBidi" w:cstheme="majorBidi"/>
          <w:sz w:val="24"/>
          <w:szCs w:val="24"/>
        </w:rPr>
        <w:t xml:space="preserve"> </w:t>
      </w:r>
      <w:proofErr w:type="spellStart"/>
      <w:r w:rsidR="163758D7" w:rsidRPr="00CF181D">
        <w:rPr>
          <w:rFonts w:asciiTheme="majorBidi" w:hAnsiTheme="majorBidi" w:cstheme="majorBidi"/>
          <w:sz w:val="24"/>
          <w:szCs w:val="24"/>
        </w:rPr>
        <w:t>bào</w:t>
      </w:r>
      <w:proofErr w:type="spellEnd"/>
    </w:p>
    <w:p w14:paraId="186C0A21" w14:textId="521D0A46" w:rsidR="00C527DF" w:rsidRPr="00412155" w:rsidRDefault="14565EB6" w:rsidP="201D3F65">
      <w:pPr>
        <w:tabs>
          <w:tab w:val="left" w:pos="851"/>
        </w:tabs>
        <w:spacing w:after="0" w:line="276" w:lineRule="auto"/>
        <w:ind w:left="66"/>
        <w:jc w:val="both"/>
        <w:rPr>
          <w:rFonts w:asciiTheme="majorBidi" w:hAnsiTheme="majorBidi" w:cstheme="majorBidi"/>
          <w:sz w:val="24"/>
          <w:szCs w:val="24"/>
        </w:rPr>
      </w:pPr>
      <w:r w:rsidRPr="00CF181D">
        <w:rPr>
          <w:rFonts w:asciiTheme="majorBidi" w:hAnsiTheme="majorBidi" w:cstheme="majorBidi"/>
          <w:b/>
          <w:sz w:val="24"/>
          <w:szCs w:val="24"/>
        </w:rPr>
        <w:t xml:space="preserve">Kết </w:t>
      </w:r>
      <w:proofErr w:type="spellStart"/>
      <w:r w:rsidRPr="00CF181D">
        <w:rPr>
          <w:rFonts w:asciiTheme="majorBidi" w:hAnsiTheme="majorBidi" w:cstheme="majorBidi"/>
          <w:b/>
          <w:sz w:val="24"/>
          <w:szCs w:val="24"/>
        </w:rPr>
        <w:t>luận</w:t>
      </w:r>
      <w:proofErr w:type="spellEnd"/>
      <w:r w:rsidRPr="00CF181D">
        <w:rPr>
          <w:rFonts w:asciiTheme="majorBidi" w:hAnsiTheme="majorBidi" w:cstheme="majorBidi"/>
          <w:b/>
          <w:sz w:val="24"/>
          <w:szCs w:val="24"/>
        </w:rPr>
        <w:t>:</w:t>
      </w:r>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Thiếu</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máu</w:t>
      </w:r>
      <w:proofErr w:type="spellEnd"/>
      <w:r w:rsidRPr="00CF181D">
        <w:rPr>
          <w:rFonts w:asciiTheme="majorBidi" w:hAnsiTheme="majorBidi" w:cstheme="majorBidi"/>
          <w:sz w:val="24"/>
          <w:szCs w:val="24"/>
        </w:rPr>
        <w:t xml:space="preserve"> mức</w:t>
      </w:r>
      <w:r w:rsidR="77999748" w:rsidRPr="00CF181D">
        <w:rPr>
          <w:rFonts w:asciiTheme="majorBidi" w:hAnsiTheme="majorBidi" w:cstheme="majorBidi"/>
          <w:sz w:val="24"/>
          <w:szCs w:val="24"/>
        </w:rPr>
        <w:t xml:space="preserve"> độ </w:t>
      </w:r>
      <w:proofErr w:type="spellStart"/>
      <w:r w:rsidR="005634CF" w:rsidRPr="00CF181D">
        <w:rPr>
          <w:rFonts w:asciiTheme="majorBidi" w:hAnsiTheme="majorBidi" w:cstheme="majorBidi"/>
          <w:sz w:val="24"/>
          <w:szCs w:val="24"/>
        </w:rPr>
        <w:t>nhẹ</w:t>
      </w:r>
      <w:proofErr w:type="spellEnd"/>
      <w:r w:rsidR="77999748" w:rsidRPr="00CF181D">
        <w:rPr>
          <w:rFonts w:asciiTheme="majorBidi" w:hAnsiTheme="majorBidi" w:cstheme="majorBidi"/>
          <w:sz w:val="24"/>
          <w:szCs w:val="24"/>
        </w:rPr>
        <w:t xml:space="preserve">, </w:t>
      </w:r>
      <w:proofErr w:type="spellStart"/>
      <w:r w:rsidR="77999748" w:rsidRPr="00CF181D">
        <w:rPr>
          <w:rFonts w:asciiTheme="majorBidi" w:hAnsiTheme="majorBidi" w:cstheme="majorBidi"/>
          <w:sz w:val="24"/>
          <w:szCs w:val="24"/>
        </w:rPr>
        <w:t>đẳng</w:t>
      </w:r>
      <w:proofErr w:type="spellEnd"/>
      <w:r w:rsidR="77999748" w:rsidRPr="00CF181D">
        <w:rPr>
          <w:rFonts w:asciiTheme="majorBidi" w:hAnsiTheme="majorBidi" w:cstheme="majorBidi"/>
          <w:sz w:val="24"/>
          <w:szCs w:val="24"/>
        </w:rPr>
        <w:t xml:space="preserve"> sắc </w:t>
      </w:r>
      <w:proofErr w:type="spellStart"/>
      <w:r w:rsidR="77999748" w:rsidRPr="00CF181D">
        <w:rPr>
          <w:rFonts w:asciiTheme="majorBidi" w:hAnsiTheme="majorBidi" w:cstheme="majorBidi"/>
          <w:sz w:val="24"/>
          <w:szCs w:val="24"/>
        </w:rPr>
        <w:t>đẳng</w:t>
      </w:r>
      <w:proofErr w:type="spellEnd"/>
      <w:r w:rsidR="77999748" w:rsidRPr="00CF181D">
        <w:rPr>
          <w:rFonts w:asciiTheme="majorBidi" w:hAnsiTheme="majorBidi" w:cstheme="majorBidi"/>
          <w:sz w:val="24"/>
          <w:szCs w:val="24"/>
        </w:rPr>
        <w:t xml:space="preserve"> </w:t>
      </w:r>
      <w:proofErr w:type="spellStart"/>
      <w:r w:rsidR="77999748" w:rsidRPr="00CF181D">
        <w:rPr>
          <w:rFonts w:asciiTheme="majorBidi" w:hAnsiTheme="majorBidi" w:cstheme="majorBidi"/>
          <w:sz w:val="24"/>
          <w:szCs w:val="24"/>
        </w:rPr>
        <w:t>bào</w:t>
      </w:r>
      <w:proofErr w:type="spellEnd"/>
      <w:r w:rsidR="00911BA3" w:rsidRPr="00CF181D">
        <w:rPr>
          <w:rFonts w:asciiTheme="majorBidi" w:hAnsiTheme="majorBidi" w:cstheme="majorBidi"/>
          <w:sz w:val="24"/>
          <w:szCs w:val="24"/>
        </w:rPr>
        <w:t>,</w:t>
      </w:r>
    </w:p>
    <w:p w14:paraId="52DC5DC5" w14:textId="5619DB14" w:rsidR="000A3F2A" w:rsidRPr="00412155" w:rsidRDefault="000A3F2A" w:rsidP="000A3F2A">
      <w:pPr>
        <w:pStyle w:val="ListParagraph"/>
        <w:numPr>
          <w:ilvl w:val="1"/>
          <w:numId w:val="1"/>
        </w:numPr>
        <w:tabs>
          <w:tab w:val="left" w:pos="851"/>
        </w:tabs>
        <w:spacing w:after="0" w:line="276" w:lineRule="auto"/>
        <w:ind w:left="709" w:hanging="283"/>
        <w:jc w:val="both"/>
        <w:rPr>
          <w:rFonts w:asciiTheme="majorBidi" w:hAnsiTheme="majorBidi" w:cstheme="majorBidi"/>
          <w:sz w:val="24"/>
          <w:szCs w:val="24"/>
        </w:rPr>
      </w:pPr>
      <w:proofErr w:type="spellStart"/>
      <w:r w:rsidRPr="00CF181D">
        <w:rPr>
          <w:rFonts w:asciiTheme="majorBidi" w:hAnsiTheme="majorBidi" w:cstheme="majorBidi"/>
          <w:sz w:val="24"/>
          <w:szCs w:val="24"/>
        </w:rPr>
        <w:t>Sinh</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hóa</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máu</w:t>
      </w:r>
      <w:proofErr w:type="spellEnd"/>
      <w:r w:rsidRPr="00CF181D">
        <w:rPr>
          <w:rFonts w:asciiTheme="majorBidi" w:hAnsiTheme="majorBidi" w:cstheme="majorBidi"/>
          <w:sz w:val="24"/>
          <w:szCs w:val="24"/>
        </w:rPr>
        <w:t xml:space="preserve"> </w:t>
      </w:r>
    </w:p>
    <w:tbl>
      <w:tblPr>
        <w:tblStyle w:val="TableGrid"/>
        <w:tblW w:w="0" w:type="auto"/>
        <w:tblInd w:w="851" w:type="dxa"/>
        <w:tblLook w:val="04A0" w:firstRow="1" w:lastRow="0" w:firstColumn="1" w:lastColumn="0" w:noHBand="0" w:noVBand="1"/>
      </w:tblPr>
      <w:tblGrid>
        <w:gridCol w:w="1696"/>
        <w:gridCol w:w="1134"/>
        <w:gridCol w:w="2268"/>
        <w:gridCol w:w="1618"/>
        <w:gridCol w:w="1075"/>
        <w:gridCol w:w="2148"/>
      </w:tblGrid>
      <w:tr w:rsidR="000A3F2A" w14:paraId="1D1729AB" w14:textId="77777777" w:rsidTr="00D92242">
        <w:tc>
          <w:tcPr>
            <w:tcW w:w="1696" w:type="dxa"/>
            <w:shd w:val="clear" w:color="auto" w:fill="D9D9D9" w:themeFill="background1" w:themeFillShade="D9"/>
          </w:tcPr>
          <w:p w14:paraId="6B063F55"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p>
        </w:tc>
        <w:tc>
          <w:tcPr>
            <w:tcW w:w="1134" w:type="dxa"/>
          </w:tcPr>
          <w:p w14:paraId="69B887E1"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p>
        </w:tc>
        <w:tc>
          <w:tcPr>
            <w:tcW w:w="2268" w:type="dxa"/>
          </w:tcPr>
          <w:p w14:paraId="6741A112"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lang w:val="vi-VN"/>
              </w:rPr>
              <w:t>Khoảng tham chiếu</w:t>
            </w:r>
          </w:p>
        </w:tc>
        <w:tc>
          <w:tcPr>
            <w:tcW w:w="1618" w:type="dxa"/>
            <w:shd w:val="clear" w:color="auto" w:fill="D9D9D9" w:themeFill="background1" w:themeFillShade="D9"/>
          </w:tcPr>
          <w:p w14:paraId="5BCD23AD"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p>
        </w:tc>
        <w:tc>
          <w:tcPr>
            <w:tcW w:w="1075" w:type="dxa"/>
          </w:tcPr>
          <w:p w14:paraId="67DE9284"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p>
        </w:tc>
        <w:tc>
          <w:tcPr>
            <w:tcW w:w="2148" w:type="dxa"/>
          </w:tcPr>
          <w:p w14:paraId="60A7B6A8"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lang w:val="vi-VN"/>
              </w:rPr>
              <w:t>Khoảng tham chiếu</w:t>
            </w:r>
          </w:p>
        </w:tc>
      </w:tr>
      <w:tr w:rsidR="000A3F2A" w14:paraId="4BA23FC7" w14:textId="77777777" w:rsidTr="00D92242">
        <w:tc>
          <w:tcPr>
            <w:tcW w:w="1696" w:type="dxa"/>
            <w:shd w:val="clear" w:color="auto" w:fill="D9D9D9" w:themeFill="background1" w:themeFillShade="D9"/>
          </w:tcPr>
          <w:p w14:paraId="1CA64869"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Glucose</w:t>
            </w:r>
          </w:p>
        </w:tc>
        <w:tc>
          <w:tcPr>
            <w:tcW w:w="1134" w:type="dxa"/>
          </w:tcPr>
          <w:p w14:paraId="32349BF8" w14:textId="7F9BAD45" w:rsidR="00643AC8" w:rsidRPr="00412155" w:rsidRDefault="201D3F65">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81</w:t>
            </w:r>
          </w:p>
        </w:tc>
        <w:tc>
          <w:tcPr>
            <w:tcW w:w="2268" w:type="dxa"/>
          </w:tcPr>
          <w:p w14:paraId="275038EF"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70-115 mg/dL</w:t>
            </w:r>
          </w:p>
        </w:tc>
        <w:tc>
          <w:tcPr>
            <w:tcW w:w="1618" w:type="dxa"/>
            <w:shd w:val="clear" w:color="auto" w:fill="D9D9D9" w:themeFill="background1" w:themeFillShade="D9"/>
          </w:tcPr>
          <w:p w14:paraId="4BA4F95F"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Natri</w:t>
            </w:r>
            <w:proofErr w:type="spellEnd"/>
          </w:p>
        </w:tc>
        <w:tc>
          <w:tcPr>
            <w:tcW w:w="1075" w:type="dxa"/>
          </w:tcPr>
          <w:p w14:paraId="12FF9578" w14:textId="598E8231" w:rsidR="000A3F2A" w:rsidRPr="00412155" w:rsidRDefault="4F61CDA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130</w:t>
            </w:r>
          </w:p>
        </w:tc>
        <w:tc>
          <w:tcPr>
            <w:tcW w:w="2148" w:type="dxa"/>
          </w:tcPr>
          <w:p w14:paraId="7215DBE8"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136-146 </w:t>
            </w:r>
            <w:proofErr w:type="spellStart"/>
            <w:r w:rsidRPr="00CF181D">
              <w:rPr>
                <w:rFonts w:asciiTheme="majorBidi" w:hAnsiTheme="majorBidi" w:cstheme="majorBidi"/>
                <w:sz w:val="24"/>
                <w:szCs w:val="24"/>
              </w:rPr>
              <w:t>mmol</w:t>
            </w:r>
            <w:proofErr w:type="spellEnd"/>
            <w:r w:rsidRPr="00CF181D">
              <w:rPr>
                <w:rFonts w:asciiTheme="majorBidi" w:hAnsiTheme="majorBidi" w:cstheme="majorBidi"/>
                <w:sz w:val="24"/>
                <w:szCs w:val="24"/>
              </w:rPr>
              <w:t>/L</w:t>
            </w:r>
          </w:p>
        </w:tc>
      </w:tr>
      <w:tr w:rsidR="000A3F2A" w14:paraId="2635F415" w14:textId="77777777" w:rsidTr="00D92242">
        <w:tc>
          <w:tcPr>
            <w:tcW w:w="1696" w:type="dxa"/>
            <w:shd w:val="clear" w:color="auto" w:fill="D9D9D9" w:themeFill="background1" w:themeFillShade="D9"/>
          </w:tcPr>
          <w:p w14:paraId="2A758FBC" w14:textId="23C0B6E8" w:rsidR="000A3F2A" w:rsidRPr="00412155" w:rsidRDefault="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HbA1c</w:t>
            </w:r>
          </w:p>
        </w:tc>
        <w:tc>
          <w:tcPr>
            <w:tcW w:w="1134" w:type="dxa"/>
          </w:tcPr>
          <w:p w14:paraId="7B17DBFC" w14:textId="07083164"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p>
        </w:tc>
        <w:tc>
          <w:tcPr>
            <w:tcW w:w="2268" w:type="dxa"/>
          </w:tcPr>
          <w:p w14:paraId="5D5F57B1" w14:textId="7EEBDDDF" w:rsidR="000A3F2A" w:rsidRPr="00412155" w:rsidRDefault="00D92242">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4.4 – 6.0%</w:t>
            </w:r>
          </w:p>
        </w:tc>
        <w:tc>
          <w:tcPr>
            <w:tcW w:w="1618" w:type="dxa"/>
            <w:shd w:val="clear" w:color="auto" w:fill="D9D9D9" w:themeFill="background1" w:themeFillShade="D9"/>
          </w:tcPr>
          <w:p w14:paraId="2DB418F6"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Kali</w:t>
            </w:r>
          </w:p>
        </w:tc>
        <w:tc>
          <w:tcPr>
            <w:tcW w:w="1075" w:type="dxa"/>
          </w:tcPr>
          <w:p w14:paraId="712E7247" w14:textId="289E0524" w:rsidR="000A3F2A" w:rsidRPr="00412155" w:rsidRDefault="201D3F65">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2.12</w:t>
            </w:r>
          </w:p>
        </w:tc>
        <w:tc>
          <w:tcPr>
            <w:tcW w:w="2148" w:type="dxa"/>
          </w:tcPr>
          <w:p w14:paraId="1DE2F0A0" w14:textId="77777777" w:rsidR="000A3F2A" w:rsidRPr="00412155" w:rsidRDefault="000A3F2A">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3.4-5.1 </w:t>
            </w:r>
            <w:proofErr w:type="spellStart"/>
            <w:r w:rsidRPr="00CF181D">
              <w:rPr>
                <w:rFonts w:asciiTheme="majorBidi" w:hAnsiTheme="majorBidi" w:cstheme="majorBidi"/>
                <w:sz w:val="24"/>
                <w:szCs w:val="24"/>
              </w:rPr>
              <w:t>mmol</w:t>
            </w:r>
            <w:proofErr w:type="spellEnd"/>
            <w:r w:rsidRPr="00CF181D">
              <w:rPr>
                <w:rFonts w:asciiTheme="majorBidi" w:hAnsiTheme="majorBidi" w:cstheme="majorBidi"/>
                <w:sz w:val="24"/>
                <w:szCs w:val="24"/>
              </w:rPr>
              <w:t>/L</w:t>
            </w:r>
          </w:p>
        </w:tc>
      </w:tr>
      <w:tr w:rsidR="00F16B64" w14:paraId="0FBD5D58" w14:textId="77777777" w:rsidTr="00D92242">
        <w:tc>
          <w:tcPr>
            <w:tcW w:w="1696" w:type="dxa"/>
            <w:shd w:val="clear" w:color="auto" w:fill="D9D9D9" w:themeFill="background1" w:themeFillShade="D9"/>
          </w:tcPr>
          <w:p w14:paraId="7EE187D1" w14:textId="5D81119A"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Ure</w:t>
            </w:r>
            <w:proofErr w:type="spellEnd"/>
          </w:p>
        </w:tc>
        <w:tc>
          <w:tcPr>
            <w:tcW w:w="1134" w:type="dxa"/>
          </w:tcPr>
          <w:p w14:paraId="2D2453FD" w14:textId="54B44741" w:rsidR="00F16B64" w:rsidRPr="00412155" w:rsidRDefault="201D3F65" w:rsidP="00F16B64">
            <w:pPr>
              <w:pStyle w:val="ListParagraph"/>
              <w:tabs>
                <w:tab w:val="left" w:pos="851"/>
              </w:tabs>
              <w:spacing w:line="276" w:lineRule="auto"/>
              <w:ind w:left="0"/>
              <w:jc w:val="both"/>
              <w:rPr>
                <w:rFonts w:asciiTheme="majorBidi" w:hAnsiTheme="majorBidi" w:cstheme="majorBidi"/>
                <w:b/>
                <w:sz w:val="24"/>
                <w:szCs w:val="24"/>
              </w:rPr>
            </w:pPr>
            <w:r w:rsidRPr="00CF181D">
              <w:rPr>
                <w:rFonts w:asciiTheme="majorBidi" w:hAnsiTheme="majorBidi" w:cstheme="majorBidi"/>
                <w:b/>
                <w:sz w:val="24"/>
                <w:szCs w:val="24"/>
              </w:rPr>
              <w:t>28.16</w:t>
            </w:r>
          </w:p>
        </w:tc>
        <w:tc>
          <w:tcPr>
            <w:tcW w:w="2268" w:type="dxa"/>
          </w:tcPr>
          <w:p w14:paraId="65B6DC83" w14:textId="3B8D1B02"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10.2-49.7 mg/dL</w:t>
            </w:r>
          </w:p>
        </w:tc>
        <w:tc>
          <w:tcPr>
            <w:tcW w:w="1618" w:type="dxa"/>
            <w:shd w:val="clear" w:color="auto" w:fill="D9D9D9" w:themeFill="background1" w:themeFillShade="D9"/>
          </w:tcPr>
          <w:p w14:paraId="333671FF" w14:textId="77777777"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Clo</w:t>
            </w:r>
            <w:proofErr w:type="spellEnd"/>
          </w:p>
        </w:tc>
        <w:tc>
          <w:tcPr>
            <w:tcW w:w="1075" w:type="dxa"/>
          </w:tcPr>
          <w:p w14:paraId="4AC00666" w14:textId="2622EC80"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p>
        </w:tc>
        <w:tc>
          <w:tcPr>
            <w:tcW w:w="2148" w:type="dxa"/>
          </w:tcPr>
          <w:p w14:paraId="43C24AD3" w14:textId="77777777"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98-109 </w:t>
            </w:r>
            <w:proofErr w:type="spellStart"/>
            <w:r w:rsidRPr="00CF181D">
              <w:rPr>
                <w:rFonts w:asciiTheme="majorBidi" w:hAnsiTheme="majorBidi" w:cstheme="majorBidi"/>
                <w:sz w:val="24"/>
                <w:szCs w:val="24"/>
              </w:rPr>
              <w:t>mmol</w:t>
            </w:r>
            <w:proofErr w:type="spellEnd"/>
            <w:r w:rsidRPr="00CF181D">
              <w:rPr>
                <w:rFonts w:asciiTheme="majorBidi" w:hAnsiTheme="majorBidi" w:cstheme="majorBidi"/>
                <w:sz w:val="24"/>
                <w:szCs w:val="24"/>
              </w:rPr>
              <w:t>/L</w:t>
            </w:r>
          </w:p>
        </w:tc>
      </w:tr>
      <w:tr w:rsidR="00F16B64" w14:paraId="2B59FE31" w14:textId="77777777" w:rsidTr="00D92242">
        <w:tc>
          <w:tcPr>
            <w:tcW w:w="1696" w:type="dxa"/>
            <w:shd w:val="clear" w:color="auto" w:fill="D9D9D9" w:themeFill="background1" w:themeFillShade="D9"/>
          </w:tcPr>
          <w:p w14:paraId="6EB2A087" w14:textId="2F52024E"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Creatinine</w:t>
            </w:r>
          </w:p>
        </w:tc>
        <w:tc>
          <w:tcPr>
            <w:tcW w:w="1134" w:type="dxa"/>
          </w:tcPr>
          <w:p w14:paraId="55C557A6" w14:textId="60088D5F" w:rsidR="00F16B64" w:rsidRPr="00412155" w:rsidRDefault="201D3F65" w:rsidP="00F16B64">
            <w:pPr>
              <w:pStyle w:val="ListParagraph"/>
              <w:tabs>
                <w:tab w:val="left" w:pos="851"/>
              </w:tabs>
              <w:spacing w:line="276" w:lineRule="auto"/>
              <w:ind w:left="0"/>
              <w:jc w:val="both"/>
              <w:rPr>
                <w:rFonts w:asciiTheme="majorBidi" w:hAnsiTheme="majorBidi" w:cstheme="majorBidi"/>
                <w:b/>
                <w:sz w:val="24"/>
                <w:szCs w:val="24"/>
              </w:rPr>
            </w:pPr>
            <w:r w:rsidRPr="00CF181D">
              <w:rPr>
                <w:rFonts w:asciiTheme="majorBidi" w:hAnsiTheme="majorBidi" w:cstheme="majorBidi"/>
                <w:b/>
                <w:sz w:val="24"/>
                <w:szCs w:val="24"/>
              </w:rPr>
              <w:t>0.49</w:t>
            </w:r>
          </w:p>
        </w:tc>
        <w:tc>
          <w:tcPr>
            <w:tcW w:w="2268" w:type="dxa"/>
          </w:tcPr>
          <w:p w14:paraId="0EC057D8" w14:textId="782F375C"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0.72-1.18 mg/dL</w:t>
            </w:r>
          </w:p>
        </w:tc>
        <w:tc>
          <w:tcPr>
            <w:tcW w:w="1618" w:type="dxa"/>
            <w:shd w:val="clear" w:color="auto" w:fill="D9D9D9" w:themeFill="background1" w:themeFillShade="D9"/>
          </w:tcPr>
          <w:p w14:paraId="03F6B976" w14:textId="77777777"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Calci</w:t>
            </w:r>
            <w:proofErr w:type="spellEnd"/>
            <w:r w:rsidRPr="00CF181D">
              <w:rPr>
                <w:rFonts w:asciiTheme="majorBidi" w:hAnsiTheme="majorBidi" w:cstheme="majorBidi"/>
                <w:sz w:val="24"/>
                <w:szCs w:val="24"/>
              </w:rPr>
              <w:t xml:space="preserve"> TP</w:t>
            </w:r>
          </w:p>
        </w:tc>
        <w:tc>
          <w:tcPr>
            <w:tcW w:w="1075" w:type="dxa"/>
          </w:tcPr>
          <w:p w14:paraId="2B359BFD" w14:textId="662A9821" w:rsidR="00F16B64" w:rsidRPr="00412155" w:rsidRDefault="201D3F65"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1.92</w:t>
            </w:r>
          </w:p>
        </w:tc>
        <w:tc>
          <w:tcPr>
            <w:tcW w:w="2148" w:type="dxa"/>
          </w:tcPr>
          <w:p w14:paraId="42AE149F" w14:textId="77777777"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2.10-2.55 </w:t>
            </w:r>
            <w:proofErr w:type="spellStart"/>
            <w:r w:rsidRPr="00CF181D">
              <w:rPr>
                <w:rFonts w:asciiTheme="majorBidi" w:hAnsiTheme="majorBidi" w:cstheme="majorBidi"/>
                <w:sz w:val="24"/>
                <w:szCs w:val="24"/>
              </w:rPr>
              <w:t>mmol</w:t>
            </w:r>
            <w:proofErr w:type="spellEnd"/>
            <w:r w:rsidRPr="00CF181D">
              <w:rPr>
                <w:rFonts w:asciiTheme="majorBidi" w:hAnsiTheme="majorBidi" w:cstheme="majorBidi"/>
                <w:sz w:val="24"/>
                <w:szCs w:val="24"/>
              </w:rPr>
              <w:t>/L</w:t>
            </w:r>
          </w:p>
        </w:tc>
      </w:tr>
      <w:tr w:rsidR="00F16B64" w14:paraId="517249E1" w14:textId="77777777" w:rsidTr="00D92242">
        <w:tc>
          <w:tcPr>
            <w:tcW w:w="1696" w:type="dxa"/>
            <w:shd w:val="clear" w:color="auto" w:fill="D9D9D9" w:themeFill="background1" w:themeFillShade="D9"/>
          </w:tcPr>
          <w:p w14:paraId="36795CE4" w14:textId="466BBA22"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eGFR </w:t>
            </w:r>
          </w:p>
        </w:tc>
        <w:tc>
          <w:tcPr>
            <w:tcW w:w="1134" w:type="dxa"/>
          </w:tcPr>
          <w:p w14:paraId="68ED6E6B" w14:textId="02BC8C84" w:rsidR="00F16B64" w:rsidRPr="00412155" w:rsidRDefault="201D3F65" w:rsidP="00F16B64">
            <w:pPr>
              <w:pStyle w:val="ListParagraph"/>
              <w:tabs>
                <w:tab w:val="left" w:pos="851"/>
              </w:tabs>
              <w:spacing w:line="276" w:lineRule="auto"/>
              <w:ind w:left="0"/>
              <w:jc w:val="both"/>
              <w:rPr>
                <w:rFonts w:asciiTheme="majorBidi" w:hAnsiTheme="majorBidi" w:cstheme="majorBidi"/>
                <w:b/>
                <w:sz w:val="24"/>
                <w:szCs w:val="24"/>
              </w:rPr>
            </w:pPr>
            <w:r w:rsidRPr="00CF181D">
              <w:rPr>
                <w:rFonts w:asciiTheme="majorBidi" w:hAnsiTheme="majorBidi" w:cstheme="majorBidi"/>
                <w:b/>
                <w:sz w:val="24"/>
                <w:szCs w:val="24"/>
              </w:rPr>
              <w:t>122</w:t>
            </w:r>
          </w:p>
        </w:tc>
        <w:tc>
          <w:tcPr>
            <w:tcW w:w="2268" w:type="dxa"/>
          </w:tcPr>
          <w:p w14:paraId="77B1E5AB" w14:textId="2DD091FB"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&gt;= 60 ml/p/1.73m2</w:t>
            </w:r>
          </w:p>
        </w:tc>
        <w:tc>
          <w:tcPr>
            <w:tcW w:w="1618" w:type="dxa"/>
            <w:shd w:val="clear" w:color="auto" w:fill="D9D9D9" w:themeFill="background1" w:themeFillShade="D9"/>
          </w:tcPr>
          <w:p w14:paraId="7EC4D96A" w14:textId="3390B909"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AST</w:t>
            </w:r>
          </w:p>
        </w:tc>
        <w:tc>
          <w:tcPr>
            <w:tcW w:w="1075" w:type="dxa"/>
          </w:tcPr>
          <w:p w14:paraId="60D5A0EE" w14:textId="03B35AF1" w:rsidR="00F16B64" w:rsidRPr="00412155" w:rsidRDefault="75A62D9D"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25</w:t>
            </w:r>
          </w:p>
        </w:tc>
        <w:tc>
          <w:tcPr>
            <w:tcW w:w="2148" w:type="dxa"/>
          </w:tcPr>
          <w:p w14:paraId="7E8BBA2D" w14:textId="1FE9FFB5"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&lt; 40 U/L</w:t>
            </w:r>
          </w:p>
        </w:tc>
      </w:tr>
      <w:tr w:rsidR="00F16B64" w14:paraId="0862AE21" w14:textId="77777777" w:rsidTr="00D92242">
        <w:tc>
          <w:tcPr>
            <w:tcW w:w="1696" w:type="dxa"/>
            <w:shd w:val="clear" w:color="auto" w:fill="D9D9D9" w:themeFill="background1" w:themeFillShade="D9"/>
          </w:tcPr>
          <w:p w14:paraId="28892E8E" w14:textId="30C85C8C" w:rsidR="00F16B64" w:rsidRPr="00412155" w:rsidRDefault="00D92242"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Troponin T </w:t>
            </w:r>
            <w:proofErr w:type="spellStart"/>
            <w:r w:rsidRPr="00CF181D">
              <w:rPr>
                <w:rFonts w:asciiTheme="majorBidi" w:hAnsiTheme="majorBidi" w:cstheme="majorBidi"/>
                <w:sz w:val="24"/>
                <w:szCs w:val="24"/>
              </w:rPr>
              <w:t>hs</w:t>
            </w:r>
            <w:proofErr w:type="spellEnd"/>
          </w:p>
        </w:tc>
        <w:tc>
          <w:tcPr>
            <w:tcW w:w="1134" w:type="dxa"/>
          </w:tcPr>
          <w:p w14:paraId="31CBD40E" w14:textId="258E9D31" w:rsidR="00F16B64" w:rsidRPr="00412155" w:rsidRDefault="201D3F65" w:rsidP="00F16B64">
            <w:pPr>
              <w:pStyle w:val="ListParagraph"/>
              <w:tabs>
                <w:tab w:val="left" w:pos="851"/>
              </w:tabs>
              <w:spacing w:line="276" w:lineRule="auto"/>
              <w:ind w:left="0"/>
              <w:jc w:val="both"/>
              <w:rPr>
                <w:rFonts w:asciiTheme="majorBidi" w:hAnsiTheme="majorBidi" w:cstheme="majorBidi"/>
                <w:b/>
                <w:sz w:val="24"/>
                <w:szCs w:val="24"/>
              </w:rPr>
            </w:pPr>
            <w:r w:rsidRPr="00CF181D">
              <w:rPr>
                <w:rFonts w:asciiTheme="majorBidi" w:hAnsiTheme="majorBidi" w:cstheme="majorBidi"/>
                <w:b/>
                <w:sz w:val="24"/>
                <w:szCs w:val="24"/>
              </w:rPr>
              <w:t>45</w:t>
            </w:r>
          </w:p>
        </w:tc>
        <w:tc>
          <w:tcPr>
            <w:tcW w:w="2268" w:type="dxa"/>
          </w:tcPr>
          <w:p w14:paraId="7392E816" w14:textId="61EC6594" w:rsidR="00F16B64" w:rsidRPr="00412155" w:rsidRDefault="001C128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&lt; 14</w:t>
            </w:r>
            <w:r w:rsidR="00A45219"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ng</w:t>
            </w:r>
            <w:proofErr w:type="spellEnd"/>
            <w:r w:rsidRPr="00CF181D">
              <w:rPr>
                <w:rFonts w:asciiTheme="majorBidi" w:hAnsiTheme="majorBidi" w:cstheme="majorBidi"/>
                <w:sz w:val="24"/>
                <w:szCs w:val="24"/>
              </w:rPr>
              <w:t>/L</w:t>
            </w:r>
          </w:p>
        </w:tc>
        <w:tc>
          <w:tcPr>
            <w:tcW w:w="1618" w:type="dxa"/>
            <w:shd w:val="clear" w:color="auto" w:fill="D9D9D9" w:themeFill="background1" w:themeFillShade="D9"/>
          </w:tcPr>
          <w:p w14:paraId="65DE8D60" w14:textId="65585EFB"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ALT</w:t>
            </w:r>
          </w:p>
        </w:tc>
        <w:tc>
          <w:tcPr>
            <w:tcW w:w="1075" w:type="dxa"/>
          </w:tcPr>
          <w:p w14:paraId="25E27F9B" w14:textId="098B2ABD" w:rsidR="00F16B64" w:rsidRPr="00412155" w:rsidRDefault="6F9FA3CD"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26</w:t>
            </w:r>
          </w:p>
        </w:tc>
        <w:tc>
          <w:tcPr>
            <w:tcW w:w="2148" w:type="dxa"/>
          </w:tcPr>
          <w:p w14:paraId="7D462E14" w14:textId="5E85D8C7" w:rsidR="00F16B64" w:rsidRPr="00412155" w:rsidRDefault="00F16B64"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&lt; 41 U/L</w:t>
            </w:r>
          </w:p>
        </w:tc>
      </w:tr>
      <w:tr w:rsidR="00C37420" w14:paraId="03637E48" w14:textId="77777777" w:rsidTr="00D92242">
        <w:tc>
          <w:tcPr>
            <w:tcW w:w="1696" w:type="dxa"/>
            <w:shd w:val="clear" w:color="auto" w:fill="D9D9D9" w:themeFill="background1" w:themeFillShade="D9"/>
          </w:tcPr>
          <w:p w14:paraId="141ADF63" w14:textId="6CA5CD75" w:rsidR="00C37420" w:rsidRPr="00412155" w:rsidRDefault="00C37420"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NT-proBNP</w:t>
            </w:r>
          </w:p>
        </w:tc>
        <w:tc>
          <w:tcPr>
            <w:tcW w:w="1134" w:type="dxa"/>
          </w:tcPr>
          <w:p w14:paraId="65F88E50" w14:textId="6119297B" w:rsidR="00C37420" w:rsidRPr="00412155" w:rsidRDefault="201D3F65"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792</w:t>
            </w:r>
          </w:p>
        </w:tc>
        <w:tc>
          <w:tcPr>
            <w:tcW w:w="2268" w:type="dxa"/>
          </w:tcPr>
          <w:p w14:paraId="0B78797E" w14:textId="07D20424" w:rsidR="00C37420" w:rsidRPr="00412155" w:rsidRDefault="00C37420" w:rsidP="00F16B64">
            <w:pPr>
              <w:pStyle w:val="ListParagraph"/>
              <w:tabs>
                <w:tab w:val="left" w:pos="851"/>
              </w:tabs>
              <w:spacing w:line="276" w:lineRule="auto"/>
              <w:ind w:left="0"/>
              <w:jc w:val="both"/>
              <w:rPr>
                <w:rFonts w:asciiTheme="majorBidi" w:hAnsiTheme="majorBidi" w:cstheme="majorBidi"/>
                <w:sz w:val="24"/>
                <w:szCs w:val="24"/>
              </w:rPr>
            </w:pPr>
          </w:p>
        </w:tc>
        <w:tc>
          <w:tcPr>
            <w:tcW w:w="1618" w:type="dxa"/>
            <w:shd w:val="clear" w:color="auto" w:fill="D9D9D9" w:themeFill="background1" w:themeFillShade="D9"/>
          </w:tcPr>
          <w:p w14:paraId="27D995DD" w14:textId="2A17B942" w:rsidR="00C37420" w:rsidRPr="00412155" w:rsidRDefault="00E87AA3" w:rsidP="00F16B64">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Bili</w:t>
            </w:r>
            <w:proofErr w:type="spellEnd"/>
            <w:r w:rsidRPr="00CF181D">
              <w:rPr>
                <w:rFonts w:asciiTheme="majorBidi" w:hAnsiTheme="majorBidi" w:cstheme="majorBidi"/>
                <w:sz w:val="24"/>
                <w:szCs w:val="24"/>
              </w:rPr>
              <w:t xml:space="preserve"> TP</w:t>
            </w:r>
          </w:p>
        </w:tc>
        <w:tc>
          <w:tcPr>
            <w:tcW w:w="1075" w:type="dxa"/>
          </w:tcPr>
          <w:p w14:paraId="615716E0" w14:textId="7C929B75" w:rsidR="00C37420" w:rsidRPr="00412155" w:rsidRDefault="201D3F65"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1.01</w:t>
            </w:r>
          </w:p>
        </w:tc>
        <w:tc>
          <w:tcPr>
            <w:tcW w:w="2148" w:type="dxa"/>
          </w:tcPr>
          <w:p w14:paraId="6515762D" w14:textId="00795ABA" w:rsidR="00C37420" w:rsidRPr="00412155" w:rsidRDefault="00B35ABF"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&lt; 1.02 mg/dL</w:t>
            </w:r>
          </w:p>
        </w:tc>
      </w:tr>
      <w:tr w:rsidR="00E87AA3" w14:paraId="67FBDBF8" w14:textId="77777777" w:rsidTr="00D92242">
        <w:tc>
          <w:tcPr>
            <w:tcW w:w="1696" w:type="dxa"/>
            <w:shd w:val="clear" w:color="auto" w:fill="D9D9D9" w:themeFill="background1" w:themeFillShade="D9"/>
          </w:tcPr>
          <w:p w14:paraId="2DB8AF05" w14:textId="03F1A1EB" w:rsidR="00E87AA3" w:rsidRPr="00412155" w:rsidRDefault="7F3AD7F2"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Pro-Calcitonin</w:t>
            </w:r>
          </w:p>
        </w:tc>
        <w:tc>
          <w:tcPr>
            <w:tcW w:w="1134" w:type="dxa"/>
          </w:tcPr>
          <w:p w14:paraId="211F137B" w14:textId="284628BF" w:rsidR="00E87AA3" w:rsidRPr="00412155" w:rsidRDefault="7F3AD7F2"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0.</w:t>
            </w:r>
            <w:r w:rsidR="4F61CDAE" w:rsidRPr="00CF181D">
              <w:rPr>
                <w:rFonts w:asciiTheme="majorBidi" w:hAnsiTheme="majorBidi" w:cstheme="majorBidi"/>
                <w:sz w:val="24"/>
                <w:szCs w:val="24"/>
              </w:rPr>
              <w:t>33</w:t>
            </w:r>
          </w:p>
        </w:tc>
        <w:tc>
          <w:tcPr>
            <w:tcW w:w="2268" w:type="dxa"/>
          </w:tcPr>
          <w:p w14:paraId="403B2628" w14:textId="6EF0C275" w:rsidR="00E87AA3" w:rsidRPr="00412155" w:rsidRDefault="7F3AD7F2"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&lt;0.5 </w:t>
            </w:r>
            <w:proofErr w:type="spellStart"/>
            <w:r w:rsidRPr="00CF181D">
              <w:rPr>
                <w:rFonts w:asciiTheme="majorBidi" w:hAnsiTheme="majorBidi" w:cstheme="majorBidi"/>
                <w:sz w:val="24"/>
                <w:szCs w:val="24"/>
              </w:rPr>
              <w:t>ng</w:t>
            </w:r>
            <w:proofErr w:type="spellEnd"/>
            <w:r w:rsidRPr="00CF181D">
              <w:rPr>
                <w:rFonts w:asciiTheme="majorBidi" w:hAnsiTheme="majorBidi" w:cstheme="majorBidi"/>
                <w:sz w:val="24"/>
                <w:szCs w:val="24"/>
              </w:rPr>
              <w:t>/mL</w:t>
            </w:r>
          </w:p>
        </w:tc>
        <w:tc>
          <w:tcPr>
            <w:tcW w:w="1618" w:type="dxa"/>
            <w:shd w:val="clear" w:color="auto" w:fill="D9D9D9" w:themeFill="background1" w:themeFillShade="D9"/>
          </w:tcPr>
          <w:p w14:paraId="3833A985" w14:textId="3415F6AD" w:rsidR="00E87AA3" w:rsidRPr="00412155" w:rsidRDefault="00E87AA3" w:rsidP="00F16B64">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Bili</w:t>
            </w:r>
            <w:proofErr w:type="spellEnd"/>
            <w:r w:rsidRPr="00CF181D">
              <w:rPr>
                <w:rFonts w:asciiTheme="majorBidi" w:hAnsiTheme="majorBidi" w:cstheme="majorBidi"/>
                <w:sz w:val="24"/>
                <w:szCs w:val="24"/>
              </w:rPr>
              <w:t xml:space="preserve"> TT</w:t>
            </w:r>
          </w:p>
        </w:tc>
        <w:tc>
          <w:tcPr>
            <w:tcW w:w="1075" w:type="dxa"/>
          </w:tcPr>
          <w:p w14:paraId="30FB16C1" w14:textId="676EAA7B" w:rsidR="00E87AA3" w:rsidRPr="00412155" w:rsidRDefault="201D3F65"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0.46</w:t>
            </w:r>
          </w:p>
        </w:tc>
        <w:tc>
          <w:tcPr>
            <w:tcW w:w="2148" w:type="dxa"/>
          </w:tcPr>
          <w:p w14:paraId="2BA4AFE0" w14:textId="67E69A91" w:rsidR="00293430" w:rsidRPr="00412155" w:rsidRDefault="00293430" w:rsidP="00F16B64">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&lt; 0.3 mg/dL</w:t>
            </w:r>
          </w:p>
        </w:tc>
      </w:tr>
      <w:tr w:rsidR="201D3F65" w14:paraId="5F13A736" w14:textId="77777777" w:rsidTr="201D3F65">
        <w:tc>
          <w:tcPr>
            <w:tcW w:w="1696" w:type="dxa"/>
            <w:shd w:val="clear" w:color="auto" w:fill="D9D9D9" w:themeFill="background1" w:themeFillShade="D9"/>
          </w:tcPr>
          <w:p w14:paraId="720FD800" w14:textId="5AF7D03B" w:rsidR="201D3F65" w:rsidRPr="00412155" w:rsidRDefault="201D3F65" w:rsidP="201D3F65">
            <w:pPr>
              <w:pStyle w:val="ListParagraph"/>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Cortisol</w:t>
            </w:r>
          </w:p>
        </w:tc>
        <w:tc>
          <w:tcPr>
            <w:tcW w:w="1134" w:type="dxa"/>
          </w:tcPr>
          <w:p w14:paraId="77CD3949" w14:textId="4D338E96" w:rsidR="201D3F65" w:rsidRPr="00412155" w:rsidRDefault="201D3F65" w:rsidP="201D3F65">
            <w:pPr>
              <w:pStyle w:val="ListParagraph"/>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1666.34</w:t>
            </w:r>
          </w:p>
        </w:tc>
        <w:tc>
          <w:tcPr>
            <w:tcW w:w="2268" w:type="dxa"/>
          </w:tcPr>
          <w:p w14:paraId="526D4A81" w14:textId="6200C02D" w:rsidR="201D3F65" w:rsidRPr="00412155" w:rsidRDefault="201D3F65" w:rsidP="201D3F65">
            <w:pPr>
              <w:pStyle w:val="ListParagraph"/>
              <w:spacing w:line="276" w:lineRule="auto"/>
              <w:jc w:val="both"/>
              <w:rPr>
                <w:rFonts w:asciiTheme="majorBidi" w:hAnsiTheme="majorBidi" w:cstheme="majorBidi"/>
                <w:sz w:val="24"/>
                <w:szCs w:val="24"/>
              </w:rPr>
            </w:pPr>
            <w:proofErr w:type="spellStart"/>
            <w:r w:rsidRPr="00CF181D">
              <w:rPr>
                <w:rFonts w:asciiTheme="majorBidi" w:hAnsiTheme="majorBidi" w:cstheme="majorBidi"/>
                <w:sz w:val="24"/>
                <w:szCs w:val="24"/>
              </w:rPr>
              <w:t>nmol</w:t>
            </w:r>
            <w:proofErr w:type="spellEnd"/>
            <w:r w:rsidRPr="00CF181D">
              <w:rPr>
                <w:rFonts w:asciiTheme="majorBidi" w:hAnsiTheme="majorBidi" w:cstheme="majorBidi"/>
                <w:sz w:val="24"/>
                <w:szCs w:val="24"/>
              </w:rPr>
              <w:t>/L</w:t>
            </w:r>
          </w:p>
        </w:tc>
        <w:tc>
          <w:tcPr>
            <w:tcW w:w="1618" w:type="dxa"/>
            <w:shd w:val="clear" w:color="auto" w:fill="D9D9D9" w:themeFill="background1" w:themeFillShade="D9"/>
          </w:tcPr>
          <w:p w14:paraId="6A882FFB" w14:textId="13C58A00" w:rsidR="201D3F65" w:rsidRPr="00412155" w:rsidRDefault="201D3F65" w:rsidP="201D3F65">
            <w:pPr>
              <w:pStyle w:val="ListParagraph"/>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D-Dimer</w:t>
            </w:r>
          </w:p>
        </w:tc>
        <w:tc>
          <w:tcPr>
            <w:tcW w:w="1075" w:type="dxa"/>
          </w:tcPr>
          <w:p w14:paraId="702341F0" w14:textId="731C5CC0" w:rsidR="201D3F65" w:rsidRPr="00412155" w:rsidRDefault="201D3F65" w:rsidP="201D3F65">
            <w:pPr>
              <w:pStyle w:val="ListParagraph"/>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1922</w:t>
            </w:r>
          </w:p>
        </w:tc>
        <w:tc>
          <w:tcPr>
            <w:tcW w:w="2148" w:type="dxa"/>
          </w:tcPr>
          <w:p w14:paraId="05C613DB" w14:textId="422AA4C6" w:rsidR="201D3F65" w:rsidRPr="00412155" w:rsidRDefault="201D3F65" w:rsidP="201D3F65">
            <w:pPr>
              <w:pStyle w:val="ListParagraph"/>
              <w:spacing w:line="276" w:lineRule="auto"/>
              <w:jc w:val="both"/>
              <w:rPr>
                <w:rFonts w:asciiTheme="majorBidi" w:hAnsiTheme="majorBidi" w:cstheme="majorBidi"/>
                <w:sz w:val="24"/>
                <w:szCs w:val="24"/>
              </w:rPr>
            </w:pPr>
            <w:r w:rsidRPr="00CF181D">
              <w:rPr>
                <w:rFonts w:asciiTheme="majorBidi" w:hAnsiTheme="majorBidi" w:cstheme="majorBidi"/>
                <w:sz w:val="24"/>
                <w:szCs w:val="24"/>
              </w:rPr>
              <w:t>&lt;500</w:t>
            </w:r>
          </w:p>
        </w:tc>
      </w:tr>
      <w:tr w:rsidR="201D3F65" w14:paraId="6E187963" w14:textId="77777777" w:rsidTr="201D3F65">
        <w:tc>
          <w:tcPr>
            <w:tcW w:w="1696" w:type="dxa"/>
            <w:shd w:val="clear" w:color="auto" w:fill="D9D9D9" w:themeFill="background1" w:themeFillShade="D9"/>
          </w:tcPr>
          <w:p w14:paraId="18A03CD7" w14:textId="2AC5EE88" w:rsidR="201D3F65" w:rsidRPr="00412155" w:rsidRDefault="201D3F65" w:rsidP="201D3F65">
            <w:pPr>
              <w:pStyle w:val="ListParagraph"/>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TSH</w:t>
            </w:r>
          </w:p>
        </w:tc>
        <w:tc>
          <w:tcPr>
            <w:tcW w:w="1134" w:type="dxa"/>
          </w:tcPr>
          <w:p w14:paraId="3D4CA74C" w14:textId="6D7125F5" w:rsidR="201D3F65" w:rsidRPr="00412155" w:rsidRDefault="201D3F65" w:rsidP="201D3F65">
            <w:pPr>
              <w:pStyle w:val="ListParagraph"/>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0.14</w:t>
            </w:r>
          </w:p>
        </w:tc>
        <w:tc>
          <w:tcPr>
            <w:tcW w:w="2268" w:type="dxa"/>
          </w:tcPr>
          <w:p w14:paraId="68E85216" w14:textId="779C3264" w:rsidR="201D3F65" w:rsidRPr="00412155" w:rsidRDefault="201D3F65" w:rsidP="201D3F65">
            <w:pPr>
              <w:pStyle w:val="ListParagraph"/>
              <w:spacing w:line="276" w:lineRule="auto"/>
              <w:jc w:val="both"/>
              <w:rPr>
                <w:rFonts w:asciiTheme="majorBidi" w:hAnsiTheme="majorBidi" w:cstheme="majorBidi"/>
                <w:sz w:val="24"/>
                <w:szCs w:val="24"/>
              </w:rPr>
            </w:pPr>
          </w:p>
        </w:tc>
        <w:tc>
          <w:tcPr>
            <w:tcW w:w="1618" w:type="dxa"/>
            <w:shd w:val="clear" w:color="auto" w:fill="D9D9D9" w:themeFill="background1" w:themeFillShade="D9"/>
          </w:tcPr>
          <w:p w14:paraId="14BA15D9" w14:textId="797A83B6" w:rsidR="201D3F65" w:rsidRPr="00412155" w:rsidRDefault="201D3F65" w:rsidP="201D3F65">
            <w:pPr>
              <w:pStyle w:val="ListParagraph"/>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FT4</w:t>
            </w:r>
          </w:p>
        </w:tc>
        <w:tc>
          <w:tcPr>
            <w:tcW w:w="1075" w:type="dxa"/>
          </w:tcPr>
          <w:p w14:paraId="22C0E82D" w14:textId="2786EF1E" w:rsidR="201D3F65" w:rsidRPr="00412155" w:rsidRDefault="201D3F65" w:rsidP="201D3F65">
            <w:pPr>
              <w:pStyle w:val="ListParagraph"/>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16.19</w:t>
            </w:r>
          </w:p>
        </w:tc>
        <w:tc>
          <w:tcPr>
            <w:tcW w:w="2148" w:type="dxa"/>
          </w:tcPr>
          <w:p w14:paraId="4DABD2A4" w14:textId="3CE785B7" w:rsidR="201D3F65" w:rsidRPr="00412155" w:rsidRDefault="201D3F65" w:rsidP="201D3F65">
            <w:pPr>
              <w:pStyle w:val="ListParagraph"/>
              <w:spacing w:line="276" w:lineRule="auto"/>
              <w:jc w:val="both"/>
              <w:rPr>
                <w:rFonts w:asciiTheme="majorBidi" w:hAnsiTheme="majorBidi" w:cstheme="majorBidi"/>
                <w:sz w:val="24"/>
                <w:szCs w:val="24"/>
              </w:rPr>
            </w:pPr>
          </w:p>
        </w:tc>
      </w:tr>
    </w:tbl>
    <w:p w14:paraId="257B5B08" w14:textId="768AF662" w:rsidR="006D317B" w:rsidRPr="00412155" w:rsidRDefault="006D317B" w:rsidP="000A3F2A">
      <w:pPr>
        <w:pStyle w:val="ListParagraph"/>
        <w:tabs>
          <w:tab w:val="left" w:pos="851"/>
        </w:tabs>
        <w:spacing w:after="0" w:line="276" w:lineRule="auto"/>
        <w:ind w:left="851"/>
        <w:jc w:val="both"/>
        <w:rPr>
          <w:rFonts w:asciiTheme="majorBidi" w:hAnsiTheme="majorBidi" w:cstheme="majorBidi"/>
          <w:sz w:val="24"/>
          <w:szCs w:val="24"/>
        </w:rPr>
      </w:pPr>
      <w:r w:rsidRPr="00CF181D">
        <w:rPr>
          <w:rFonts w:asciiTheme="majorBidi" w:hAnsiTheme="majorBidi" w:cstheme="majorBidi"/>
          <w:sz w:val="24"/>
          <w:szCs w:val="24"/>
        </w:rPr>
        <w:t>PCT &lt; 0.5</w:t>
      </w:r>
      <w:r w:rsidR="005634CF"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ng</w:t>
      </w:r>
      <w:proofErr w:type="spellEnd"/>
      <w:r w:rsidRPr="00CF181D">
        <w:rPr>
          <w:rFonts w:asciiTheme="majorBidi" w:hAnsiTheme="majorBidi" w:cstheme="majorBidi"/>
          <w:sz w:val="24"/>
          <w:szCs w:val="24"/>
        </w:rPr>
        <w:t xml:space="preserve">/mL =&gt;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dấu chỉ gợi ý </w:t>
      </w:r>
      <w:proofErr w:type="spellStart"/>
      <w:r w:rsidRPr="00CF181D">
        <w:rPr>
          <w:rFonts w:asciiTheme="majorBidi" w:hAnsiTheme="majorBidi" w:cstheme="majorBidi"/>
          <w:sz w:val="24"/>
          <w:szCs w:val="24"/>
        </w:rPr>
        <w:t>nhiễm</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trùng</w:t>
      </w:r>
      <w:proofErr w:type="spellEnd"/>
      <w:r w:rsidRPr="00CF181D">
        <w:rPr>
          <w:rFonts w:asciiTheme="majorBidi" w:hAnsiTheme="majorBidi" w:cstheme="majorBidi"/>
          <w:sz w:val="24"/>
          <w:szCs w:val="24"/>
        </w:rPr>
        <w:t xml:space="preserve"> </w:t>
      </w:r>
    </w:p>
    <w:p w14:paraId="284E396E" w14:textId="358771CE" w:rsidR="000046BF" w:rsidRPr="00412155" w:rsidRDefault="61A31148" w:rsidP="000A3F2A">
      <w:pPr>
        <w:pStyle w:val="ListParagraph"/>
        <w:tabs>
          <w:tab w:val="left" w:pos="851"/>
        </w:tabs>
        <w:spacing w:after="0" w:line="276" w:lineRule="auto"/>
        <w:ind w:left="851"/>
        <w:jc w:val="both"/>
        <w:rPr>
          <w:rFonts w:asciiTheme="majorBidi" w:hAnsiTheme="majorBidi" w:cstheme="majorBidi"/>
          <w:sz w:val="24"/>
          <w:szCs w:val="24"/>
        </w:rPr>
      </w:pPr>
      <w:r w:rsidRPr="00CF181D">
        <w:rPr>
          <w:rFonts w:asciiTheme="majorBidi" w:hAnsiTheme="majorBidi" w:cstheme="majorBidi"/>
          <w:sz w:val="24"/>
          <w:szCs w:val="24"/>
        </w:rPr>
        <w:t xml:space="preserve">Đường huyết </w:t>
      </w:r>
      <w:proofErr w:type="spellStart"/>
      <w:r w:rsidRPr="00CF181D">
        <w:rPr>
          <w:rFonts w:asciiTheme="majorBidi" w:hAnsiTheme="majorBidi" w:cstheme="majorBidi"/>
          <w:sz w:val="24"/>
          <w:szCs w:val="24"/>
        </w:rPr>
        <w:t>trong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giới</w:t>
      </w:r>
      <w:proofErr w:type="spellEnd"/>
      <w:r w:rsidRPr="00CF181D">
        <w:rPr>
          <w:rFonts w:asciiTheme="majorBidi" w:hAnsiTheme="majorBidi" w:cstheme="majorBidi"/>
          <w:sz w:val="24"/>
          <w:szCs w:val="24"/>
        </w:rPr>
        <w:t xml:space="preserve"> hạn bình </w:t>
      </w:r>
      <w:proofErr w:type="spellStart"/>
      <w:r w:rsidRPr="00CF181D">
        <w:rPr>
          <w:rFonts w:asciiTheme="majorBidi" w:hAnsiTheme="majorBidi" w:cstheme="majorBidi"/>
          <w:sz w:val="24"/>
          <w:szCs w:val="24"/>
        </w:rPr>
        <w:t>thường</w:t>
      </w:r>
      <w:proofErr w:type="spellEnd"/>
    </w:p>
    <w:p w14:paraId="29D935BE" w14:textId="11A9F90B" w:rsidR="1065EA49" w:rsidRPr="00412155" w:rsidRDefault="4F8F1873" w:rsidP="00CF181D">
      <w:pPr>
        <w:pStyle w:val="ListParagraph"/>
        <w:tabs>
          <w:tab w:val="left" w:pos="851"/>
        </w:tabs>
        <w:spacing w:after="0" w:line="276" w:lineRule="auto"/>
        <w:ind w:left="851"/>
        <w:jc w:val="both"/>
        <w:rPr>
          <w:rFonts w:asciiTheme="majorBidi" w:hAnsiTheme="majorBidi" w:cstheme="majorBidi"/>
          <w:sz w:val="24"/>
          <w:szCs w:val="24"/>
        </w:rPr>
      </w:pPr>
      <w:proofErr w:type="spellStart"/>
      <w:r w:rsidRPr="00CF181D">
        <w:rPr>
          <w:rFonts w:asciiTheme="majorBidi" w:hAnsiTheme="majorBidi" w:cstheme="majorBidi"/>
          <w:sz w:val="24"/>
          <w:szCs w:val="24"/>
        </w:rPr>
        <w:t>Ure</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cretinine</w:t>
      </w:r>
      <w:proofErr w:type="spellEnd"/>
      <w:r w:rsidRPr="00CF181D">
        <w:rPr>
          <w:rFonts w:asciiTheme="majorBidi" w:hAnsiTheme="majorBidi" w:cstheme="majorBidi"/>
          <w:sz w:val="24"/>
          <w:szCs w:val="24"/>
        </w:rPr>
        <w:t xml:space="preserve"> – eGFR bình </w:t>
      </w:r>
      <w:proofErr w:type="spellStart"/>
      <w:r w:rsidRPr="00CF181D">
        <w:rPr>
          <w:rFonts w:asciiTheme="majorBidi" w:hAnsiTheme="majorBidi" w:cstheme="majorBidi"/>
          <w:sz w:val="24"/>
          <w:szCs w:val="24"/>
        </w:rPr>
        <w:t>thường</w:t>
      </w:r>
      <w:proofErr w:type="spellEnd"/>
      <w:r w:rsidRPr="00CF181D">
        <w:rPr>
          <w:rFonts w:asciiTheme="majorBidi" w:hAnsiTheme="majorBidi" w:cstheme="majorBidi"/>
          <w:sz w:val="24"/>
          <w:szCs w:val="24"/>
        </w:rPr>
        <w:t xml:space="preserve"> -&gt;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bất </w:t>
      </w:r>
      <w:proofErr w:type="spellStart"/>
      <w:r w:rsidRPr="00CF181D">
        <w:rPr>
          <w:rFonts w:asciiTheme="majorBidi" w:hAnsiTheme="majorBidi" w:cstheme="majorBidi"/>
          <w:sz w:val="24"/>
          <w:szCs w:val="24"/>
        </w:rPr>
        <w:t>thường</w:t>
      </w:r>
      <w:proofErr w:type="spellEnd"/>
      <w:r w:rsidRPr="00CF181D">
        <w:rPr>
          <w:rFonts w:asciiTheme="majorBidi" w:hAnsiTheme="majorBidi" w:cstheme="majorBidi"/>
          <w:sz w:val="24"/>
          <w:szCs w:val="24"/>
        </w:rPr>
        <w:t xml:space="preserve"> chức </w:t>
      </w:r>
      <w:proofErr w:type="spellStart"/>
      <w:r w:rsidRPr="00CF181D">
        <w:rPr>
          <w:rFonts w:asciiTheme="majorBidi" w:hAnsiTheme="majorBidi" w:cstheme="majorBidi"/>
          <w:sz w:val="24"/>
          <w:szCs w:val="24"/>
        </w:rPr>
        <w:t>năng</w:t>
      </w:r>
      <w:proofErr w:type="spellEnd"/>
      <w:r w:rsidRPr="00CF181D">
        <w:rPr>
          <w:rFonts w:asciiTheme="majorBidi" w:hAnsiTheme="majorBidi" w:cstheme="majorBidi"/>
          <w:sz w:val="24"/>
          <w:szCs w:val="24"/>
        </w:rPr>
        <w:t xml:space="preserve"> </w:t>
      </w:r>
      <w:proofErr w:type="spellStart"/>
      <w:r w:rsidR="15C8407D" w:rsidRPr="00CF181D">
        <w:rPr>
          <w:rFonts w:asciiTheme="majorBidi" w:hAnsiTheme="majorBidi" w:cstheme="majorBidi"/>
          <w:sz w:val="24"/>
          <w:szCs w:val="24"/>
        </w:rPr>
        <w:t>thận</w:t>
      </w:r>
      <w:proofErr w:type="spellEnd"/>
      <w:r w:rsidR="15C8407D" w:rsidRPr="00CF181D">
        <w:rPr>
          <w:rFonts w:asciiTheme="majorBidi" w:hAnsiTheme="majorBidi" w:cstheme="majorBidi"/>
          <w:sz w:val="24"/>
          <w:szCs w:val="24"/>
        </w:rPr>
        <w:t xml:space="preserve"> </w:t>
      </w:r>
      <w:r w:rsidR="00032E86" w:rsidRPr="00CF181D">
        <w:rPr>
          <w:rFonts w:asciiTheme="majorBidi" w:hAnsiTheme="majorBidi" w:cstheme="majorBidi"/>
          <w:sz w:val="24"/>
          <w:szCs w:val="24"/>
        </w:rPr>
        <w:t xml:space="preserve">=&gt; </w:t>
      </w:r>
      <w:proofErr w:type="spellStart"/>
      <w:r w:rsidR="00032E86" w:rsidRPr="00CF181D">
        <w:rPr>
          <w:rFonts w:asciiTheme="majorBidi" w:hAnsiTheme="majorBidi" w:cstheme="majorBidi"/>
          <w:sz w:val="24"/>
          <w:szCs w:val="24"/>
        </w:rPr>
        <w:t>không</w:t>
      </w:r>
      <w:proofErr w:type="spellEnd"/>
      <w:r w:rsidR="00032E86" w:rsidRPr="00CF181D">
        <w:rPr>
          <w:rFonts w:asciiTheme="majorBidi" w:hAnsiTheme="majorBidi" w:cstheme="majorBidi"/>
          <w:sz w:val="24"/>
          <w:szCs w:val="24"/>
        </w:rPr>
        <w:t xml:space="preserve"> </w:t>
      </w:r>
      <w:proofErr w:type="spellStart"/>
      <w:r w:rsidR="00032E86" w:rsidRPr="00CF181D">
        <w:rPr>
          <w:rFonts w:asciiTheme="majorBidi" w:hAnsiTheme="majorBidi" w:cstheme="majorBidi"/>
          <w:sz w:val="24"/>
          <w:szCs w:val="24"/>
        </w:rPr>
        <w:t>có</w:t>
      </w:r>
      <w:proofErr w:type="spellEnd"/>
      <w:r w:rsidR="00032E86" w:rsidRPr="00CF181D">
        <w:rPr>
          <w:rFonts w:asciiTheme="majorBidi" w:hAnsiTheme="majorBidi" w:cstheme="majorBidi"/>
          <w:sz w:val="24"/>
          <w:szCs w:val="24"/>
        </w:rPr>
        <w:t xml:space="preserve"> biến </w:t>
      </w:r>
      <w:proofErr w:type="spellStart"/>
      <w:r w:rsidR="00032E86" w:rsidRPr="00CF181D">
        <w:rPr>
          <w:rFonts w:asciiTheme="majorBidi" w:hAnsiTheme="majorBidi" w:cstheme="majorBidi"/>
          <w:sz w:val="24"/>
          <w:szCs w:val="24"/>
        </w:rPr>
        <w:t>chứng</w:t>
      </w:r>
      <w:proofErr w:type="spellEnd"/>
      <w:r w:rsidR="00032E86" w:rsidRPr="00CF181D">
        <w:rPr>
          <w:rFonts w:asciiTheme="majorBidi" w:hAnsiTheme="majorBidi" w:cstheme="majorBidi"/>
          <w:sz w:val="24"/>
          <w:szCs w:val="24"/>
        </w:rPr>
        <w:t xml:space="preserve"> tổn </w:t>
      </w:r>
      <w:proofErr w:type="spellStart"/>
      <w:r w:rsidR="00032E86" w:rsidRPr="00CF181D">
        <w:rPr>
          <w:rFonts w:asciiTheme="majorBidi" w:hAnsiTheme="majorBidi" w:cstheme="majorBidi"/>
          <w:sz w:val="24"/>
          <w:szCs w:val="24"/>
        </w:rPr>
        <w:t>thương</w:t>
      </w:r>
      <w:proofErr w:type="spellEnd"/>
      <w:r w:rsidR="00032E86" w:rsidRPr="00CF181D">
        <w:rPr>
          <w:rFonts w:asciiTheme="majorBidi" w:hAnsiTheme="majorBidi" w:cstheme="majorBidi"/>
          <w:sz w:val="24"/>
          <w:szCs w:val="24"/>
        </w:rPr>
        <w:t xml:space="preserve"> </w:t>
      </w:r>
      <w:proofErr w:type="spellStart"/>
      <w:r w:rsidR="00032E86" w:rsidRPr="00CF181D">
        <w:rPr>
          <w:rFonts w:asciiTheme="majorBidi" w:hAnsiTheme="majorBidi" w:cstheme="majorBidi"/>
          <w:sz w:val="24"/>
          <w:szCs w:val="24"/>
        </w:rPr>
        <w:t>thận</w:t>
      </w:r>
      <w:proofErr w:type="spellEnd"/>
      <w:r w:rsidR="00032E86" w:rsidRPr="00CF181D">
        <w:rPr>
          <w:rFonts w:asciiTheme="majorBidi" w:hAnsiTheme="majorBidi" w:cstheme="majorBidi"/>
          <w:sz w:val="24"/>
          <w:szCs w:val="24"/>
        </w:rPr>
        <w:t xml:space="preserve"> cấp</w:t>
      </w:r>
    </w:p>
    <w:p w14:paraId="307E875E" w14:textId="60ECD1B3" w:rsidR="15C8407D" w:rsidRPr="00412155" w:rsidRDefault="15C8407D" w:rsidP="00CF181D">
      <w:pPr>
        <w:pStyle w:val="ListParagraph"/>
        <w:tabs>
          <w:tab w:val="left" w:pos="851"/>
        </w:tabs>
        <w:spacing w:after="0" w:line="276" w:lineRule="auto"/>
        <w:ind w:left="851"/>
        <w:jc w:val="both"/>
        <w:rPr>
          <w:rFonts w:asciiTheme="majorBidi" w:hAnsiTheme="majorBidi" w:cstheme="majorBidi"/>
          <w:sz w:val="24"/>
          <w:szCs w:val="24"/>
        </w:rPr>
      </w:pPr>
      <w:r w:rsidRPr="00CF181D">
        <w:rPr>
          <w:rFonts w:asciiTheme="majorBidi" w:hAnsiTheme="majorBidi" w:cstheme="majorBidi"/>
          <w:sz w:val="24"/>
          <w:szCs w:val="24"/>
        </w:rPr>
        <w:t xml:space="preserve">NT-proBNP &lt;1800 </w:t>
      </w:r>
      <w:proofErr w:type="spellStart"/>
      <w:r w:rsidRPr="00CF181D">
        <w:rPr>
          <w:rFonts w:asciiTheme="majorBidi" w:hAnsiTheme="majorBidi" w:cstheme="majorBidi"/>
          <w:sz w:val="24"/>
          <w:szCs w:val="24"/>
        </w:rPr>
        <w:t>lâm</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sàng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có</w:t>
      </w:r>
      <w:proofErr w:type="spellEnd"/>
      <w:r w:rsidRPr="00CF181D">
        <w:rPr>
          <w:rFonts w:asciiTheme="majorBidi" w:hAnsiTheme="majorBidi" w:cstheme="majorBidi"/>
          <w:sz w:val="24"/>
          <w:szCs w:val="24"/>
        </w:rPr>
        <w:t xml:space="preserve"> dấu </w:t>
      </w:r>
      <w:proofErr w:type="spellStart"/>
      <w:r w:rsidRPr="00CF181D">
        <w:rPr>
          <w:rFonts w:asciiTheme="majorBidi" w:hAnsiTheme="majorBidi" w:cstheme="majorBidi"/>
          <w:sz w:val="24"/>
          <w:szCs w:val="24"/>
        </w:rPr>
        <w:t>chứng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suy</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tim</w:t>
      </w:r>
      <w:proofErr w:type="spellEnd"/>
      <w:r w:rsidRPr="00CF181D">
        <w:rPr>
          <w:rFonts w:asciiTheme="majorBidi" w:hAnsiTheme="majorBidi" w:cstheme="majorBidi"/>
          <w:sz w:val="24"/>
          <w:szCs w:val="24"/>
        </w:rPr>
        <w:t xml:space="preserve"> -&gt; </w:t>
      </w:r>
      <w:proofErr w:type="spellStart"/>
      <w:r w:rsidRPr="00CF181D">
        <w:rPr>
          <w:rFonts w:asciiTheme="majorBidi" w:hAnsiTheme="majorBidi" w:cstheme="majorBidi"/>
          <w:sz w:val="24"/>
          <w:szCs w:val="24"/>
        </w:rPr>
        <w:t>ít</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nghĩ</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suy</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tim</w:t>
      </w:r>
      <w:proofErr w:type="spellEnd"/>
      <w:r w:rsidRPr="00CF181D">
        <w:rPr>
          <w:rFonts w:asciiTheme="majorBidi" w:hAnsiTheme="majorBidi" w:cstheme="majorBidi"/>
          <w:sz w:val="24"/>
          <w:szCs w:val="24"/>
        </w:rPr>
        <w:t xml:space="preserve"> </w:t>
      </w:r>
    </w:p>
    <w:p w14:paraId="750E1CD2" w14:textId="2FB9DDDE" w:rsidR="1A9BB1A0" w:rsidRPr="00412155" w:rsidRDefault="1A9BB1A0" w:rsidP="00CF181D">
      <w:pPr>
        <w:pStyle w:val="ListParagraph"/>
        <w:tabs>
          <w:tab w:val="left" w:pos="851"/>
        </w:tabs>
        <w:spacing w:after="0" w:line="276" w:lineRule="auto"/>
        <w:ind w:left="851"/>
        <w:jc w:val="both"/>
        <w:rPr>
          <w:rFonts w:asciiTheme="majorBidi" w:hAnsiTheme="majorBidi" w:cstheme="majorBidi"/>
          <w:sz w:val="24"/>
          <w:szCs w:val="24"/>
        </w:rPr>
      </w:pPr>
      <w:r w:rsidRPr="00CF181D">
        <w:rPr>
          <w:rFonts w:asciiTheme="majorBidi" w:hAnsiTheme="majorBidi" w:cstheme="majorBidi"/>
          <w:sz w:val="24"/>
          <w:szCs w:val="24"/>
        </w:rPr>
        <w:t xml:space="preserve">TSH </w:t>
      </w:r>
      <w:proofErr w:type="spellStart"/>
      <w:r w:rsidRPr="00CF181D">
        <w:rPr>
          <w:rFonts w:asciiTheme="majorBidi" w:hAnsiTheme="majorBidi" w:cstheme="majorBidi"/>
          <w:sz w:val="24"/>
          <w:szCs w:val="24"/>
        </w:rPr>
        <w:t>giảm</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và</w:t>
      </w:r>
      <w:proofErr w:type="spellEnd"/>
      <w:r w:rsidRPr="00CF181D">
        <w:rPr>
          <w:rFonts w:asciiTheme="majorBidi" w:hAnsiTheme="majorBidi" w:cstheme="majorBidi"/>
          <w:sz w:val="24"/>
          <w:szCs w:val="24"/>
        </w:rPr>
        <w:t xml:space="preserve"> FT4 </w:t>
      </w:r>
      <w:proofErr w:type="spellStart"/>
      <w:r w:rsidRPr="00CF181D">
        <w:rPr>
          <w:rFonts w:asciiTheme="majorBidi" w:hAnsiTheme="majorBidi" w:cstheme="majorBidi"/>
          <w:sz w:val="24"/>
          <w:szCs w:val="24"/>
        </w:rPr>
        <w:t>tăng</w:t>
      </w:r>
      <w:proofErr w:type="spellEnd"/>
      <w:r w:rsidRPr="00CF181D">
        <w:rPr>
          <w:rFonts w:asciiTheme="majorBidi" w:hAnsiTheme="majorBidi" w:cstheme="majorBidi"/>
          <w:sz w:val="24"/>
          <w:szCs w:val="24"/>
        </w:rPr>
        <w:t xml:space="preserve"> -&gt; </w:t>
      </w:r>
      <w:proofErr w:type="spellStart"/>
      <w:r w:rsidRPr="00CF181D">
        <w:rPr>
          <w:rFonts w:asciiTheme="majorBidi" w:hAnsiTheme="majorBidi" w:cstheme="majorBidi"/>
          <w:sz w:val="24"/>
          <w:szCs w:val="24"/>
        </w:rPr>
        <w:t>theo</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dõi</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cường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giáp</w:t>
      </w:r>
      <w:proofErr w:type="spellEnd"/>
      <w:r w:rsidRPr="00CF181D">
        <w:rPr>
          <w:rFonts w:asciiTheme="majorBidi" w:hAnsiTheme="majorBidi" w:cstheme="majorBidi"/>
          <w:sz w:val="24"/>
          <w:szCs w:val="24"/>
        </w:rPr>
        <w:t xml:space="preserve"> </w:t>
      </w:r>
    </w:p>
    <w:p w14:paraId="0CD3E4B6" w14:textId="72CB5A9D" w:rsidR="42C1D042" w:rsidRPr="00412155" w:rsidRDefault="37CB5F05" w:rsidP="00CF181D">
      <w:pPr>
        <w:pStyle w:val="ListParagraph"/>
        <w:tabs>
          <w:tab w:val="left" w:pos="851"/>
        </w:tabs>
        <w:spacing w:after="0" w:line="276" w:lineRule="auto"/>
        <w:ind w:left="851"/>
        <w:jc w:val="both"/>
        <w:rPr>
          <w:rFonts w:asciiTheme="majorBidi" w:hAnsiTheme="majorBidi" w:cstheme="majorBidi"/>
          <w:sz w:val="24"/>
          <w:szCs w:val="24"/>
        </w:rPr>
      </w:pPr>
      <w:r w:rsidRPr="00CF181D">
        <w:rPr>
          <w:rFonts w:asciiTheme="majorBidi" w:hAnsiTheme="majorBidi" w:cstheme="majorBidi"/>
          <w:sz w:val="24"/>
          <w:szCs w:val="24"/>
        </w:rPr>
        <w:t xml:space="preserve">D-Dimer </w:t>
      </w:r>
      <w:proofErr w:type="spellStart"/>
      <w:r w:rsidRPr="00CF181D">
        <w:rPr>
          <w:rFonts w:asciiTheme="majorBidi" w:hAnsiTheme="majorBidi" w:cstheme="majorBidi"/>
          <w:sz w:val="24"/>
          <w:szCs w:val="24"/>
        </w:rPr>
        <w:t>tăng</w:t>
      </w:r>
      <w:proofErr w:type="spellEnd"/>
      <w:r w:rsidRPr="00CF181D">
        <w:rPr>
          <w:rFonts w:asciiTheme="majorBidi" w:hAnsiTheme="majorBidi" w:cstheme="majorBidi"/>
          <w:sz w:val="24"/>
          <w:szCs w:val="24"/>
        </w:rPr>
        <w:t xml:space="preserve"> -&gt; </w:t>
      </w:r>
      <w:proofErr w:type="spellStart"/>
      <w:r w:rsidR="00F77D40">
        <w:rPr>
          <w:rFonts w:asciiTheme="majorBidi" w:hAnsiTheme="majorBidi" w:cstheme="majorBidi"/>
          <w:sz w:val="24"/>
          <w:szCs w:val="24"/>
        </w:rPr>
        <w:t>đánh</w:t>
      </w:r>
      <w:proofErr w:type="spellEnd"/>
      <w:r w:rsidR="00F77D40">
        <w:rPr>
          <w:rFonts w:asciiTheme="majorBidi" w:hAnsiTheme="majorBidi" w:cstheme="majorBidi"/>
          <w:sz w:val="24"/>
          <w:szCs w:val="24"/>
        </w:rPr>
        <w:t xml:space="preserve"> </w:t>
      </w:r>
      <w:proofErr w:type="spellStart"/>
      <w:r w:rsidR="00F77D40">
        <w:rPr>
          <w:rFonts w:asciiTheme="majorBidi" w:hAnsiTheme="majorBidi" w:cstheme="majorBidi"/>
          <w:sz w:val="24"/>
          <w:szCs w:val="24"/>
        </w:rPr>
        <w:t>giá</w:t>
      </w:r>
      <w:proofErr w:type="spellEnd"/>
      <w:r w:rsidR="00F77D40">
        <w:rPr>
          <w:rFonts w:asciiTheme="majorBidi" w:hAnsiTheme="majorBidi" w:cstheme="majorBidi"/>
          <w:sz w:val="24"/>
          <w:szCs w:val="24"/>
        </w:rPr>
        <w:t xml:space="preserve"> </w:t>
      </w:r>
      <w:proofErr w:type="spellStart"/>
      <w:r w:rsidR="00DA6E9A">
        <w:rPr>
          <w:rFonts w:asciiTheme="majorBidi" w:hAnsiTheme="majorBidi" w:cstheme="majorBidi"/>
          <w:sz w:val="24"/>
          <w:szCs w:val="24"/>
        </w:rPr>
        <w:t>nguy</w:t>
      </w:r>
      <w:proofErr w:type="spellEnd"/>
      <w:r w:rsidR="00DA6E9A">
        <w:rPr>
          <w:rFonts w:asciiTheme="majorBidi" w:hAnsiTheme="majorBidi" w:cstheme="majorBidi"/>
          <w:sz w:val="24"/>
          <w:szCs w:val="24"/>
        </w:rPr>
        <w:t xml:space="preserve"> cơ huyết khối</w:t>
      </w:r>
    </w:p>
    <w:p w14:paraId="308DFABE" w14:textId="274E2CA4" w:rsidR="42C1D042" w:rsidRPr="00412155" w:rsidRDefault="37CB5F05" w:rsidP="00CF181D">
      <w:pPr>
        <w:pStyle w:val="ListParagraph"/>
        <w:tabs>
          <w:tab w:val="left" w:pos="851"/>
        </w:tabs>
        <w:spacing w:after="0" w:line="276" w:lineRule="auto"/>
        <w:ind w:left="851"/>
        <w:jc w:val="both"/>
        <w:rPr>
          <w:rFonts w:asciiTheme="majorBidi" w:hAnsiTheme="majorBidi" w:cstheme="majorBidi"/>
          <w:sz w:val="24"/>
          <w:szCs w:val="24"/>
        </w:rPr>
      </w:pPr>
      <w:r w:rsidRPr="00CF181D">
        <w:rPr>
          <w:rFonts w:asciiTheme="majorBidi" w:hAnsiTheme="majorBidi" w:cstheme="majorBidi"/>
          <w:sz w:val="24"/>
          <w:szCs w:val="24"/>
        </w:rPr>
        <w:t xml:space="preserve">Cortisol </w:t>
      </w:r>
      <w:proofErr w:type="spellStart"/>
      <w:r w:rsidRPr="00CF181D">
        <w:rPr>
          <w:rFonts w:asciiTheme="majorBidi" w:hAnsiTheme="majorBidi" w:cstheme="majorBidi"/>
          <w:sz w:val="24"/>
          <w:szCs w:val="24"/>
        </w:rPr>
        <w:t>tăng</w:t>
      </w:r>
      <w:proofErr w:type="spellEnd"/>
      <w:r w:rsidRPr="00CF181D">
        <w:rPr>
          <w:rFonts w:asciiTheme="majorBidi" w:hAnsiTheme="majorBidi" w:cstheme="majorBidi"/>
          <w:sz w:val="24"/>
          <w:szCs w:val="24"/>
        </w:rPr>
        <w:t xml:space="preserve"> -&gt;  </w:t>
      </w:r>
      <w:proofErr w:type="spellStart"/>
      <w:r w:rsidR="00DA6E9A">
        <w:rPr>
          <w:rFonts w:asciiTheme="majorBidi" w:hAnsiTheme="majorBidi" w:cstheme="majorBidi"/>
          <w:sz w:val="24"/>
          <w:szCs w:val="24"/>
        </w:rPr>
        <w:t>tình</w:t>
      </w:r>
      <w:proofErr w:type="spellEnd"/>
      <w:r w:rsidR="00DA6E9A">
        <w:rPr>
          <w:rFonts w:asciiTheme="majorBidi" w:hAnsiTheme="majorBidi" w:cstheme="majorBidi"/>
          <w:sz w:val="24"/>
          <w:szCs w:val="24"/>
        </w:rPr>
        <w:t xml:space="preserve"> </w:t>
      </w:r>
      <w:proofErr w:type="spellStart"/>
      <w:r w:rsidR="00DA6E9A">
        <w:rPr>
          <w:rFonts w:asciiTheme="majorBidi" w:hAnsiTheme="majorBidi" w:cstheme="majorBidi"/>
          <w:sz w:val="24"/>
          <w:szCs w:val="24"/>
        </w:rPr>
        <w:t>trạng</w:t>
      </w:r>
      <w:proofErr w:type="spellEnd"/>
      <w:r w:rsidR="00DA6E9A">
        <w:rPr>
          <w:rFonts w:asciiTheme="majorBidi" w:hAnsiTheme="majorBidi" w:cstheme="majorBidi"/>
          <w:sz w:val="24"/>
          <w:szCs w:val="24"/>
        </w:rPr>
        <w:t xml:space="preserve"> </w:t>
      </w:r>
      <w:proofErr w:type="spellStart"/>
      <w:r w:rsidR="00DA6E9A">
        <w:rPr>
          <w:rFonts w:asciiTheme="majorBidi" w:hAnsiTheme="majorBidi" w:cstheme="majorBidi"/>
          <w:sz w:val="24"/>
          <w:szCs w:val="24"/>
        </w:rPr>
        <w:t>nhiễm</w:t>
      </w:r>
      <w:proofErr w:type="spellEnd"/>
      <w:r w:rsidR="00DA6E9A">
        <w:rPr>
          <w:rFonts w:asciiTheme="majorBidi" w:hAnsiTheme="majorBidi" w:cstheme="majorBidi"/>
          <w:sz w:val="24"/>
          <w:szCs w:val="24"/>
        </w:rPr>
        <w:t xml:space="preserve"> </w:t>
      </w:r>
      <w:proofErr w:type="spellStart"/>
      <w:r w:rsidR="00DA6E9A">
        <w:rPr>
          <w:rFonts w:asciiTheme="majorBidi" w:hAnsiTheme="majorBidi" w:cstheme="majorBidi"/>
          <w:sz w:val="24"/>
          <w:szCs w:val="24"/>
        </w:rPr>
        <w:t>trùng</w:t>
      </w:r>
      <w:proofErr w:type="spellEnd"/>
      <w:r w:rsidR="00DA6E9A">
        <w:rPr>
          <w:rFonts w:asciiTheme="majorBidi" w:hAnsiTheme="majorBidi" w:cstheme="majorBidi"/>
          <w:sz w:val="24"/>
          <w:szCs w:val="24"/>
        </w:rPr>
        <w:t xml:space="preserve">, </w:t>
      </w:r>
      <w:r w:rsidR="004A67AD">
        <w:rPr>
          <w:rFonts w:asciiTheme="majorBidi" w:hAnsiTheme="majorBidi" w:cstheme="majorBidi"/>
          <w:sz w:val="24"/>
          <w:szCs w:val="24"/>
        </w:rPr>
        <w:t>stress</w:t>
      </w:r>
    </w:p>
    <w:p w14:paraId="636FBD3A" w14:textId="31BA4BC9" w:rsidR="1065EA49" w:rsidRPr="00412155" w:rsidRDefault="3ACFE6BA" w:rsidP="00CF181D">
      <w:pPr>
        <w:pStyle w:val="ListParagraph"/>
        <w:tabs>
          <w:tab w:val="left" w:pos="851"/>
        </w:tabs>
        <w:spacing w:after="0" w:line="276" w:lineRule="auto"/>
        <w:ind w:left="851"/>
        <w:jc w:val="both"/>
        <w:rPr>
          <w:rFonts w:asciiTheme="majorBidi" w:hAnsiTheme="majorBidi" w:cstheme="majorBidi"/>
          <w:sz w:val="24"/>
          <w:szCs w:val="24"/>
        </w:rPr>
      </w:pPr>
      <w:r w:rsidRPr="00CF181D">
        <w:rPr>
          <w:rFonts w:asciiTheme="majorBidi" w:hAnsiTheme="majorBidi" w:cstheme="majorBidi"/>
          <w:sz w:val="24"/>
          <w:szCs w:val="24"/>
        </w:rPr>
        <w:t xml:space="preserve">Hạ kali </w:t>
      </w:r>
      <w:proofErr w:type="spellStart"/>
      <w:r w:rsidRPr="00CF181D">
        <w:rPr>
          <w:rFonts w:asciiTheme="majorBidi" w:hAnsiTheme="majorBidi" w:cstheme="majorBidi"/>
          <w:sz w:val="24"/>
          <w:szCs w:val="24"/>
        </w:rPr>
        <w:t>máu</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nặng</w:t>
      </w:r>
      <w:proofErr w:type="spellEnd"/>
      <w:r w:rsidRPr="00CF181D">
        <w:rPr>
          <w:rFonts w:asciiTheme="majorBidi" w:hAnsiTheme="majorBidi" w:cstheme="majorBidi"/>
          <w:sz w:val="24"/>
          <w:szCs w:val="24"/>
        </w:rPr>
        <w:t xml:space="preserve"> , Hạ </w:t>
      </w:r>
      <w:proofErr w:type="spellStart"/>
      <w:r w:rsidRPr="00CF181D">
        <w:rPr>
          <w:rFonts w:asciiTheme="majorBidi" w:hAnsiTheme="majorBidi" w:cstheme="majorBidi"/>
          <w:sz w:val="24"/>
          <w:szCs w:val="24"/>
        </w:rPr>
        <w:t>na</w:t>
      </w:r>
      <w:r w:rsidR="55678760" w:rsidRPr="00CF181D">
        <w:rPr>
          <w:rFonts w:asciiTheme="majorBidi" w:hAnsiTheme="majorBidi" w:cstheme="majorBidi"/>
          <w:sz w:val="24"/>
          <w:szCs w:val="24"/>
        </w:rPr>
        <w:t>tri</w:t>
      </w:r>
      <w:proofErr w:type="spellEnd"/>
      <w:r w:rsidR="55678760" w:rsidRPr="00CF181D">
        <w:rPr>
          <w:rFonts w:asciiTheme="majorBidi" w:hAnsiTheme="majorBidi" w:cstheme="majorBidi"/>
          <w:sz w:val="24"/>
          <w:szCs w:val="24"/>
        </w:rPr>
        <w:t xml:space="preserve"> -&gt; </w:t>
      </w:r>
      <w:proofErr w:type="spellStart"/>
      <w:r w:rsidR="55678760" w:rsidRPr="00CF181D">
        <w:rPr>
          <w:rFonts w:asciiTheme="majorBidi" w:hAnsiTheme="majorBidi" w:cstheme="majorBidi"/>
          <w:sz w:val="24"/>
          <w:szCs w:val="24"/>
        </w:rPr>
        <w:t>nghĩ</w:t>
      </w:r>
      <w:proofErr w:type="spellEnd"/>
      <w:r w:rsidR="55678760" w:rsidRPr="00CF181D">
        <w:rPr>
          <w:rFonts w:asciiTheme="majorBidi" w:hAnsiTheme="majorBidi" w:cstheme="majorBidi"/>
          <w:sz w:val="24"/>
          <w:szCs w:val="24"/>
        </w:rPr>
        <w:t xml:space="preserve"> do </w:t>
      </w:r>
      <w:proofErr w:type="spellStart"/>
      <w:r w:rsidR="55678760" w:rsidRPr="00CF181D">
        <w:rPr>
          <w:rFonts w:asciiTheme="majorBidi" w:hAnsiTheme="majorBidi" w:cstheme="majorBidi"/>
          <w:sz w:val="24"/>
          <w:szCs w:val="24"/>
        </w:rPr>
        <w:t>nôn</w:t>
      </w:r>
      <w:proofErr w:type="spellEnd"/>
      <w:r w:rsidR="55678760" w:rsidRPr="00CF181D">
        <w:rPr>
          <w:rFonts w:asciiTheme="majorBidi" w:hAnsiTheme="majorBidi" w:cstheme="majorBidi"/>
          <w:sz w:val="24"/>
          <w:szCs w:val="24"/>
        </w:rPr>
        <w:t xml:space="preserve"> </w:t>
      </w:r>
      <w:proofErr w:type="spellStart"/>
      <w:r w:rsidR="55678760" w:rsidRPr="00CF181D">
        <w:rPr>
          <w:rFonts w:asciiTheme="majorBidi" w:hAnsiTheme="majorBidi" w:cstheme="majorBidi"/>
          <w:sz w:val="24"/>
          <w:szCs w:val="24"/>
        </w:rPr>
        <w:t>ói</w:t>
      </w:r>
      <w:proofErr w:type="spellEnd"/>
      <w:r w:rsidR="55678760" w:rsidRPr="00CF181D">
        <w:rPr>
          <w:rFonts w:asciiTheme="majorBidi" w:hAnsiTheme="majorBidi" w:cstheme="majorBidi"/>
          <w:sz w:val="24"/>
          <w:szCs w:val="24"/>
        </w:rPr>
        <w:t xml:space="preserve"> </w:t>
      </w:r>
      <w:proofErr w:type="spellStart"/>
      <w:r w:rsidR="55678760" w:rsidRPr="00CF181D">
        <w:rPr>
          <w:rFonts w:asciiTheme="majorBidi" w:hAnsiTheme="majorBidi" w:cstheme="majorBidi"/>
          <w:sz w:val="24"/>
          <w:szCs w:val="24"/>
        </w:rPr>
        <w:t>và</w:t>
      </w:r>
      <w:proofErr w:type="spellEnd"/>
      <w:r w:rsidR="55678760" w:rsidRPr="00CF181D">
        <w:rPr>
          <w:rFonts w:asciiTheme="majorBidi" w:hAnsiTheme="majorBidi" w:cstheme="majorBidi"/>
          <w:sz w:val="24"/>
          <w:szCs w:val="24"/>
        </w:rPr>
        <w:t xml:space="preserve"> dinh </w:t>
      </w:r>
      <w:proofErr w:type="spellStart"/>
      <w:r w:rsidR="55678760" w:rsidRPr="00CF181D">
        <w:rPr>
          <w:rFonts w:asciiTheme="majorBidi" w:hAnsiTheme="majorBidi" w:cstheme="majorBidi"/>
          <w:sz w:val="24"/>
          <w:szCs w:val="24"/>
        </w:rPr>
        <w:t>dưỡng</w:t>
      </w:r>
      <w:proofErr w:type="spellEnd"/>
      <w:r w:rsidR="55678760" w:rsidRPr="00CF181D">
        <w:rPr>
          <w:rFonts w:asciiTheme="majorBidi" w:hAnsiTheme="majorBidi" w:cstheme="majorBidi"/>
          <w:sz w:val="24"/>
          <w:szCs w:val="24"/>
        </w:rPr>
        <w:t xml:space="preserve"> </w:t>
      </w:r>
      <w:proofErr w:type="spellStart"/>
      <w:r w:rsidR="55678760" w:rsidRPr="00CF181D">
        <w:rPr>
          <w:rFonts w:asciiTheme="majorBidi" w:hAnsiTheme="majorBidi" w:cstheme="majorBidi"/>
          <w:sz w:val="24"/>
          <w:szCs w:val="24"/>
        </w:rPr>
        <w:t>kém</w:t>
      </w:r>
      <w:proofErr w:type="spellEnd"/>
    </w:p>
    <w:p w14:paraId="3FEA6C33" w14:textId="430B6F78" w:rsidR="00094D1D" w:rsidRPr="00412155" w:rsidRDefault="00094D1D" w:rsidP="000046BF">
      <w:pPr>
        <w:pStyle w:val="ListParagraph"/>
        <w:numPr>
          <w:ilvl w:val="1"/>
          <w:numId w:val="1"/>
        </w:numPr>
        <w:spacing w:after="0" w:line="276" w:lineRule="auto"/>
        <w:ind w:left="709" w:hanging="283"/>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Tổng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phân</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tích</w:t>
      </w:r>
      <w:proofErr w:type="spellEnd"/>
      <w:r w:rsidRPr="00CF181D">
        <w:rPr>
          <w:rFonts w:asciiTheme="majorBidi" w:hAnsiTheme="majorBidi" w:cstheme="majorBidi"/>
          <w:color w:val="000000" w:themeColor="text1"/>
          <w:sz w:val="24"/>
          <w:szCs w:val="24"/>
        </w:rPr>
        <w:t xml:space="preserve"> nước tiểu</w:t>
      </w:r>
    </w:p>
    <w:tbl>
      <w:tblPr>
        <w:tblStyle w:val="TableGrid"/>
        <w:tblW w:w="0" w:type="auto"/>
        <w:tblInd w:w="851" w:type="dxa"/>
        <w:tblLook w:val="04A0" w:firstRow="1" w:lastRow="0" w:firstColumn="1" w:lastColumn="0" w:noHBand="0" w:noVBand="1"/>
      </w:tblPr>
      <w:tblGrid>
        <w:gridCol w:w="1696"/>
        <w:gridCol w:w="2126"/>
        <w:gridCol w:w="990"/>
        <w:gridCol w:w="2412"/>
      </w:tblGrid>
      <w:tr w:rsidR="000830A6" w14:paraId="04F6BE40" w14:textId="77777777" w:rsidTr="00670A14">
        <w:tc>
          <w:tcPr>
            <w:tcW w:w="1696" w:type="dxa"/>
            <w:shd w:val="clear" w:color="auto" w:fill="D9D9D9" w:themeFill="background1" w:themeFillShade="D9"/>
          </w:tcPr>
          <w:p w14:paraId="6A53E975" w14:textId="1F1547A8" w:rsidR="000830A6" w:rsidRPr="00412155" w:rsidRDefault="000830A6"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Color</w:t>
            </w:r>
          </w:p>
        </w:tc>
        <w:tc>
          <w:tcPr>
            <w:tcW w:w="2126" w:type="dxa"/>
          </w:tcPr>
          <w:p w14:paraId="30301056" w14:textId="71CD66AE" w:rsidR="000830A6" w:rsidRPr="00412155" w:rsidRDefault="00620A82"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Màu</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vàng</w:t>
            </w:r>
            <w:proofErr w:type="spellEnd"/>
          </w:p>
        </w:tc>
        <w:tc>
          <w:tcPr>
            <w:tcW w:w="990" w:type="dxa"/>
            <w:shd w:val="clear" w:color="auto" w:fill="D9D9D9" w:themeFill="background1" w:themeFillShade="D9"/>
          </w:tcPr>
          <w:p w14:paraId="049FEBDA" w14:textId="2863DFE6"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Alb/</w:t>
            </w:r>
            <w:proofErr w:type="spellStart"/>
            <w:r w:rsidRPr="00CF181D">
              <w:rPr>
                <w:rFonts w:asciiTheme="majorBidi" w:hAnsiTheme="majorBidi" w:cstheme="majorBidi"/>
                <w:sz w:val="24"/>
                <w:szCs w:val="24"/>
              </w:rPr>
              <w:t>Cre</w:t>
            </w:r>
            <w:proofErr w:type="spellEnd"/>
          </w:p>
        </w:tc>
        <w:tc>
          <w:tcPr>
            <w:tcW w:w="2412" w:type="dxa"/>
          </w:tcPr>
          <w:p w14:paraId="0627B8A8" w14:textId="4080FAB1" w:rsidR="000830A6" w:rsidRPr="00412155" w:rsidRDefault="38A35D81"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bt</w:t>
            </w:r>
            <w:proofErr w:type="spellEnd"/>
            <w:r w:rsidR="00620A82" w:rsidRPr="00CF181D">
              <w:rPr>
                <w:rFonts w:asciiTheme="majorBidi" w:hAnsiTheme="majorBidi" w:cstheme="majorBidi"/>
                <w:sz w:val="24"/>
                <w:szCs w:val="24"/>
              </w:rPr>
              <w:t xml:space="preserve"> mg/</w:t>
            </w:r>
            <w:proofErr w:type="spellStart"/>
            <w:r w:rsidR="00620A82" w:rsidRPr="00CF181D">
              <w:rPr>
                <w:rFonts w:asciiTheme="majorBidi" w:hAnsiTheme="majorBidi" w:cstheme="majorBidi"/>
                <w:sz w:val="24"/>
                <w:szCs w:val="24"/>
              </w:rPr>
              <w:t>mmol</w:t>
            </w:r>
            <w:proofErr w:type="spellEnd"/>
          </w:p>
        </w:tc>
      </w:tr>
      <w:tr w:rsidR="000830A6" w14:paraId="19046DAE" w14:textId="77777777" w:rsidTr="00670A14">
        <w:tc>
          <w:tcPr>
            <w:tcW w:w="1696" w:type="dxa"/>
            <w:shd w:val="clear" w:color="auto" w:fill="D9D9D9" w:themeFill="background1" w:themeFillShade="D9"/>
          </w:tcPr>
          <w:p w14:paraId="08ED5261" w14:textId="48069AA3" w:rsidR="000830A6" w:rsidRPr="00412155" w:rsidRDefault="000830A6"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Clarity</w:t>
            </w:r>
          </w:p>
        </w:tc>
        <w:tc>
          <w:tcPr>
            <w:tcW w:w="2126" w:type="dxa"/>
          </w:tcPr>
          <w:p w14:paraId="137DFE66" w14:textId="2F448ED4" w:rsidR="000830A6" w:rsidRPr="00412155" w:rsidRDefault="7F3AD7F2"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trong</w:t>
            </w:r>
            <w:proofErr w:type="spellEnd"/>
          </w:p>
        </w:tc>
        <w:tc>
          <w:tcPr>
            <w:tcW w:w="990" w:type="dxa"/>
            <w:shd w:val="clear" w:color="auto" w:fill="D9D9D9" w:themeFill="background1" w:themeFillShade="D9"/>
          </w:tcPr>
          <w:p w14:paraId="73BE03B1" w14:textId="278CD47D"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Pro</w:t>
            </w:r>
          </w:p>
        </w:tc>
        <w:tc>
          <w:tcPr>
            <w:tcW w:w="2412" w:type="dxa"/>
          </w:tcPr>
          <w:p w14:paraId="5BA08EAA" w14:textId="54BC32DE" w:rsidR="000830A6" w:rsidRPr="00412155" w:rsidRDefault="201D3F65"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âm</w:t>
            </w:r>
            <w:proofErr w:type="spellEnd"/>
          </w:p>
        </w:tc>
      </w:tr>
      <w:tr w:rsidR="000830A6" w14:paraId="354A4E6D" w14:textId="77777777" w:rsidTr="00670A14">
        <w:tc>
          <w:tcPr>
            <w:tcW w:w="1696" w:type="dxa"/>
            <w:shd w:val="clear" w:color="auto" w:fill="D9D9D9" w:themeFill="background1" w:themeFillShade="D9"/>
          </w:tcPr>
          <w:p w14:paraId="59F078DC" w14:textId="7FE39AA8" w:rsidR="000830A6" w:rsidRPr="00412155" w:rsidRDefault="000830A6"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Glu</w:t>
            </w:r>
            <w:proofErr w:type="spellEnd"/>
          </w:p>
        </w:tc>
        <w:tc>
          <w:tcPr>
            <w:tcW w:w="2126" w:type="dxa"/>
          </w:tcPr>
          <w:p w14:paraId="79598927" w14:textId="43362303" w:rsidR="000830A6" w:rsidRPr="00412155" w:rsidRDefault="201D3F65"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âm</w:t>
            </w:r>
            <w:proofErr w:type="spellEnd"/>
          </w:p>
        </w:tc>
        <w:tc>
          <w:tcPr>
            <w:tcW w:w="990" w:type="dxa"/>
            <w:shd w:val="clear" w:color="auto" w:fill="D9D9D9" w:themeFill="background1" w:themeFillShade="D9"/>
          </w:tcPr>
          <w:p w14:paraId="54D9DE3E" w14:textId="2E0E4795"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Uro</w:t>
            </w:r>
            <w:proofErr w:type="spellEnd"/>
          </w:p>
        </w:tc>
        <w:tc>
          <w:tcPr>
            <w:tcW w:w="2412" w:type="dxa"/>
          </w:tcPr>
          <w:p w14:paraId="452FC950" w14:textId="39977C50" w:rsidR="000830A6" w:rsidRPr="00412155" w:rsidRDefault="12234DC2"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3.2umol</w:t>
            </w:r>
            <w:proofErr w:type="spellEnd"/>
            <w:r w:rsidRPr="00CF181D">
              <w:rPr>
                <w:rFonts w:asciiTheme="majorBidi" w:hAnsiTheme="majorBidi" w:cstheme="majorBidi"/>
                <w:sz w:val="24"/>
                <w:szCs w:val="24"/>
              </w:rPr>
              <w:t>/L</w:t>
            </w:r>
          </w:p>
        </w:tc>
      </w:tr>
      <w:tr w:rsidR="000830A6" w14:paraId="13F604CD" w14:textId="77777777" w:rsidTr="00670A14">
        <w:tc>
          <w:tcPr>
            <w:tcW w:w="1696" w:type="dxa"/>
            <w:shd w:val="clear" w:color="auto" w:fill="D9D9D9" w:themeFill="background1" w:themeFillShade="D9"/>
          </w:tcPr>
          <w:p w14:paraId="7EAF7493" w14:textId="604F5247" w:rsidR="000830A6" w:rsidRPr="00412155" w:rsidRDefault="000830A6"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Bi</w:t>
            </w:r>
            <w:r w:rsidR="00670A14" w:rsidRPr="00CF181D">
              <w:rPr>
                <w:rFonts w:asciiTheme="majorBidi" w:hAnsiTheme="majorBidi" w:cstheme="majorBidi"/>
                <w:sz w:val="24"/>
                <w:szCs w:val="24"/>
              </w:rPr>
              <w:t>l</w:t>
            </w:r>
            <w:proofErr w:type="spellEnd"/>
          </w:p>
        </w:tc>
        <w:tc>
          <w:tcPr>
            <w:tcW w:w="2126" w:type="dxa"/>
          </w:tcPr>
          <w:p w14:paraId="2C182876" w14:textId="4068CB87" w:rsidR="000830A6" w:rsidRPr="00412155" w:rsidRDefault="7F3AD7F2" w:rsidP="00477C3E">
            <w:pPr>
              <w:pStyle w:val="ListParagraph"/>
              <w:tabs>
                <w:tab w:val="left" w:pos="851"/>
              </w:tabs>
              <w:spacing w:line="276" w:lineRule="auto"/>
              <w:ind w:left="0"/>
              <w:jc w:val="both"/>
              <w:rPr>
                <w:rFonts w:asciiTheme="majorBidi" w:hAnsiTheme="majorBidi" w:cstheme="majorBidi"/>
                <w:sz w:val="24"/>
                <w:szCs w:val="24"/>
              </w:rPr>
            </w:pPr>
            <w:proofErr w:type="spellStart"/>
            <w:r w:rsidRPr="00CF181D">
              <w:rPr>
                <w:rFonts w:asciiTheme="majorBidi" w:hAnsiTheme="majorBidi" w:cstheme="majorBidi"/>
                <w:sz w:val="24"/>
                <w:szCs w:val="24"/>
              </w:rPr>
              <w:t>âm</w:t>
            </w:r>
            <w:proofErr w:type="spellEnd"/>
          </w:p>
        </w:tc>
        <w:tc>
          <w:tcPr>
            <w:tcW w:w="990" w:type="dxa"/>
            <w:shd w:val="clear" w:color="auto" w:fill="D9D9D9" w:themeFill="background1" w:themeFillShade="D9"/>
          </w:tcPr>
          <w:p w14:paraId="451AB909" w14:textId="1AEBA123"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NIT</w:t>
            </w:r>
          </w:p>
        </w:tc>
        <w:tc>
          <w:tcPr>
            <w:tcW w:w="2412" w:type="dxa"/>
          </w:tcPr>
          <w:p w14:paraId="2D396F01" w14:textId="1B15C21E"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Âm </w:t>
            </w:r>
            <w:proofErr w:type="spellStart"/>
            <w:r w:rsidRPr="00CF181D">
              <w:rPr>
                <w:rFonts w:asciiTheme="majorBidi" w:hAnsiTheme="majorBidi" w:cstheme="majorBidi"/>
                <w:sz w:val="24"/>
                <w:szCs w:val="24"/>
              </w:rPr>
              <w:t>tính</w:t>
            </w:r>
            <w:proofErr w:type="spellEnd"/>
          </w:p>
        </w:tc>
      </w:tr>
      <w:tr w:rsidR="000830A6" w14:paraId="06284617" w14:textId="77777777" w:rsidTr="00670A14">
        <w:tc>
          <w:tcPr>
            <w:tcW w:w="1696" w:type="dxa"/>
            <w:shd w:val="clear" w:color="auto" w:fill="D9D9D9" w:themeFill="background1" w:themeFillShade="D9"/>
          </w:tcPr>
          <w:p w14:paraId="6022F6CD" w14:textId="6D7EF198"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Ket</w:t>
            </w:r>
          </w:p>
        </w:tc>
        <w:tc>
          <w:tcPr>
            <w:tcW w:w="2126" w:type="dxa"/>
          </w:tcPr>
          <w:p w14:paraId="3862F781" w14:textId="0C67B1CD" w:rsidR="000830A6" w:rsidRPr="00412155" w:rsidRDefault="201D3F65"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7.8</w:t>
            </w:r>
          </w:p>
        </w:tc>
        <w:tc>
          <w:tcPr>
            <w:tcW w:w="990" w:type="dxa"/>
            <w:shd w:val="clear" w:color="auto" w:fill="D9D9D9" w:themeFill="background1" w:themeFillShade="D9"/>
          </w:tcPr>
          <w:p w14:paraId="5D060130" w14:textId="0412C03F"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Leu</w:t>
            </w:r>
          </w:p>
        </w:tc>
        <w:tc>
          <w:tcPr>
            <w:tcW w:w="2412" w:type="dxa"/>
          </w:tcPr>
          <w:p w14:paraId="4A6880A1" w14:textId="696130BA" w:rsidR="000830A6" w:rsidRPr="00412155" w:rsidRDefault="201D3F65"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125</w:t>
            </w:r>
          </w:p>
        </w:tc>
      </w:tr>
      <w:tr w:rsidR="000830A6" w14:paraId="065AFDDB" w14:textId="77777777" w:rsidTr="00670A14">
        <w:tc>
          <w:tcPr>
            <w:tcW w:w="1696" w:type="dxa"/>
            <w:shd w:val="clear" w:color="auto" w:fill="D9D9D9" w:themeFill="background1" w:themeFillShade="D9"/>
          </w:tcPr>
          <w:p w14:paraId="52158EE3" w14:textId="45F98816"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SG</w:t>
            </w:r>
          </w:p>
        </w:tc>
        <w:tc>
          <w:tcPr>
            <w:tcW w:w="2126" w:type="dxa"/>
          </w:tcPr>
          <w:p w14:paraId="20176C97" w14:textId="771EA494" w:rsidR="000830A6" w:rsidRPr="00412155" w:rsidRDefault="7F3AD7F2"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1.014</w:t>
            </w:r>
          </w:p>
        </w:tc>
        <w:tc>
          <w:tcPr>
            <w:tcW w:w="990" w:type="dxa"/>
            <w:shd w:val="clear" w:color="auto" w:fill="D9D9D9" w:themeFill="background1" w:themeFillShade="D9"/>
          </w:tcPr>
          <w:p w14:paraId="46F9D961" w14:textId="25C39ACD"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Blood</w:t>
            </w:r>
          </w:p>
        </w:tc>
        <w:tc>
          <w:tcPr>
            <w:tcW w:w="2412" w:type="dxa"/>
          </w:tcPr>
          <w:p w14:paraId="7A152C3C" w14:textId="0EE7B4FC" w:rsidR="000830A6" w:rsidRPr="00412155" w:rsidRDefault="4F61CDAE"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25</w:t>
            </w:r>
          </w:p>
        </w:tc>
      </w:tr>
      <w:tr w:rsidR="000830A6" w14:paraId="349E1A91" w14:textId="77777777" w:rsidTr="00670A14">
        <w:tc>
          <w:tcPr>
            <w:tcW w:w="1696" w:type="dxa"/>
            <w:shd w:val="clear" w:color="auto" w:fill="D9D9D9" w:themeFill="background1" w:themeFillShade="D9"/>
          </w:tcPr>
          <w:p w14:paraId="6BC973F4" w14:textId="766926BB"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pH</w:t>
            </w:r>
          </w:p>
        </w:tc>
        <w:tc>
          <w:tcPr>
            <w:tcW w:w="2126" w:type="dxa"/>
          </w:tcPr>
          <w:p w14:paraId="2A7236BA" w14:textId="74685EE2" w:rsidR="000830A6" w:rsidRPr="00412155" w:rsidRDefault="201D3F65"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6</w:t>
            </w:r>
            <w:r w:rsidR="7F3AD7F2" w:rsidRPr="00CF181D">
              <w:rPr>
                <w:rFonts w:asciiTheme="majorBidi" w:hAnsiTheme="majorBidi" w:cstheme="majorBidi"/>
                <w:sz w:val="24"/>
                <w:szCs w:val="24"/>
              </w:rPr>
              <w:t>.5</w:t>
            </w:r>
          </w:p>
        </w:tc>
        <w:tc>
          <w:tcPr>
            <w:tcW w:w="990" w:type="dxa"/>
            <w:shd w:val="clear" w:color="auto" w:fill="D9D9D9" w:themeFill="background1" w:themeFillShade="D9"/>
          </w:tcPr>
          <w:p w14:paraId="710E09AA" w14:textId="3D88EAD3" w:rsidR="000830A6" w:rsidRPr="00412155" w:rsidRDefault="00670A14"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Pro/</w:t>
            </w:r>
            <w:proofErr w:type="spellStart"/>
            <w:r w:rsidRPr="00CF181D">
              <w:rPr>
                <w:rFonts w:asciiTheme="majorBidi" w:hAnsiTheme="majorBidi" w:cstheme="majorBidi"/>
                <w:sz w:val="24"/>
                <w:szCs w:val="24"/>
              </w:rPr>
              <w:t>Cre</w:t>
            </w:r>
            <w:proofErr w:type="spellEnd"/>
          </w:p>
        </w:tc>
        <w:tc>
          <w:tcPr>
            <w:tcW w:w="2412" w:type="dxa"/>
          </w:tcPr>
          <w:p w14:paraId="4295A316" w14:textId="4A30AC8B" w:rsidR="000830A6" w:rsidRPr="00412155" w:rsidRDefault="37BC0207" w:rsidP="00477C3E">
            <w:pPr>
              <w:pStyle w:val="ListParagraph"/>
              <w:tabs>
                <w:tab w:val="left" w:pos="851"/>
              </w:tabs>
              <w:spacing w:line="276" w:lineRule="auto"/>
              <w:ind w:left="0"/>
              <w:jc w:val="both"/>
              <w:rPr>
                <w:rFonts w:asciiTheme="majorBidi" w:hAnsiTheme="majorBidi" w:cstheme="majorBidi"/>
                <w:sz w:val="24"/>
                <w:szCs w:val="24"/>
              </w:rPr>
            </w:pPr>
            <w:r w:rsidRPr="00CF181D">
              <w:rPr>
                <w:rFonts w:asciiTheme="majorBidi" w:hAnsiTheme="majorBidi" w:cstheme="majorBidi"/>
                <w:sz w:val="24"/>
                <w:szCs w:val="24"/>
              </w:rPr>
              <w:t xml:space="preserve">33.9 </w:t>
            </w:r>
            <w:r w:rsidR="00670A14" w:rsidRPr="00CF181D">
              <w:rPr>
                <w:rFonts w:asciiTheme="majorBidi" w:hAnsiTheme="majorBidi" w:cstheme="majorBidi"/>
                <w:sz w:val="24"/>
                <w:szCs w:val="24"/>
              </w:rPr>
              <w:t>mg/</w:t>
            </w:r>
            <w:proofErr w:type="spellStart"/>
            <w:r w:rsidR="00670A14" w:rsidRPr="00CF181D">
              <w:rPr>
                <w:rFonts w:asciiTheme="majorBidi" w:hAnsiTheme="majorBidi" w:cstheme="majorBidi"/>
                <w:sz w:val="24"/>
                <w:szCs w:val="24"/>
              </w:rPr>
              <w:t>mmol</w:t>
            </w:r>
            <w:proofErr w:type="spellEnd"/>
          </w:p>
        </w:tc>
      </w:tr>
    </w:tbl>
    <w:p w14:paraId="50FB03DA" w14:textId="1C6B8FAE" w:rsidR="6408D40B" w:rsidRPr="00412155" w:rsidRDefault="007A1F3A" w:rsidP="00CF181D">
      <w:pPr>
        <w:pStyle w:val="ListParagraph"/>
        <w:spacing w:after="0" w:line="276" w:lineRule="auto"/>
        <w:ind w:left="0"/>
        <w:jc w:val="both"/>
        <w:rPr>
          <w:rFonts w:asciiTheme="majorBidi" w:hAnsiTheme="majorBidi" w:cstheme="majorBidi"/>
          <w:color w:val="000000" w:themeColor="text1"/>
          <w:sz w:val="24"/>
          <w:szCs w:val="24"/>
        </w:rPr>
      </w:pPr>
      <w:ins w:id="23" w:author="Nguyễn Trần Minh Đức" w:date="2022-06-22T22:02:00Z">
        <w:r>
          <w:rPr>
            <w:rFonts w:asciiTheme="majorBidi" w:hAnsiTheme="majorBidi" w:cstheme="majorBidi"/>
            <w:color w:val="000000" w:themeColor="text1"/>
            <w:sz w:val="24"/>
            <w:szCs w:val="24"/>
          </w:rPr>
          <w:tab/>
        </w:r>
      </w:ins>
    </w:p>
    <w:p w14:paraId="066B5EE7" w14:textId="075A6673" w:rsidR="002E5C2B" w:rsidRPr="00412155" w:rsidRDefault="5D911F6E" w:rsidP="756FEAA5">
      <w:pPr>
        <w:spacing w:after="0" w:line="276" w:lineRule="auto"/>
        <w:ind w:left="720"/>
        <w:jc w:val="both"/>
        <w:rPr>
          <w:rFonts w:asciiTheme="majorBidi" w:hAnsiTheme="majorBidi" w:cstheme="majorBidi"/>
          <w:color w:val="000000" w:themeColor="text1"/>
          <w:sz w:val="24"/>
          <w:szCs w:val="24"/>
        </w:rPr>
      </w:pPr>
      <w:r w:rsidRPr="00CF181D">
        <w:rPr>
          <w:rFonts w:asciiTheme="majorBidi" w:hAnsiTheme="majorBidi" w:cstheme="majorBidi"/>
          <w:b/>
          <w:bCs/>
          <w:color w:val="000000" w:themeColor="text1"/>
          <w:sz w:val="24"/>
          <w:szCs w:val="24"/>
        </w:rPr>
        <w:t xml:space="preserve">Kết </w:t>
      </w:r>
      <w:proofErr w:type="spellStart"/>
      <w:r w:rsidRPr="00CF181D">
        <w:rPr>
          <w:rFonts w:asciiTheme="majorBidi" w:hAnsiTheme="majorBidi" w:cstheme="majorBidi"/>
          <w:b/>
          <w:bCs/>
          <w:color w:val="000000" w:themeColor="text1"/>
          <w:sz w:val="24"/>
          <w:szCs w:val="24"/>
        </w:rPr>
        <w:t>luận</w:t>
      </w:r>
      <w:proofErr w:type="spellEnd"/>
      <w:r w:rsidRPr="00CF181D">
        <w:rPr>
          <w:rFonts w:asciiTheme="majorBidi" w:hAnsiTheme="majorBidi" w:cstheme="majorBidi"/>
          <w:b/>
          <w:bCs/>
          <w:color w:val="000000" w:themeColor="text1"/>
          <w:sz w:val="24"/>
          <w:szCs w:val="24"/>
        </w:rPr>
        <w:t>:</w:t>
      </w:r>
      <w:r w:rsidR="00DD5548" w:rsidRPr="00CF181D">
        <w:rPr>
          <w:rFonts w:asciiTheme="majorBidi" w:hAnsiTheme="majorBidi" w:cstheme="majorBidi"/>
          <w:b/>
          <w:bCs/>
          <w:color w:val="000000" w:themeColor="text1"/>
          <w:sz w:val="24"/>
          <w:szCs w:val="24"/>
        </w:rPr>
        <w:t xml:space="preserve"> </w:t>
      </w:r>
      <w:proofErr w:type="spellStart"/>
      <w:r w:rsidR="00DD5548" w:rsidRPr="00CF181D">
        <w:rPr>
          <w:rFonts w:asciiTheme="majorBidi" w:hAnsiTheme="majorBidi" w:cstheme="majorBidi"/>
          <w:color w:val="000000" w:themeColor="text1"/>
          <w:sz w:val="24"/>
          <w:szCs w:val="24"/>
        </w:rPr>
        <w:t>Không</w:t>
      </w:r>
      <w:proofErr w:type="spellEnd"/>
      <w:r w:rsidR="00DD5548" w:rsidRPr="00CF181D">
        <w:rPr>
          <w:rFonts w:asciiTheme="majorBidi" w:hAnsiTheme="majorBidi" w:cstheme="majorBidi"/>
          <w:color w:val="000000" w:themeColor="text1"/>
          <w:sz w:val="24"/>
          <w:szCs w:val="24"/>
        </w:rPr>
        <w:t xml:space="preserve"> phát hiện bất </w:t>
      </w:r>
      <w:proofErr w:type="spellStart"/>
      <w:r w:rsidR="00DD5548" w:rsidRPr="00CF181D">
        <w:rPr>
          <w:rFonts w:asciiTheme="majorBidi" w:hAnsiTheme="majorBidi" w:cstheme="majorBidi"/>
          <w:color w:val="000000" w:themeColor="text1"/>
          <w:sz w:val="24"/>
          <w:szCs w:val="24"/>
        </w:rPr>
        <w:t>thường</w:t>
      </w:r>
      <w:proofErr w:type="spellEnd"/>
      <w:r w:rsidRPr="00CF181D">
        <w:rPr>
          <w:rFonts w:asciiTheme="majorBidi" w:hAnsiTheme="majorBidi" w:cstheme="majorBidi"/>
          <w:color w:val="000000" w:themeColor="text1"/>
          <w:sz w:val="24"/>
          <w:szCs w:val="24"/>
        </w:rPr>
        <w:t xml:space="preserve"> </w:t>
      </w:r>
    </w:p>
    <w:p w14:paraId="5A9AFD50" w14:textId="5CB7F9BE" w:rsidR="002E5C2B" w:rsidRPr="00412155" w:rsidRDefault="571EA36C" w:rsidP="756FEAA5">
      <w:pPr>
        <w:pStyle w:val="ListParagraph"/>
        <w:numPr>
          <w:ilvl w:val="1"/>
          <w:numId w:val="1"/>
        </w:numPr>
        <w:spacing w:after="0" w:line="276" w:lineRule="auto"/>
        <w:jc w:val="both"/>
        <w:rPr>
          <w:rFonts w:asciiTheme="majorBidi" w:hAnsiTheme="majorBidi" w:cstheme="majorBidi"/>
          <w:b/>
          <w:color w:val="000000" w:themeColor="text1"/>
          <w:sz w:val="24"/>
          <w:szCs w:val="24"/>
        </w:rPr>
      </w:pPr>
      <w:proofErr w:type="spellStart"/>
      <w:r w:rsidRPr="00CF181D">
        <w:rPr>
          <w:rFonts w:asciiTheme="majorBidi" w:hAnsiTheme="majorBidi" w:cstheme="majorBidi"/>
          <w:color w:val="000000" w:themeColor="text1"/>
          <w:sz w:val="24"/>
          <w:szCs w:val="24"/>
        </w:rPr>
        <w:t>Siêu</w:t>
      </w:r>
      <w:proofErr w:type="spellEnd"/>
      <w:r w:rsidR="002E5C2B" w:rsidRPr="00CF181D">
        <w:rPr>
          <w:rFonts w:asciiTheme="majorBidi" w:hAnsiTheme="majorBidi" w:cstheme="majorBidi"/>
          <w:color w:val="000000" w:themeColor="text1"/>
          <w:sz w:val="24"/>
          <w:szCs w:val="24"/>
        </w:rPr>
        <w:t xml:space="preserve"> </w:t>
      </w:r>
      <w:proofErr w:type="spellStart"/>
      <w:r w:rsidR="002E5C2B" w:rsidRPr="00CF181D">
        <w:rPr>
          <w:rFonts w:asciiTheme="majorBidi" w:hAnsiTheme="majorBidi" w:cstheme="majorBidi"/>
          <w:color w:val="000000" w:themeColor="text1"/>
          <w:sz w:val="24"/>
          <w:szCs w:val="24"/>
        </w:rPr>
        <w:t>âm</w:t>
      </w:r>
      <w:proofErr w:type="spellEnd"/>
      <w:r w:rsidR="002E5C2B" w:rsidRPr="00CF181D">
        <w:rPr>
          <w:rFonts w:asciiTheme="majorBidi" w:hAnsiTheme="majorBidi" w:cstheme="majorBidi"/>
          <w:color w:val="000000" w:themeColor="text1"/>
          <w:sz w:val="24"/>
          <w:szCs w:val="24"/>
        </w:rPr>
        <w:t xml:space="preserve"> </w:t>
      </w:r>
      <w:proofErr w:type="spellStart"/>
      <w:r w:rsidR="002E5C2B" w:rsidRPr="00CF181D">
        <w:rPr>
          <w:rFonts w:asciiTheme="majorBidi" w:hAnsiTheme="majorBidi" w:cstheme="majorBidi"/>
          <w:color w:val="000000" w:themeColor="text1"/>
          <w:sz w:val="24"/>
          <w:szCs w:val="24"/>
        </w:rPr>
        <w:t>bụng</w:t>
      </w:r>
      <w:proofErr w:type="spellEnd"/>
      <w:r w:rsidR="002E5C2B" w:rsidRPr="00CF181D">
        <w:rPr>
          <w:rFonts w:asciiTheme="majorBidi" w:hAnsiTheme="majorBidi" w:cstheme="majorBidi"/>
          <w:color w:val="000000" w:themeColor="text1"/>
          <w:sz w:val="24"/>
          <w:szCs w:val="24"/>
        </w:rPr>
        <w:t>:</w:t>
      </w:r>
    </w:p>
    <w:p w14:paraId="2C399F15" w14:textId="133FC5CE" w:rsidR="002E5C2B" w:rsidRPr="00412155" w:rsidRDefault="20D6C949" w:rsidP="002E5C2B">
      <w:pPr>
        <w:pStyle w:val="ListParagraph"/>
        <w:spacing w:after="0" w:line="276" w:lineRule="auto"/>
        <w:ind w:left="709"/>
        <w:jc w:val="both"/>
        <w:rPr>
          <w:rFonts w:asciiTheme="majorBidi" w:hAnsiTheme="majorBidi" w:cstheme="majorBidi"/>
        </w:rPr>
      </w:pPr>
      <w:r>
        <w:rPr>
          <w:noProof/>
        </w:rPr>
        <w:drawing>
          <wp:inline distT="0" distB="0" distL="0" distR="0" wp14:anchorId="221D3410" wp14:editId="57EBD182">
            <wp:extent cx="4572000" cy="3695700"/>
            <wp:effectExtent l="0" t="0" r="0" b="0"/>
            <wp:docPr id="707093127" name="Picture 70709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093127"/>
                    <pic:cNvPicPr/>
                  </pic:nvPicPr>
                  <pic:blipFill>
                    <a:blip r:embed="rId12">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78EA62C7" w14:textId="102BB203" w:rsidR="000A3F2A" w:rsidRPr="00412155" w:rsidRDefault="000046BF" w:rsidP="000046BF">
      <w:pPr>
        <w:pStyle w:val="ListParagraph"/>
        <w:numPr>
          <w:ilvl w:val="1"/>
          <w:numId w:val="1"/>
        </w:numPr>
        <w:spacing w:after="0" w:line="276" w:lineRule="auto"/>
        <w:ind w:left="709" w:hanging="283"/>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Điện </w:t>
      </w:r>
      <w:proofErr w:type="spellStart"/>
      <w:r w:rsidRPr="00CF181D">
        <w:rPr>
          <w:rFonts w:asciiTheme="majorBidi" w:hAnsiTheme="majorBidi" w:cstheme="majorBidi"/>
          <w:color w:val="000000" w:themeColor="text1"/>
          <w:sz w:val="24"/>
          <w:szCs w:val="24"/>
        </w:rPr>
        <w:t>tâm</w:t>
      </w:r>
      <w:proofErr w:type="spellEnd"/>
      <w:r w:rsidRPr="00CF181D">
        <w:rPr>
          <w:rFonts w:asciiTheme="majorBidi" w:hAnsiTheme="majorBidi" w:cstheme="majorBidi"/>
          <w:color w:val="000000" w:themeColor="text1"/>
          <w:sz w:val="24"/>
          <w:szCs w:val="24"/>
        </w:rPr>
        <w:t xml:space="preserve"> đồ</w:t>
      </w:r>
    </w:p>
    <w:p w14:paraId="259762C2" w14:textId="47C64C2E" w:rsidR="000046BF" w:rsidRPr="00412155" w:rsidRDefault="20D6C949" w:rsidP="000046BF">
      <w:pPr>
        <w:pStyle w:val="ListParagraph"/>
        <w:spacing w:after="0" w:line="276" w:lineRule="auto"/>
        <w:ind w:left="709"/>
        <w:jc w:val="both"/>
        <w:rPr>
          <w:rFonts w:asciiTheme="majorBidi" w:hAnsiTheme="majorBidi" w:cstheme="majorBidi"/>
        </w:rPr>
      </w:pPr>
      <w:r>
        <w:rPr>
          <w:noProof/>
        </w:rPr>
        <w:drawing>
          <wp:inline distT="0" distB="0" distL="0" distR="0" wp14:anchorId="7FBC926D" wp14:editId="566937AB">
            <wp:extent cx="4572000" cy="1762125"/>
            <wp:effectExtent l="0" t="0" r="0" b="0"/>
            <wp:docPr id="1300174314" name="Picture 130017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74314"/>
                    <pic:cNvPicPr/>
                  </pic:nvPicPr>
                  <pic:blipFill>
                    <a:blip r:embed="rId13">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inline>
        </w:drawing>
      </w:r>
    </w:p>
    <w:p w14:paraId="58E3C952" w14:textId="71341F16" w:rsidR="09487299" w:rsidRPr="00412155" w:rsidRDefault="02464B12" w:rsidP="09487299">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sz w:val="24"/>
          <w:szCs w:val="24"/>
        </w:rPr>
        <w:t xml:space="preserve">Nhịp </w:t>
      </w:r>
      <w:proofErr w:type="spellStart"/>
      <w:r w:rsidRPr="00CF181D">
        <w:rPr>
          <w:rFonts w:asciiTheme="majorBidi" w:hAnsiTheme="majorBidi" w:cstheme="majorBidi"/>
          <w:sz w:val="24"/>
          <w:szCs w:val="24"/>
        </w:rPr>
        <w:t>xoang</w:t>
      </w:r>
      <w:proofErr w:type="spellEnd"/>
      <w:r w:rsidRPr="00CF181D">
        <w:rPr>
          <w:rFonts w:asciiTheme="majorBidi" w:hAnsiTheme="majorBidi" w:cstheme="majorBidi"/>
          <w:sz w:val="24"/>
          <w:szCs w:val="24"/>
        </w:rPr>
        <w:t xml:space="preserve"> , </w:t>
      </w: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đều tần số 100l/p</w:t>
      </w:r>
    </w:p>
    <w:p w14:paraId="03605DF6" w14:textId="47101008" w:rsidR="201D3F65" w:rsidRPr="00412155" w:rsidRDefault="201D3F65" w:rsidP="201D3F65">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sz w:val="24"/>
          <w:szCs w:val="24"/>
        </w:rPr>
        <w:t xml:space="preserve">Ngoại </w:t>
      </w:r>
      <w:proofErr w:type="spellStart"/>
      <w:r w:rsidRPr="00CF181D">
        <w:rPr>
          <w:rFonts w:asciiTheme="majorBidi" w:hAnsiTheme="majorBidi" w:cstheme="majorBidi"/>
          <w:sz w:val="24"/>
          <w:szCs w:val="24"/>
        </w:rPr>
        <w:t>tâm</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thu</w:t>
      </w:r>
      <w:proofErr w:type="spellEnd"/>
      <w:r w:rsidRPr="00CF181D">
        <w:rPr>
          <w:rFonts w:asciiTheme="majorBidi" w:hAnsiTheme="majorBidi" w:cstheme="majorBidi"/>
          <w:sz w:val="24"/>
          <w:szCs w:val="24"/>
        </w:rPr>
        <w:t xml:space="preserve"> </w:t>
      </w:r>
    </w:p>
    <w:p w14:paraId="67A31D70" w14:textId="259A0357" w:rsidR="02464B12" w:rsidRPr="00412155" w:rsidRDefault="02464B12" w:rsidP="02464B12">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sz w:val="24"/>
          <w:szCs w:val="24"/>
        </w:rPr>
        <w:t xml:space="preserve">Trục trung </w:t>
      </w:r>
      <w:proofErr w:type="spellStart"/>
      <w:r w:rsidRPr="00CF181D">
        <w:rPr>
          <w:rFonts w:asciiTheme="majorBidi" w:hAnsiTheme="majorBidi" w:cstheme="majorBidi"/>
          <w:sz w:val="24"/>
          <w:szCs w:val="24"/>
        </w:rPr>
        <w:t>gian</w:t>
      </w:r>
      <w:proofErr w:type="spellEnd"/>
    </w:p>
    <w:p w14:paraId="07C29AD7" w14:textId="040B434A" w:rsidR="353D8D8C" w:rsidRPr="00412155" w:rsidRDefault="353D8D8C" w:rsidP="353D8D8C">
      <w:pPr>
        <w:pStyle w:val="ListParagraph"/>
        <w:spacing w:after="0" w:line="276" w:lineRule="auto"/>
        <w:ind w:left="709"/>
        <w:jc w:val="both"/>
        <w:rPr>
          <w:rFonts w:asciiTheme="majorBidi" w:hAnsiTheme="majorBidi" w:cstheme="majorBidi"/>
          <w:sz w:val="24"/>
          <w:szCs w:val="24"/>
        </w:rPr>
      </w:pPr>
      <w:proofErr w:type="spellStart"/>
      <w:r w:rsidRPr="00CF181D">
        <w:rPr>
          <w:rFonts w:asciiTheme="majorBidi" w:hAnsiTheme="majorBidi" w:cstheme="majorBidi"/>
          <w:sz w:val="24"/>
          <w:szCs w:val="24"/>
        </w:rPr>
        <w:t>Sóng</w:t>
      </w:r>
      <w:proofErr w:type="spellEnd"/>
      <w:r w:rsidRPr="00CF181D">
        <w:rPr>
          <w:rFonts w:asciiTheme="majorBidi" w:hAnsiTheme="majorBidi" w:cstheme="majorBidi"/>
          <w:sz w:val="24"/>
          <w:szCs w:val="24"/>
        </w:rPr>
        <w:t xml:space="preserve"> P bình </w:t>
      </w:r>
      <w:proofErr w:type="spellStart"/>
      <w:r w:rsidRPr="00CF181D">
        <w:rPr>
          <w:rFonts w:asciiTheme="majorBidi" w:hAnsiTheme="majorBidi" w:cstheme="majorBidi"/>
          <w:sz w:val="24"/>
          <w:szCs w:val="24"/>
        </w:rPr>
        <w:t>thường</w:t>
      </w:r>
      <w:proofErr w:type="spellEnd"/>
      <w:r w:rsidRPr="00CF181D">
        <w:rPr>
          <w:rFonts w:asciiTheme="majorBidi" w:hAnsiTheme="majorBidi" w:cstheme="majorBidi"/>
          <w:sz w:val="24"/>
          <w:szCs w:val="24"/>
        </w:rPr>
        <w:t>,</w:t>
      </w:r>
      <w:r w:rsidR="466B8826" w:rsidRPr="00CF181D">
        <w:rPr>
          <w:rFonts w:asciiTheme="majorBidi" w:hAnsiTheme="majorBidi" w:cstheme="majorBidi"/>
          <w:sz w:val="24"/>
          <w:szCs w:val="24"/>
        </w:rPr>
        <w:t xml:space="preserve"> </w:t>
      </w:r>
      <w:proofErr w:type="spellStart"/>
      <w:r w:rsidR="466B8826" w:rsidRPr="00CF181D">
        <w:rPr>
          <w:rFonts w:asciiTheme="majorBidi" w:hAnsiTheme="majorBidi" w:cstheme="majorBidi"/>
          <w:sz w:val="24"/>
          <w:szCs w:val="24"/>
        </w:rPr>
        <w:t>không</w:t>
      </w:r>
      <w:proofErr w:type="spellEnd"/>
      <w:r w:rsidR="466B8826" w:rsidRPr="00CF181D">
        <w:rPr>
          <w:rFonts w:asciiTheme="majorBidi" w:hAnsiTheme="majorBidi" w:cstheme="majorBidi"/>
          <w:sz w:val="24"/>
          <w:szCs w:val="24"/>
        </w:rPr>
        <w:t xml:space="preserve"> lớn </w:t>
      </w:r>
      <w:proofErr w:type="spellStart"/>
      <w:r w:rsidR="466B8826" w:rsidRPr="00CF181D">
        <w:rPr>
          <w:rFonts w:asciiTheme="majorBidi" w:hAnsiTheme="majorBidi" w:cstheme="majorBidi"/>
          <w:sz w:val="24"/>
          <w:szCs w:val="24"/>
        </w:rPr>
        <w:t>nhĩ</w:t>
      </w:r>
      <w:proofErr w:type="spellEnd"/>
    </w:p>
    <w:p w14:paraId="2F31F369" w14:textId="02696A53" w:rsidR="466B8826" w:rsidRPr="00412155" w:rsidRDefault="466B8826" w:rsidP="22892B4D">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sz w:val="24"/>
          <w:szCs w:val="24"/>
        </w:rPr>
        <w:t xml:space="preserve">PR bình </w:t>
      </w:r>
      <w:proofErr w:type="spellStart"/>
      <w:r w:rsidRPr="00CF181D">
        <w:rPr>
          <w:rFonts w:asciiTheme="majorBidi" w:hAnsiTheme="majorBidi" w:cstheme="majorBidi"/>
          <w:sz w:val="24"/>
          <w:szCs w:val="24"/>
        </w:rPr>
        <w:t>th</w:t>
      </w:r>
      <w:r w:rsidR="6F039B39" w:rsidRPr="00CF181D">
        <w:rPr>
          <w:rFonts w:asciiTheme="majorBidi" w:hAnsiTheme="majorBidi" w:cstheme="majorBidi"/>
          <w:sz w:val="24"/>
          <w:szCs w:val="24"/>
        </w:rPr>
        <w:t>ường</w:t>
      </w:r>
      <w:proofErr w:type="spellEnd"/>
      <w:r w:rsidR="6F039B39" w:rsidRPr="00CF181D">
        <w:rPr>
          <w:rFonts w:asciiTheme="majorBidi" w:hAnsiTheme="majorBidi" w:cstheme="majorBidi"/>
          <w:sz w:val="24"/>
          <w:szCs w:val="24"/>
        </w:rPr>
        <w:t xml:space="preserve"> 0.12 </w:t>
      </w:r>
      <w:r w:rsidR="22892B4D" w:rsidRPr="00CF181D">
        <w:rPr>
          <w:rFonts w:asciiTheme="majorBidi" w:hAnsiTheme="majorBidi" w:cstheme="majorBidi"/>
          <w:sz w:val="24"/>
          <w:szCs w:val="24"/>
        </w:rPr>
        <w:t xml:space="preserve">s--&gt; </w:t>
      </w:r>
      <w:proofErr w:type="spellStart"/>
      <w:r w:rsidR="22892B4D" w:rsidRPr="00CF181D">
        <w:rPr>
          <w:rFonts w:asciiTheme="majorBidi" w:hAnsiTheme="majorBidi" w:cstheme="majorBidi"/>
          <w:sz w:val="24"/>
          <w:szCs w:val="24"/>
        </w:rPr>
        <w:t>khô</w:t>
      </w:r>
      <w:r w:rsidR="5848B36B" w:rsidRPr="00CF181D">
        <w:rPr>
          <w:rFonts w:asciiTheme="majorBidi" w:hAnsiTheme="majorBidi" w:cstheme="majorBidi"/>
          <w:sz w:val="24"/>
          <w:szCs w:val="24"/>
        </w:rPr>
        <w:t>ng</w:t>
      </w:r>
      <w:proofErr w:type="spellEnd"/>
      <w:r w:rsidR="5848B36B" w:rsidRPr="00CF181D">
        <w:rPr>
          <w:rFonts w:asciiTheme="majorBidi" w:hAnsiTheme="majorBidi" w:cstheme="majorBidi"/>
          <w:sz w:val="24"/>
          <w:szCs w:val="24"/>
        </w:rPr>
        <w:t xml:space="preserve"> block </w:t>
      </w:r>
      <w:proofErr w:type="spellStart"/>
      <w:r w:rsidR="5848B36B" w:rsidRPr="00CF181D">
        <w:rPr>
          <w:rFonts w:asciiTheme="majorBidi" w:hAnsiTheme="majorBidi" w:cstheme="majorBidi"/>
          <w:sz w:val="24"/>
          <w:szCs w:val="24"/>
        </w:rPr>
        <w:t>nhĩ</w:t>
      </w:r>
      <w:proofErr w:type="spellEnd"/>
      <w:r w:rsidR="5848B36B" w:rsidRPr="00CF181D">
        <w:rPr>
          <w:rFonts w:asciiTheme="majorBidi" w:hAnsiTheme="majorBidi" w:cstheme="majorBidi"/>
          <w:sz w:val="24"/>
          <w:szCs w:val="24"/>
        </w:rPr>
        <w:t xml:space="preserve"> </w:t>
      </w:r>
      <w:proofErr w:type="spellStart"/>
      <w:r w:rsidR="5848B36B" w:rsidRPr="00CF181D">
        <w:rPr>
          <w:rFonts w:asciiTheme="majorBidi" w:hAnsiTheme="majorBidi" w:cstheme="majorBidi"/>
          <w:sz w:val="24"/>
          <w:szCs w:val="24"/>
        </w:rPr>
        <w:t>thất</w:t>
      </w:r>
      <w:proofErr w:type="spellEnd"/>
    </w:p>
    <w:p w14:paraId="0AFB49F6" w14:textId="3A725C66" w:rsidR="5848B36B" w:rsidRPr="00412155" w:rsidRDefault="5848B36B" w:rsidP="5848B36B">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sz w:val="24"/>
          <w:szCs w:val="24"/>
        </w:rPr>
        <w:t>Phức bộ</w:t>
      </w:r>
      <w:r w:rsidR="5EB956B0" w:rsidRPr="00CF181D">
        <w:rPr>
          <w:rFonts w:asciiTheme="majorBidi" w:hAnsiTheme="majorBidi" w:cstheme="majorBidi"/>
          <w:sz w:val="24"/>
          <w:szCs w:val="24"/>
        </w:rPr>
        <w:t xml:space="preserve"> QRS bình </w:t>
      </w:r>
      <w:proofErr w:type="spellStart"/>
      <w:r w:rsidR="464E64B5" w:rsidRPr="00CF181D">
        <w:rPr>
          <w:rFonts w:asciiTheme="majorBidi" w:hAnsiTheme="majorBidi" w:cstheme="majorBidi"/>
          <w:sz w:val="24"/>
          <w:szCs w:val="24"/>
        </w:rPr>
        <w:t>thường</w:t>
      </w:r>
      <w:proofErr w:type="spellEnd"/>
      <w:r w:rsidR="635B9185" w:rsidRPr="00CF181D">
        <w:rPr>
          <w:rFonts w:asciiTheme="majorBidi" w:hAnsiTheme="majorBidi" w:cstheme="majorBidi"/>
          <w:sz w:val="24"/>
          <w:szCs w:val="24"/>
        </w:rPr>
        <w:t xml:space="preserve"> --&gt; </w:t>
      </w:r>
      <w:proofErr w:type="spellStart"/>
      <w:r w:rsidR="635B9185" w:rsidRPr="00CF181D">
        <w:rPr>
          <w:rFonts w:asciiTheme="majorBidi" w:hAnsiTheme="majorBidi" w:cstheme="majorBidi"/>
          <w:sz w:val="24"/>
          <w:szCs w:val="24"/>
        </w:rPr>
        <w:t>không</w:t>
      </w:r>
      <w:proofErr w:type="spellEnd"/>
      <w:r w:rsidR="635B9185" w:rsidRPr="00CF181D">
        <w:rPr>
          <w:rFonts w:asciiTheme="majorBidi" w:hAnsiTheme="majorBidi" w:cstheme="majorBidi"/>
          <w:sz w:val="24"/>
          <w:szCs w:val="24"/>
        </w:rPr>
        <w:t xml:space="preserve"> block </w:t>
      </w:r>
      <w:proofErr w:type="spellStart"/>
      <w:r w:rsidR="635B9185" w:rsidRPr="00CF181D">
        <w:rPr>
          <w:rFonts w:asciiTheme="majorBidi" w:hAnsiTheme="majorBidi" w:cstheme="majorBidi"/>
          <w:sz w:val="24"/>
          <w:szCs w:val="24"/>
        </w:rPr>
        <w:t>nhánh</w:t>
      </w:r>
      <w:proofErr w:type="spellEnd"/>
      <w:r w:rsidR="635B9185" w:rsidRPr="00CF181D">
        <w:rPr>
          <w:rFonts w:asciiTheme="majorBidi" w:hAnsiTheme="majorBidi" w:cstheme="majorBidi"/>
          <w:sz w:val="24"/>
          <w:szCs w:val="24"/>
        </w:rPr>
        <w:t xml:space="preserve"> </w:t>
      </w:r>
    </w:p>
    <w:p w14:paraId="34D9C17F" w14:textId="107EC84C" w:rsidR="64B4DD5B" w:rsidRPr="00412155" w:rsidRDefault="64B4DD5B" w:rsidP="64B4DD5B">
      <w:pPr>
        <w:pStyle w:val="ListParagraph"/>
        <w:spacing w:after="0" w:line="276" w:lineRule="auto"/>
        <w:ind w:left="709"/>
        <w:jc w:val="both"/>
        <w:rPr>
          <w:rFonts w:asciiTheme="majorBidi" w:hAnsiTheme="majorBidi" w:cstheme="majorBidi"/>
          <w:sz w:val="24"/>
          <w:szCs w:val="24"/>
        </w:rPr>
      </w:pPr>
      <w:proofErr w:type="spellStart"/>
      <w:r w:rsidRPr="00CF181D">
        <w:rPr>
          <w:rFonts w:asciiTheme="majorBidi" w:hAnsiTheme="majorBidi" w:cstheme="majorBidi"/>
          <w:sz w:val="24"/>
          <w:szCs w:val="24"/>
        </w:rPr>
        <w:t>Không</w:t>
      </w:r>
      <w:proofErr w:type="spellEnd"/>
      <w:r w:rsidRPr="00CF181D">
        <w:rPr>
          <w:rFonts w:asciiTheme="majorBidi" w:hAnsiTheme="majorBidi" w:cstheme="majorBidi"/>
          <w:sz w:val="24"/>
          <w:szCs w:val="24"/>
        </w:rPr>
        <w:t xml:space="preserve"> lớn </w:t>
      </w:r>
      <w:proofErr w:type="spellStart"/>
      <w:r w:rsidRPr="00CF181D">
        <w:rPr>
          <w:rFonts w:asciiTheme="majorBidi" w:hAnsiTheme="majorBidi" w:cstheme="majorBidi"/>
          <w:sz w:val="24"/>
          <w:szCs w:val="24"/>
        </w:rPr>
        <w:t>thất</w:t>
      </w:r>
      <w:proofErr w:type="spellEnd"/>
    </w:p>
    <w:p w14:paraId="342C2417" w14:textId="4DDC7EEC" w:rsidR="3F3F99C6" w:rsidRPr="00412155" w:rsidRDefault="3F3F99C6" w:rsidP="0BE5A574">
      <w:pPr>
        <w:pStyle w:val="ListParagraph"/>
        <w:spacing w:after="0" w:line="276" w:lineRule="auto"/>
        <w:ind w:left="709"/>
        <w:jc w:val="both"/>
        <w:rPr>
          <w:rFonts w:asciiTheme="majorBidi" w:hAnsiTheme="majorBidi" w:cstheme="majorBidi"/>
          <w:sz w:val="24"/>
          <w:szCs w:val="24"/>
        </w:rPr>
      </w:pPr>
      <w:proofErr w:type="spellStart"/>
      <w:r w:rsidRPr="00CF181D">
        <w:rPr>
          <w:rFonts w:asciiTheme="majorBidi" w:hAnsiTheme="majorBidi" w:cstheme="majorBidi"/>
          <w:sz w:val="24"/>
          <w:szCs w:val="24"/>
        </w:rPr>
        <w:t>QTc</w:t>
      </w:r>
      <w:proofErr w:type="spellEnd"/>
      <w:r w:rsidRPr="00CF181D">
        <w:rPr>
          <w:rFonts w:asciiTheme="majorBidi" w:hAnsiTheme="majorBidi" w:cstheme="majorBidi"/>
          <w:sz w:val="24"/>
          <w:szCs w:val="24"/>
        </w:rPr>
        <w:t>=</w:t>
      </w:r>
      <w:r w:rsidR="0BE5A574" w:rsidRPr="00CF181D">
        <w:rPr>
          <w:rFonts w:asciiTheme="majorBidi" w:hAnsiTheme="majorBidi" w:cstheme="majorBidi"/>
          <w:sz w:val="24"/>
          <w:szCs w:val="24"/>
        </w:rPr>
        <w:t xml:space="preserve"> 0.</w:t>
      </w:r>
      <w:r w:rsidR="165D1738" w:rsidRPr="00CF181D">
        <w:rPr>
          <w:rFonts w:asciiTheme="majorBidi" w:hAnsiTheme="majorBidi" w:cstheme="majorBidi"/>
          <w:sz w:val="24"/>
          <w:szCs w:val="24"/>
        </w:rPr>
        <w:t xml:space="preserve">413-&gt; </w:t>
      </w:r>
      <w:r w:rsidR="36120104" w:rsidRPr="00CF181D">
        <w:rPr>
          <w:rFonts w:asciiTheme="majorBidi" w:hAnsiTheme="majorBidi" w:cstheme="majorBidi"/>
          <w:sz w:val="24"/>
          <w:szCs w:val="24"/>
        </w:rPr>
        <w:t xml:space="preserve"> bình </w:t>
      </w:r>
      <w:proofErr w:type="spellStart"/>
      <w:r w:rsidR="36120104" w:rsidRPr="00CF181D">
        <w:rPr>
          <w:rFonts w:asciiTheme="majorBidi" w:hAnsiTheme="majorBidi" w:cstheme="majorBidi"/>
          <w:sz w:val="24"/>
          <w:szCs w:val="24"/>
        </w:rPr>
        <w:t>thường</w:t>
      </w:r>
      <w:proofErr w:type="spellEnd"/>
    </w:p>
    <w:p w14:paraId="132FF229" w14:textId="73A9F0D6" w:rsidR="27F09DD3" w:rsidRPr="00412155" w:rsidRDefault="3FF5BADD" w:rsidP="27F09DD3">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sz w:val="24"/>
          <w:szCs w:val="24"/>
        </w:rPr>
        <w:t xml:space="preserve">ST </w:t>
      </w:r>
      <w:r w:rsidR="66CAC189" w:rsidRPr="00CF181D">
        <w:rPr>
          <w:rFonts w:asciiTheme="majorBidi" w:hAnsiTheme="majorBidi" w:cstheme="majorBidi"/>
          <w:sz w:val="24"/>
          <w:szCs w:val="24"/>
        </w:rPr>
        <w:t xml:space="preserve">bình </w:t>
      </w:r>
      <w:proofErr w:type="spellStart"/>
      <w:r w:rsidR="66CAC189" w:rsidRPr="00CF181D">
        <w:rPr>
          <w:rFonts w:asciiTheme="majorBidi" w:hAnsiTheme="majorBidi" w:cstheme="majorBidi"/>
          <w:sz w:val="24"/>
          <w:szCs w:val="24"/>
        </w:rPr>
        <w:t>thường</w:t>
      </w:r>
      <w:proofErr w:type="spellEnd"/>
      <w:r w:rsidR="66CAC189" w:rsidRPr="00CF181D">
        <w:rPr>
          <w:rFonts w:asciiTheme="majorBidi" w:hAnsiTheme="majorBidi" w:cstheme="majorBidi"/>
          <w:sz w:val="24"/>
          <w:szCs w:val="24"/>
        </w:rPr>
        <w:t xml:space="preserve"> ( </w:t>
      </w:r>
      <w:proofErr w:type="spellStart"/>
      <w:r w:rsidR="66CAC189" w:rsidRPr="00CF181D">
        <w:rPr>
          <w:rFonts w:asciiTheme="majorBidi" w:hAnsiTheme="majorBidi" w:cstheme="majorBidi"/>
          <w:sz w:val="24"/>
          <w:szCs w:val="24"/>
        </w:rPr>
        <w:t>sóng</w:t>
      </w:r>
      <w:proofErr w:type="spellEnd"/>
      <w:r w:rsidR="66CAC189" w:rsidRPr="00CF181D">
        <w:rPr>
          <w:rFonts w:asciiTheme="majorBidi" w:hAnsiTheme="majorBidi" w:cstheme="majorBidi"/>
          <w:sz w:val="24"/>
          <w:szCs w:val="24"/>
        </w:rPr>
        <w:t xml:space="preserve"> </w:t>
      </w:r>
      <w:proofErr w:type="spellStart"/>
      <w:r w:rsidR="66CAC189" w:rsidRPr="00CF181D">
        <w:rPr>
          <w:rFonts w:asciiTheme="majorBidi" w:hAnsiTheme="majorBidi" w:cstheme="majorBidi"/>
          <w:sz w:val="24"/>
          <w:szCs w:val="24"/>
        </w:rPr>
        <w:t>nhiễu</w:t>
      </w:r>
      <w:proofErr w:type="spellEnd"/>
      <w:r w:rsidR="66CAC189" w:rsidRPr="00CF181D">
        <w:rPr>
          <w:rFonts w:asciiTheme="majorBidi" w:hAnsiTheme="majorBidi" w:cstheme="majorBidi"/>
          <w:sz w:val="24"/>
          <w:szCs w:val="24"/>
        </w:rPr>
        <w:t xml:space="preserve"> )</w:t>
      </w:r>
    </w:p>
    <w:p w14:paraId="334C1712" w14:textId="5C5F96EF" w:rsidR="009F4240" w:rsidRPr="00412155" w:rsidRDefault="195C2A03" w:rsidP="00554265">
      <w:pPr>
        <w:pStyle w:val="ListParagraph"/>
        <w:spacing w:after="0" w:line="276" w:lineRule="auto"/>
        <w:ind w:left="709"/>
        <w:jc w:val="both"/>
        <w:rPr>
          <w:rFonts w:asciiTheme="majorBidi" w:hAnsiTheme="majorBidi" w:cstheme="majorBidi"/>
          <w:sz w:val="24"/>
          <w:szCs w:val="24"/>
        </w:rPr>
      </w:pPr>
      <w:r w:rsidRPr="00CF181D">
        <w:rPr>
          <w:rFonts w:asciiTheme="majorBidi" w:hAnsiTheme="majorBidi" w:cstheme="majorBidi"/>
          <w:b/>
          <w:bCs/>
          <w:sz w:val="24"/>
          <w:szCs w:val="24"/>
        </w:rPr>
        <w:t xml:space="preserve">Kết </w:t>
      </w:r>
      <w:proofErr w:type="spellStart"/>
      <w:r w:rsidRPr="00CF181D">
        <w:rPr>
          <w:rFonts w:asciiTheme="majorBidi" w:hAnsiTheme="majorBidi" w:cstheme="majorBidi"/>
          <w:b/>
          <w:bCs/>
          <w:sz w:val="24"/>
          <w:szCs w:val="24"/>
        </w:rPr>
        <w:t>luận</w:t>
      </w:r>
      <w:proofErr w:type="spellEnd"/>
      <w:r w:rsidRPr="00CF181D">
        <w:rPr>
          <w:rFonts w:asciiTheme="majorBidi" w:hAnsiTheme="majorBidi" w:cstheme="majorBidi"/>
          <w:b/>
          <w:bCs/>
          <w:sz w:val="24"/>
          <w:szCs w:val="24"/>
        </w:rPr>
        <w:t xml:space="preserve">: </w:t>
      </w:r>
      <w:r w:rsidRPr="00CF181D">
        <w:rPr>
          <w:rFonts w:asciiTheme="majorBidi" w:hAnsiTheme="majorBidi" w:cstheme="majorBidi"/>
          <w:sz w:val="24"/>
          <w:szCs w:val="24"/>
        </w:rPr>
        <w:t xml:space="preserve">Nhịp </w:t>
      </w:r>
      <w:proofErr w:type="spellStart"/>
      <w:r w:rsidRPr="00CF181D">
        <w:rPr>
          <w:rFonts w:asciiTheme="majorBidi" w:hAnsiTheme="majorBidi" w:cstheme="majorBidi"/>
          <w:sz w:val="24"/>
          <w:szCs w:val="24"/>
        </w:rPr>
        <w:t>xoang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có</w:t>
      </w:r>
      <w:proofErr w:type="spellEnd"/>
      <w:r w:rsidRPr="00CF181D">
        <w:rPr>
          <w:rFonts w:asciiTheme="majorBidi" w:hAnsiTheme="majorBidi" w:cstheme="majorBidi"/>
          <w:sz w:val="24"/>
          <w:szCs w:val="24"/>
        </w:rPr>
        <w:t xml:space="preserve"> ngoại </w:t>
      </w:r>
      <w:proofErr w:type="spellStart"/>
      <w:r w:rsidRPr="00CF181D">
        <w:rPr>
          <w:rFonts w:asciiTheme="majorBidi" w:hAnsiTheme="majorBidi" w:cstheme="majorBidi"/>
          <w:sz w:val="24"/>
          <w:szCs w:val="24"/>
        </w:rPr>
        <w:t>tâm</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thu</w:t>
      </w:r>
      <w:proofErr w:type="spellEnd"/>
      <w:r w:rsidRPr="00CF181D">
        <w:rPr>
          <w:rFonts w:asciiTheme="majorBidi" w:hAnsiTheme="majorBidi" w:cstheme="majorBidi"/>
          <w:sz w:val="24"/>
          <w:szCs w:val="24"/>
        </w:rPr>
        <w:t xml:space="preserve"> </w:t>
      </w:r>
    </w:p>
    <w:p w14:paraId="3DC0AD1A" w14:textId="6A6FD82A" w:rsidR="00554265" w:rsidRPr="00412155" w:rsidRDefault="00554265" w:rsidP="00554265">
      <w:pPr>
        <w:pStyle w:val="ListParagraph"/>
        <w:spacing w:after="0" w:line="276" w:lineRule="auto"/>
        <w:ind w:left="709"/>
        <w:jc w:val="both"/>
        <w:rPr>
          <w:rFonts w:asciiTheme="majorBidi" w:hAnsiTheme="majorBidi" w:cstheme="majorBidi"/>
          <w:sz w:val="24"/>
          <w:szCs w:val="24"/>
        </w:rPr>
      </w:pPr>
    </w:p>
    <w:p w14:paraId="47DB338F" w14:textId="6A6FD82A" w:rsidR="00537745" w:rsidRPr="00412155" w:rsidRDefault="00537745" w:rsidP="00537745">
      <w:pPr>
        <w:pStyle w:val="ListParagraph"/>
        <w:numPr>
          <w:ilvl w:val="0"/>
          <w:numId w:val="1"/>
        </w:numPr>
        <w:tabs>
          <w:tab w:val="left" w:pos="567"/>
        </w:tabs>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 xml:space="preserve">Chẩn </w:t>
      </w:r>
      <w:proofErr w:type="spellStart"/>
      <w:r w:rsidRPr="00CF181D">
        <w:rPr>
          <w:rFonts w:asciiTheme="majorBidi" w:hAnsiTheme="majorBidi" w:cstheme="majorBidi"/>
          <w:b/>
          <w:sz w:val="24"/>
          <w:szCs w:val="24"/>
        </w:rPr>
        <w:t>đoán</w:t>
      </w:r>
      <w:proofErr w:type="spellEnd"/>
      <w:r w:rsidRPr="00CF181D">
        <w:rPr>
          <w:rFonts w:asciiTheme="majorBidi" w:hAnsiTheme="majorBidi" w:cstheme="majorBidi"/>
          <w:b/>
          <w:sz w:val="24"/>
          <w:szCs w:val="24"/>
        </w:rPr>
        <w:t xml:space="preserve"> </w:t>
      </w:r>
      <w:proofErr w:type="spellStart"/>
      <w:r w:rsidRPr="00CF181D">
        <w:rPr>
          <w:rFonts w:asciiTheme="majorBidi" w:hAnsiTheme="majorBidi" w:cstheme="majorBidi"/>
          <w:b/>
          <w:sz w:val="24"/>
          <w:szCs w:val="24"/>
        </w:rPr>
        <w:t>xác</w:t>
      </w:r>
      <w:proofErr w:type="spellEnd"/>
      <w:r w:rsidRPr="00CF181D">
        <w:rPr>
          <w:rFonts w:asciiTheme="majorBidi" w:hAnsiTheme="majorBidi" w:cstheme="majorBidi"/>
          <w:b/>
          <w:sz w:val="24"/>
          <w:szCs w:val="24"/>
        </w:rPr>
        <w:t xml:space="preserve"> </w:t>
      </w:r>
      <w:proofErr w:type="spellStart"/>
      <w:r w:rsidRPr="00CF181D">
        <w:rPr>
          <w:rFonts w:asciiTheme="majorBidi" w:hAnsiTheme="majorBidi" w:cstheme="majorBidi"/>
          <w:b/>
          <w:sz w:val="24"/>
          <w:szCs w:val="24"/>
        </w:rPr>
        <w:t>định</w:t>
      </w:r>
      <w:proofErr w:type="spellEnd"/>
    </w:p>
    <w:p w14:paraId="2D85AE3B" w14:textId="15CC9ECB" w:rsidR="00CD36FF" w:rsidRPr="00412155" w:rsidRDefault="004F16E0" w:rsidP="001F5CA0">
      <w:pPr>
        <w:spacing w:after="0" w:line="276" w:lineRule="auto"/>
        <w:ind w:left="567"/>
        <w:jc w:val="both"/>
        <w:rPr>
          <w:rFonts w:asciiTheme="majorBidi" w:hAnsiTheme="majorBidi" w:cstheme="majorBidi"/>
          <w:sz w:val="24"/>
          <w:szCs w:val="24"/>
        </w:rPr>
      </w:pPr>
      <w:proofErr w:type="spellStart"/>
      <w:r w:rsidRPr="00CF181D">
        <w:rPr>
          <w:rFonts w:asciiTheme="majorBidi" w:hAnsiTheme="majorBidi" w:cstheme="majorBidi"/>
          <w:sz w:val="24"/>
          <w:szCs w:val="24"/>
        </w:rPr>
        <w:t>Viêm</w:t>
      </w:r>
      <w:proofErr w:type="spellEnd"/>
      <w:r w:rsidRPr="00CF181D">
        <w:rPr>
          <w:rFonts w:asciiTheme="majorBidi" w:hAnsiTheme="majorBidi" w:cstheme="majorBidi"/>
          <w:sz w:val="24"/>
          <w:szCs w:val="24"/>
        </w:rPr>
        <w:t xml:space="preserve"> phổi </w:t>
      </w:r>
      <w:proofErr w:type="spellStart"/>
      <w:r w:rsidRPr="00CF181D">
        <w:rPr>
          <w:rFonts w:asciiTheme="majorBidi" w:hAnsiTheme="majorBidi" w:cstheme="majorBidi"/>
          <w:sz w:val="24"/>
          <w:szCs w:val="24"/>
        </w:rPr>
        <w:t>cộng</w:t>
      </w:r>
      <w:proofErr w:type="spellEnd"/>
      <w:r w:rsidRPr="00CF181D">
        <w:rPr>
          <w:rFonts w:asciiTheme="majorBidi" w:hAnsiTheme="majorBidi" w:cstheme="majorBidi"/>
          <w:sz w:val="24"/>
          <w:szCs w:val="24"/>
        </w:rPr>
        <w:t xml:space="preserve"> </w:t>
      </w:r>
      <w:proofErr w:type="spellStart"/>
      <w:r w:rsidRPr="00CF181D">
        <w:rPr>
          <w:rFonts w:asciiTheme="majorBidi" w:hAnsiTheme="majorBidi" w:cstheme="majorBidi"/>
          <w:sz w:val="24"/>
          <w:szCs w:val="24"/>
        </w:rPr>
        <w:t>đồng</w:t>
      </w:r>
      <w:proofErr w:type="spellEnd"/>
      <w:r w:rsidRPr="00CF181D">
        <w:rPr>
          <w:rFonts w:asciiTheme="majorBidi" w:hAnsiTheme="majorBidi" w:cstheme="majorBidi"/>
          <w:sz w:val="24"/>
          <w:szCs w:val="24"/>
        </w:rPr>
        <w:t xml:space="preserve"> mức độ </w:t>
      </w:r>
      <w:r w:rsidR="003F3966">
        <w:rPr>
          <w:rFonts w:asciiTheme="majorBidi" w:hAnsiTheme="majorBidi" w:cstheme="majorBidi"/>
          <w:sz w:val="24"/>
          <w:szCs w:val="24"/>
          <w:lang w:val="vi-VN"/>
        </w:rPr>
        <w:t>nặng</w:t>
      </w:r>
      <w:r w:rsidR="16E0B6BC" w:rsidRPr="00CF181D">
        <w:rPr>
          <w:rFonts w:asciiTheme="majorBidi" w:hAnsiTheme="majorBidi" w:cstheme="majorBidi"/>
          <w:sz w:val="24"/>
          <w:szCs w:val="24"/>
        </w:rPr>
        <w:t xml:space="preserve">, </w:t>
      </w:r>
      <w:r w:rsidR="6201921C" w:rsidRPr="00CF181D">
        <w:rPr>
          <w:rFonts w:asciiTheme="majorBidi" w:hAnsiTheme="majorBidi" w:cstheme="majorBidi"/>
          <w:sz w:val="24"/>
          <w:szCs w:val="24"/>
        </w:rPr>
        <w:t xml:space="preserve">CURB 65 1 điểm, </w:t>
      </w:r>
      <w:r w:rsidR="33659FAF" w:rsidRPr="00CF181D">
        <w:rPr>
          <w:rFonts w:asciiTheme="majorBidi" w:hAnsiTheme="majorBidi" w:cstheme="majorBidi"/>
          <w:sz w:val="24"/>
          <w:szCs w:val="24"/>
        </w:rPr>
        <w:t xml:space="preserve">biến </w:t>
      </w:r>
      <w:proofErr w:type="spellStart"/>
      <w:r w:rsidR="33659FAF" w:rsidRPr="00CF181D">
        <w:rPr>
          <w:rFonts w:asciiTheme="majorBidi" w:hAnsiTheme="majorBidi" w:cstheme="majorBidi"/>
          <w:sz w:val="24"/>
          <w:szCs w:val="24"/>
        </w:rPr>
        <w:t>chứng</w:t>
      </w:r>
      <w:proofErr w:type="spellEnd"/>
      <w:r w:rsidR="33659FAF" w:rsidRPr="00CF181D">
        <w:rPr>
          <w:rFonts w:asciiTheme="majorBidi" w:hAnsiTheme="majorBidi" w:cstheme="majorBidi"/>
          <w:sz w:val="24"/>
          <w:szCs w:val="24"/>
        </w:rPr>
        <w:t xml:space="preserve"> </w:t>
      </w:r>
      <w:proofErr w:type="spellStart"/>
      <w:r w:rsidR="33659FAF" w:rsidRPr="00CF181D">
        <w:rPr>
          <w:rFonts w:asciiTheme="majorBidi" w:hAnsiTheme="majorBidi" w:cstheme="majorBidi"/>
          <w:sz w:val="24"/>
          <w:szCs w:val="24"/>
        </w:rPr>
        <w:t>suy</w:t>
      </w:r>
      <w:proofErr w:type="spellEnd"/>
      <w:r w:rsidR="33659FAF" w:rsidRPr="00CF181D">
        <w:rPr>
          <w:rFonts w:asciiTheme="majorBidi" w:hAnsiTheme="majorBidi" w:cstheme="majorBidi"/>
          <w:sz w:val="24"/>
          <w:szCs w:val="24"/>
        </w:rPr>
        <w:t xml:space="preserve"> hô hấp</w:t>
      </w:r>
      <w:r w:rsidR="72B6935B" w:rsidRPr="00CF181D">
        <w:rPr>
          <w:rFonts w:asciiTheme="majorBidi" w:hAnsiTheme="majorBidi" w:cstheme="majorBidi"/>
          <w:sz w:val="24"/>
          <w:szCs w:val="24"/>
        </w:rPr>
        <w:t xml:space="preserve"> </w:t>
      </w:r>
      <w:r w:rsidR="4877AFFF" w:rsidRPr="00CF181D">
        <w:rPr>
          <w:rFonts w:asciiTheme="majorBidi" w:hAnsiTheme="majorBidi" w:cstheme="majorBidi"/>
          <w:sz w:val="24"/>
          <w:szCs w:val="24"/>
        </w:rPr>
        <w:t xml:space="preserve">Theo </w:t>
      </w:r>
      <w:proofErr w:type="spellStart"/>
      <w:r w:rsidR="4877AFFF" w:rsidRPr="00CF181D">
        <w:rPr>
          <w:rFonts w:asciiTheme="majorBidi" w:hAnsiTheme="majorBidi" w:cstheme="majorBidi"/>
          <w:sz w:val="24"/>
          <w:szCs w:val="24"/>
        </w:rPr>
        <w:t>dõi</w:t>
      </w:r>
      <w:proofErr w:type="spellEnd"/>
      <w:r w:rsidR="4877AFFF" w:rsidRPr="00CF181D">
        <w:rPr>
          <w:rFonts w:asciiTheme="majorBidi" w:hAnsiTheme="majorBidi" w:cstheme="majorBidi"/>
          <w:sz w:val="24"/>
          <w:szCs w:val="24"/>
        </w:rPr>
        <w:t xml:space="preserve"> </w:t>
      </w:r>
      <w:proofErr w:type="spellStart"/>
      <w:r w:rsidR="4877AFFF" w:rsidRPr="00CF181D">
        <w:rPr>
          <w:rFonts w:asciiTheme="majorBidi" w:hAnsiTheme="majorBidi" w:cstheme="majorBidi"/>
          <w:sz w:val="24"/>
          <w:szCs w:val="24"/>
        </w:rPr>
        <w:t>nhiễm</w:t>
      </w:r>
      <w:proofErr w:type="spellEnd"/>
      <w:r w:rsidR="009F6F28" w:rsidRPr="00CF181D">
        <w:rPr>
          <w:rFonts w:asciiTheme="majorBidi" w:hAnsiTheme="majorBidi" w:cstheme="majorBidi"/>
          <w:sz w:val="24"/>
          <w:szCs w:val="24"/>
        </w:rPr>
        <w:t xml:space="preserve"> </w:t>
      </w:r>
      <w:proofErr w:type="spellStart"/>
      <w:r w:rsidR="009F6F28" w:rsidRPr="00CF181D">
        <w:rPr>
          <w:rFonts w:asciiTheme="majorBidi" w:hAnsiTheme="majorBidi" w:cstheme="majorBidi"/>
          <w:sz w:val="24"/>
          <w:szCs w:val="24"/>
        </w:rPr>
        <w:t>trùng</w:t>
      </w:r>
      <w:proofErr w:type="spellEnd"/>
      <w:r w:rsidR="009F6F28" w:rsidRPr="00CF181D">
        <w:rPr>
          <w:rFonts w:asciiTheme="majorBidi" w:hAnsiTheme="majorBidi" w:cstheme="majorBidi"/>
          <w:sz w:val="24"/>
          <w:szCs w:val="24"/>
        </w:rPr>
        <w:t xml:space="preserve"> </w:t>
      </w:r>
      <w:r w:rsidR="4877AFFF" w:rsidRPr="00CF181D">
        <w:rPr>
          <w:rFonts w:asciiTheme="majorBidi" w:hAnsiTheme="majorBidi" w:cstheme="majorBidi"/>
          <w:sz w:val="24"/>
          <w:szCs w:val="24"/>
        </w:rPr>
        <w:t xml:space="preserve">huyết </w:t>
      </w:r>
      <w:r w:rsidR="17010719" w:rsidRPr="00CF181D">
        <w:rPr>
          <w:rFonts w:asciiTheme="majorBidi" w:hAnsiTheme="majorBidi" w:cstheme="majorBidi"/>
          <w:sz w:val="24"/>
          <w:szCs w:val="24"/>
        </w:rPr>
        <w:t>–</w:t>
      </w:r>
      <w:r w:rsidR="72B6935B" w:rsidRPr="00CF181D">
        <w:rPr>
          <w:rFonts w:asciiTheme="majorBidi" w:hAnsiTheme="majorBidi" w:cstheme="majorBidi"/>
          <w:sz w:val="24"/>
          <w:szCs w:val="24"/>
        </w:rPr>
        <w:t xml:space="preserve"> </w:t>
      </w:r>
      <w:r w:rsidR="6E8C14A6" w:rsidRPr="00CF181D">
        <w:rPr>
          <w:rFonts w:asciiTheme="majorBidi" w:hAnsiTheme="majorBidi" w:cstheme="majorBidi"/>
          <w:sz w:val="24"/>
          <w:szCs w:val="24"/>
        </w:rPr>
        <w:t xml:space="preserve">Theo </w:t>
      </w:r>
      <w:proofErr w:type="spellStart"/>
      <w:r w:rsidR="6E8C14A6" w:rsidRPr="00CF181D">
        <w:rPr>
          <w:rFonts w:asciiTheme="majorBidi" w:hAnsiTheme="majorBidi" w:cstheme="majorBidi"/>
          <w:sz w:val="24"/>
          <w:szCs w:val="24"/>
        </w:rPr>
        <w:t>dõi</w:t>
      </w:r>
      <w:proofErr w:type="spellEnd"/>
      <w:r w:rsidR="6E8C14A6" w:rsidRPr="00CF181D">
        <w:rPr>
          <w:rFonts w:asciiTheme="majorBidi" w:hAnsiTheme="majorBidi" w:cstheme="majorBidi"/>
          <w:sz w:val="24"/>
          <w:szCs w:val="24"/>
        </w:rPr>
        <w:t xml:space="preserve"> cơn hen cấp - </w:t>
      </w:r>
      <w:r w:rsidR="001969F6" w:rsidRPr="00CF181D">
        <w:rPr>
          <w:rFonts w:asciiTheme="majorBidi" w:hAnsiTheme="majorBidi" w:cstheme="majorBidi"/>
          <w:sz w:val="24"/>
          <w:szCs w:val="24"/>
        </w:rPr>
        <w:t xml:space="preserve">Hen </w:t>
      </w:r>
      <w:r w:rsidR="00BE1B30" w:rsidRPr="00CF181D">
        <w:rPr>
          <w:rFonts w:asciiTheme="majorBidi" w:hAnsiTheme="majorBidi" w:cstheme="majorBidi"/>
          <w:sz w:val="24"/>
          <w:szCs w:val="24"/>
        </w:rPr>
        <w:t>k</w:t>
      </w:r>
      <w:r w:rsidR="001F5CA0">
        <w:rPr>
          <w:rFonts w:asciiTheme="majorBidi" w:hAnsiTheme="majorBidi" w:cstheme="majorBidi"/>
          <w:sz w:val="24"/>
          <w:szCs w:val="24"/>
          <w:lang w:val="vi-VN"/>
        </w:rPr>
        <w:t>hông kiểm soát</w:t>
      </w:r>
      <w:r w:rsidR="00253CBC" w:rsidRPr="00CF181D">
        <w:rPr>
          <w:rFonts w:asciiTheme="majorBidi" w:hAnsiTheme="majorBidi" w:cstheme="majorBidi"/>
          <w:sz w:val="24"/>
          <w:szCs w:val="24"/>
        </w:rPr>
        <w:t xml:space="preserve">, </w:t>
      </w:r>
      <w:r w:rsidR="00B876EF" w:rsidRPr="00CF181D">
        <w:rPr>
          <w:rFonts w:asciiTheme="majorBidi" w:hAnsiTheme="majorBidi" w:cstheme="majorBidi"/>
          <w:sz w:val="24"/>
          <w:szCs w:val="24"/>
        </w:rPr>
        <w:t xml:space="preserve">YTNC </w:t>
      </w:r>
      <w:proofErr w:type="spellStart"/>
      <w:r w:rsidR="00B876EF" w:rsidRPr="00CF181D">
        <w:rPr>
          <w:rFonts w:asciiTheme="majorBidi" w:hAnsiTheme="majorBidi" w:cstheme="majorBidi"/>
          <w:sz w:val="24"/>
          <w:szCs w:val="24"/>
        </w:rPr>
        <w:t>vào</w:t>
      </w:r>
      <w:proofErr w:type="spellEnd"/>
      <w:r w:rsidR="00B876EF" w:rsidRPr="00CF181D">
        <w:rPr>
          <w:rFonts w:asciiTheme="majorBidi" w:hAnsiTheme="majorBidi" w:cstheme="majorBidi"/>
          <w:sz w:val="24"/>
          <w:szCs w:val="24"/>
        </w:rPr>
        <w:t xml:space="preserve"> đợt cấp (dị </w:t>
      </w:r>
      <w:proofErr w:type="spellStart"/>
      <w:r w:rsidR="00B876EF" w:rsidRPr="00CF181D">
        <w:rPr>
          <w:rFonts w:asciiTheme="majorBidi" w:hAnsiTheme="majorBidi" w:cstheme="majorBidi"/>
          <w:sz w:val="24"/>
          <w:szCs w:val="24"/>
        </w:rPr>
        <w:t>ứng</w:t>
      </w:r>
      <w:proofErr w:type="spellEnd"/>
      <w:r w:rsidR="00B876EF" w:rsidRPr="00CF181D">
        <w:rPr>
          <w:rFonts w:asciiTheme="majorBidi" w:hAnsiTheme="majorBidi" w:cstheme="majorBidi"/>
          <w:sz w:val="24"/>
          <w:szCs w:val="24"/>
        </w:rPr>
        <w:t xml:space="preserve"> </w:t>
      </w:r>
      <w:proofErr w:type="spellStart"/>
      <w:r w:rsidR="00B876EF" w:rsidRPr="00CF181D">
        <w:rPr>
          <w:rFonts w:asciiTheme="majorBidi" w:hAnsiTheme="majorBidi" w:cstheme="majorBidi"/>
          <w:sz w:val="24"/>
          <w:szCs w:val="24"/>
        </w:rPr>
        <w:t>thay</w:t>
      </w:r>
      <w:proofErr w:type="spellEnd"/>
      <w:r w:rsidR="00B876EF" w:rsidRPr="00CF181D">
        <w:rPr>
          <w:rFonts w:asciiTheme="majorBidi" w:hAnsiTheme="majorBidi" w:cstheme="majorBidi"/>
          <w:sz w:val="24"/>
          <w:szCs w:val="24"/>
        </w:rPr>
        <w:t xml:space="preserve"> đổi </w:t>
      </w:r>
      <w:proofErr w:type="spellStart"/>
      <w:r w:rsidR="00B876EF" w:rsidRPr="00CF181D">
        <w:rPr>
          <w:rFonts w:asciiTheme="majorBidi" w:hAnsiTheme="majorBidi" w:cstheme="majorBidi"/>
          <w:sz w:val="24"/>
          <w:szCs w:val="24"/>
        </w:rPr>
        <w:t>thời</w:t>
      </w:r>
      <w:proofErr w:type="spellEnd"/>
      <w:r w:rsidR="00B876EF" w:rsidRPr="00CF181D">
        <w:rPr>
          <w:rFonts w:asciiTheme="majorBidi" w:hAnsiTheme="majorBidi" w:cstheme="majorBidi"/>
          <w:sz w:val="24"/>
          <w:szCs w:val="24"/>
        </w:rPr>
        <w:t xml:space="preserve"> tiết, </w:t>
      </w:r>
      <w:r w:rsidR="00080FCF" w:rsidRPr="00CF181D">
        <w:rPr>
          <w:rFonts w:asciiTheme="majorBidi" w:hAnsiTheme="majorBidi" w:cstheme="majorBidi"/>
          <w:sz w:val="24"/>
          <w:szCs w:val="24"/>
        </w:rPr>
        <w:t xml:space="preserve">eosinophil </w:t>
      </w:r>
      <w:proofErr w:type="spellStart"/>
      <w:r w:rsidR="00080FCF" w:rsidRPr="00CF181D">
        <w:rPr>
          <w:rFonts w:asciiTheme="majorBidi" w:hAnsiTheme="majorBidi" w:cstheme="majorBidi"/>
          <w:sz w:val="24"/>
          <w:szCs w:val="24"/>
        </w:rPr>
        <w:t>tăng</w:t>
      </w:r>
      <w:proofErr w:type="spellEnd"/>
      <w:r w:rsidR="0097705B" w:rsidRPr="00CF181D">
        <w:rPr>
          <w:rFonts w:asciiTheme="majorBidi" w:hAnsiTheme="majorBidi" w:cstheme="majorBidi"/>
          <w:sz w:val="24"/>
          <w:szCs w:val="24"/>
        </w:rPr>
        <w:t xml:space="preserve">), YTNC </w:t>
      </w:r>
      <w:proofErr w:type="spellStart"/>
      <w:r w:rsidR="0097705B" w:rsidRPr="00CF181D">
        <w:rPr>
          <w:rFonts w:asciiTheme="majorBidi" w:hAnsiTheme="majorBidi" w:cstheme="majorBidi"/>
          <w:sz w:val="24"/>
          <w:szCs w:val="24"/>
        </w:rPr>
        <w:t>t</w:t>
      </w:r>
      <w:r w:rsidR="00787B1F" w:rsidRPr="00CF181D">
        <w:rPr>
          <w:rFonts w:asciiTheme="majorBidi" w:hAnsiTheme="majorBidi" w:cstheme="majorBidi"/>
          <w:sz w:val="24"/>
          <w:szCs w:val="24"/>
        </w:rPr>
        <w:t>ăng</w:t>
      </w:r>
      <w:proofErr w:type="spellEnd"/>
      <w:r w:rsidR="0097705B" w:rsidRPr="00CF181D">
        <w:rPr>
          <w:rFonts w:asciiTheme="majorBidi" w:hAnsiTheme="majorBidi" w:cstheme="majorBidi"/>
          <w:sz w:val="24"/>
          <w:szCs w:val="24"/>
        </w:rPr>
        <w:t xml:space="preserve"> </w:t>
      </w:r>
      <w:proofErr w:type="spellStart"/>
      <w:r w:rsidR="0097705B" w:rsidRPr="00CF181D">
        <w:rPr>
          <w:rFonts w:asciiTheme="majorBidi" w:hAnsiTheme="majorBidi" w:cstheme="majorBidi"/>
          <w:sz w:val="24"/>
          <w:szCs w:val="24"/>
        </w:rPr>
        <w:t>nghẽn</w:t>
      </w:r>
      <w:proofErr w:type="spellEnd"/>
      <w:r w:rsidR="0097705B" w:rsidRPr="00CF181D">
        <w:rPr>
          <w:rFonts w:asciiTheme="majorBidi" w:hAnsiTheme="majorBidi" w:cstheme="majorBidi"/>
          <w:sz w:val="24"/>
          <w:szCs w:val="24"/>
        </w:rPr>
        <w:t xml:space="preserve"> </w:t>
      </w:r>
      <w:proofErr w:type="spellStart"/>
      <w:r w:rsidR="0097705B" w:rsidRPr="00CF181D">
        <w:rPr>
          <w:rFonts w:asciiTheme="majorBidi" w:hAnsiTheme="majorBidi" w:cstheme="majorBidi"/>
          <w:sz w:val="24"/>
          <w:szCs w:val="24"/>
        </w:rPr>
        <w:t>luồng</w:t>
      </w:r>
      <w:proofErr w:type="spellEnd"/>
      <w:r w:rsidR="0097705B" w:rsidRPr="00CF181D">
        <w:rPr>
          <w:rFonts w:asciiTheme="majorBidi" w:hAnsiTheme="majorBidi" w:cstheme="majorBidi"/>
          <w:sz w:val="24"/>
          <w:szCs w:val="24"/>
        </w:rPr>
        <w:t xml:space="preserve"> </w:t>
      </w:r>
      <w:proofErr w:type="spellStart"/>
      <w:r w:rsidR="0097705B" w:rsidRPr="00CF181D">
        <w:rPr>
          <w:rFonts w:asciiTheme="majorBidi" w:hAnsiTheme="majorBidi" w:cstheme="majorBidi"/>
          <w:sz w:val="24"/>
          <w:szCs w:val="24"/>
        </w:rPr>
        <w:t>khí</w:t>
      </w:r>
      <w:proofErr w:type="spellEnd"/>
      <w:r w:rsidR="0097705B" w:rsidRPr="00CF181D">
        <w:rPr>
          <w:rFonts w:asciiTheme="majorBidi" w:hAnsiTheme="majorBidi" w:cstheme="majorBidi"/>
          <w:sz w:val="24"/>
          <w:szCs w:val="24"/>
        </w:rPr>
        <w:t xml:space="preserve"> cố </w:t>
      </w:r>
      <w:proofErr w:type="spellStart"/>
      <w:r w:rsidR="0097705B" w:rsidRPr="00CF181D">
        <w:rPr>
          <w:rFonts w:asciiTheme="majorBidi" w:hAnsiTheme="majorBidi" w:cstheme="majorBidi"/>
          <w:sz w:val="24"/>
          <w:szCs w:val="24"/>
        </w:rPr>
        <w:t>định</w:t>
      </w:r>
      <w:proofErr w:type="spellEnd"/>
      <w:r w:rsidR="0097705B" w:rsidRPr="00CF181D">
        <w:rPr>
          <w:rFonts w:asciiTheme="majorBidi" w:hAnsiTheme="majorBidi" w:cstheme="majorBidi"/>
          <w:sz w:val="24"/>
          <w:szCs w:val="24"/>
        </w:rPr>
        <w:t xml:space="preserve"> (</w:t>
      </w:r>
      <w:proofErr w:type="spellStart"/>
      <w:r w:rsidR="0097705B" w:rsidRPr="00CF181D">
        <w:rPr>
          <w:rFonts w:asciiTheme="majorBidi" w:hAnsiTheme="majorBidi" w:cstheme="majorBidi"/>
          <w:sz w:val="24"/>
          <w:szCs w:val="24"/>
        </w:rPr>
        <w:t>tăng</w:t>
      </w:r>
      <w:proofErr w:type="spellEnd"/>
      <w:r w:rsidR="0097705B" w:rsidRPr="00CF181D">
        <w:rPr>
          <w:rFonts w:asciiTheme="majorBidi" w:hAnsiTheme="majorBidi" w:cstheme="majorBidi"/>
          <w:sz w:val="24"/>
          <w:szCs w:val="24"/>
        </w:rPr>
        <w:t xml:space="preserve"> </w:t>
      </w:r>
      <w:r w:rsidR="007059ED" w:rsidRPr="00CF181D">
        <w:rPr>
          <w:rFonts w:asciiTheme="majorBidi" w:hAnsiTheme="majorBidi" w:cstheme="majorBidi"/>
          <w:sz w:val="24"/>
          <w:szCs w:val="24"/>
        </w:rPr>
        <w:t xml:space="preserve">eosinophil </w:t>
      </w:r>
      <w:proofErr w:type="spellStart"/>
      <w:r w:rsidR="007059ED" w:rsidRPr="00CF181D">
        <w:rPr>
          <w:rFonts w:asciiTheme="majorBidi" w:hAnsiTheme="majorBidi" w:cstheme="majorBidi"/>
          <w:sz w:val="24"/>
          <w:szCs w:val="24"/>
        </w:rPr>
        <w:t>máu</w:t>
      </w:r>
      <w:proofErr w:type="spellEnd"/>
      <w:r w:rsidR="00D639E2" w:rsidRPr="00CF181D">
        <w:rPr>
          <w:rFonts w:asciiTheme="majorBidi" w:hAnsiTheme="majorBidi" w:cstheme="majorBidi"/>
          <w:sz w:val="24"/>
          <w:szCs w:val="24"/>
        </w:rPr>
        <w:t xml:space="preserve">, </w:t>
      </w:r>
      <w:proofErr w:type="spellStart"/>
      <w:r w:rsidR="00D639E2" w:rsidRPr="00CF181D">
        <w:rPr>
          <w:rFonts w:asciiTheme="majorBidi" w:hAnsiTheme="majorBidi" w:cstheme="majorBidi"/>
          <w:sz w:val="24"/>
          <w:szCs w:val="24"/>
        </w:rPr>
        <w:t>tăng</w:t>
      </w:r>
      <w:proofErr w:type="spellEnd"/>
      <w:r w:rsidR="00D639E2" w:rsidRPr="00CF181D">
        <w:rPr>
          <w:rFonts w:asciiTheme="majorBidi" w:hAnsiTheme="majorBidi" w:cstheme="majorBidi"/>
          <w:sz w:val="24"/>
          <w:szCs w:val="24"/>
        </w:rPr>
        <w:t xml:space="preserve"> tiết </w:t>
      </w:r>
      <w:proofErr w:type="spellStart"/>
      <w:r w:rsidR="00D639E2" w:rsidRPr="00CF181D">
        <w:rPr>
          <w:rFonts w:asciiTheme="majorBidi" w:hAnsiTheme="majorBidi" w:cstheme="majorBidi"/>
          <w:sz w:val="24"/>
          <w:szCs w:val="24"/>
        </w:rPr>
        <w:t>đàm</w:t>
      </w:r>
      <w:proofErr w:type="spellEnd"/>
      <w:r w:rsidR="7C4F84BA" w:rsidRPr="00CF181D">
        <w:rPr>
          <w:rFonts w:asciiTheme="majorBidi" w:hAnsiTheme="majorBidi" w:cstheme="majorBidi"/>
          <w:sz w:val="24"/>
          <w:szCs w:val="24"/>
        </w:rPr>
        <w:t>),</w:t>
      </w:r>
      <w:r w:rsidR="005D0AB3" w:rsidRPr="00CF181D">
        <w:rPr>
          <w:rFonts w:asciiTheme="majorBidi" w:hAnsiTheme="majorBidi" w:cstheme="majorBidi"/>
          <w:sz w:val="24"/>
          <w:szCs w:val="24"/>
        </w:rPr>
        <w:t xml:space="preserve"> </w:t>
      </w:r>
      <w:proofErr w:type="spellStart"/>
      <w:r w:rsidR="005D0AB3" w:rsidRPr="00CF181D">
        <w:rPr>
          <w:rFonts w:asciiTheme="majorBidi" w:hAnsiTheme="majorBidi" w:cstheme="majorBidi"/>
          <w:sz w:val="24"/>
          <w:szCs w:val="24"/>
        </w:rPr>
        <w:t>không</w:t>
      </w:r>
      <w:proofErr w:type="spellEnd"/>
      <w:r w:rsidR="005D0AB3" w:rsidRPr="00CF181D">
        <w:rPr>
          <w:rFonts w:asciiTheme="majorBidi" w:hAnsiTheme="majorBidi" w:cstheme="majorBidi"/>
          <w:sz w:val="24"/>
          <w:szCs w:val="24"/>
        </w:rPr>
        <w:t xml:space="preserve"> </w:t>
      </w:r>
      <w:proofErr w:type="spellStart"/>
      <w:r w:rsidR="005D0AB3" w:rsidRPr="00CF181D">
        <w:rPr>
          <w:rFonts w:asciiTheme="majorBidi" w:hAnsiTheme="majorBidi" w:cstheme="majorBidi"/>
          <w:sz w:val="24"/>
          <w:szCs w:val="24"/>
        </w:rPr>
        <w:t>có</w:t>
      </w:r>
      <w:proofErr w:type="spellEnd"/>
      <w:r w:rsidR="005D0AB3" w:rsidRPr="00CF181D">
        <w:rPr>
          <w:rFonts w:asciiTheme="majorBidi" w:hAnsiTheme="majorBidi" w:cstheme="majorBidi"/>
          <w:sz w:val="24"/>
          <w:szCs w:val="24"/>
        </w:rPr>
        <w:t xml:space="preserve"> YTNC </w:t>
      </w:r>
      <w:proofErr w:type="spellStart"/>
      <w:r w:rsidR="005D0AB3" w:rsidRPr="00CF181D">
        <w:rPr>
          <w:rFonts w:asciiTheme="majorBidi" w:hAnsiTheme="majorBidi" w:cstheme="majorBidi"/>
          <w:sz w:val="24"/>
          <w:szCs w:val="24"/>
        </w:rPr>
        <w:t>tác</w:t>
      </w:r>
      <w:proofErr w:type="spellEnd"/>
      <w:r w:rsidR="005D0AB3" w:rsidRPr="00CF181D">
        <w:rPr>
          <w:rFonts w:asciiTheme="majorBidi" w:hAnsiTheme="majorBidi" w:cstheme="majorBidi"/>
          <w:sz w:val="24"/>
          <w:szCs w:val="24"/>
        </w:rPr>
        <w:t xml:space="preserve"> </w:t>
      </w:r>
      <w:proofErr w:type="spellStart"/>
      <w:r w:rsidR="005D0AB3" w:rsidRPr="00CF181D">
        <w:rPr>
          <w:rFonts w:asciiTheme="majorBidi" w:hAnsiTheme="majorBidi" w:cstheme="majorBidi"/>
          <w:sz w:val="24"/>
          <w:szCs w:val="24"/>
        </w:rPr>
        <w:t>dụng</w:t>
      </w:r>
      <w:proofErr w:type="spellEnd"/>
      <w:r w:rsidR="005D0AB3" w:rsidRPr="00CF181D">
        <w:rPr>
          <w:rFonts w:asciiTheme="majorBidi" w:hAnsiTheme="majorBidi" w:cstheme="majorBidi"/>
          <w:sz w:val="24"/>
          <w:szCs w:val="24"/>
        </w:rPr>
        <w:t xml:space="preserve"> phụ của </w:t>
      </w:r>
      <w:proofErr w:type="spellStart"/>
      <w:r w:rsidR="005D0AB3" w:rsidRPr="00CF181D">
        <w:rPr>
          <w:rFonts w:asciiTheme="majorBidi" w:hAnsiTheme="majorBidi" w:cstheme="majorBidi"/>
          <w:sz w:val="24"/>
          <w:szCs w:val="24"/>
        </w:rPr>
        <w:t>thuốc</w:t>
      </w:r>
      <w:proofErr w:type="spellEnd"/>
    </w:p>
    <w:p w14:paraId="5D323E9C" w14:textId="690C4D4B" w:rsidR="00537745" w:rsidRPr="00412155" w:rsidRDefault="00537745" w:rsidP="00537745">
      <w:pPr>
        <w:pStyle w:val="ListParagraph"/>
        <w:numPr>
          <w:ilvl w:val="0"/>
          <w:numId w:val="1"/>
        </w:numPr>
        <w:spacing w:after="0" w:line="276" w:lineRule="auto"/>
        <w:ind w:left="426" w:hanging="426"/>
        <w:jc w:val="both"/>
        <w:rPr>
          <w:rFonts w:asciiTheme="majorBidi" w:hAnsiTheme="majorBidi" w:cstheme="majorBidi"/>
          <w:b/>
          <w:sz w:val="24"/>
          <w:szCs w:val="24"/>
        </w:rPr>
      </w:pPr>
      <w:r w:rsidRPr="00CF181D">
        <w:rPr>
          <w:rFonts w:asciiTheme="majorBidi" w:hAnsiTheme="majorBidi" w:cstheme="majorBidi"/>
          <w:b/>
          <w:sz w:val="24"/>
          <w:szCs w:val="24"/>
        </w:rPr>
        <w:t xml:space="preserve">Điều </w:t>
      </w:r>
      <w:proofErr w:type="spellStart"/>
      <w:r w:rsidRPr="00CF181D">
        <w:rPr>
          <w:rFonts w:asciiTheme="majorBidi" w:hAnsiTheme="majorBidi" w:cstheme="majorBidi"/>
          <w:b/>
          <w:sz w:val="24"/>
          <w:szCs w:val="24"/>
        </w:rPr>
        <w:t>trị</w:t>
      </w:r>
      <w:proofErr w:type="spellEnd"/>
    </w:p>
    <w:p w14:paraId="51A763E0" w14:textId="406191AB" w:rsidR="00394217" w:rsidRPr="00412155" w:rsidRDefault="00537745" w:rsidP="00394217">
      <w:pPr>
        <w:pStyle w:val="ListParagraph"/>
        <w:numPr>
          <w:ilvl w:val="0"/>
          <w:numId w:val="2"/>
        </w:numPr>
        <w:spacing w:after="0" w:line="276" w:lineRule="auto"/>
        <w:ind w:left="709" w:hanging="283"/>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Mục </w:t>
      </w:r>
      <w:proofErr w:type="spellStart"/>
      <w:r w:rsidRPr="00CF181D">
        <w:rPr>
          <w:rFonts w:asciiTheme="majorBidi" w:hAnsiTheme="majorBidi" w:cstheme="majorBidi"/>
          <w:color w:val="000000" w:themeColor="text1"/>
          <w:sz w:val="24"/>
          <w:szCs w:val="24"/>
        </w:rPr>
        <w:t>tiêu</w:t>
      </w:r>
      <w:proofErr w:type="spellEnd"/>
      <w:r w:rsidRPr="00CF181D">
        <w:rPr>
          <w:rFonts w:asciiTheme="majorBidi" w:hAnsiTheme="majorBidi" w:cstheme="majorBidi"/>
          <w:color w:val="000000" w:themeColor="text1"/>
          <w:sz w:val="24"/>
          <w:szCs w:val="24"/>
        </w:rPr>
        <w:t xml:space="preserve"> điều </w:t>
      </w:r>
      <w:proofErr w:type="spellStart"/>
      <w:r w:rsidRPr="00CF181D">
        <w:rPr>
          <w:rFonts w:asciiTheme="majorBidi" w:hAnsiTheme="majorBidi" w:cstheme="majorBidi"/>
          <w:color w:val="000000" w:themeColor="text1"/>
          <w:sz w:val="24"/>
          <w:szCs w:val="24"/>
        </w:rPr>
        <w:t>trị</w:t>
      </w:r>
      <w:proofErr w:type="spellEnd"/>
    </w:p>
    <w:p w14:paraId="5AD100B6" w14:textId="4FA4B7B9" w:rsidR="003C13A0" w:rsidRPr="00412155" w:rsidRDefault="00436A05" w:rsidP="003C13A0">
      <w:pPr>
        <w:pStyle w:val="ListParagraph"/>
        <w:numPr>
          <w:ilvl w:val="1"/>
          <w:numId w:val="2"/>
        </w:numPr>
        <w:spacing w:after="0" w:line="276" w:lineRule="auto"/>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Đ</w:t>
      </w:r>
      <w:r w:rsidR="009C28A6" w:rsidRPr="00CF181D">
        <w:rPr>
          <w:rFonts w:asciiTheme="majorBidi" w:hAnsiTheme="majorBidi" w:cstheme="majorBidi"/>
          <w:color w:val="000000" w:themeColor="text1"/>
          <w:sz w:val="24"/>
          <w:szCs w:val="24"/>
        </w:rPr>
        <w:t xml:space="preserve">iều </w:t>
      </w:r>
      <w:proofErr w:type="spellStart"/>
      <w:r w:rsidR="009C28A6" w:rsidRPr="00CF181D">
        <w:rPr>
          <w:rFonts w:asciiTheme="majorBidi" w:hAnsiTheme="majorBidi" w:cstheme="majorBidi"/>
          <w:color w:val="000000" w:themeColor="text1"/>
          <w:sz w:val="24"/>
          <w:szCs w:val="24"/>
        </w:rPr>
        <w:t>trị</w:t>
      </w:r>
      <w:proofErr w:type="spellEnd"/>
      <w:r w:rsidR="009C28A6" w:rsidRPr="00CF181D">
        <w:rPr>
          <w:rFonts w:asciiTheme="majorBidi" w:hAnsiTheme="majorBidi" w:cstheme="majorBidi"/>
          <w:color w:val="000000" w:themeColor="text1"/>
          <w:sz w:val="24"/>
          <w:szCs w:val="24"/>
        </w:rPr>
        <w:t xml:space="preserve"> </w:t>
      </w:r>
      <w:proofErr w:type="spellStart"/>
      <w:r w:rsidR="009C28A6" w:rsidRPr="00CF181D">
        <w:rPr>
          <w:rFonts w:asciiTheme="majorBidi" w:hAnsiTheme="majorBidi" w:cstheme="majorBidi"/>
          <w:color w:val="000000" w:themeColor="text1"/>
          <w:sz w:val="24"/>
          <w:szCs w:val="24"/>
        </w:rPr>
        <w:t>triệu</w:t>
      </w:r>
      <w:proofErr w:type="spellEnd"/>
      <w:r w:rsidR="009C28A6" w:rsidRPr="00CF181D">
        <w:rPr>
          <w:rFonts w:asciiTheme="majorBidi" w:hAnsiTheme="majorBidi" w:cstheme="majorBidi"/>
          <w:color w:val="000000" w:themeColor="text1"/>
          <w:sz w:val="24"/>
          <w:szCs w:val="24"/>
        </w:rPr>
        <w:t xml:space="preserve"> </w:t>
      </w:r>
      <w:proofErr w:type="spellStart"/>
      <w:r w:rsidR="009C28A6" w:rsidRPr="00CF181D">
        <w:rPr>
          <w:rFonts w:asciiTheme="majorBidi" w:hAnsiTheme="majorBidi" w:cstheme="majorBidi"/>
          <w:color w:val="000000" w:themeColor="text1"/>
          <w:sz w:val="24"/>
          <w:szCs w:val="24"/>
        </w:rPr>
        <w:t>chứng</w:t>
      </w:r>
      <w:proofErr w:type="spellEnd"/>
    </w:p>
    <w:p w14:paraId="5FB38106" w14:textId="5DA9AEE5" w:rsidR="00394217" w:rsidRPr="00412155" w:rsidRDefault="00394217" w:rsidP="756FEAA5">
      <w:pPr>
        <w:spacing w:after="0" w:line="276" w:lineRule="auto"/>
        <w:ind w:left="66"/>
        <w:jc w:val="both"/>
        <w:rPr>
          <w:rFonts w:asciiTheme="majorBidi" w:hAnsiTheme="majorBidi" w:cstheme="majorBidi"/>
          <w:color w:val="000000" w:themeColor="text1"/>
          <w:sz w:val="24"/>
          <w:szCs w:val="24"/>
        </w:rPr>
        <w:sectPr w:rsidR="00394217" w:rsidRPr="00412155" w:rsidSect="00064301">
          <w:footerReference w:type="default" r:id="rId14"/>
          <w:pgSz w:w="12240" w:h="15840"/>
          <w:pgMar w:top="720" w:right="720" w:bottom="720" w:left="720" w:header="720" w:footer="0" w:gutter="0"/>
          <w:cols w:space="720"/>
          <w:docGrid w:linePitch="360"/>
        </w:sectPr>
      </w:pPr>
    </w:p>
    <w:p w14:paraId="3D382885" w14:textId="4396A98E" w:rsidR="005B484F" w:rsidRPr="00412155" w:rsidRDefault="005B484F" w:rsidP="005B484F">
      <w:pPr>
        <w:pStyle w:val="ListParagraph"/>
        <w:numPr>
          <w:ilvl w:val="2"/>
          <w:numId w:val="1"/>
        </w:numPr>
        <w:spacing w:after="0" w:line="276" w:lineRule="auto"/>
        <w:ind w:left="1134"/>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Hỗ </w:t>
      </w:r>
      <w:proofErr w:type="spellStart"/>
      <w:r w:rsidRPr="00CF181D">
        <w:rPr>
          <w:rFonts w:asciiTheme="majorBidi" w:hAnsiTheme="majorBidi" w:cstheme="majorBidi"/>
          <w:color w:val="000000" w:themeColor="text1"/>
          <w:sz w:val="24"/>
          <w:szCs w:val="24"/>
        </w:rPr>
        <w:t>trợ</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Oxy</w:t>
      </w:r>
      <w:proofErr w:type="spellEnd"/>
      <w:r w:rsidRPr="00CF181D">
        <w:rPr>
          <w:rFonts w:asciiTheme="majorBidi" w:hAnsiTheme="majorBidi" w:cstheme="majorBidi"/>
          <w:color w:val="000000" w:themeColor="text1"/>
          <w:sz w:val="24"/>
          <w:szCs w:val="24"/>
        </w:rPr>
        <w:t>: 94-98%</w:t>
      </w:r>
    </w:p>
    <w:p w14:paraId="1939B628" w14:textId="04EA7D85" w:rsidR="005B484F" w:rsidRPr="00412155" w:rsidRDefault="005B484F" w:rsidP="005B484F">
      <w:pPr>
        <w:pStyle w:val="ListParagraph"/>
        <w:numPr>
          <w:ilvl w:val="2"/>
          <w:numId w:val="1"/>
        </w:numPr>
        <w:spacing w:after="0" w:line="276" w:lineRule="auto"/>
        <w:ind w:left="1134"/>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Thuốc</w:t>
      </w:r>
      <w:proofErr w:type="spellEnd"/>
    </w:p>
    <w:p w14:paraId="0A8F7FA8" w14:textId="16D7EAF7" w:rsidR="00014751" w:rsidRPr="00412155" w:rsidRDefault="00C47012" w:rsidP="00CF181D">
      <w:pPr>
        <w:pStyle w:val="ListParagraph"/>
        <w:numPr>
          <w:ilvl w:val="0"/>
          <w:numId w:val="7"/>
        </w:numPr>
        <w:spacing w:after="0" w:line="276" w:lineRule="auto"/>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Kháng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sinh</w:t>
      </w:r>
      <w:proofErr w:type="spellEnd"/>
    </w:p>
    <w:p w14:paraId="4C4BE445" w14:textId="61BFF486" w:rsidR="00302518" w:rsidRPr="00412155" w:rsidRDefault="6E8C14A6" w:rsidP="00CF181D">
      <w:pPr>
        <w:pStyle w:val="ListParagraph"/>
        <w:numPr>
          <w:ilvl w:val="0"/>
          <w:numId w:val="7"/>
        </w:numPr>
        <w:spacing w:after="0" w:line="276" w:lineRule="auto"/>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Dãn</w:t>
      </w:r>
      <w:proofErr w:type="spellEnd"/>
      <w:r w:rsidRPr="00CF181D">
        <w:rPr>
          <w:rFonts w:asciiTheme="majorBidi" w:hAnsiTheme="majorBidi" w:cstheme="majorBidi"/>
          <w:color w:val="000000" w:themeColor="text1"/>
          <w:sz w:val="24"/>
          <w:szCs w:val="24"/>
        </w:rPr>
        <w:t xml:space="preserve"> phế </w:t>
      </w:r>
      <w:proofErr w:type="spellStart"/>
      <w:r w:rsidRPr="00CF181D">
        <w:rPr>
          <w:rFonts w:asciiTheme="majorBidi" w:hAnsiTheme="majorBidi" w:cstheme="majorBidi"/>
          <w:color w:val="000000" w:themeColor="text1"/>
          <w:sz w:val="24"/>
          <w:szCs w:val="24"/>
        </w:rPr>
        <w:t>quản</w:t>
      </w:r>
      <w:proofErr w:type="spellEnd"/>
    </w:p>
    <w:p w14:paraId="17D94511" w14:textId="7C1DD046" w:rsidR="00436A05" w:rsidRPr="00412155" w:rsidRDefault="00122119" w:rsidP="00436A05">
      <w:pPr>
        <w:pStyle w:val="ListParagraph"/>
        <w:numPr>
          <w:ilvl w:val="2"/>
          <w:numId w:val="1"/>
        </w:numPr>
        <w:spacing w:after="0" w:line="276" w:lineRule="auto"/>
        <w:ind w:left="1134"/>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K</w:t>
      </w:r>
      <w:r w:rsidR="00436A05" w:rsidRPr="00CF181D">
        <w:rPr>
          <w:rFonts w:asciiTheme="majorBidi" w:hAnsiTheme="majorBidi" w:cstheme="majorBidi"/>
          <w:color w:val="000000" w:themeColor="text1"/>
          <w:sz w:val="24"/>
          <w:szCs w:val="24"/>
        </w:rPr>
        <w:t>h</w:t>
      </w:r>
      <w:r w:rsidRPr="00CF181D">
        <w:rPr>
          <w:rFonts w:asciiTheme="majorBidi" w:hAnsiTheme="majorBidi" w:cstheme="majorBidi"/>
          <w:color w:val="000000" w:themeColor="text1"/>
          <w:sz w:val="24"/>
          <w:szCs w:val="24"/>
        </w:rPr>
        <w:t>ông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thuốc</w:t>
      </w:r>
      <w:proofErr w:type="spellEnd"/>
    </w:p>
    <w:p w14:paraId="427BED44" w14:textId="6343449E" w:rsidR="00436A05" w:rsidRPr="00412155" w:rsidRDefault="009C28A6" w:rsidP="00436A05">
      <w:pPr>
        <w:pStyle w:val="ListParagraph"/>
        <w:numPr>
          <w:ilvl w:val="1"/>
          <w:numId w:val="2"/>
        </w:numPr>
        <w:spacing w:after="0" w:line="276" w:lineRule="auto"/>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Hen</w:t>
      </w:r>
      <w:r w:rsidR="00224D05"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không</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kiểm</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soát</w:t>
      </w:r>
      <w:proofErr w:type="spellEnd"/>
      <w:r w:rsidRPr="00CF181D">
        <w:rPr>
          <w:rFonts w:asciiTheme="majorBidi" w:hAnsiTheme="majorBidi" w:cstheme="majorBidi"/>
          <w:color w:val="000000" w:themeColor="text1"/>
          <w:sz w:val="24"/>
          <w:szCs w:val="24"/>
        </w:rPr>
        <w:t xml:space="preserve"> tốt ở</w:t>
      </w:r>
      <w:r w:rsidR="00224D05" w:rsidRPr="00CF181D">
        <w:rPr>
          <w:rFonts w:asciiTheme="majorBidi" w:hAnsiTheme="majorBidi" w:cstheme="majorBidi"/>
          <w:color w:val="000000" w:themeColor="text1"/>
          <w:sz w:val="24"/>
          <w:szCs w:val="24"/>
        </w:rPr>
        <w:t xml:space="preserve"> </w:t>
      </w:r>
      <w:proofErr w:type="spellStart"/>
      <w:r w:rsidR="00224D05" w:rsidRPr="00CF181D">
        <w:rPr>
          <w:rFonts w:asciiTheme="majorBidi" w:hAnsiTheme="majorBidi" w:cstheme="majorBidi"/>
          <w:color w:val="000000" w:themeColor="text1"/>
          <w:sz w:val="24"/>
          <w:szCs w:val="24"/>
        </w:rPr>
        <w:t>giai</w:t>
      </w:r>
      <w:proofErr w:type="spellEnd"/>
      <w:r w:rsidR="00224D05" w:rsidRPr="00CF181D">
        <w:rPr>
          <w:rFonts w:asciiTheme="majorBidi" w:hAnsiTheme="majorBidi" w:cstheme="majorBidi"/>
          <w:color w:val="000000" w:themeColor="text1"/>
          <w:sz w:val="24"/>
          <w:szCs w:val="24"/>
        </w:rPr>
        <w:t xml:space="preserve"> đoạn ổn </w:t>
      </w:r>
      <w:proofErr w:type="spellStart"/>
      <w:r w:rsidR="00224D05" w:rsidRPr="00CF181D">
        <w:rPr>
          <w:rFonts w:asciiTheme="majorBidi" w:hAnsiTheme="majorBidi" w:cstheme="majorBidi"/>
          <w:color w:val="000000" w:themeColor="text1"/>
          <w:sz w:val="24"/>
          <w:szCs w:val="24"/>
        </w:rPr>
        <w:t>định</w:t>
      </w:r>
      <w:proofErr w:type="spellEnd"/>
    </w:p>
    <w:p w14:paraId="48B4E6AA" w14:textId="5C781214" w:rsidR="00454F8B" w:rsidRPr="00412155" w:rsidRDefault="00B43718" w:rsidP="005C5A47">
      <w:pPr>
        <w:pStyle w:val="ListParagraph"/>
        <w:numPr>
          <w:ilvl w:val="0"/>
          <w:numId w:val="2"/>
        </w:numPr>
        <w:spacing w:after="0" w:line="276" w:lineRule="auto"/>
        <w:ind w:left="709" w:hanging="283"/>
        <w:jc w:val="both"/>
        <w:rPr>
          <w:rFonts w:asciiTheme="majorBidi" w:hAnsiTheme="majorBidi" w:cstheme="majorBidi"/>
          <w:color w:val="000000" w:themeColor="text1"/>
          <w:sz w:val="24"/>
          <w:szCs w:val="24"/>
        </w:rPr>
      </w:pPr>
      <w:r w:rsidRPr="00CF181D">
        <w:rPr>
          <w:rFonts w:asciiTheme="majorBidi" w:hAnsiTheme="majorBidi" w:cstheme="majorBidi"/>
          <w:color w:val="000000" w:themeColor="text1"/>
          <w:sz w:val="24"/>
          <w:szCs w:val="24"/>
        </w:rPr>
        <w:t xml:space="preserve">Điều </w:t>
      </w:r>
      <w:proofErr w:type="spellStart"/>
      <w:r w:rsidRPr="00CF181D">
        <w:rPr>
          <w:rFonts w:asciiTheme="majorBidi" w:hAnsiTheme="majorBidi" w:cstheme="majorBidi"/>
          <w:color w:val="000000" w:themeColor="text1"/>
          <w:sz w:val="24"/>
          <w:szCs w:val="24"/>
        </w:rPr>
        <w:t>trị</w:t>
      </w:r>
      <w:proofErr w:type="spellEnd"/>
      <w:r w:rsidRPr="00CF181D">
        <w:rPr>
          <w:rFonts w:asciiTheme="majorBidi" w:hAnsiTheme="majorBidi" w:cstheme="majorBidi"/>
          <w:color w:val="000000" w:themeColor="text1"/>
          <w:sz w:val="24"/>
          <w:szCs w:val="24"/>
        </w:rPr>
        <w:t xml:space="preserve"> đợt cấp</w:t>
      </w:r>
    </w:p>
    <w:p w14:paraId="1CAC657A" w14:textId="0D20D908" w:rsidR="00F65C9D" w:rsidRDefault="003E0755" w:rsidP="00F12641">
      <w:pPr>
        <w:pStyle w:val="ListParagraph"/>
        <w:numPr>
          <w:ilvl w:val="0"/>
          <w:numId w:val="12"/>
        </w:numPr>
        <w:spacing w:after="0" w:line="276" w:lineRule="auto"/>
        <w:jc w:val="both"/>
        <w:rPr>
          <w:rFonts w:asciiTheme="majorBidi" w:hAnsiTheme="majorBidi" w:cstheme="majorBidi"/>
          <w:color w:val="000000" w:themeColor="text1"/>
          <w:sz w:val="24"/>
          <w:szCs w:val="24"/>
        </w:rPr>
      </w:pPr>
      <w:proofErr w:type="spellStart"/>
      <w:r w:rsidRPr="00CF181D">
        <w:rPr>
          <w:rFonts w:asciiTheme="majorBidi" w:hAnsiTheme="majorBidi" w:cstheme="majorBidi"/>
          <w:color w:val="000000" w:themeColor="text1"/>
          <w:sz w:val="24"/>
          <w:szCs w:val="24"/>
        </w:rPr>
        <w:t>Oxy</w:t>
      </w:r>
      <w:proofErr w:type="spellEnd"/>
      <w:r w:rsidRPr="00CF181D">
        <w:rPr>
          <w:rFonts w:asciiTheme="majorBidi" w:hAnsiTheme="majorBidi" w:cstheme="majorBidi"/>
          <w:color w:val="000000" w:themeColor="text1"/>
          <w:sz w:val="24"/>
          <w:szCs w:val="24"/>
        </w:rPr>
        <w:t xml:space="preserve"> </w:t>
      </w:r>
      <w:proofErr w:type="spellStart"/>
      <w:r w:rsidRPr="00CF181D">
        <w:rPr>
          <w:rFonts w:asciiTheme="majorBidi" w:hAnsiTheme="majorBidi" w:cstheme="majorBidi"/>
          <w:color w:val="000000" w:themeColor="text1"/>
          <w:sz w:val="24"/>
          <w:szCs w:val="24"/>
        </w:rPr>
        <w:t>Canula</w:t>
      </w:r>
      <w:proofErr w:type="spellEnd"/>
      <w:r w:rsidRPr="00CF181D">
        <w:rPr>
          <w:rFonts w:asciiTheme="majorBidi" w:hAnsiTheme="majorBidi" w:cstheme="majorBidi"/>
          <w:color w:val="000000" w:themeColor="text1"/>
          <w:sz w:val="24"/>
          <w:szCs w:val="24"/>
        </w:rPr>
        <w:t xml:space="preserve"> 2 l/p, d</w:t>
      </w:r>
      <w:r w:rsidR="00F65C9D" w:rsidRPr="00CF181D">
        <w:rPr>
          <w:rFonts w:asciiTheme="majorBidi" w:hAnsiTheme="majorBidi" w:cstheme="majorBidi"/>
          <w:color w:val="000000" w:themeColor="text1"/>
          <w:sz w:val="24"/>
          <w:szCs w:val="24"/>
        </w:rPr>
        <w:t xml:space="preserve">uy </w:t>
      </w:r>
      <w:proofErr w:type="spellStart"/>
      <w:r w:rsidR="00F65C9D" w:rsidRPr="00CF181D">
        <w:rPr>
          <w:rFonts w:asciiTheme="majorBidi" w:hAnsiTheme="majorBidi" w:cstheme="majorBidi"/>
          <w:color w:val="000000" w:themeColor="text1"/>
          <w:sz w:val="24"/>
          <w:szCs w:val="24"/>
        </w:rPr>
        <w:t>trì</w:t>
      </w:r>
      <w:proofErr w:type="spellEnd"/>
      <w:r w:rsidR="00F65C9D" w:rsidRPr="00CF181D">
        <w:rPr>
          <w:rFonts w:asciiTheme="majorBidi" w:hAnsiTheme="majorBidi" w:cstheme="majorBidi"/>
          <w:color w:val="000000" w:themeColor="text1"/>
          <w:sz w:val="24"/>
          <w:szCs w:val="24"/>
        </w:rPr>
        <w:t xml:space="preserve"> SpO2 </w:t>
      </w:r>
      <w:proofErr w:type="spellStart"/>
      <w:r w:rsidR="00F65C9D" w:rsidRPr="00CF181D">
        <w:rPr>
          <w:rFonts w:asciiTheme="majorBidi" w:hAnsiTheme="majorBidi" w:cstheme="majorBidi"/>
          <w:color w:val="000000" w:themeColor="text1"/>
          <w:sz w:val="24"/>
          <w:szCs w:val="24"/>
        </w:rPr>
        <w:t>khoảng</w:t>
      </w:r>
      <w:proofErr w:type="spellEnd"/>
      <w:r w:rsidR="00F65C9D" w:rsidRPr="00CF181D">
        <w:rPr>
          <w:rFonts w:asciiTheme="majorBidi" w:hAnsiTheme="majorBidi" w:cstheme="majorBidi"/>
          <w:color w:val="000000" w:themeColor="text1"/>
          <w:sz w:val="24"/>
          <w:szCs w:val="24"/>
        </w:rPr>
        <w:t xml:space="preserve"> 94-98%</w:t>
      </w:r>
      <w:r w:rsidR="009D5611" w:rsidRPr="00CF181D">
        <w:rPr>
          <w:rFonts w:asciiTheme="majorBidi" w:hAnsiTheme="majorBidi" w:cstheme="majorBidi"/>
          <w:color w:val="000000" w:themeColor="text1"/>
          <w:sz w:val="24"/>
          <w:szCs w:val="24"/>
        </w:rPr>
        <w:t xml:space="preserve"> </w:t>
      </w:r>
      <w:proofErr w:type="spellStart"/>
      <w:r w:rsidR="009D5611" w:rsidRPr="00CF181D">
        <w:rPr>
          <w:rFonts w:asciiTheme="majorBidi" w:hAnsiTheme="majorBidi" w:cstheme="majorBidi"/>
          <w:color w:val="000000" w:themeColor="text1"/>
          <w:sz w:val="24"/>
          <w:szCs w:val="24"/>
        </w:rPr>
        <w:t>thì</w:t>
      </w:r>
      <w:proofErr w:type="spellEnd"/>
      <w:r w:rsidR="009D5611" w:rsidRPr="00CF181D">
        <w:rPr>
          <w:rFonts w:asciiTheme="majorBidi" w:hAnsiTheme="majorBidi" w:cstheme="majorBidi"/>
          <w:color w:val="000000" w:themeColor="text1"/>
          <w:sz w:val="24"/>
          <w:szCs w:val="24"/>
        </w:rPr>
        <w:t xml:space="preserve"> </w:t>
      </w:r>
      <w:proofErr w:type="spellStart"/>
      <w:r w:rsidR="009D5611" w:rsidRPr="00CF181D">
        <w:rPr>
          <w:rFonts w:asciiTheme="majorBidi" w:hAnsiTheme="majorBidi" w:cstheme="majorBidi"/>
          <w:color w:val="000000" w:themeColor="text1"/>
          <w:sz w:val="24"/>
          <w:szCs w:val="24"/>
        </w:rPr>
        <w:t>ngưng</w:t>
      </w:r>
      <w:proofErr w:type="spellEnd"/>
    </w:p>
    <w:p w14:paraId="4E5CCB0B" w14:textId="0083FD76" w:rsidR="001D30A0" w:rsidRPr="00412155" w:rsidRDefault="00E95A70" w:rsidP="00CF181D">
      <w:pPr>
        <w:pStyle w:val="ListParagraph"/>
        <w:numPr>
          <w:ilvl w:val="0"/>
          <w:numId w:val="12"/>
        </w:numPr>
        <w:spacing w:after="0" w:line="276" w:lineRule="auto"/>
        <w:jc w:val="both"/>
        <w:rPr>
          <w:rFonts w:ascii="Times New Roman" w:hAnsi="Times New Roman" w:cs="Times New Roman"/>
          <w:color w:val="000000" w:themeColor="text1"/>
          <w:sz w:val="24"/>
          <w:szCs w:val="24"/>
        </w:rPr>
      </w:pPr>
      <w:proofErr w:type="spellStart"/>
      <w:r w:rsidRPr="00CF181D">
        <w:rPr>
          <w:rFonts w:asciiTheme="majorBidi" w:hAnsiTheme="majorBidi" w:cstheme="majorBidi"/>
          <w:color w:val="000000" w:themeColor="text1"/>
          <w:sz w:val="24"/>
          <w:szCs w:val="24"/>
        </w:rPr>
        <w:t>Sabutamol</w:t>
      </w:r>
      <w:proofErr w:type="spellEnd"/>
      <w:r w:rsidRPr="00CF181D">
        <w:rPr>
          <w:rFonts w:asciiTheme="majorBidi" w:hAnsiTheme="majorBidi" w:cstheme="majorBidi"/>
          <w:color w:val="000000" w:themeColor="text1"/>
          <w:sz w:val="24"/>
          <w:szCs w:val="24"/>
        </w:rPr>
        <w:t xml:space="preserve"> 5mg </w:t>
      </w:r>
      <w:proofErr w:type="spellStart"/>
      <w:r w:rsidRPr="00CF181D">
        <w:rPr>
          <w:rFonts w:asciiTheme="majorBidi" w:hAnsiTheme="majorBidi" w:cstheme="majorBidi"/>
          <w:color w:val="000000" w:themeColor="text1"/>
          <w:sz w:val="24"/>
          <w:szCs w:val="24"/>
        </w:rPr>
        <w:t>pha</w:t>
      </w:r>
      <w:proofErr w:type="spellEnd"/>
      <w:r w:rsidRPr="00CF181D">
        <w:rPr>
          <w:rFonts w:asciiTheme="majorBidi" w:hAnsiTheme="majorBidi" w:cstheme="majorBidi"/>
          <w:color w:val="000000" w:themeColor="text1"/>
          <w:sz w:val="24"/>
          <w:szCs w:val="24"/>
        </w:rPr>
        <w:t xml:space="preserve"> </w:t>
      </w:r>
      <w:r w:rsidR="002F1EC1" w:rsidRPr="00CF181D">
        <w:rPr>
          <w:rFonts w:asciiTheme="majorBidi" w:hAnsiTheme="majorBidi" w:cstheme="majorBidi"/>
          <w:color w:val="000000" w:themeColor="text1"/>
          <w:sz w:val="24"/>
          <w:szCs w:val="24"/>
        </w:rPr>
        <w:t>2mL NaCl 0,9% x</w:t>
      </w:r>
      <w:r w:rsidR="00014557" w:rsidRPr="00CF181D">
        <w:rPr>
          <w:rFonts w:asciiTheme="majorBidi" w:hAnsiTheme="majorBidi" w:cstheme="majorBidi"/>
          <w:color w:val="000000" w:themeColor="text1"/>
          <w:sz w:val="24"/>
          <w:szCs w:val="24"/>
        </w:rPr>
        <w:t>1</w:t>
      </w:r>
      <w:r w:rsidR="002F1EC1" w:rsidRPr="00CF181D">
        <w:rPr>
          <w:rFonts w:asciiTheme="majorBidi" w:hAnsiTheme="majorBidi" w:cstheme="majorBidi"/>
          <w:color w:val="000000" w:themeColor="text1"/>
          <w:sz w:val="24"/>
          <w:szCs w:val="24"/>
        </w:rPr>
        <w:t xml:space="preserve"> </w:t>
      </w:r>
      <w:proofErr w:type="spellStart"/>
      <w:r w:rsidR="002F1EC1" w:rsidRPr="00CF181D">
        <w:rPr>
          <w:rFonts w:asciiTheme="majorBidi" w:hAnsiTheme="majorBidi" w:cstheme="majorBidi"/>
          <w:color w:val="000000" w:themeColor="text1"/>
          <w:sz w:val="24"/>
          <w:szCs w:val="24"/>
        </w:rPr>
        <w:t>phun</w:t>
      </w:r>
      <w:proofErr w:type="spellEnd"/>
      <w:r w:rsidR="002F1EC1" w:rsidRPr="00CF181D">
        <w:rPr>
          <w:rFonts w:asciiTheme="majorBidi" w:hAnsiTheme="majorBidi" w:cstheme="majorBidi"/>
          <w:color w:val="000000" w:themeColor="text1"/>
          <w:sz w:val="24"/>
          <w:szCs w:val="24"/>
        </w:rPr>
        <w:t xml:space="preserve"> </w:t>
      </w:r>
      <w:proofErr w:type="spellStart"/>
      <w:r w:rsidR="002F1EC1" w:rsidRPr="00CF181D">
        <w:rPr>
          <w:rFonts w:asciiTheme="majorBidi" w:hAnsiTheme="majorBidi" w:cstheme="majorBidi"/>
          <w:color w:val="000000" w:themeColor="text1"/>
          <w:sz w:val="24"/>
          <w:szCs w:val="24"/>
        </w:rPr>
        <w:t>khí</w:t>
      </w:r>
      <w:proofErr w:type="spellEnd"/>
      <w:r w:rsidR="002F1EC1" w:rsidRPr="00CF181D">
        <w:rPr>
          <w:rFonts w:asciiTheme="majorBidi" w:hAnsiTheme="majorBidi" w:cstheme="majorBidi"/>
          <w:color w:val="000000" w:themeColor="text1"/>
          <w:sz w:val="24"/>
          <w:szCs w:val="24"/>
        </w:rPr>
        <w:t xml:space="preserve"> dung</w:t>
      </w:r>
    </w:p>
    <w:p w14:paraId="480EAEE2" w14:textId="77777777" w:rsidR="005B11AE" w:rsidRPr="00412155" w:rsidRDefault="008D6F35" w:rsidP="00CF181D">
      <w:pPr>
        <w:pStyle w:val="ListParagraph"/>
        <w:numPr>
          <w:ilvl w:val="0"/>
          <w:numId w:val="12"/>
        </w:numPr>
        <w:spacing w:after="0" w:line="276" w:lineRule="auto"/>
        <w:jc w:val="both"/>
        <w:rPr>
          <w:rFonts w:ascii="Times New Roman" w:hAnsi="Times New Roman" w:cs="Times New Roman"/>
          <w:color w:val="000000" w:themeColor="text1"/>
          <w:sz w:val="24"/>
          <w:szCs w:val="24"/>
        </w:rPr>
      </w:pPr>
      <w:proofErr w:type="spellStart"/>
      <w:r w:rsidRPr="00CF181D">
        <w:rPr>
          <w:rFonts w:ascii="Times New Roman" w:hAnsi="Times New Roman" w:cs="Times New Roman"/>
          <w:color w:val="000000" w:themeColor="text1"/>
          <w:sz w:val="24"/>
          <w:szCs w:val="24"/>
        </w:rPr>
        <w:t>Ceftriaxon</w:t>
      </w:r>
      <w:proofErr w:type="spellEnd"/>
      <w:r w:rsidRPr="00CF181D">
        <w:rPr>
          <w:rFonts w:ascii="Times New Roman" w:hAnsi="Times New Roman" w:cs="Times New Roman"/>
          <w:color w:val="000000" w:themeColor="text1"/>
          <w:sz w:val="24"/>
          <w:szCs w:val="24"/>
        </w:rPr>
        <w:t xml:space="preserve"> 1g </w:t>
      </w:r>
      <w:r w:rsidR="005B11AE" w:rsidRPr="00CF181D">
        <w:rPr>
          <w:rFonts w:ascii="Times New Roman" w:hAnsi="Times New Roman" w:cs="Times New Roman"/>
          <w:color w:val="000000" w:themeColor="text1"/>
          <w:sz w:val="24"/>
          <w:szCs w:val="24"/>
        </w:rPr>
        <w:t xml:space="preserve">2 </w:t>
      </w:r>
      <w:proofErr w:type="spellStart"/>
      <w:r w:rsidR="005B11AE" w:rsidRPr="00CF181D">
        <w:rPr>
          <w:rFonts w:ascii="Times New Roman" w:hAnsi="Times New Roman" w:cs="Times New Roman"/>
          <w:color w:val="000000" w:themeColor="text1"/>
          <w:sz w:val="24"/>
          <w:szCs w:val="24"/>
        </w:rPr>
        <w:t>ống</w:t>
      </w:r>
      <w:proofErr w:type="spellEnd"/>
      <w:r w:rsidR="005B11AE" w:rsidRPr="00CF181D">
        <w:rPr>
          <w:rFonts w:ascii="Times New Roman" w:hAnsi="Times New Roman" w:cs="Times New Roman"/>
          <w:color w:val="000000" w:themeColor="text1"/>
          <w:sz w:val="24"/>
          <w:szCs w:val="24"/>
        </w:rPr>
        <w:t xml:space="preserve"> </w:t>
      </w:r>
      <w:proofErr w:type="spellStart"/>
      <w:r w:rsidR="005B11AE" w:rsidRPr="00CF181D">
        <w:rPr>
          <w:rFonts w:ascii="Times New Roman" w:hAnsi="Times New Roman" w:cs="Times New Roman"/>
          <w:color w:val="000000" w:themeColor="text1"/>
          <w:sz w:val="24"/>
          <w:szCs w:val="24"/>
        </w:rPr>
        <w:t>pha</w:t>
      </w:r>
      <w:proofErr w:type="spellEnd"/>
      <w:r w:rsidR="005B11AE" w:rsidRPr="00CF181D">
        <w:rPr>
          <w:rFonts w:ascii="Times New Roman" w:hAnsi="Times New Roman" w:cs="Times New Roman"/>
          <w:color w:val="000000" w:themeColor="text1"/>
          <w:sz w:val="24"/>
          <w:szCs w:val="24"/>
        </w:rPr>
        <w:t xml:space="preserve"> 100mL NaCl 0.9% </w:t>
      </w:r>
      <w:proofErr w:type="spellStart"/>
      <w:r w:rsidR="005B11AE" w:rsidRPr="00CF181D">
        <w:rPr>
          <w:rFonts w:ascii="Times New Roman" w:hAnsi="Times New Roman" w:cs="Times New Roman"/>
          <w:color w:val="000000" w:themeColor="text1"/>
          <w:sz w:val="24"/>
          <w:szCs w:val="24"/>
        </w:rPr>
        <w:t>truyền</w:t>
      </w:r>
      <w:proofErr w:type="spellEnd"/>
      <w:r w:rsidR="005B11AE" w:rsidRPr="00CF181D">
        <w:rPr>
          <w:rFonts w:ascii="Times New Roman" w:hAnsi="Times New Roman" w:cs="Times New Roman"/>
          <w:color w:val="000000" w:themeColor="text1"/>
          <w:sz w:val="24"/>
          <w:szCs w:val="24"/>
        </w:rPr>
        <w:t xml:space="preserve"> </w:t>
      </w:r>
      <w:proofErr w:type="spellStart"/>
      <w:r w:rsidR="005B11AE" w:rsidRPr="00CF181D">
        <w:rPr>
          <w:rFonts w:ascii="Times New Roman" w:hAnsi="Times New Roman" w:cs="Times New Roman"/>
          <w:color w:val="000000" w:themeColor="text1"/>
          <w:sz w:val="24"/>
          <w:szCs w:val="24"/>
        </w:rPr>
        <w:t>tĩnh</w:t>
      </w:r>
      <w:proofErr w:type="spellEnd"/>
      <w:r w:rsidR="005B11AE" w:rsidRPr="00CF181D">
        <w:rPr>
          <w:rFonts w:ascii="Times New Roman" w:hAnsi="Times New Roman" w:cs="Times New Roman"/>
          <w:color w:val="000000" w:themeColor="text1"/>
          <w:sz w:val="24"/>
          <w:szCs w:val="24"/>
        </w:rPr>
        <w:t xml:space="preserve"> mạch 20 </w:t>
      </w:r>
      <w:proofErr w:type="spellStart"/>
      <w:r w:rsidR="005B11AE" w:rsidRPr="00CF181D">
        <w:rPr>
          <w:rFonts w:ascii="Times New Roman" w:hAnsi="Times New Roman" w:cs="Times New Roman"/>
          <w:color w:val="000000" w:themeColor="text1"/>
          <w:sz w:val="24"/>
          <w:szCs w:val="24"/>
        </w:rPr>
        <w:t>giọt</w:t>
      </w:r>
      <w:proofErr w:type="spellEnd"/>
      <w:r w:rsidR="005B11AE" w:rsidRPr="00CF181D">
        <w:rPr>
          <w:rFonts w:ascii="Times New Roman" w:hAnsi="Times New Roman" w:cs="Times New Roman"/>
          <w:color w:val="000000" w:themeColor="text1"/>
          <w:sz w:val="24"/>
          <w:szCs w:val="24"/>
        </w:rPr>
        <w:t xml:space="preserve"> / </w:t>
      </w:r>
      <w:proofErr w:type="spellStart"/>
      <w:r w:rsidR="005B11AE" w:rsidRPr="00CF181D">
        <w:rPr>
          <w:rFonts w:ascii="Times New Roman" w:hAnsi="Times New Roman" w:cs="Times New Roman"/>
          <w:color w:val="000000" w:themeColor="text1"/>
          <w:sz w:val="24"/>
          <w:szCs w:val="24"/>
        </w:rPr>
        <w:t>phút</w:t>
      </w:r>
      <w:proofErr w:type="spellEnd"/>
    </w:p>
    <w:p w14:paraId="3180E045" w14:textId="7D8A0688" w:rsidR="009D5611" w:rsidRPr="00412155" w:rsidRDefault="00F92657" w:rsidP="00CF181D">
      <w:pPr>
        <w:pStyle w:val="ListParagraph"/>
        <w:numPr>
          <w:ilvl w:val="0"/>
          <w:numId w:val="12"/>
        </w:numPr>
        <w:spacing w:after="0" w:line="276" w:lineRule="auto"/>
        <w:jc w:val="both"/>
        <w:rPr>
          <w:rFonts w:asciiTheme="majorBidi" w:hAnsiTheme="majorBidi" w:cstheme="majorBidi"/>
          <w:color w:val="000000" w:themeColor="text1"/>
          <w:sz w:val="24"/>
          <w:szCs w:val="24"/>
        </w:rPr>
      </w:pPr>
      <w:r w:rsidRPr="00CF181D">
        <w:rPr>
          <w:rFonts w:ascii="Times New Roman" w:hAnsi="Times New Roman" w:cs="Times New Roman"/>
          <w:color w:val="000000" w:themeColor="text1"/>
          <w:sz w:val="24"/>
          <w:szCs w:val="24"/>
        </w:rPr>
        <w:t xml:space="preserve">Levofloxacin 750mg/150mL 1 </w:t>
      </w:r>
      <w:proofErr w:type="spellStart"/>
      <w:r w:rsidRPr="00CF181D">
        <w:rPr>
          <w:rFonts w:ascii="Times New Roman" w:hAnsi="Times New Roman" w:cs="Times New Roman"/>
          <w:color w:val="000000" w:themeColor="text1"/>
          <w:sz w:val="24"/>
          <w:szCs w:val="24"/>
        </w:rPr>
        <w:t>túi</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truyền</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tĩnh</w:t>
      </w:r>
      <w:proofErr w:type="spellEnd"/>
      <w:r w:rsidRPr="00CF181D">
        <w:rPr>
          <w:rFonts w:ascii="Times New Roman" w:hAnsi="Times New Roman" w:cs="Times New Roman"/>
          <w:color w:val="000000" w:themeColor="text1"/>
          <w:sz w:val="24"/>
          <w:szCs w:val="24"/>
        </w:rPr>
        <w:t xml:space="preserve"> mạch</w:t>
      </w:r>
      <w:r w:rsidR="00236E0D" w:rsidRPr="00CF181D">
        <w:rPr>
          <w:rFonts w:ascii="Times New Roman" w:hAnsi="Times New Roman" w:cs="Times New Roman"/>
          <w:color w:val="000000" w:themeColor="text1"/>
          <w:sz w:val="24"/>
          <w:szCs w:val="24"/>
        </w:rPr>
        <w:t xml:space="preserve">, chiều 30 </w:t>
      </w:r>
      <w:proofErr w:type="spellStart"/>
      <w:r w:rsidR="00236E0D" w:rsidRPr="00CF181D">
        <w:rPr>
          <w:rFonts w:ascii="Times New Roman" w:hAnsi="Times New Roman" w:cs="Times New Roman"/>
          <w:color w:val="000000" w:themeColor="text1"/>
          <w:sz w:val="24"/>
          <w:szCs w:val="24"/>
        </w:rPr>
        <w:t>giọt</w:t>
      </w:r>
      <w:proofErr w:type="spellEnd"/>
      <w:r w:rsidR="00236E0D" w:rsidRPr="00CF181D">
        <w:rPr>
          <w:rFonts w:ascii="Times New Roman" w:hAnsi="Times New Roman" w:cs="Times New Roman"/>
          <w:color w:val="000000" w:themeColor="text1"/>
          <w:sz w:val="24"/>
          <w:szCs w:val="24"/>
        </w:rPr>
        <w:t xml:space="preserve"> / </w:t>
      </w:r>
      <w:proofErr w:type="spellStart"/>
      <w:r w:rsidR="00236E0D" w:rsidRPr="00CF181D">
        <w:rPr>
          <w:rFonts w:ascii="Times New Roman" w:hAnsi="Times New Roman" w:cs="Times New Roman"/>
          <w:color w:val="000000" w:themeColor="text1"/>
          <w:sz w:val="24"/>
          <w:szCs w:val="24"/>
        </w:rPr>
        <w:t>phút</w:t>
      </w:r>
      <w:proofErr w:type="spellEnd"/>
    </w:p>
    <w:p w14:paraId="75461E40" w14:textId="77777777" w:rsidR="00236E0D" w:rsidRPr="00412155" w:rsidRDefault="00236E0D" w:rsidP="00CF181D">
      <w:pPr>
        <w:numPr>
          <w:ilvl w:val="0"/>
          <w:numId w:val="12"/>
        </w:numPr>
        <w:spacing w:after="0" w:line="276" w:lineRule="auto"/>
        <w:jc w:val="both"/>
        <w:rPr>
          <w:rFonts w:ascii="Times New Roman" w:hAnsi="Times New Roman" w:cs="Times New Roman"/>
          <w:color w:val="000000" w:themeColor="text1"/>
          <w:sz w:val="24"/>
          <w:szCs w:val="24"/>
        </w:rPr>
      </w:pPr>
    </w:p>
    <w:p w14:paraId="1EDDD94A" w14:textId="26EABFFD" w:rsidR="00D414E2" w:rsidRDefault="00B43718" w:rsidP="005C5A47">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756FEAA5">
        <w:rPr>
          <w:rFonts w:ascii="Times New Roman" w:hAnsi="Times New Roman" w:cs="Times New Roman"/>
          <w:color w:val="000000" w:themeColor="text1"/>
          <w:sz w:val="24"/>
          <w:szCs w:val="24"/>
        </w:rPr>
        <w:t xml:space="preserve">Điều </w:t>
      </w:r>
      <w:proofErr w:type="spellStart"/>
      <w:r w:rsidRPr="756FEAA5">
        <w:rPr>
          <w:rFonts w:ascii="Times New Roman" w:hAnsi="Times New Roman" w:cs="Times New Roman"/>
          <w:color w:val="000000" w:themeColor="text1"/>
          <w:sz w:val="24"/>
          <w:szCs w:val="24"/>
        </w:rPr>
        <w:t>trị</w:t>
      </w:r>
      <w:proofErr w:type="spellEnd"/>
      <w:r w:rsidRPr="756FEAA5">
        <w:rPr>
          <w:rFonts w:ascii="Times New Roman" w:hAnsi="Times New Roman" w:cs="Times New Roman"/>
          <w:color w:val="000000" w:themeColor="text1"/>
          <w:sz w:val="24"/>
          <w:szCs w:val="24"/>
        </w:rPr>
        <w:t xml:space="preserve"> duy </w:t>
      </w:r>
      <w:proofErr w:type="spellStart"/>
      <w:r w:rsidRPr="756FEAA5">
        <w:rPr>
          <w:rFonts w:ascii="Times New Roman" w:hAnsi="Times New Roman" w:cs="Times New Roman"/>
          <w:color w:val="000000" w:themeColor="text1"/>
          <w:sz w:val="24"/>
          <w:szCs w:val="24"/>
        </w:rPr>
        <w:t>trì</w:t>
      </w:r>
      <w:proofErr w:type="spellEnd"/>
    </w:p>
    <w:p w14:paraId="235D5D05" w14:textId="16B6B0F9" w:rsidR="00886E16" w:rsidRDefault="00E600DE" w:rsidP="00886E16">
      <w:pPr>
        <w:pStyle w:val="ListParagraph"/>
        <w:numPr>
          <w:ilvl w:val="0"/>
          <w:numId w:val="13"/>
        </w:numPr>
        <w:spacing w:after="0" w:line="276" w:lineRule="auto"/>
        <w:jc w:val="both"/>
        <w:rPr>
          <w:rFonts w:ascii="Times New Roman" w:hAnsi="Times New Roman" w:cs="Times New Roman"/>
          <w:color w:val="000000" w:themeColor="text1"/>
          <w:sz w:val="24"/>
          <w:szCs w:val="24"/>
        </w:rPr>
      </w:pPr>
      <w:proofErr w:type="spellStart"/>
      <w:r w:rsidRPr="00E600DE">
        <w:rPr>
          <w:rFonts w:ascii="Times New Roman" w:hAnsi="Times New Roman" w:cs="Times New Roman"/>
          <w:color w:val="000000" w:themeColor="text1"/>
          <w:sz w:val="24"/>
          <w:szCs w:val="24"/>
        </w:rPr>
        <w:t>Berodual</w:t>
      </w:r>
      <w:proofErr w:type="spellEnd"/>
      <w:r w:rsidR="00D3425A">
        <w:rPr>
          <w:rFonts w:ascii="Times New Roman" w:hAnsi="Times New Roman" w:cs="Times New Roman"/>
          <w:color w:val="000000" w:themeColor="text1"/>
          <w:sz w:val="24"/>
          <w:szCs w:val="24"/>
        </w:rPr>
        <w:t xml:space="preserve"> 2 </w:t>
      </w:r>
      <w:proofErr w:type="spellStart"/>
      <w:r w:rsidR="00D3425A">
        <w:rPr>
          <w:rFonts w:ascii="Times New Roman" w:hAnsi="Times New Roman" w:cs="Times New Roman"/>
          <w:color w:val="000000" w:themeColor="text1"/>
          <w:sz w:val="24"/>
          <w:szCs w:val="24"/>
        </w:rPr>
        <w:t>nhát</w:t>
      </w:r>
      <w:proofErr w:type="spellEnd"/>
      <w:r w:rsidR="00D3425A">
        <w:rPr>
          <w:rFonts w:ascii="Times New Roman" w:hAnsi="Times New Roman" w:cs="Times New Roman"/>
          <w:color w:val="000000" w:themeColor="text1"/>
          <w:sz w:val="24"/>
          <w:szCs w:val="24"/>
        </w:rPr>
        <w:t xml:space="preserve"> mỗi khi </w:t>
      </w:r>
      <w:proofErr w:type="spellStart"/>
      <w:r w:rsidR="00D3425A">
        <w:rPr>
          <w:rFonts w:ascii="Times New Roman" w:hAnsi="Times New Roman" w:cs="Times New Roman"/>
          <w:color w:val="000000" w:themeColor="text1"/>
          <w:sz w:val="24"/>
          <w:szCs w:val="24"/>
        </w:rPr>
        <w:t>có</w:t>
      </w:r>
      <w:proofErr w:type="spellEnd"/>
      <w:r w:rsidR="00D3425A">
        <w:rPr>
          <w:rFonts w:ascii="Times New Roman" w:hAnsi="Times New Roman" w:cs="Times New Roman"/>
          <w:color w:val="000000" w:themeColor="text1"/>
          <w:sz w:val="24"/>
          <w:szCs w:val="24"/>
        </w:rPr>
        <w:t xml:space="preserve"> cơn</w:t>
      </w:r>
    </w:p>
    <w:p w14:paraId="554DF898" w14:textId="4F9CEB64" w:rsidR="00762104" w:rsidRDefault="00312EF2" w:rsidP="00886E16">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756FEAA5">
        <w:rPr>
          <w:rFonts w:ascii="Times New Roman" w:hAnsi="Times New Roman" w:cs="Times New Roman"/>
          <w:color w:val="000000" w:themeColor="text1"/>
          <w:sz w:val="24"/>
          <w:szCs w:val="24"/>
        </w:rPr>
        <w:t>Symbicort (</w:t>
      </w:r>
      <w:proofErr w:type="spellStart"/>
      <w:r w:rsidRPr="756FEAA5">
        <w:rPr>
          <w:rFonts w:ascii="Times New Roman" w:hAnsi="Times New Roman" w:cs="Times New Roman"/>
          <w:color w:val="000000" w:themeColor="text1"/>
          <w:sz w:val="24"/>
          <w:szCs w:val="24"/>
        </w:rPr>
        <w:t>budesonide</w:t>
      </w:r>
      <w:proofErr w:type="spellEnd"/>
      <w:r w:rsidRPr="756FEAA5">
        <w:rPr>
          <w:rFonts w:ascii="Times New Roman" w:hAnsi="Times New Roman" w:cs="Times New Roman"/>
          <w:color w:val="000000" w:themeColor="text1"/>
          <w:sz w:val="24"/>
          <w:szCs w:val="24"/>
        </w:rPr>
        <w:t>+formoterol)</w:t>
      </w:r>
      <w:r w:rsidR="000D79EB" w:rsidRPr="756FEAA5">
        <w:rPr>
          <w:rFonts w:ascii="Times New Roman" w:hAnsi="Times New Roman" w:cs="Times New Roman"/>
          <w:color w:val="000000" w:themeColor="text1"/>
          <w:sz w:val="24"/>
          <w:szCs w:val="24"/>
        </w:rPr>
        <w:t xml:space="preserve"> </w:t>
      </w:r>
      <w:r w:rsidR="00031429" w:rsidRPr="756FEAA5">
        <w:rPr>
          <w:rFonts w:ascii="Times New Roman" w:hAnsi="Times New Roman" w:cs="Times New Roman"/>
          <w:color w:val="000000" w:themeColor="text1"/>
          <w:sz w:val="24"/>
          <w:szCs w:val="24"/>
        </w:rPr>
        <w:t xml:space="preserve">160mcg/4.5mcg 1 </w:t>
      </w:r>
      <w:proofErr w:type="spellStart"/>
      <w:r w:rsidR="00031429" w:rsidRPr="756FEAA5">
        <w:rPr>
          <w:rFonts w:ascii="Times New Roman" w:hAnsi="Times New Roman" w:cs="Times New Roman"/>
          <w:color w:val="000000" w:themeColor="text1"/>
          <w:sz w:val="24"/>
          <w:szCs w:val="24"/>
        </w:rPr>
        <w:t>nhát</w:t>
      </w:r>
      <w:proofErr w:type="spellEnd"/>
      <w:r w:rsidR="00031429" w:rsidRPr="756FEAA5">
        <w:rPr>
          <w:rFonts w:ascii="Times New Roman" w:hAnsi="Times New Roman" w:cs="Times New Roman"/>
          <w:color w:val="000000" w:themeColor="text1"/>
          <w:sz w:val="24"/>
          <w:szCs w:val="24"/>
        </w:rPr>
        <w:t xml:space="preserve"> x2 </w:t>
      </w:r>
    </w:p>
    <w:p w14:paraId="59E8E6CE" w14:textId="39CCBE21" w:rsidR="00956AAF" w:rsidRPr="007C6479" w:rsidRDefault="00956AAF" w:rsidP="00CF181D">
      <w:pPr>
        <w:pStyle w:val="ListParagraph"/>
        <w:numPr>
          <w:ilvl w:val="0"/>
          <w:numId w:val="13"/>
        </w:numPr>
        <w:spacing w:after="0" w:line="276" w:lineRule="auto"/>
        <w:jc w:val="both"/>
        <w:rPr>
          <w:rFonts w:ascii="Times New Roman" w:hAnsi="Times New Roman" w:cs="Times New Roman"/>
          <w:color w:val="000000" w:themeColor="text1"/>
          <w:sz w:val="24"/>
          <w:szCs w:val="24"/>
        </w:rPr>
      </w:pPr>
      <w:proofErr w:type="spellStart"/>
      <w:r w:rsidRPr="00CF181D">
        <w:rPr>
          <w:rFonts w:ascii="Times New Roman" w:hAnsi="Times New Roman" w:cs="Times New Roman"/>
          <w:color w:val="000000" w:themeColor="text1"/>
          <w:sz w:val="24"/>
          <w:szCs w:val="24"/>
        </w:rPr>
        <w:t>Methylprednisone</w:t>
      </w:r>
      <w:proofErr w:type="spellEnd"/>
      <w:r w:rsidRPr="00CF181D">
        <w:rPr>
          <w:rFonts w:ascii="Times New Roman" w:hAnsi="Times New Roman" w:cs="Times New Roman"/>
          <w:color w:val="000000" w:themeColor="text1"/>
          <w:sz w:val="24"/>
          <w:szCs w:val="24"/>
        </w:rPr>
        <w:t xml:space="preserve"> 40mg 1 </w:t>
      </w:r>
      <w:proofErr w:type="spellStart"/>
      <w:r w:rsidRPr="00CF181D">
        <w:rPr>
          <w:rFonts w:ascii="Times New Roman" w:hAnsi="Times New Roman" w:cs="Times New Roman"/>
          <w:color w:val="000000" w:themeColor="text1"/>
          <w:sz w:val="24"/>
          <w:szCs w:val="24"/>
        </w:rPr>
        <w:t>viên</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uống</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sáng</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sau</w:t>
      </w:r>
      <w:proofErr w:type="spellEnd"/>
      <w:r w:rsidRPr="00CF181D">
        <w:rPr>
          <w:rFonts w:ascii="Times New Roman" w:hAnsi="Times New Roman" w:cs="Times New Roman"/>
          <w:color w:val="000000" w:themeColor="text1"/>
          <w:sz w:val="24"/>
          <w:szCs w:val="24"/>
        </w:rPr>
        <w:t xml:space="preserve"> ăn </w:t>
      </w:r>
    </w:p>
    <w:p w14:paraId="7F3F49FA" w14:textId="77777777" w:rsidR="003C6CB7" w:rsidRPr="00886E16" w:rsidRDefault="003C6CB7" w:rsidP="003C6CB7">
      <w:pPr>
        <w:pStyle w:val="ListParagraph"/>
        <w:spacing w:after="0" w:line="276" w:lineRule="auto"/>
        <w:ind w:left="1080"/>
        <w:jc w:val="both"/>
        <w:rPr>
          <w:rFonts w:ascii="Times New Roman" w:hAnsi="Times New Roman" w:cs="Times New Roman"/>
          <w:color w:val="000000" w:themeColor="text1"/>
          <w:sz w:val="24"/>
          <w:szCs w:val="24"/>
        </w:rPr>
      </w:pPr>
    </w:p>
    <w:p w14:paraId="2CD2A1BD" w14:textId="7B49787A" w:rsidR="00236E0D" w:rsidRPr="00412155" w:rsidRDefault="008B471F" w:rsidP="00CF181D">
      <w:pPr>
        <w:numPr>
          <w:ilvl w:val="2"/>
          <w:numId w:val="1"/>
        </w:numPr>
        <w:spacing w:after="0" w:line="276" w:lineRule="auto"/>
        <w:jc w:val="both"/>
        <w:rPr>
          <w:rFonts w:ascii="Times New Roman" w:hAnsi="Times New Roman" w:cs="Times New Roman"/>
          <w:color w:val="000000" w:themeColor="text1"/>
          <w:sz w:val="24"/>
          <w:szCs w:val="24"/>
        </w:rPr>
      </w:pPr>
      <w:r w:rsidRPr="00CF181D">
        <w:rPr>
          <w:rFonts w:ascii="Times New Roman" w:hAnsi="Times New Roman" w:cs="Times New Roman"/>
          <w:color w:val="000000" w:themeColor="text1"/>
          <w:sz w:val="24"/>
          <w:szCs w:val="24"/>
        </w:rPr>
        <w:t xml:space="preserve">Tư vấn, </w:t>
      </w:r>
      <w:proofErr w:type="spellStart"/>
      <w:r w:rsidRPr="00CF181D">
        <w:rPr>
          <w:rFonts w:ascii="Times New Roman" w:hAnsi="Times New Roman" w:cs="Times New Roman"/>
          <w:color w:val="000000" w:themeColor="text1"/>
          <w:sz w:val="24"/>
          <w:szCs w:val="24"/>
        </w:rPr>
        <w:t>hướng</w:t>
      </w:r>
      <w:proofErr w:type="spellEnd"/>
      <w:r w:rsidRPr="00CF181D">
        <w:rPr>
          <w:rFonts w:ascii="Times New Roman" w:hAnsi="Times New Roman" w:cs="Times New Roman"/>
          <w:color w:val="000000" w:themeColor="text1"/>
          <w:sz w:val="24"/>
          <w:szCs w:val="24"/>
        </w:rPr>
        <w:t xml:space="preserve"> dẫn </w:t>
      </w:r>
      <w:proofErr w:type="spellStart"/>
      <w:r w:rsidRPr="00CF181D">
        <w:rPr>
          <w:rFonts w:ascii="Times New Roman" w:hAnsi="Times New Roman" w:cs="Times New Roman"/>
          <w:color w:val="000000" w:themeColor="text1"/>
          <w:sz w:val="24"/>
          <w:szCs w:val="24"/>
        </w:rPr>
        <w:t>cách</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dùng</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thuốc</w:t>
      </w:r>
      <w:proofErr w:type="spellEnd"/>
      <w:r w:rsidR="00236E0D" w:rsidRPr="00CF181D">
        <w:rPr>
          <w:rFonts w:ascii="Times New Roman" w:hAnsi="Times New Roman" w:cs="Times New Roman"/>
          <w:color w:val="000000" w:themeColor="text1"/>
          <w:sz w:val="24"/>
          <w:szCs w:val="24"/>
        </w:rPr>
        <w:t xml:space="preserve"> xịt</w:t>
      </w:r>
    </w:p>
    <w:p w14:paraId="790755A3" w14:textId="75403FF3" w:rsidR="00D67C42" w:rsidRPr="00412155" w:rsidRDefault="00D67C42" w:rsidP="00CF181D">
      <w:pPr>
        <w:pStyle w:val="ListParagraph"/>
        <w:numPr>
          <w:ilvl w:val="2"/>
          <w:numId w:val="24"/>
        </w:numPr>
        <w:spacing w:after="0" w:line="276" w:lineRule="auto"/>
        <w:jc w:val="both"/>
        <w:rPr>
          <w:rFonts w:asciiTheme="majorBidi" w:hAnsiTheme="majorBidi" w:cstheme="majorBidi"/>
          <w:color w:val="000000" w:themeColor="text1"/>
          <w:sz w:val="24"/>
          <w:szCs w:val="24"/>
        </w:rPr>
      </w:pPr>
      <w:r>
        <w:rPr>
          <w:rFonts w:ascii="Times New Roman" w:hAnsi="Times New Roman" w:cs="Times New Roman"/>
          <w:color w:val="000000" w:themeColor="text1"/>
          <w:sz w:val="24"/>
          <w:szCs w:val="24"/>
          <w:lang w:val="vi-VN"/>
        </w:rPr>
        <w:t>Chích ngừa cúm</w:t>
      </w:r>
      <w:r w:rsidR="006632F2">
        <w:rPr>
          <w:rFonts w:ascii="Times New Roman" w:hAnsi="Times New Roman" w:cs="Times New Roman"/>
          <w:color w:val="000000" w:themeColor="text1"/>
          <w:sz w:val="24"/>
          <w:szCs w:val="24"/>
          <w:lang w:val="vi-VN"/>
        </w:rPr>
        <w:t>, chích ngừa phế cầu</w:t>
      </w:r>
    </w:p>
    <w:p w14:paraId="2AE3863E" w14:textId="1D1FB381" w:rsidR="007C0F9A" w:rsidRPr="007C0F9A" w:rsidRDefault="007C0F9A" w:rsidP="00CF181D">
      <w:pPr>
        <w:numPr>
          <w:ilvl w:val="2"/>
          <w:numId w:val="1"/>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vi-VN"/>
        </w:rPr>
        <w:t>Rửa tay thường xuyên, đeo khẩu trang, tránh người có dấu hiệu nhiễm trùng</w:t>
      </w:r>
    </w:p>
    <w:p w14:paraId="763C3DDA" w14:textId="39991C6C" w:rsidR="002666EE" w:rsidRPr="00412155" w:rsidRDefault="002666EE" w:rsidP="00CF181D">
      <w:pPr>
        <w:numPr>
          <w:ilvl w:val="2"/>
          <w:numId w:val="1"/>
        </w:numPr>
        <w:spacing w:after="0" w:line="276" w:lineRule="auto"/>
        <w:jc w:val="both"/>
        <w:rPr>
          <w:rFonts w:ascii="Times New Roman" w:hAnsi="Times New Roman" w:cs="Times New Roman"/>
          <w:color w:val="000000" w:themeColor="text1"/>
          <w:sz w:val="24"/>
          <w:szCs w:val="24"/>
        </w:rPr>
      </w:pPr>
      <w:proofErr w:type="spellStart"/>
      <w:r w:rsidRPr="00CF181D">
        <w:rPr>
          <w:rFonts w:ascii="Times New Roman" w:hAnsi="Times New Roman" w:cs="Times New Roman"/>
          <w:color w:val="000000" w:themeColor="text1"/>
          <w:sz w:val="24"/>
          <w:szCs w:val="24"/>
        </w:rPr>
        <w:t>Tái</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khám</w:t>
      </w:r>
      <w:proofErr w:type="spellEnd"/>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sau</w:t>
      </w:r>
      <w:proofErr w:type="spellEnd"/>
      <w:r w:rsidRPr="00CF181D">
        <w:rPr>
          <w:rFonts w:ascii="Times New Roman" w:hAnsi="Times New Roman" w:cs="Times New Roman"/>
          <w:color w:val="000000" w:themeColor="text1"/>
          <w:sz w:val="24"/>
          <w:szCs w:val="24"/>
        </w:rPr>
        <w:t xml:space="preserve"> </w:t>
      </w:r>
      <w:r w:rsidR="003B6400" w:rsidRPr="00CF181D">
        <w:rPr>
          <w:rFonts w:ascii="Times New Roman" w:hAnsi="Times New Roman" w:cs="Times New Roman"/>
          <w:color w:val="000000" w:themeColor="text1"/>
          <w:sz w:val="24"/>
          <w:szCs w:val="24"/>
        </w:rPr>
        <w:t>1</w:t>
      </w:r>
      <w:r w:rsidRPr="00CF181D">
        <w:rPr>
          <w:rFonts w:ascii="Times New Roman" w:hAnsi="Times New Roman" w:cs="Times New Roman"/>
          <w:color w:val="000000" w:themeColor="text1"/>
          <w:sz w:val="24"/>
          <w:szCs w:val="24"/>
        </w:rPr>
        <w:t xml:space="preserve"> </w:t>
      </w:r>
      <w:proofErr w:type="spellStart"/>
      <w:r w:rsidRPr="00CF181D">
        <w:rPr>
          <w:rFonts w:ascii="Times New Roman" w:hAnsi="Times New Roman" w:cs="Times New Roman"/>
          <w:color w:val="000000" w:themeColor="text1"/>
          <w:sz w:val="24"/>
          <w:szCs w:val="24"/>
        </w:rPr>
        <w:t>tuần</w:t>
      </w:r>
      <w:proofErr w:type="spellEnd"/>
      <w:r w:rsidR="00EF7241" w:rsidRPr="00CF181D">
        <w:rPr>
          <w:rFonts w:ascii="Times New Roman" w:hAnsi="Times New Roman" w:cs="Times New Roman"/>
          <w:color w:val="000000" w:themeColor="text1"/>
          <w:sz w:val="24"/>
          <w:szCs w:val="24"/>
        </w:rPr>
        <w:t xml:space="preserve"> hoặc khi </w:t>
      </w:r>
      <w:proofErr w:type="spellStart"/>
      <w:r w:rsidR="00EF7241" w:rsidRPr="00CF181D">
        <w:rPr>
          <w:rFonts w:ascii="Times New Roman" w:hAnsi="Times New Roman" w:cs="Times New Roman"/>
          <w:color w:val="000000" w:themeColor="text1"/>
          <w:sz w:val="24"/>
          <w:szCs w:val="24"/>
        </w:rPr>
        <w:t>có</w:t>
      </w:r>
      <w:proofErr w:type="spellEnd"/>
      <w:r w:rsidR="00EF7241" w:rsidRPr="00CF181D">
        <w:rPr>
          <w:rFonts w:ascii="Times New Roman" w:hAnsi="Times New Roman" w:cs="Times New Roman"/>
          <w:color w:val="000000" w:themeColor="text1"/>
          <w:sz w:val="24"/>
          <w:szCs w:val="24"/>
        </w:rPr>
        <w:t xml:space="preserve"> cơn hen cấp </w:t>
      </w:r>
      <w:proofErr w:type="spellStart"/>
      <w:r w:rsidR="00EF7241" w:rsidRPr="00CF181D">
        <w:rPr>
          <w:rFonts w:ascii="Times New Roman" w:hAnsi="Times New Roman" w:cs="Times New Roman"/>
          <w:color w:val="000000" w:themeColor="text1"/>
          <w:sz w:val="24"/>
          <w:szCs w:val="24"/>
        </w:rPr>
        <w:t>không</w:t>
      </w:r>
      <w:proofErr w:type="spellEnd"/>
      <w:r w:rsidR="00EF7241" w:rsidRPr="00CF181D">
        <w:rPr>
          <w:rFonts w:ascii="Times New Roman" w:hAnsi="Times New Roman" w:cs="Times New Roman"/>
          <w:color w:val="000000" w:themeColor="text1"/>
          <w:sz w:val="24"/>
          <w:szCs w:val="24"/>
        </w:rPr>
        <w:t xml:space="preserve"> </w:t>
      </w:r>
      <w:proofErr w:type="spellStart"/>
      <w:r w:rsidR="00EF7241" w:rsidRPr="00CF181D">
        <w:rPr>
          <w:rFonts w:ascii="Times New Roman" w:hAnsi="Times New Roman" w:cs="Times New Roman"/>
          <w:color w:val="000000" w:themeColor="text1"/>
          <w:sz w:val="24"/>
          <w:szCs w:val="24"/>
        </w:rPr>
        <w:t>kiểm</w:t>
      </w:r>
      <w:proofErr w:type="spellEnd"/>
      <w:r w:rsidR="00EF7241" w:rsidRPr="00CF181D">
        <w:rPr>
          <w:rFonts w:ascii="Times New Roman" w:hAnsi="Times New Roman" w:cs="Times New Roman"/>
          <w:color w:val="000000" w:themeColor="text1"/>
          <w:sz w:val="24"/>
          <w:szCs w:val="24"/>
        </w:rPr>
        <w:t xml:space="preserve"> </w:t>
      </w:r>
      <w:proofErr w:type="spellStart"/>
      <w:r w:rsidR="00EF7241" w:rsidRPr="00CF181D">
        <w:rPr>
          <w:rFonts w:ascii="Times New Roman" w:hAnsi="Times New Roman" w:cs="Times New Roman"/>
          <w:color w:val="000000" w:themeColor="text1"/>
          <w:sz w:val="24"/>
          <w:szCs w:val="24"/>
        </w:rPr>
        <w:t>soát</w:t>
      </w:r>
      <w:proofErr w:type="spellEnd"/>
      <w:r w:rsidR="00EF7241" w:rsidRPr="00CF181D">
        <w:rPr>
          <w:rFonts w:ascii="Times New Roman" w:hAnsi="Times New Roman" w:cs="Times New Roman"/>
          <w:color w:val="000000" w:themeColor="text1"/>
          <w:sz w:val="24"/>
          <w:szCs w:val="24"/>
        </w:rPr>
        <w:t xml:space="preserve"> được </w:t>
      </w:r>
      <w:proofErr w:type="spellStart"/>
      <w:r w:rsidR="00EF7241" w:rsidRPr="00CF181D">
        <w:rPr>
          <w:rFonts w:ascii="Times New Roman" w:hAnsi="Times New Roman" w:cs="Times New Roman"/>
          <w:color w:val="000000" w:themeColor="text1"/>
          <w:sz w:val="24"/>
          <w:szCs w:val="24"/>
        </w:rPr>
        <w:t>bằng</w:t>
      </w:r>
      <w:proofErr w:type="spellEnd"/>
      <w:r w:rsidR="00EF7241" w:rsidRPr="00CF181D">
        <w:rPr>
          <w:rFonts w:ascii="Times New Roman" w:hAnsi="Times New Roman" w:cs="Times New Roman"/>
          <w:color w:val="000000" w:themeColor="text1"/>
          <w:sz w:val="24"/>
          <w:szCs w:val="24"/>
        </w:rPr>
        <w:t xml:space="preserve"> </w:t>
      </w:r>
      <w:proofErr w:type="spellStart"/>
      <w:r w:rsidR="00EF7241" w:rsidRPr="00CF181D">
        <w:rPr>
          <w:rFonts w:ascii="Times New Roman" w:hAnsi="Times New Roman" w:cs="Times New Roman"/>
          <w:color w:val="000000" w:themeColor="text1"/>
          <w:sz w:val="24"/>
          <w:szCs w:val="24"/>
        </w:rPr>
        <w:t>thuốc</w:t>
      </w:r>
      <w:proofErr w:type="spellEnd"/>
      <w:r w:rsidR="00EF7241" w:rsidRPr="00CF181D">
        <w:rPr>
          <w:rFonts w:ascii="Times New Roman" w:hAnsi="Times New Roman" w:cs="Times New Roman"/>
          <w:color w:val="000000" w:themeColor="text1"/>
          <w:sz w:val="24"/>
          <w:szCs w:val="24"/>
        </w:rPr>
        <w:t xml:space="preserve"> cắt cơn</w:t>
      </w:r>
    </w:p>
    <w:p w14:paraId="79731617" w14:textId="4C3BF9D1" w:rsidR="00D5253A" w:rsidRPr="009C3618" w:rsidRDefault="00D5253A" w:rsidP="00D5253A">
      <w:pPr>
        <w:pStyle w:val="ListParagraph"/>
        <w:numPr>
          <w:ilvl w:val="0"/>
          <w:numId w:val="1"/>
        </w:numPr>
        <w:spacing w:after="0" w:line="276" w:lineRule="auto"/>
        <w:ind w:left="426" w:hanging="426"/>
        <w:jc w:val="both"/>
        <w:rPr>
          <w:rFonts w:ascii="Times New Roman" w:hAnsi="Times New Roman" w:cs="Times New Roman"/>
          <w:b/>
          <w:bCs/>
          <w:color w:val="000000" w:themeColor="text1"/>
          <w:sz w:val="24"/>
          <w:szCs w:val="24"/>
        </w:rPr>
      </w:pPr>
      <w:proofErr w:type="spellStart"/>
      <w:r w:rsidRPr="009C3618">
        <w:rPr>
          <w:rFonts w:ascii="Times New Roman" w:hAnsi="Times New Roman" w:cs="Times New Roman"/>
          <w:b/>
          <w:bCs/>
          <w:color w:val="000000" w:themeColor="text1"/>
          <w:sz w:val="24"/>
          <w:szCs w:val="24"/>
        </w:rPr>
        <w:t>Tiên</w:t>
      </w:r>
      <w:proofErr w:type="spellEnd"/>
      <w:r w:rsidRPr="009C3618">
        <w:rPr>
          <w:rFonts w:ascii="Times New Roman" w:hAnsi="Times New Roman" w:cs="Times New Roman"/>
          <w:b/>
          <w:bCs/>
          <w:color w:val="000000" w:themeColor="text1"/>
          <w:sz w:val="24"/>
          <w:szCs w:val="24"/>
        </w:rPr>
        <w:t xml:space="preserve"> </w:t>
      </w:r>
      <w:proofErr w:type="spellStart"/>
      <w:r w:rsidRPr="009C3618">
        <w:rPr>
          <w:rFonts w:ascii="Times New Roman" w:hAnsi="Times New Roman" w:cs="Times New Roman"/>
          <w:b/>
          <w:bCs/>
          <w:color w:val="000000" w:themeColor="text1"/>
          <w:sz w:val="24"/>
          <w:szCs w:val="24"/>
        </w:rPr>
        <w:t>lượng</w:t>
      </w:r>
      <w:proofErr w:type="spellEnd"/>
    </w:p>
    <w:p w14:paraId="4711F1C1" w14:textId="3133EEED" w:rsidR="007A01C4" w:rsidRPr="00196CB9" w:rsidRDefault="00196CB9" w:rsidP="007A01C4">
      <w:pPr>
        <w:pStyle w:val="ListParagraph"/>
        <w:spacing w:after="0" w:line="276"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Dè </w:t>
      </w:r>
      <w:r w:rsidRPr="00CF181D">
        <w:rPr>
          <w:rFonts w:asciiTheme="majorBidi" w:hAnsiTheme="majorBidi" w:cstheme="majorBidi"/>
          <w:color w:val="000000" w:themeColor="text1"/>
          <w:sz w:val="24"/>
          <w:szCs w:val="24"/>
        </w:rPr>
        <w:t>dặt</w:t>
      </w:r>
    </w:p>
    <w:sectPr w:rsidR="007A01C4" w:rsidRPr="00196CB9" w:rsidSect="00064301">
      <w:type w:val="continuous"/>
      <w:pgSz w:w="12240" w:h="15840"/>
      <w:pgMar w:top="720" w:right="720" w:bottom="720" w:left="72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g Nguyễn Vũ Hoàng" w:date="2022-06-22T17:04:00Z" w:initials="UNVH">
    <w:p w14:paraId="5C808F7B" w14:textId="77777777" w:rsidR="00BF3397" w:rsidRDefault="00BF3397" w:rsidP="00CB4A76">
      <w:pPr>
        <w:pStyle w:val="CommentText"/>
      </w:pPr>
      <w:r>
        <w:rPr>
          <w:rStyle w:val="CommentReference"/>
        </w:rPr>
        <w:annotationRef/>
      </w:r>
      <w:r>
        <w:t>Cái này không đúng nghĩ hội chứng NTHH dưới thì đúng hơn!!!</w:t>
      </w:r>
    </w:p>
  </w:comment>
  <w:comment w:id="1" w:author="Ung Nguyễn Vũ Hoàng" w:date="2022-06-22T17:05:00Z" w:initials="UNVH">
    <w:p w14:paraId="0A258AC7" w14:textId="77777777" w:rsidR="00463E95" w:rsidRDefault="00463E95" w:rsidP="00D24DF1">
      <w:pPr>
        <w:pStyle w:val="CommentText"/>
      </w:pPr>
      <w:r>
        <w:rPr>
          <w:rStyle w:val="CommentReference"/>
        </w:rPr>
        <w:annotationRef/>
      </w:r>
      <w:r>
        <w:t>Bổ sung vấn đề nôn ói và vấn đề phù chân + loét sau mắt cá (hoặc ít nhất là bổ sung vấn đề phù chân của BN =&gt; suy van tĩnh mạch chi dưới …)</w:t>
      </w:r>
    </w:p>
  </w:comment>
  <w:comment w:id="2" w:author="Nguyễn Trần Minh Đức" w:date="2022-06-22T21:37:00Z" w:initials="NTMĐ">
    <w:p w14:paraId="51FF9D1E" w14:textId="77777777" w:rsidR="008B2017" w:rsidRDefault="008B2017" w:rsidP="00F623B2">
      <w:pPr>
        <w:pStyle w:val="CommentText"/>
      </w:pPr>
      <w:r>
        <w:rPr>
          <w:rStyle w:val="CommentReference"/>
        </w:rPr>
        <w:annotationRef/>
      </w:r>
      <w:r>
        <w:t>Bệnh nhân không sốt thì có đặt HC NTHH dưới được ko?</w:t>
      </w:r>
    </w:p>
  </w:comment>
  <w:comment w:id="3" w:author="Nguyễn Trần Minh Đức" w:date="2022-06-22T21:37:00Z" w:initials="NTMĐ">
    <w:p w14:paraId="7420D63D" w14:textId="51DC92B5" w:rsidR="008B2017" w:rsidRDefault="008B2017" w:rsidP="00F623B2">
      <w:pPr>
        <w:pStyle w:val="CommentText"/>
      </w:pPr>
      <w:r>
        <w:rPr>
          <w:rStyle w:val="CommentReference"/>
        </w:rPr>
        <w:annotationRef/>
      </w:r>
      <w:r>
        <w:fldChar w:fldCharType="begin"/>
      </w:r>
      <w:r>
        <w:instrText xml:space="preserve"> HYPERLINK "mailto:unvhoang160108@ump.edu.vn" </w:instrText>
      </w:r>
      <w:bookmarkStart w:id="4" w:name="_@_64D191E0A05C484E8C98A916BD344198Z"/>
      <w:r>
        <w:fldChar w:fldCharType="separate"/>
      </w:r>
      <w:bookmarkEnd w:id="4"/>
      <w:r w:rsidRPr="008B2017">
        <w:rPr>
          <w:rStyle w:val="Mention"/>
          <w:noProof/>
        </w:rPr>
        <w:t>@Ung Nguyễn Vũ Hoàng</w:t>
      </w:r>
      <w:r>
        <w:fldChar w:fldCharType="end"/>
      </w:r>
    </w:p>
  </w:comment>
  <w:comment w:id="5" w:author="Ung Nguyễn Vũ Hoàng" w:date="2022-06-22T17:06:00Z" w:initials="UNVH">
    <w:p w14:paraId="141A2E78" w14:textId="77777777" w:rsidR="00463E95" w:rsidRDefault="00463E95" w:rsidP="00D24DF1">
      <w:pPr>
        <w:pStyle w:val="CommentText"/>
      </w:pPr>
      <w:r>
        <w:rPr>
          <w:rStyle w:val="CommentReference"/>
        </w:rPr>
        <w:annotationRef/>
      </w:r>
      <w:r>
        <w:t>Triệu chứng cơn hen cấp không điển hình nên không nghĩ trên BN này, đừng đặt nó làm chẩn đoán sơ bộ. CƠn hen cấp ít nhất cũng cần có ran rit ran ngáy. Nếu biện luận mất ran rít ran ngáy thì cần biện luận là mình đã cho phun xịt ventolin nên nó có thể mất đi rồi và h nổi trội là còn đau ngực</w:t>
      </w:r>
    </w:p>
  </w:comment>
  <w:comment w:id="22" w:author="Ung Nguyễn Vũ Hoàng" w:date="2022-06-22T17:11:00Z" w:initials="UNVH">
    <w:p w14:paraId="524D02CE" w14:textId="577B1A99" w:rsidR="00D52C1D" w:rsidRDefault="00D52C1D" w:rsidP="00A26BC4">
      <w:pPr>
        <w:pStyle w:val="CommentText"/>
      </w:pPr>
      <w:r>
        <w:rPr>
          <w:rStyle w:val="CommentReference"/>
        </w:rPr>
        <w:annotationRef/>
      </w:r>
      <w:r>
        <w:t>Cuối cùng là hen chưa kiểm soát hay hen KS 1 phần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08F7B" w15:done="0"/>
  <w15:commentEx w15:paraId="0A258AC7" w15:paraIdParent="5C808F7B" w15:done="0"/>
  <w15:commentEx w15:paraId="51FF9D1E" w15:paraIdParent="5C808F7B" w15:done="0"/>
  <w15:commentEx w15:paraId="7420D63D" w15:paraIdParent="5C808F7B" w15:done="0"/>
  <w15:commentEx w15:paraId="141A2E78" w15:done="0"/>
  <w15:commentEx w15:paraId="524D02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CA13" w16cex:dateUtc="2022-06-22T10:04:00Z"/>
  <w16cex:commentExtensible w16cex:durableId="265DCA45" w16cex:dateUtc="2022-06-22T10:05:00Z"/>
  <w16cex:commentExtensible w16cex:durableId="265E0A1C" w16cex:dateUtc="2022-06-22T14:37:00Z"/>
  <w16cex:commentExtensible w16cex:durableId="265E0A26" w16cex:dateUtc="2022-06-22T14:37:00Z"/>
  <w16cex:commentExtensible w16cex:durableId="265DCAA5" w16cex:dateUtc="2022-06-22T10:06:00Z"/>
  <w16cex:commentExtensible w16cex:durableId="265DCBAD" w16cex:dateUtc="2022-06-22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08F7B" w16cid:durableId="265DCA13"/>
  <w16cid:commentId w16cid:paraId="0A258AC7" w16cid:durableId="265DCA45"/>
  <w16cid:commentId w16cid:paraId="51FF9D1E" w16cid:durableId="265E0A1C"/>
  <w16cid:commentId w16cid:paraId="7420D63D" w16cid:durableId="265E0A26"/>
  <w16cid:commentId w16cid:paraId="141A2E78" w16cid:durableId="265DCAA5"/>
  <w16cid:commentId w16cid:paraId="524D02CE" w16cid:durableId="265DC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2002" w14:textId="77777777" w:rsidR="00537757" w:rsidRDefault="00537757">
      <w:pPr>
        <w:spacing w:after="0" w:line="240" w:lineRule="auto"/>
      </w:pPr>
      <w:r>
        <w:separator/>
      </w:r>
    </w:p>
  </w:endnote>
  <w:endnote w:type="continuationSeparator" w:id="0">
    <w:p w14:paraId="3B5C2894" w14:textId="77777777" w:rsidR="00537757" w:rsidRDefault="00537757">
      <w:pPr>
        <w:spacing w:after="0" w:line="240" w:lineRule="auto"/>
      </w:pPr>
      <w:r>
        <w:continuationSeparator/>
      </w:r>
    </w:p>
  </w:endnote>
  <w:endnote w:type="continuationNotice" w:id="1">
    <w:p w14:paraId="23080A4F" w14:textId="77777777" w:rsidR="00537757" w:rsidRDefault="005377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339758"/>
      <w:docPartObj>
        <w:docPartGallery w:val="Page Numbers (Bottom of Page)"/>
        <w:docPartUnique/>
      </w:docPartObj>
    </w:sdtPr>
    <w:sdtEndPr>
      <w:rPr>
        <w:rFonts w:ascii="Times New Roman" w:hAnsi="Times New Roman" w:cs="Times New Roman"/>
        <w:color w:val="767171" w:themeColor="background2" w:themeShade="80"/>
      </w:rPr>
    </w:sdtEndPr>
    <w:sdtContent>
      <w:p w14:paraId="1B63F9EC" w14:textId="77777777" w:rsidR="00064301" w:rsidRPr="001F5DD5" w:rsidRDefault="00101B5D">
        <w:pPr>
          <w:pStyle w:val="Footer"/>
          <w:jc w:val="center"/>
          <w:rPr>
            <w:rFonts w:ascii="Times New Roman" w:hAnsi="Times New Roman" w:cs="Times New Roman"/>
            <w:color w:val="767171" w:themeColor="background2" w:themeShade="80"/>
          </w:rPr>
        </w:pPr>
        <w:r w:rsidRPr="001F5DD5">
          <w:rPr>
            <w:rFonts w:ascii="Times New Roman" w:hAnsi="Times New Roman" w:cs="Times New Roman"/>
            <w:color w:val="767171" w:themeColor="background2" w:themeShade="80"/>
          </w:rPr>
          <w:fldChar w:fldCharType="begin"/>
        </w:r>
        <w:r w:rsidRPr="001F5DD5">
          <w:rPr>
            <w:rFonts w:ascii="Times New Roman" w:hAnsi="Times New Roman" w:cs="Times New Roman"/>
            <w:color w:val="767171" w:themeColor="background2" w:themeShade="80"/>
          </w:rPr>
          <w:instrText>PAGE   \* MERGEFORMAT</w:instrText>
        </w:r>
        <w:r w:rsidRPr="001F5DD5">
          <w:rPr>
            <w:rFonts w:ascii="Times New Roman" w:hAnsi="Times New Roman" w:cs="Times New Roman"/>
            <w:color w:val="767171" w:themeColor="background2" w:themeShade="80"/>
          </w:rPr>
          <w:fldChar w:fldCharType="separate"/>
        </w:r>
        <w:r w:rsidRPr="001F5DD5">
          <w:rPr>
            <w:rFonts w:ascii="Times New Roman" w:hAnsi="Times New Roman" w:cs="Times New Roman"/>
            <w:color w:val="767171" w:themeColor="background2" w:themeShade="80"/>
            <w:lang w:val="vi-VN"/>
          </w:rPr>
          <w:t>2</w:t>
        </w:r>
        <w:r w:rsidRPr="001F5DD5">
          <w:rPr>
            <w:rFonts w:ascii="Times New Roman" w:hAnsi="Times New Roman" w:cs="Times New Roman"/>
            <w:color w:val="767171" w:themeColor="background2" w:themeShade="80"/>
          </w:rPr>
          <w:fldChar w:fldCharType="end"/>
        </w:r>
      </w:p>
    </w:sdtContent>
  </w:sdt>
  <w:p w14:paraId="65779592" w14:textId="77777777" w:rsidR="00064301" w:rsidRDefault="00064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CFD73" w14:textId="77777777" w:rsidR="00537757" w:rsidRDefault="00537757">
      <w:pPr>
        <w:spacing w:after="0" w:line="240" w:lineRule="auto"/>
      </w:pPr>
      <w:r>
        <w:separator/>
      </w:r>
    </w:p>
  </w:footnote>
  <w:footnote w:type="continuationSeparator" w:id="0">
    <w:p w14:paraId="0F1EA6D8" w14:textId="77777777" w:rsidR="00537757" w:rsidRDefault="00537757">
      <w:pPr>
        <w:spacing w:after="0" w:line="240" w:lineRule="auto"/>
      </w:pPr>
      <w:r>
        <w:continuationSeparator/>
      </w:r>
    </w:p>
  </w:footnote>
  <w:footnote w:type="continuationNotice" w:id="1">
    <w:p w14:paraId="05D9CB66" w14:textId="77777777" w:rsidR="00537757" w:rsidRDefault="0053775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JGQ7QG7SJdgaL" int2:id="EpgJCNt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9E7"/>
    <w:multiLevelType w:val="hybridMultilevel"/>
    <w:tmpl w:val="FFFFFFFF"/>
    <w:lvl w:ilvl="0" w:tplc="F0FA35EE">
      <w:start w:val="1"/>
      <w:numFmt w:val="bullet"/>
      <w:lvlText w:val=""/>
      <w:lvlJc w:val="left"/>
      <w:pPr>
        <w:ind w:left="720" w:hanging="360"/>
      </w:pPr>
      <w:rPr>
        <w:rFonts w:ascii="Symbol" w:hAnsi="Symbol" w:hint="default"/>
      </w:rPr>
    </w:lvl>
    <w:lvl w:ilvl="1" w:tplc="75EC70F4">
      <w:start w:val="1"/>
      <w:numFmt w:val="bullet"/>
      <w:lvlText w:val="-"/>
      <w:lvlJc w:val="left"/>
      <w:pPr>
        <w:ind w:left="1440" w:hanging="360"/>
      </w:pPr>
      <w:rPr>
        <w:rFonts w:ascii="Calibri" w:hAnsi="Calibri" w:hint="default"/>
      </w:rPr>
    </w:lvl>
    <w:lvl w:ilvl="2" w:tplc="9C92308A">
      <w:start w:val="1"/>
      <w:numFmt w:val="bullet"/>
      <w:lvlText w:val=""/>
      <w:lvlJc w:val="left"/>
      <w:pPr>
        <w:ind w:left="2160" w:hanging="360"/>
      </w:pPr>
      <w:rPr>
        <w:rFonts w:ascii="Wingdings" w:hAnsi="Wingdings" w:hint="default"/>
      </w:rPr>
    </w:lvl>
    <w:lvl w:ilvl="3" w:tplc="97F03680">
      <w:start w:val="1"/>
      <w:numFmt w:val="bullet"/>
      <w:lvlText w:val=""/>
      <w:lvlJc w:val="left"/>
      <w:pPr>
        <w:ind w:left="2880" w:hanging="360"/>
      </w:pPr>
      <w:rPr>
        <w:rFonts w:ascii="Symbol" w:hAnsi="Symbol" w:hint="default"/>
      </w:rPr>
    </w:lvl>
    <w:lvl w:ilvl="4" w:tplc="43A48186">
      <w:start w:val="1"/>
      <w:numFmt w:val="bullet"/>
      <w:lvlText w:val="o"/>
      <w:lvlJc w:val="left"/>
      <w:pPr>
        <w:ind w:left="3600" w:hanging="360"/>
      </w:pPr>
      <w:rPr>
        <w:rFonts w:ascii="Courier New" w:hAnsi="Courier New" w:hint="default"/>
      </w:rPr>
    </w:lvl>
    <w:lvl w:ilvl="5" w:tplc="7648073A">
      <w:start w:val="1"/>
      <w:numFmt w:val="bullet"/>
      <w:lvlText w:val=""/>
      <w:lvlJc w:val="left"/>
      <w:pPr>
        <w:ind w:left="4320" w:hanging="360"/>
      </w:pPr>
      <w:rPr>
        <w:rFonts w:ascii="Wingdings" w:hAnsi="Wingdings" w:hint="default"/>
      </w:rPr>
    </w:lvl>
    <w:lvl w:ilvl="6" w:tplc="7CEE42F8">
      <w:start w:val="1"/>
      <w:numFmt w:val="bullet"/>
      <w:lvlText w:val=""/>
      <w:lvlJc w:val="left"/>
      <w:pPr>
        <w:ind w:left="5040" w:hanging="360"/>
      </w:pPr>
      <w:rPr>
        <w:rFonts w:ascii="Symbol" w:hAnsi="Symbol" w:hint="default"/>
      </w:rPr>
    </w:lvl>
    <w:lvl w:ilvl="7" w:tplc="A4E0AC00">
      <w:start w:val="1"/>
      <w:numFmt w:val="bullet"/>
      <w:lvlText w:val="o"/>
      <w:lvlJc w:val="left"/>
      <w:pPr>
        <w:ind w:left="5760" w:hanging="360"/>
      </w:pPr>
      <w:rPr>
        <w:rFonts w:ascii="Courier New" w:hAnsi="Courier New" w:hint="default"/>
      </w:rPr>
    </w:lvl>
    <w:lvl w:ilvl="8" w:tplc="EC90137E">
      <w:start w:val="1"/>
      <w:numFmt w:val="bullet"/>
      <w:lvlText w:val=""/>
      <w:lvlJc w:val="left"/>
      <w:pPr>
        <w:ind w:left="6480" w:hanging="360"/>
      </w:pPr>
      <w:rPr>
        <w:rFonts w:ascii="Wingdings" w:hAnsi="Wingdings" w:hint="default"/>
      </w:rPr>
    </w:lvl>
  </w:abstractNum>
  <w:abstractNum w:abstractNumId="1" w15:restartNumberingAfterBreak="0">
    <w:nsid w:val="067B4F43"/>
    <w:multiLevelType w:val="hybridMultilevel"/>
    <w:tmpl w:val="FAEE1DC2"/>
    <w:lvl w:ilvl="0" w:tplc="133C290C">
      <w:start w:val="1"/>
      <w:numFmt w:val="decimal"/>
      <w:lvlText w:val="%1."/>
      <w:lvlJc w:val="left"/>
      <w:pPr>
        <w:ind w:left="46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3EA8"/>
    <w:multiLevelType w:val="hybridMultilevel"/>
    <w:tmpl w:val="FFFFFFFF"/>
    <w:lvl w:ilvl="0" w:tplc="FBAEC51A">
      <w:start w:val="1"/>
      <w:numFmt w:val="bullet"/>
      <w:lvlText w:val="-"/>
      <w:lvlJc w:val="left"/>
      <w:pPr>
        <w:ind w:left="720" w:hanging="360"/>
      </w:pPr>
      <w:rPr>
        <w:rFonts w:ascii="Symbol" w:hAnsi="Symbol" w:hint="default"/>
      </w:rPr>
    </w:lvl>
    <w:lvl w:ilvl="1" w:tplc="0BCE2064">
      <w:start w:val="1"/>
      <w:numFmt w:val="bullet"/>
      <w:lvlText w:val="o"/>
      <w:lvlJc w:val="left"/>
      <w:pPr>
        <w:ind w:left="1440" w:hanging="360"/>
      </w:pPr>
      <w:rPr>
        <w:rFonts w:ascii="Courier New" w:hAnsi="Courier New" w:hint="default"/>
      </w:rPr>
    </w:lvl>
    <w:lvl w:ilvl="2" w:tplc="E7461416">
      <w:start w:val="1"/>
      <w:numFmt w:val="bullet"/>
      <w:lvlText w:val=""/>
      <w:lvlJc w:val="left"/>
      <w:pPr>
        <w:ind w:left="2160" w:hanging="360"/>
      </w:pPr>
      <w:rPr>
        <w:rFonts w:ascii="Wingdings" w:hAnsi="Wingdings" w:hint="default"/>
      </w:rPr>
    </w:lvl>
    <w:lvl w:ilvl="3" w:tplc="009E130C">
      <w:start w:val="1"/>
      <w:numFmt w:val="bullet"/>
      <w:lvlText w:val=""/>
      <w:lvlJc w:val="left"/>
      <w:pPr>
        <w:ind w:left="2880" w:hanging="360"/>
      </w:pPr>
      <w:rPr>
        <w:rFonts w:ascii="Symbol" w:hAnsi="Symbol" w:hint="default"/>
      </w:rPr>
    </w:lvl>
    <w:lvl w:ilvl="4" w:tplc="1870CBC6">
      <w:start w:val="1"/>
      <w:numFmt w:val="bullet"/>
      <w:lvlText w:val="o"/>
      <w:lvlJc w:val="left"/>
      <w:pPr>
        <w:ind w:left="3600" w:hanging="360"/>
      </w:pPr>
      <w:rPr>
        <w:rFonts w:ascii="Courier New" w:hAnsi="Courier New" w:hint="default"/>
      </w:rPr>
    </w:lvl>
    <w:lvl w:ilvl="5" w:tplc="F0964580">
      <w:start w:val="1"/>
      <w:numFmt w:val="bullet"/>
      <w:lvlText w:val=""/>
      <w:lvlJc w:val="left"/>
      <w:pPr>
        <w:ind w:left="4320" w:hanging="360"/>
      </w:pPr>
      <w:rPr>
        <w:rFonts w:ascii="Wingdings" w:hAnsi="Wingdings" w:hint="default"/>
      </w:rPr>
    </w:lvl>
    <w:lvl w:ilvl="6" w:tplc="CACEE94E">
      <w:start w:val="1"/>
      <w:numFmt w:val="bullet"/>
      <w:lvlText w:val=""/>
      <w:lvlJc w:val="left"/>
      <w:pPr>
        <w:ind w:left="5040" w:hanging="360"/>
      </w:pPr>
      <w:rPr>
        <w:rFonts w:ascii="Symbol" w:hAnsi="Symbol" w:hint="default"/>
      </w:rPr>
    </w:lvl>
    <w:lvl w:ilvl="7" w:tplc="050ACC4E">
      <w:start w:val="1"/>
      <w:numFmt w:val="bullet"/>
      <w:lvlText w:val="o"/>
      <w:lvlJc w:val="left"/>
      <w:pPr>
        <w:ind w:left="5760" w:hanging="360"/>
      </w:pPr>
      <w:rPr>
        <w:rFonts w:ascii="Courier New" w:hAnsi="Courier New" w:hint="default"/>
      </w:rPr>
    </w:lvl>
    <w:lvl w:ilvl="8" w:tplc="49DCDAC0">
      <w:start w:val="1"/>
      <w:numFmt w:val="bullet"/>
      <w:lvlText w:val=""/>
      <w:lvlJc w:val="left"/>
      <w:pPr>
        <w:ind w:left="6480" w:hanging="360"/>
      </w:pPr>
      <w:rPr>
        <w:rFonts w:ascii="Wingdings" w:hAnsi="Wingdings" w:hint="default"/>
      </w:rPr>
    </w:lvl>
  </w:abstractNum>
  <w:abstractNum w:abstractNumId="3" w15:restartNumberingAfterBreak="0">
    <w:nsid w:val="0D825E72"/>
    <w:multiLevelType w:val="hybridMultilevel"/>
    <w:tmpl w:val="E894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A7C68"/>
    <w:multiLevelType w:val="hybridMultilevel"/>
    <w:tmpl w:val="FFFFFFFF"/>
    <w:lvl w:ilvl="0" w:tplc="F97CB172">
      <w:start w:val="1"/>
      <w:numFmt w:val="bullet"/>
      <w:lvlText w:val="-"/>
      <w:lvlJc w:val="left"/>
      <w:pPr>
        <w:ind w:left="720" w:hanging="360"/>
      </w:pPr>
      <w:rPr>
        <w:rFonts w:ascii="Symbol" w:hAnsi="Symbol" w:hint="default"/>
      </w:rPr>
    </w:lvl>
    <w:lvl w:ilvl="1" w:tplc="DFD6C778">
      <w:start w:val="1"/>
      <w:numFmt w:val="bullet"/>
      <w:lvlText w:val="o"/>
      <w:lvlJc w:val="left"/>
      <w:pPr>
        <w:ind w:left="1440" w:hanging="360"/>
      </w:pPr>
      <w:rPr>
        <w:rFonts w:ascii="Courier New" w:hAnsi="Courier New" w:hint="default"/>
      </w:rPr>
    </w:lvl>
    <w:lvl w:ilvl="2" w:tplc="FEF49186">
      <w:start w:val="1"/>
      <w:numFmt w:val="bullet"/>
      <w:lvlText w:val=""/>
      <w:lvlJc w:val="left"/>
      <w:pPr>
        <w:ind w:left="2160" w:hanging="360"/>
      </w:pPr>
      <w:rPr>
        <w:rFonts w:ascii="Wingdings" w:hAnsi="Wingdings" w:hint="default"/>
      </w:rPr>
    </w:lvl>
    <w:lvl w:ilvl="3" w:tplc="4CA0E444">
      <w:start w:val="1"/>
      <w:numFmt w:val="bullet"/>
      <w:lvlText w:val=""/>
      <w:lvlJc w:val="left"/>
      <w:pPr>
        <w:ind w:left="2880" w:hanging="360"/>
      </w:pPr>
      <w:rPr>
        <w:rFonts w:ascii="Symbol" w:hAnsi="Symbol" w:hint="default"/>
      </w:rPr>
    </w:lvl>
    <w:lvl w:ilvl="4" w:tplc="9BB01880">
      <w:start w:val="1"/>
      <w:numFmt w:val="bullet"/>
      <w:lvlText w:val="o"/>
      <w:lvlJc w:val="left"/>
      <w:pPr>
        <w:ind w:left="3600" w:hanging="360"/>
      </w:pPr>
      <w:rPr>
        <w:rFonts w:ascii="Courier New" w:hAnsi="Courier New" w:hint="default"/>
      </w:rPr>
    </w:lvl>
    <w:lvl w:ilvl="5" w:tplc="4D820122">
      <w:start w:val="1"/>
      <w:numFmt w:val="bullet"/>
      <w:lvlText w:val=""/>
      <w:lvlJc w:val="left"/>
      <w:pPr>
        <w:ind w:left="4320" w:hanging="360"/>
      </w:pPr>
      <w:rPr>
        <w:rFonts w:ascii="Wingdings" w:hAnsi="Wingdings" w:hint="default"/>
      </w:rPr>
    </w:lvl>
    <w:lvl w:ilvl="6" w:tplc="C2CEDFC2">
      <w:start w:val="1"/>
      <w:numFmt w:val="bullet"/>
      <w:lvlText w:val=""/>
      <w:lvlJc w:val="left"/>
      <w:pPr>
        <w:ind w:left="5040" w:hanging="360"/>
      </w:pPr>
      <w:rPr>
        <w:rFonts w:ascii="Symbol" w:hAnsi="Symbol" w:hint="default"/>
      </w:rPr>
    </w:lvl>
    <w:lvl w:ilvl="7" w:tplc="92229D68">
      <w:start w:val="1"/>
      <w:numFmt w:val="bullet"/>
      <w:lvlText w:val="o"/>
      <w:lvlJc w:val="left"/>
      <w:pPr>
        <w:ind w:left="5760" w:hanging="360"/>
      </w:pPr>
      <w:rPr>
        <w:rFonts w:ascii="Courier New" w:hAnsi="Courier New" w:hint="default"/>
      </w:rPr>
    </w:lvl>
    <w:lvl w:ilvl="8" w:tplc="3C504452">
      <w:start w:val="1"/>
      <w:numFmt w:val="bullet"/>
      <w:lvlText w:val=""/>
      <w:lvlJc w:val="left"/>
      <w:pPr>
        <w:ind w:left="6480" w:hanging="360"/>
      </w:pPr>
      <w:rPr>
        <w:rFonts w:ascii="Wingdings" w:hAnsi="Wingdings" w:hint="default"/>
      </w:rPr>
    </w:lvl>
  </w:abstractNum>
  <w:abstractNum w:abstractNumId="5" w15:restartNumberingAfterBreak="0">
    <w:nsid w:val="12200666"/>
    <w:multiLevelType w:val="hybridMultilevel"/>
    <w:tmpl w:val="434AD62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FB1740D"/>
    <w:multiLevelType w:val="hybridMultilevel"/>
    <w:tmpl w:val="FFFFFFFF"/>
    <w:lvl w:ilvl="0" w:tplc="D5A84BF8">
      <w:start w:val="1"/>
      <w:numFmt w:val="bullet"/>
      <w:lvlText w:val="Ø"/>
      <w:lvlJc w:val="left"/>
      <w:pPr>
        <w:ind w:left="720" w:hanging="360"/>
      </w:pPr>
      <w:rPr>
        <w:rFonts w:ascii="Wingdings" w:hAnsi="Wingdings" w:hint="default"/>
      </w:rPr>
    </w:lvl>
    <w:lvl w:ilvl="1" w:tplc="DC30BBE8">
      <w:start w:val="1"/>
      <w:numFmt w:val="bullet"/>
      <w:lvlText w:val="o"/>
      <w:lvlJc w:val="left"/>
      <w:pPr>
        <w:ind w:left="1440" w:hanging="360"/>
      </w:pPr>
      <w:rPr>
        <w:rFonts w:ascii="Courier New" w:hAnsi="Courier New" w:hint="default"/>
      </w:rPr>
    </w:lvl>
    <w:lvl w:ilvl="2" w:tplc="2FEE200E">
      <w:start w:val="1"/>
      <w:numFmt w:val="bullet"/>
      <w:lvlText w:val=""/>
      <w:lvlJc w:val="left"/>
      <w:pPr>
        <w:ind w:left="2160" w:hanging="360"/>
      </w:pPr>
      <w:rPr>
        <w:rFonts w:ascii="Wingdings" w:hAnsi="Wingdings" w:hint="default"/>
      </w:rPr>
    </w:lvl>
    <w:lvl w:ilvl="3" w:tplc="32405254">
      <w:start w:val="1"/>
      <w:numFmt w:val="bullet"/>
      <w:lvlText w:val=""/>
      <w:lvlJc w:val="left"/>
      <w:pPr>
        <w:ind w:left="2880" w:hanging="360"/>
      </w:pPr>
      <w:rPr>
        <w:rFonts w:ascii="Symbol" w:hAnsi="Symbol" w:hint="default"/>
      </w:rPr>
    </w:lvl>
    <w:lvl w:ilvl="4" w:tplc="B330C532">
      <w:start w:val="1"/>
      <w:numFmt w:val="bullet"/>
      <w:lvlText w:val="o"/>
      <w:lvlJc w:val="left"/>
      <w:pPr>
        <w:ind w:left="3600" w:hanging="360"/>
      </w:pPr>
      <w:rPr>
        <w:rFonts w:ascii="Courier New" w:hAnsi="Courier New" w:hint="default"/>
      </w:rPr>
    </w:lvl>
    <w:lvl w:ilvl="5" w:tplc="A1361204">
      <w:start w:val="1"/>
      <w:numFmt w:val="bullet"/>
      <w:lvlText w:val=""/>
      <w:lvlJc w:val="left"/>
      <w:pPr>
        <w:ind w:left="4320" w:hanging="360"/>
      </w:pPr>
      <w:rPr>
        <w:rFonts w:ascii="Wingdings" w:hAnsi="Wingdings" w:hint="default"/>
      </w:rPr>
    </w:lvl>
    <w:lvl w:ilvl="6" w:tplc="A7CE233A">
      <w:start w:val="1"/>
      <w:numFmt w:val="bullet"/>
      <w:lvlText w:val=""/>
      <w:lvlJc w:val="left"/>
      <w:pPr>
        <w:ind w:left="5040" w:hanging="360"/>
      </w:pPr>
      <w:rPr>
        <w:rFonts w:ascii="Symbol" w:hAnsi="Symbol" w:hint="default"/>
      </w:rPr>
    </w:lvl>
    <w:lvl w:ilvl="7" w:tplc="DC52C548">
      <w:start w:val="1"/>
      <w:numFmt w:val="bullet"/>
      <w:lvlText w:val="o"/>
      <w:lvlJc w:val="left"/>
      <w:pPr>
        <w:ind w:left="5760" w:hanging="360"/>
      </w:pPr>
      <w:rPr>
        <w:rFonts w:ascii="Courier New" w:hAnsi="Courier New" w:hint="default"/>
      </w:rPr>
    </w:lvl>
    <w:lvl w:ilvl="8" w:tplc="E28230B8">
      <w:start w:val="1"/>
      <w:numFmt w:val="bullet"/>
      <w:lvlText w:val=""/>
      <w:lvlJc w:val="left"/>
      <w:pPr>
        <w:ind w:left="6480" w:hanging="360"/>
      </w:pPr>
      <w:rPr>
        <w:rFonts w:ascii="Wingdings" w:hAnsi="Wingdings" w:hint="default"/>
      </w:rPr>
    </w:lvl>
  </w:abstractNum>
  <w:abstractNum w:abstractNumId="7" w15:restartNumberingAfterBreak="0">
    <w:nsid w:val="28AE621D"/>
    <w:multiLevelType w:val="hybridMultilevel"/>
    <w:tmpl w:val="FFFFFFFF"/>
    <w:lvl w:ilvl="0" w:tplc="7772C118">
      <w:start w:val="1"/>
      <w:numFmt w:val="decimal"/>
      <w:lvlText w:val="%1."/>
      <w:lvlJc w:val="left"/>
      <w:pPr>
        <w:ind w:left="720" w:hanging="360"/>
      </w:pPr>
    </w:lvl>
    <w:lvl w:ilvl="1" w:tplc="5A3E61E0">
      <w:start w:val="1"/>
      <w:numFmt w:val="lowerLetter"/>
      <w:lvlText w:val="%2."/>
      <w:lvlJc w:val="left"/>
      <w:pPr>
        <w:ind w:left="1440" w:hanging="360"/>
      </w:pPr>
    </w:lvl>
    <w:lvl w:ilvl="2" w:tplc="4DE6EB0A">
      <w:start w:val="1"/>
      <w:numFmt w:val="lowerRoman"/>
      <w:lvlText w:val="%3."/>
      <w:lvlJc w:val="right"/>
      <w:pPr>
        <w:ind w:left="2160" w:hanging="180"/>
      </w:pPr>
    </w:lvl>
    <w:lvl w:ilvl="3" w:tplc="8B4C56C0">
      <w:start w:val="1"/>
      <w:numFmt w:val="decimal"/>
      <w:lvlText w:val="%4."/>
      <w:lvlJc w:val="left"/>
      <w:pPr>
        <w:ind w:left="2880" w:hanging="360"/>
      </w:pPr>
    </w:lvl>
    <w:lvl w:ilvl="4" w:tplc="6AC81AE0">
      <w:start w:val="1"/>
      <w:numFmt w:val="lowerLetter"/>
      <w:lvlText w:val="%5."/>
      <w:lvlJc w:val="left"/>
      <w:pPr>
        <w:ind w:left="3600" w:hanging="360"/>
      </w:pPr>
    </w:lvl>
    <w:lvl w:ilvl="5" w:tplc="81BEB5C2">
      <w:start w:val="1"/>
      <w:numFmt w:val="lowerRoman"/>
      <w:lvlText w:val="%6."/>
      <w:lvlJc w:val="right"/>
      <w:pPr>
        <w:ind w:left="4320" w:hanging="180"/>
      </w:pPr>
    </w:lvl>
    <w:lvl w:ilvl="6" w:tplc="83E8BA30">
      <w:start w:val="1"/>
      <w:numFmt w:val="decimal"/>
      <w:lvlText w:val="%7."/>
      <w:lvlJc w:val="left"/>
      <w:pPr>
        <w:ind w:left="5040" w:hanging="360"/>
      </w:pPr>
    </w:lvl>
    <w:lvl w:ilvl="7" w:tplc="5476B162">
      <w:start w:val="1"/>
      <w:numFmt w:val="lowerLetter"/>
      <w:lvlText w:val="%8."/>
      <w:lvlJc w:val="left"/>
      <w:pPr>
        <w:ind w:left="5760" w:hanging="360"/>
      </w:pPr>
    </w:lvl>
    <w:lvl w:ilvl="8" w:tplc="6A583D44">
      <w:start w:val="1"/>
      <w:numFmt w:val="lowerRoman"/>
      <w:lvlText w:val="%9."/>
      <w:lvlJc w:val="right"/>
      <w:pPr>
        <w:ind w:left="6480" w:hanging="180"/>
      </w:pPr>
    </w:lvl>
  </w:abstractNum>
  <w:abstractNum w:abstractNumId="8" w15:restartNumberingAfterBreak="0">
    <w:nsid w:val="336309F2"/>
    <w:multiLevelType w:val="hybridMultilevel"/>
    <w:tmpl w:val="EF4A6FDC"/>
    <w:lvl w:ilvl="0" w:tplc="FFFFFFFF">
      <w:start w:val="1"/>
      <w:numFmt w:val="bullet"/>
      <w:lvlText w:val=""/>
      <w:lvlJc w:val="left"/>
      <w:pPr>
        <w:ind w:left="1440" w:hanging="360"/>
      </w:pPr>
      <w:rPr>
        <w:rFonts w:ascii="Symbol" w:hAnsi="Symbol" w:hint="default"/>
        <w:color w:val="auto"/>
      </w:rPr>
    </w:lvl>
    <w:lvl w:ilvl="1" w:tplc="C5946B80">
      <w:start w:val="1"/>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F5698"/>
    <w:multiLevelType w:val="hybridMultilevel"/>
    <w:tmpl w:val="FFFFFFFF"/>
    <w:lvl w:ilvl="0" w:tplc="9402A810">
      <w:start w:val="1"/>
      <w:numFmt w:val="bullet"/>
      <w:lvlText w:val=""/>
      <w:lvlJc w:val="left"/>
      <w:pPr>
        <w:ind w:left="720" w:hanging="360"/>
      </w:pPr>
      <w:rPr>
        <w:rFonts w:ascii="Symbol" w:hAnsi="Symbol" w:hint="default"/>
      </w:rPr>
    </w:lvl>
    <w:lvl w:ilvl="1" w:tplc="D9EE1824">
      <w:start w:val="1"/>
      <w:numFmt w:val="bullet"/>
      <w:lvlText w:val="-"/>
      <w:lvlJc w:val="left"/>
      <w:pPr>
        <w:ind w:left="1440" w:hanging="360"/>
      </w:pPr>
      <w:rPr>
        <w:rFonts w:ascii="Calibri" w:hAnsi="Calibri" w:hint="default"/>
      </w:rPr>
    </w:lvl>
    <w:lvl w:ilvl="2" w:tplc="82406C9E">
      <w:start w:val="1"/>
      <w:numFmt w:val="bullet"/>
      <w:lvlText w:val=""/>
      <w:lvlJc w:val="left"/>
      <w:pPr>
        <w:ind w:left="2160" w:hanging="360"/>
      </w:pPr>
      <w:rPr>
        <w:rFonts w:ascii="Wingdings" w:hAnsi="Wingdings" w:hint="default"/>
      </w:rPr>
    </w:lvl>
    <w:lvl w:ilvl="3" w:tplc="56324AF4">
      <w:start w:val="1"/>
      <w:numFmt w:val="bullet"/>
      <w:lvlText w:val=""/>
      <w:lvlJc w:val="left"/>
      <w:pPr>
        <w:ind w:left="2880" w:hanging="360"/>
      </w:pPr>
      <w:rPr>
        <w:rFonts w:ascii="Symbol" w:hAnsi="Symbol" w:hint="default"/>
      </w:rPr>
    </w:lvl>
    <w:lvl w:ilvl="4" w:tplc="02D89860">
      <w:start w:val="1"/>
      <w:numFmt w:val="bullet"/>
      <w:lvlText w:val="o"/>
      <w:lvlJc w:val="left"/>
      <w:pPr>
        <w:ind w:left="3600" w:hanging="360"/>
      </w:pPr>
      <w:rPr>
        <w:rFonts w:ascii="Courier New" w:hAnsi="Courier New" w:hint="default"/>
      </w:rPr>
    </w:lvl>
    <w:lvl w:ilvl="5" w:tplc="216A5E88">
      <w:start w:val="1"/>
      <w:numFmt w:val="bullet"/>
      <w:lvlText w:val=""/>
      <w:lvlJc w:val="left"/>
      <w:pPr>
        <w:ind w:left="4320" w:hanging="360"/>
      </w:pPr>
      <w:rPr>
        <w:rFonts w:ascii="Wingdings" w:hAnsi="Wingdings" w:hint="default"/>
      </w:rPr>
    </w:lvl>
    <w:lvl w:ilvl="6" w:tplc="040A69DC">
      <w:start w:val="1"/>
      <w:numFmt w:val="bullet"/>
      <w:lvlText w:val=""/>
      <w:lvlJc w:val="left"/>
      <w:pPr>
        <w:ind w:left="5040" w:hanging="360"/>
      </w:pPr>
      <w:rPr>
        <w:rFonts w:ascii="Symbol" w:hAnsi="Symbol" w:hint="default"/>
      </w:rPr>
    </w:lvl>
    <w:lvl w:ilvl="7" w:tplc="8D4AEC34">
      <w:start w:val="1"/>
      <w:numFmt w:val="bullet"/>
      <w:lvlText w:val="o"/>
      <w:lvlJc w:val="left"/>
      <w:pPr>
        <w:ind w:left="5760" w:hanging="360"/>
      </w:pPr>
      <w:rPr>
        <w:rFonts w:ascii="Courier New" w:hAnsi="Courier New" w:hint="default"/>
      </w:rPr>
    </w:lvl>
    <w:lvl w:ilvl="8" w:tplc="344C9AF6">
      <w:start w:val="1"/>
      <w:numFmt w:val="bullet"/>
      <w:lvlText w:val=""/>
      <w:lvlJc w:val="left"/>
      <w:pPr>
        <w:ind w:left="6480" w:hanging="360"/>
      </w:pPr>
      <w:rPr>
        <w:rFonts w:ascii="Wingdings" w:hAnsi="Wingdings" w:hint="default"/>
      </w:rPr>
    </w:lvl>
  </w:abstractNum>
  <w:abstractNum w:abstractNumId="10" w15:restartNumberingAfterBreak="0">
    <w:nsid w:val="349F6839"/>
    <w:multiLevelType w:val="hybridMultilevel"/>
    <w:tmpl w:val="FFFFFFFF"/>
    <w:lvl w:ilvl="0" w:tplc="20D057DC">
      <w:start w:val="1"/>
      <w:numFmt w:val="bullet"/>
      <w:lvlText w:val="-"/>
      <w:lvlJc w:val="left"/>
      <w:pPr>
        <w:ind w:left="720" w:hanging="360"/>
      </w:pPr>
      <w:rPr>
        <w:rFonts w:ascii="Symbol" w:hAnsi="Symbol" w:hint="default"/>
      </w:rPr>
    </w:lvl>
    <w:lvl w:ilvl="1" w:tplc="13761B24">
      <w:start w:val="1"/>
      <w:numFmt w:val="bullet"/>
      <w:lvlText w:val="o"/>
      <w:lvlJc w:val="left"/>
      <w:pPr>
        <w:ind w:left="1440" w:hanging="360"/>
      </w:pPr>
      <w:rPr>
        <w:rFonts w:ascii="Courier New" w:hAnsi="Courier New" w:hint="default"/>
      </w:rPr>
    </w:lvl>
    <w:lvl w:ilvl="2" w:tplc="777C4596">
      <w:start w:val="1"/>
      <w:numFmt w:val="bullet"/>
      <w:lvlText w:val=""/>
      <w:lvlJc w:val="left"/>
      <w:pPr>
        <w:ind w:left="2160" w:hanging="360"/>
      </w:pPr>
      <w:rPr>
        <w:rFonts w:ascii="Wingdings" w:hAnsi="Wingdings" w:hint="default"/>
      </w:rPr>
    </w:lvl>
    <w:lvl w:ilvl="3" w:tplc="1CF0A42A">
      <w:start w:val="1"/>
      <w:numFmt w:val="bullet"/>
      <w:lvlText w:val=""/>
      <w:lvlJc w:val="left"/>
      <w:pPr>
        <w:ind w:left="2880" w:hanging="360"/>
      </w:pPr>
      <w:rPr>
        <w:rFonts w:ascii="Symbol" w:hAnsi="Symbol" w:hint="default"/>
      </w:rPr>
    </w:lvl>
    <w:lvl w:ilvl="4" w:tplc="4C4EB730">
      <w:start w:val="1"/>
      <w:numFmt w:val="bullet"/>
      <w:lvlText w:val="o"/>
      <w:lvlJc w:val="left"/>
      <w:pPr>
        <w:ind w:left="3600" w:hanging="360"/>
      </w:pPr>
      <w:rPr>
        <w:rFonts w:ascii="Courier New" w:hAnsi="Courier New" w:hint="default"/>
      </w:rPr>
    </w:lvl>
    <w:lvl w:ilvl="5" w:tplc="4C1C1CA4">
      <w:start w:val="1"/>
      <w:numFmt w:val="bullet"/>
      <w:lvlText w:val=""/>
      <w:lvlJc w:val="left"/>
      <w:pPr>
        <w:ind w:left="4320" w:hanging="360"/>
      </w:pPr>
      <w:rPr>
        <w:rFonts w:ascii="Wingdings" w:hAnsi="Wingdings" w:hint="default"/>
      </w:rPr>
    </w:lvl>
    <w:lvl w:ilvl="6" w:tplc="0DD86F50">
      <w:start w:val="1"/>
      <w:numFmt w:val="bullet"/>
      <w:lvlText w:val=""/>
      <w:lvlJc w:val="left"/>
      <w:pPr>
        <w:ind w:left="5040" w:hanging="360"/>
      </w:pPr>
      <w:rPr>
        <w:rFonts w:ascii="Symbol" w:hAnsi="Symbol" w:hint="default"/>
      </w:rPr>
    </w:lvl>
    <w:lvl w:ilvl="7" w:tplc="BDCCD3FA">
      <w:start w:val="1"/>
      <w:numFmt w:val="bullet"/>
      <w:lvlText w:val="o"/>
      <w:lvlJc w:val="left"/>
      <w:pPr>
        <w:ind w:left="5760" w:hanging="360"/>
      </w:pPr>
      <w:rPr>
        <w:rFonts w:ascii="Courier New" w:hAnsi="Courier New" w:hint="default"/>
      </w:rPr>
    </w:lvl>
    <w:lvl w:ilvl="8" w:tplc="D698FFA0">
      <w:start w:val="1"/>
      <w:numFmt w:val="bullet"/>
      <w:lvlText w:val=""/>
      <w:lvlJc w:val="left"/>
      <w:pPr>
        <w:ind w:left="6480" w:hanging="360"/>
      </w:pPr>
      <w:rPr>
        <w:rFonts w:ascii="Wingdings" w:hAnsi="Wingdings" w:hint="default"/>
      </w:rPr>
    </w:lvl>
  </w:abstractNum>
  <w:abstractNum w:abstractNumId="11" w15:restartNumberingAfterBreak="0">
    <w:nsid w:val="39DE42A4"/>
    <w:multiLevelType w:val="hybridMultilevel"/>
    <w:tmpl w:val="FFFFFFFF"/>
    <w:lvl w:ilvl="0" w:tplc="B9F6CB00">
      <w:start w:val="1"/>
      <w:numFmt w:val="bullet"/>
      <w:lvlText w:val=""/>
      <w:lvlJc w:val="left"/>
      <w:pPr>
        <w:ind w:left="720" w:hanging="360"/>
      </w:pPr>
      <w:rPr>
        <w:rFonts w:ascii="Symbol" w:hAnsi="Symbol" w:hint="default"/>
      </w:rPr>
    </w:lvl>
    <w:lvl w:ilvl="1" w:tplc="392A71F6">
      <w:start w:val="1"/>
      <w:numFmt w:val="bullet"/>
      <w:lvlText w:val="o"/>
      <w:lvlJc w:val="left"/>
      <w:pPr>
        <w:ind w:left="1440" w:hanging="360"/>
      </w:pPr>
      <w:rPr>
        <w:rFonts w:ascii="Courier New" w:hAnsi="Courier New" w:hint="default"/>
      </w:rPr>
    </w:lvl>
    <w:lvl w:ilvl="2" w:tplc="78C0FDFC">
      <w:start w:val="1"/>
      <w:numFmt w:val="bullet"/>
      <w:lvlText w:val=""/>
      <w:lvlJc w:val="left"/>
      <w:pPr>
        <w:ind w:left="2160" w:hanging="360"/>
      </w:pPr>
      <w:rPr>
        <w:rFonts w:ascii="Symbol" w:hAnsi="Symbol" w:hint="default"/>
      </w:rPr>
    </w:lvl>
    <w:lvl w:ilvl="3" w:tplc="7A6851DC">
      <w:start w:val="1"/>
      <w:numFmt w:val="bullet"/>
      <w:lvlText w:val=""/>
      <w:lvlJc w:val="left"/>
      <w:pPr>
        <w:ind w:left="2880" w:hanging="360"/>
      </w:pPr>
      <w:rPr>
        <w:rFonts w:ascii="Symbol" w:hAnsi="Symbol" w:hint="default"/>
      </w:rPr>
    </w:lvl>
    <w:lvl w:ilvl="4" w:tplc="F9C0CBC2">
      <w:start w:val="1"/>
      <w:numFmt w:val="bullet"/>
      <w:lvlText w:val="o"/>
      <w:lvlJc w:val="left"/>
      <w:pPr>
        <w:ind w:left="3600" w:hanging="360"/>
      </w:pPr>
      <w:rPr>
        <w:rFonts w:ascii="Courier New" w:hAnsi="Courier New" w:hint="default"/>
      </w:rPr>
    </w:lvl>
    <w:lvl w:ilvl="5" w:tplc="6770CB9C">
      <w:start w:val="1"/>
      <w:numFmt w:val="bullet"/>
      <w:lvlText w:val=""/>
      <w:lvlJc w:val="left"/>
      <w:pPr>
        <w:ind w:left="4320" w:hanging="360"/>
      </w:pPr>
      <w:rPr>
        <w:rFonts w:ascii="Wingdings" w:hAnsi="Wingdings" w:hint="default"/>
      </w:rPr>
    </w:lvl>
    <w:lvl w:ilvl="6" w:tplc="C4FCA474">
      <w:start w:val="1"/>
      <w:numFmt w:val="bullet"/>
      <w:lvlText w:val=""/>
      <w:lvlJc w:val="left"/>
      <w:pPr>
        <w:ind w:left="5040" w:hanging="360"/>
      </w:pPr>
      <w:rPr>
        <w:rFonts w:ascii="Symbol" w:hAnsi="Symbol" w:hint="default"/>
      </w:rPr>
    </w:lvl>
    <w:lvl w:ilvl="7" w:tplc="843A1860">
      <w:start w:val="1"/>
      <w:numFmt w:val="bullet"/>
      <w:lvlText w:val="o"/>
      <w:lvlJc w:val="left"/>
      <w:pPr>
        <w:ind w:left="5760" w:hanging="360"/>
      </w:pPr>
      <w:rPr>
        <w:rFonts w:ascii="Courier New" w:hAnsi="Courier New" w:hint="default"/>
      </w:rPr>
    </w:lvl>
    <w:lvl w:ilvl="8" w:tplc="7D3866CE">
      <w:start w:val="1"/>
      <w:numFmt w:val="bullet"/>
      <w:lvlText w:val=""/>
      <w:lvlJc w:val="left"/>
      <w:pPr>
        <w:ind w:left="6480" w:hanging="360"/>
      </w:pPr>
      <w:rPr>
        <w:rFonts w:ascii="Wingdings" w:hAnsi="Wingdings" w:hint="default"/>
      </w:rPr>
    </w:lvl>
  </w:abstractNum>
  <w:abstractNum w:abstractNumId="12" w15:restartNumberingAfterBreak="0">
    <w:nsid w:val="3B597B6C"/>
    <w:multiLevelType w:val="hybridMultilevel"/>
    <w:tmpl w:val="7CECE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2D5DCA"/>
    <w:multiLevelType w:val="hybridMultilevel"/>
    <w:tmpl w:val="CEB47A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9554FB"/>
    <w:multiLevelType w:val="hybridMultilevel"/>
    <w:tmpl w:val="F170E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D72CB"/>
    <w:multiLevelType w:val="hybridMultilevel"/>
    <w:tmpl w:val="2F6EDBAC"/>
    <w:lvl w:ilvl="0" w:tplc="229AD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D4A9B"/>
    <w:multiLevelType w:val="hybridMultilevel"/>
    <w:tmpl w:val="FFFFFFFF"/>
    <w:lvl w:ilvl="0" w:tplc="DD5EDFDC">
      <w:start w:val="1"/>
      <w:numFmt w:val="bullet"/>
      <w:lvlText w:val=""/>
      <w:lvlJc w:val="left"/>
      <w:pPr>
        <w:ind w:left="720" w:hanging="360"/>
      </w:pPr>
      <w:rPr>
        <w:rFonts w:ascii="Symbol" w:hAnsi="Symbol" w:hint="default"/>
      </w:rPr>
    </w:lvl>
    <w:lvl w:ilvl="1" w:tplc="BA2A882E">
      <w:start w:val="1"/>
      <w:numFmt w:val="bullet"/>
      <w:lvlText w:val="-"/>
      <w:lvlJc w:val="left"/>
      <w:pPr>
        <w:ind w:left="1440" w:hanging="360"/>
      </w:pPr>
      <w:rPr>
        <w:rFonts w:ascii="Calibri" w:hAnsi="Calibri" w:hint="default"/>
      </w:rPr>
    </w:lvl>
    <w:lvl w:ilvl="2" w:tplc="B1DE1430">
      <w:start w:val="1"/>
      <w:numFmt w:val="bullet"/>
      <w:lvlText w:val=""/>
      <w:lvlJc w:val="left"/>
      <w:pPr>
        <w:ind w:left="2160" w:hanging="360"/>
      </w:pPr>
      <w:rPr>
        <w:rFonts w:ascii="Wingdings" w:hAnsi="Wingdings" w:hint="default"/>
      </w:rPr>
    </w:lvl>
    <w:lvl w:ilvl="3" w:tplc="B31839E8">
      <w:start w:val="1"/>
      <w:numFmt w:val="bullet"/>
      <w:lvlText w:val=""/>
      <w:lvlJc w:val="left"/>
      <w:pPr>
        <w:ind w:left="2880" w:hanging="360"/>
      </w:pPr>
      <w:rPr>
        <w:rFonts w:ascii="Symbol" w:hAnsi="Symbol" w:hint="default"/>
      </w:rPr>
    </w:lvl>
    <w:lvl w:ilvl="4" w:tplc="F82C32C0">
      <w:start w:val="1"/>
      <w:numFmt w:val="bullet"/>
      <w:lvlText w:val="o"/>
      <w:lvlJc w:val="left"/>
      <w:pPr>
        <w:ind w:left="3600" w:hanging="360"/>
      </w:pPr>
      <w:rPr>
        <w:rFonts w:ascii="Courier New" w:hAnsi="Courier New" w:hint="default"/>
      </w:rPr>
    </w:lvl>
    <w:lvl w:ilvl="5" w:tplc="7F36B698">
      <w:start w:val="1"/>
      <w:numFmt w:val="bullet"/>
      <w:lvlText w:val=""/>
      <w:lvlJc w:val="left"/>
      <w:pPr>
        <w:ind w:left="4320" w:hanging="360"/>
      </w:pPr>
      <w:rPr>
        <w:rFonts w:ascii="Wingdings" w:hAnsi="Wingdings" w:hint="default"/>
      </w:rPr>
    </w:lvl>
    <w:lvl w:ilvl="6" w:tplc="7034FFB6">
      <w:start w:val="1"/>
      <w:numFmt w:val="bullet"/>
      <w:lvlText w:val=""/>
      <w:lvlJc w:val="left"/>
      <w:pPr>
        <w:ind w:left="5040" w:hanging="360"/>
      </w:pPr>
      <w:rPr>
        <w:rFonts w:ascii="Symbol" w:hAnsi="Symbol" w:hint="default"/>
      </w:rPr>
    </w:lvl>
    <w:lvl w:ilvl="7" w:tplc="9E0482C6">
      <w:start w:val="1"/>
      <w:numFmt w:val="bullet"/>
      <w:lvlText w:val="o"/>
      <w:lvlJc w:val="left"/>
      <w:pPr>
        <w:ind w:left="5760" w:hanging="360"/>
      </w:pPr>
      <w:rPr>
        <w:rFonts w:ascii="Courier New" w:hAnsi="Courier New" w:hint="default"/>
      </w:rPr>
    </w:lvl>
    <w:lvl w:ilvl="8" w:tplc="8CF40926">
      <w:start w:val="1"/>
      <w:numFmt w:val="bullet"/>
      <w:lvlText w:val=""/>
      <w:lvlJc w:val="left"/>
      <w:pPr>
        <w:ind w:left="6480" w:hanging="360"/>
      </w:pPr>
      <w:rPr>
        <w:rFonts w:ascii="Wingdings" w:hAnsi="Wingdings" w:hint="default"/>
      </w:rPr>
    </w:lvl>
  </w:abstractNum>
  <w:abstractNum w:abstractNumId="17" w15:restartNumberingAfterBreak="0">
    <w:nsid w:val="43A60381"/>
    <w:multiLevelType w:val="hybridMultilevel"/>
    <w:tmpl w:val="026660F2"/>
    <w:lvl w:ilvl="0" w:tplc="B8063792">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9648E8BA">
      <w:numFmt w:val="bullet"/>
      <w:lvlText w:val="-"/>
      <w:lvlJc w:val="left"/>
      <w:pPr>
        <w:ind w:left="2340" w:hanging="360"/>
      </w:pPr>
      <w:rPr>
        <w:rFonts w:ascii="Times New Roman" w:eastAsiaTheme="minorEastAsia"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D1A38"/>
    <w:multiLevelType w:val="hybridMultilevel"/>
    <w:tmpl w:val="F2C645F0"/>
    <w:lvl w:ilvl="0" w:tplc="633EC282">
      <w:start w:val="1"/>
      <w:numFmt w:val="bullet"/>
      <w:lvlText w:val=""/>
      <w:lvlJc w:val="left"/>
      <w:pPr>
        <w:ind w:left="720" w:hanging="360"/>
      </w:pPr>
      <w:rPr>
        <w:rFonts w:ascii="Symbol" w:hAnsi="Symbol" w:hint="default"/>
        <w:color w:val="171717" w:themeColor="background2" w:themeShade="1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D3768"/>
    <w:multiLevelType w:val="hybridMultilevel"/>
    <w:tmpl w:val="FFFFFFFF"/>
    <w:lvl w:ilvl="0" w:tplc="9064DC6A">
      <w:start w:val="1"/>
      <w:numFmt w:val="bullet"/>
      <w:lvlText w:val=""/>
      <w:lvlJc w:val="left"/>
      <w:pPr>
        <w:ind w:left="720" w:hanging="360"/>
      </w:pPr>
      <w:rPr>
        <w:rFonts w:ascii="Symbol" w:hAnsi="Symbol" w:hint="default"/>
      </w:rPr>
    </w:lvl>
    <w:lvl w:ilvl="1" w:tplc="8228B3A2">
      <w:start w:val="1"/>
      <w:numFmt w:val="bullet"/>
      <w:lvlText w:val=""/>
      <w:lvlJc w:val="left"/>
      <w:pPr>
        <w:ind w:left="1440" w:hanging="360"/>
      </w:pPr>
      <w:rPr>
        <w:rFonts w:ascii="Symbol" w:hAnsi="Symbol" w:hint="default"/>
      </w:rPr>
    </w:lvl>
    <w:lvl w:ilvl="2" w:tplc="FC18DAE4">
      <w:start w:val="1"/>
      <w:numFmt w:val="bullet"/>
      <w:lvlText w:val=""/>
      <w:lvlJc w:val="left"/>
      <w:pPr>
        <w:ind w:left="2160" w:hanging="360"/>
      </w:pPr>
      <w:rPr>
        <w:rFonts w:ascii="Wingdings" w:hAnsi="Wingdings" w:hint="default"/>
      </w:rPr>
    </w:lvl>
    <w:lvl w:ilvl="3" w:tplc="193ED6DC">
      <w:start w:val="1"/>
      <w:numFmt w:val="bullet"/>
      <w:lvlText w:val=""/>
      <w:lvlJc w:val="left"/>
      <w:pPr>
        <w:ind w:left="2880" w:hanging="360"/>
      </w:pPr>
      <w:rPr>
        <w:rFonts w:ascii="Symbol" w:hAnsi="Symbol" w:hint="default"/>
      </w:rPr>
    </w:lvl>
    <w:lvl w:ilvl="4" w:tplc="78BAF1B2">
      <w:start w:val="1"/>
      <w:numFmt w:val="bullet"/>
      <w:lvlText w:val="o"/>
      <w:lvlJc w:val="left"/>
      <w:pPr>
        <w:ind w:left="3600" w:hanging="360"/>
      </w:pPr>
      <w:rPr>
        <w:rFonts w:ascii="Courier New" w:hAnsi="Courier New" w:hint="default"/>
      </w:rPr>
    </w:lvl>
    <w:lvl w:ilvl="5" w:tplc="BEF8E028">
      <w:start w:val="1"/>
      <w:numFmt w:val="bullet"/>
      <w:lvlText w:val=""/>
      <w:lvlJc w:val="left"/>
      <w:pPr>
        <w:ind w:left="4320" w:hanging="360"/>
      </w:pPr>
      <w:rPr>
        <w:rFonts w:ascii="Wingdings" w:hAnsi="Wingdings" w:hint="default"/>
      </w:rPr>
    </w:lvl>
    <w:lvl w:ilvl="6" w:tplc="FC8637AA">
      <w:start w:val="1"/>
      <w:numFmt w:val="bullet"/>
      <w:lvlText w:val=""/>
      <w:lvlJc w:val="left"/>
      <w:pPr>
        <w:ind w:left="5040" w:hanging="360"/>
      </w:pPr>
      <w:rPr>
        <w:rFonts w:ascii="Symbol" w:hAnsi="Symbol" w:hint="default"/>
      </w:rPr>
    </w:lvl>
    <w:lvl w:ilvl="7" w:tplc="BFD263C2">
      <w:start w:val="1"/>
      <w:numFmt w:val="bullet"/>
      <w:lvlText w:val="o"/>
      <w:lvlJc w:val="left"/>
      <w:pPr>
        <w:ind w:left="5760" w:hanging="360"/>
      </w:pPr>
      <w:rPr>
        <w:rFonts w:ascii="Courier New" w:hAnsi="Courier New" w:hint="default"/>
      </w:rPr>
    </w:lvl>
    <w:lvl w:ilvl="8" w:tplc="5F605D7C">
      <w:start w:val="1"/>
      <w:numFmt w:val="bullet"/>
      <w:lvlText w:val=""/>
      <w:lvlJc w:val="left"/>
      <w:pPr>
        <w:ind w:left="6480" w:hanging="360"/>
      </w:pPr>
      <w:rPr>
        <w:rFonts w:ascii="Wingdings" w:hAnsi="Wingdings" w:hint="default"/>
      </w:rPr>
    </w:lvl>
  </w:abstractNum>
  <w:abstractNum w:abstractNumId="20" w15:restartNumberingAfterBreak="0">
    <w:nsid w:val="543538D9"/>
    <w:multiLevelType w:val="hybridMultilevel"/>
    <w:tmpl w:val="FFFFFFFF"/>
    <w:lvl w:ilvl="0" w:tplc="1330983A">
      <w:start w:val="1"/>
      <w:numFmt w:val="bullet"/>
      <w:lvlText w:val=""/>
      <w:lvlJc w:val="left"/>
      <w:pPr>
        <w:ind w:left="720" w:hanging="360"/>
      </w:pPr>
      <w:rPr>
        <w:rFonts w:ascii="Symbol" w:hAnsi="Symbol" w:hint="default"/>
      </w:rPr>
    </w:lvl>
    <w:lvl w:ilvl="1" w:tplc="78BAFB2E">
      <w:start w:val="1"/>
      <w:numFmt w:val="bullet"/>
      <w:lvlText w:val="▫"/>
      <w:lvlJc w:val="left"/>
      <w:pPr>
        <w:ind w:left="1440" w:hanging="360"/>
      </w:pPr>
      <w:rPr>
        <w:rFonts w:ascii="Courier New" w:hAnsi="Courier New" w:hint="default"/>
      </w:rPr>
    </w:lvl>
    <w:lvl w:ilvl="2" w:tplc="B5F8873E">
      <w:start w:val="1"/>
      <w:numFmt w:val="bullet"/>
      <w:lvlText w:val=""/>
      <w:lvlJc w:val="left"/>
      <w:pPr>
        <w:ind w:left="2160" w:hanging="360"/>
      </w:pPr>
      <w:rPr>
        <w:rFonts w:ascii="Wingdings" w:hAnsi="Wingdings" w:hint="default"/>
      </w:rPr>
    </w:lvl>
    <w:lvl w:ilvl="3" w:tplc="D9565ACE">
      <w:start w:val="1"/>
      <w:numFmt w:val="bullet"/>
      <w:lvlText w:val=""/>
      <w:lvlJc w:val="left"/>
      <w:pPr>
        <w:ind w:left="2880" w:hanging="360"/>
      </w:pPr>
      <w:rPr>
        <w:rFonts w:ascii="Symbol" w:hAnsi="Symbol" w:hint="default"/>
      </w:rPr>
    </w:lvl>
    <w:lvl w:ilvl="4" w:tplc="060A064E">
      <w:start w:val="1"/>
      <w:numFmt w:val="bullet"/>
      <w:lvlText w:val="o"/>
      <w:lvlJc w:val="left"/>
      <w:pPr>
        <w:ind w:left="3600" w:hanging="360"/>
      </w:pPr>
      <w:rPr>
        <w:rFonts w:ascii="Courier New" w:hAnsi="Courier New" w:hint="default"/>
      </w:rPr>
    </w:lvl>
    <w:lvl w:ilvl="5" w:tplc="4BBE4B4A">
      <w:start w:val="1"/>
      <w:numFmt w:val="bullet"/>
      <w:lvlText w:val=""/>
      <w:lvlJc w:val="left"/>
      <w:pPr>
        <w:ind w:left="4320" w:hanging="360"/>
      </w:pPr>
      <w:rPr>
        <w:rFonts w:ascii="Wingdings" w:hAnsi="Wingdings" w:hint="default"/>
      </w:rPr>
    </w:lvl>
    <w:lvl w:ilvl="6" w:tplc="C8480E7C">
      <w:start w:val="1"/>
      <w:numFmt w:val="bullet"/>
      <w:lvlText w:val=""/>
      <w:lvlJc w:val="left"/>
      <w:pPr>
        <w:ind w:left="5040" w:hanging="360"/>
      </w:pPr>
      <w:rPr>
        <w:rFonts w:ascii="Symbol" w:hAnsi="Symbol" w:hint="default"/>
      </w:rPr>
    </w:lvl>
    <w:lvl w:ilvl="7" w:tplc="F0F81EC0">
      <w:start w:val="1"/>
      <w:numFmt w:val="bullet"/>
      <w:lvlText w:val="o"/>
      <w:lvlJc w:val="left"/>
      <w:pPr>
        <w:ind w:left="5760" w:hanging="360"/>
      </w:pPr>
      <w:rPr>
        <w:rFonts w:ascii="Courier New" w:hAnsi="Courier New" w:hint="default"/>
      </w:rPr>
    </w:lvl>
    <w:lvl w:ilvl="8" w:tplc="ECA0433C">
      <w:start w:val="1"/>
      <w:numFmt w:val="bullet"/>
      <w:lvlText w:val=""/>
      <w:lvlJc w:val="left"/>
      <w:pPr>
        <w:ind w:left="6480" w:hanging="360"/>
      </w:pPr>
      <w:rPr>
        <w:rFonts w:ascii="Wingdings" w:hAnsi="Wingdings" w:hint="default"/>
      </w:rPr>
    </w:lvl>
  </w:abstractNum>
  <w:abstractNum w:abstractNumId="21" w15:restartNumberingAfterBreak="0">
    <w:nsid w:val="56891171"/>
    <w:multiLevelType w:val="hybridMultilevel"/>
    <w:tmpl w:val="21D4045E"/>
    <w:lvl w:ilvl="0" w:tplc="64741A8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97879"/>
    <w:multiLevelType w:val="hybridMultilevel"/>
    <w:tmpl w:val="3A460CA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3" w15:restartNumberingAfterBreak="0">
    <w:nsid w:val="72F61E13"/>
    <w:multiLevelType w:val="hybridMultilevel"/>
    <w:tmpl w:val="352AEB62"/>
    <w:lvl w:ilvl="0" w:tplc="04090001">
      <w:start w:val="1"/>
      <w:numFmt w:val="bullet"/>
      <w:lvlText w:val=""/>
      <w:lvlJc w:val="left"/>
      <w:pPr>
        <w:ind w:left="1440" w:hanging="720"/>
      </w:pPr>
      <w:rPr>
        <w:rFonts w:ascii="Symbol" w:hAnsi="Symbol" w:hint="default"/>
      </w:rPr>
    </w:lvl>
    <w:lvl w:ilvl="1" w:tplc="FFFFFFFF">
      <w:start w:val="1"/>
      <w:numFmt w:val="decimal"/>
      <w:lvlText w:val="%2."/>
      <w:lvlJc w:val="left"/>
      <w:pPr>
        <w:ind w:left="1800" w:hanging="360"/>
      </w:pPr>
    </w:lvl>
    <w:lvl w:ilvl="2" w:tplc="FFFFFFFF">
      <w:numFmt w:val="bullet"/>
      <w:lvlText w:val="-"/>
      <w:lvlJc w:val="left"/>
      <w:pPr>
        <w:ind w:left="2700" w:hanging="360"/>
      </w:pPr>
      <w:rPr>
        <w:rFonts w:ascii="Times New Roman" w:eastAsiaTheme="minorEastAsia" w:hAnsi="Times New Roman" w:cs="Times New Roman"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3572097"/>
    <w:multiLevelType w:val="hybridMultilevel"/>
    <w:tmpl w:val="DDB4F1C4"/>
    <w:lvl w:ilvl="0" w:tplc="04090001">
      <w:start w:val="1"/>
      <w:numFmt w:val="bullet"/>
      <w:lvlText w:val=""/>
      <w:lvlJc w:val="left"/>
      <w:pPr>
        <w:ind w:left="720" w:hanging="360"/>
      </w:pPr>
      <w:rPr>
        <w:rFonts w:ascii="Symbol" w:hAnsi="Symbol" w:hint="default"/>
      </w:rPr>
    </w:lvl>
    <w:lvl w:ilvl="1" w:tplc="C5946B80">
      <w:start w:val="1"/>
      <w:numFmt w:val="bullet"/>
      <w:lvlText w:val="▫"/>
      <w:lvlJc w:val="left"/>
      <w:pPr>
        <w:ind w:left="1440" w:hanging="360"/>
      </w:pPr>
      <w:rPr>
        <w:rFonts w:ascii="Arial" w:hAnsi="Arial" w:hint="default"/>
      </w:rPr>
    </w:lvl>
    <w:lvl w:ilvl="2" w:tplc="7E3C3E90">
      <w:start w:val="1"/>
      <w:numFmt w:val="bullet"/>
      <w:lvlText w:val="−"/>
      <w:lvlJc w:val="left"/>
      <w:pPr>
        <w:ind w:left="2160" w:hanging="360"/>
      </w:pPr>
      <w:rPr>
        <w:rFonts w:ascii="Times New Roman" w:hAnsi="Times New Roman" w:cs="Times New Roman" w:hint="default"/>
      </w:rPr>
    </w:lvl>
    <w:lvl w:ilvl="3" w:tplc="6ED2DF32">
      <w:start w:val="2"/>
      <w:numFmt w:val="bullet"/>
      <w:lvlText w:val=""/>
      <w:lvlJc w:val="left"/>
      <w:pPr>
        <w:ind w:left="2880" w:hanging="360"/>
      </w:pPr>
      <w:rPr>
        <w:rFonts w:ascii="Wingdings" w:eastAsiaTheme="minorEastAsia"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45F"/>
    <w:multiLevelType w:val="hybridMultilevel"/>
    <w:tmpl w:val="FFFFFFFF"/>
    <w:lvl w:ilvl="0" w:tplc="619E80F4">
      <w:start w:val="1"/>
      <w:numFmt w:val="bullet"/>
      <w:lvlText w:val="·"/>
      <w:lvlJc w:val="left"/>
      <w:pPr>
        <w:ind w:left="720" w:hanging="360"/>
      </w:pPr>
      <w:rPr>
        <w:rFonts w:ascii="Symbol" w:hAnsi="Symbol" w:hint="default"/>
      </w:rPr>
    </w:lvl>
    <w:lvl w:ilvl="1" w:tplc="8BE08D02">
      <w:start w:val="1"/>
      <w:numFmt w:val="bullet"/>
      <w:lvlText w:val="o"/>
      <w:lvlJc w:val="left"/>
      <w:pPr>
        <w:ind w:left="1440" w:hanging="360"/>
      </w:pPr>
      <w:rPr>
        <w:rFonts w:ascii="Courier New" w:hAnsi="Courier New" w:hint="default"/>
      </w:rPr>
    </w:lvl>
    <w:lvl w:ilvl="2" w:tplc="20FCD722">
      <w:start w:val="1"/>
      <w:numFmt w:val="bullet"/>
      <w:lvlText w:val=""/>
      <w:lvlJc w:val="left"/>
      <w:pPr>
        <w:ind w:left="2160" w:hanging="360"/>
      </w:pPr>
      <w:rPr>
        <w:rFonts w:ascii="Wingdings" w:hAnsi="Wingdings" w:hint="default"/>
      </w:rPr>
    </w:lvl>
    <w:lvl w:ilvl="3" w:tplc="D62E2BF6">
      <w:start w:val="1"/>
      <w:numFmt w:val="bullet"/>
      <w:lvlText w:val=""/>
      <w:lvlJc w:val="left"/>
      <w:pPr>
        <w:ind w:left="2880" w:hanging="360"/>
      </w:pPr>
      <w:rPr>
        <w:rFonts w:ascii="Symbol" w:hAnsi="Symbol" w:hint="default"/>
      </w:rPr>
    </w:lvl>
    <w:lvl w:ilvl="4" w:tplc="C12092F6">
      <w:start w:val="1"/>
      <w:numFmt w:val="bullet"/>
      <w:lvlText w:val="o"/>
      <w:lvlJc w:val="left"/>
      <w:pPr>
        <w:ind w:left="3600" w:hanging="360"/>
      </w:pPr>
      <w:rPr>
        <w:rFonts w:ascii="Courier New" w:hAnsi="Courier New" w:hint="default"/>
      </w:rPr>
    </w:lvl>
    <w:lvl w:ilvl="5" w:tplc="92E83CFA">
      <w:start w:val="1"/>
      <w:numFmt w:val="bullet"/>
      <w:lvlText w:val=""/>
      <w:lvlJc w:val="left"/>
      <w:pPr>
        <w:ind w:left="4320" w:hanging="360"/>
      </w:pPr>
      <w:rPr>
        <w:rFonts w:ascii="Wingdings" w:hAnsi="Wingdings" w:hint="default"/>
      </w:rPr>
    </w:lvl>
    <w:lvl w:ilvl="6" w:tplc="99C45B52">
      <w:start w:val="1"/>
      <w:numFmt w:val="bullet"/>
      <w:lvlText w:val=""/>
      <w:lvlJc w:val="left"/>
      <w:pPr>
        <w:ind w:left="5040" w:hanging="360"/>
      </w:pPr>
      <w:rPr>
        <w:rFonts w:ascii="Symbol" w:hAnsi="Symbol" w:hint="default"/>
      </w:rPr>
    </w:lvl>
    <w:lvl w:ilvl="7" w:tplc="AF8E8C12">
      <w:start w:val="1"/>
      <w:numFmt w:val="bullet"/>
      <w:lvlText w:val="o"/>
      <w:lvlJc w:val="left"/>
      <w:pPr>
        <w:ind w:left="5760" w:hanging="360"/>
      </w:pPr>
      <w:rPr>
        <w:rFonts w:ascii="Courier New" w:hAnsi="Courier New" w:hint="default"/>
      </w:rPr>
    </w:lvl>
    <w:lvl w:ilvl="8" w:tplc="20C44A20">
      <w:start w:val="1"/>
      <w:numFmt w:val="bullet"/>
      <w:lvlText w:val=""/>
      <w:lvlJc w:val="left"/>
      <w:pPr>
        <w:ind w:left="6480" w:hanging="360"/>
      </w:pPr>
      <w:rPr>
        <w:rFonts w:ascii="Wingdings" w:hAnsi="Wingdings" w:hint="default"/>
      </w:rPr>
    </w:lvl>
  </w:abstractNum>
  <w:num w:numId="1" w16cid:durableId="1030716666">
    <w:abstractNumId w:val="17"/>
  </w:num>
  <w:num w:numId="2" w16cid:durableId="53898165">
    <w:abstractNumId w:val="15"/>
  </w:num>
  <w:num w:numId="3" w16cid:durableId="1285699468">
    <w:abstractNumId w:val="1"/>
  </w:num>
  <w:num w:numId="4" w16cid:durableId="659193157">
    <w:abstractNumId w:val="18"/>
  </w:num>
  <w:num w:numId="5" w16cid:durableId="221530109">
    <w:abstractNumId w:val="24"/>
  </w:num>
  <w:num w:numId="6" w16cid:durableId="2100640525">
    <w:abstractNumId w:val="21"/>
  </w:num>
  <w:num w:numId="7" w16cid:durableId="1740396245">
    <w:abstractNumId w:val="8"/>
  </w:num>
  <w:num w:numId="8" w16cid:durableId="841820909">
    <w:abstractNumId w:val="3"/>
  </w:num>
  <w:num w:numId="9" w16cid:durableId="882643386">
    <w:abstractNumId w:val="20"/>
  </w:num>
  <w:num w:numId="10" w16cid:durableId="107284093">
    <w:abstractNumId w:val="11"/>
  </w:num>
  <w:num w:numId="11" w16cid:durableId="336084471">
    <w:abstractNumId w:val="19"/>
  </w:num>
  <w:num w:numId="12" w16cid:durableId="286547474">
    <w:abstractNumId w:val="5"/>
  </w:num>
  <w:num w:numId="13" w16cid:durableId="525944757">
    <w:abstractNumId w:val="12"/>
  </w:num>
  <w:num w:numId="14" w16cid:durableId="381949434">
    <w:abstractNumId w:val="0"/>
  </w:num>
  <w:num w:numId="15" w16cid:durableId="1402675077">
    <w:abstractNumId w:val="9"/>
  </w:num>
  <w:num w:numId="16" w16cid:durableId="2047098892">
    <w:abstractNumId w:val="16"/>
  </w:num>
  <w:num w:numId="17" w16cid:durableId="1171291473">
    <w:abstractNumId w:val="25"/>
  </w:num>
  <w:num w:numId="18" w16cid:durableId="1302610692">
    <w:abstractNumId w:val="7"/>
  </w:num>
  <w:num w:numId="19" w16cid:durableId="615605839">
    <w:abstractNumId w:val="10"/>
  </w:num>
  <w:num w:numId="20" w16cid:durableId="1004472466">
    <w:abstractNumId w:val="2"/>
  </w:num>
  <w:num w:numId="21" w16cid:durableId="217935970">
    <w:abstractNumId w:val="4"/>
  </w:num>
  <w:num w:numId="22" w16cid:durableId="954748332">
    <w:abstractNumId w:val="6"/>
  </w:num>
  <w:num w:numId="23" w16cid:durableId="44568357">
    <w:abstractNumId w:val="14"/>
  </w:num>
  <w:num w:numId="24" w16cid:durableId="1292052021">
    <w:abstractNumId w:val="23"/>
  </w:num>
  <w:num w:numId="25" w16cid:durableId="458182356">
    <w:abstractNumId w:val="22"/>
  </w:num>
  <w:num w:numId="26" w16cid:durableId="28842190">
    <w:abstractNumId w:val="1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ng Nguyễn Vũ Hoàng">
    <w15:presenceInfo w15:providerId="None" w15:userId="Ung Nguyễn Vũ Hoà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45"/>
    <w:rsid w:val="00000940"/>
    <w:rsid w:val="00000B2D"/>
    <w:rsid w:val="00001251"/>
    <w:rsid w:val="00001326"/>
    <w:rsid w:val="00003E99"/>
    <w:rsid w:val="000046BF"/>
    <w:rsid w:val="0000624A"/>
    <w:rsid w:val="00006395"/>
    <w:rsid w:val="000063B5"/>
    <w:rsid w:val="00010044"/>
    <w:rsid w:val="00010FC5"/>
    <w:rsid w:val="00012E2A"/>
    <w:rsid w:val="00013849"/>
    <w:rsid w:val="00013C4F"/>
    <w:rsid w:val="00013F58"/>
    <w:rsid w:val="00014557"/>
    <w:rsid w:val="00014751"/>
    <w:rsid w:val="00014B1B"/>
    <w:rsid w:val="00015416"/>
    <w:rsid w:val="000159E4"/>
    <w:rsid w:val="00016207"/>
    <w:rsid w:val="000164E1"/>
    <w:rsid w:val="0001684B"/>
    <w:rsid w:val="00016C15"/>
    <w:rsid w:val="00016DB6"/>
    <w:rsid w:val="00016FCD"/>
    <w:rsid w:val="0002011D"/>
    <w:rsid w:val="00020500"/>
    <w:rsid w:val="00021C1C"/>
    <w:rsid w:val="0002271A"/>
    <w:rsid w:val="00022BDA"/>
    <w:rsid w:val="000234D7"/>
    <w:rsid w:val="00023A7A"/>
    <w:rsid w:val="00024068"/>
    <w:rsid w:val="00025216"/>
    <w:rsid w:val="0002551D"/>
    <w:rsid w:val="00025827"/>
    <w:rsid w:val="00026CA4"/>
    <w:rsid w:val="00027127"/>
    <w:rsid w:val="00027630"/>
    <w:rsid w:val="00030580"/>
    <w:rsid w:val="000307F5"/>
    <w:rsid w:val="00030C66"/>
    <w:rsid w:val="00030DB8"/>
    <w:rsid w:val="00030F3A"/>
    <w:rsid w:val="00031429"/>
    <w:rsid w:val="000314C2"/>
    <w:rsid w:val="00031976"/>
    <w:rsid w:val="00032A1C"/>
    <w:rsid w:val="00032E86"/>
    <w:rsid w:val="000343F8"/>
    <w:rsid w:val="00034A5D"/>
    <w:rsid w:val="00034C57"/>
    <w:rsid w:val="00035880"/>
    <w:rsid w:val="00035AF4"/>
    <w:rsid w:val="00035E4C"/>
    <w:rsid w:val="00036B97"/>
    <w:rsid w:val="00036EFC"/>
    <w:rsid w:val="00037508"/>
    <w:rsid w:val="00040376"/>
    <w:rsid w:val="00040F0C"/>
    <w:rsid w:val="000418FD"/>
    <w:rsid w:val="00042D17"/>
    <w:rsid w:val="00042D58"/>
    <w:rsid w:val="000430D0"/>
    <w:rsid w:val="00043684"/>
    <w:rsid w:val="00043865"/>
    <w:rsid w:val="00043B3C"/>
    <w:rsid w:val="00043F70"/>
    <w:rsid w:val="00044C22"/>
    <w:rsid w:val="00044D17"/>
    <w:rsid w:val="0004591F"/>
    <w:rsid w:val="000462AF"/>
    <w:rsid w:val="00046633"/>
    <w:rsid w:val="00046911"/>
    <w:rsid w:val="00046AFF"/>
    <w:rsid w:val="00047FE2"/>
    <w:rsid w:val="00050D0D"/>
    <w:rsid w:val="00051062"/>
    <w:rsid w:val="00051122"/>
    <w:rsid w:val="00051433"/>
    <w:rsid w:val="00053A11"/>
    <w:rsid w:val="00054700"/>
    <w:rsid w:val="00054977"/>
    <w:rsid w:val="00054FEC"/>
    <w:rsid w:val="00055533"/>
    <w:rsid w:val="00056402"/>
    <w:rsid w:val="00056757"/>
    <w:rsid w:val="00056B3A"/>
    <w:rsid w:val="00056E47"/>
    <w:rsid w:val="00057611"/>
    <w:rsid w:val="00057742"/>
    <w:rsid w:val="000577A8"/>
    <w:rsid w:val="00057831"/>
    <w:rsid w:val="00057E23"/>
    <w:rsid w:val="000608B4"/>
    <w:rsid w:val="00060BE8"/>
    <w:rsid w:val="00061298"/>
    <w:rsid w:val="0006131B"/>
    <w:rsid w:val="0006148A"/>
    <w:rsid w:val="000614A0"/>
    <w:rsid w:val="00061C71"/>
    <w:rsid w:val="00062029"/>
    <w:rsid w:val="000624AB"/>
    <w:rsid w:val="00062EDC"/>
    <w:rsid w:val="0006353C"/>
    <w:rsid w:val="00063E41"/>
    <w:rsid w:val="00063E61"/>
    <w:rsid w:val="00064301"/>
    <w:rsid w:val="00064DC3"/>
    <w:rsid w:val="00065857"/>
    <w:rsid w:val="00065E51"/>
    <w:rsid w:val="000663AA"/>
    <w:rsid w:val="000667B2"/>
    <w:rsid w:val="00066B09"/>
    <w:rsid w:val="000670E6"/>
    <w:rsid w:val="00067955"/>
    <w:rsid w:val="00067BA9"/>
    <w:rsid w:val="00070C12"/>
    <w:rsid w:val="00070EA8"/>
    <w:rsid w:val="0007216C"/>
    <w:rsid w:val="00072705"/>
    <w:rsid w:val="00073ECE"/>
    <w:rsid w:val="0007431D"/>
    <w:rsid w:val="00074609"/>
    <w:rsid w:val="0007556A"/>
    <w:rsid w:val="00075762"/>
    <w:rsid w:val="00075BD0"/>
    <w:rsid w:val="00076606"/>
    <w:rsid w:val="00076BF8"/>
    <w:rsid w:val="00077526"/>
    <w:rsid w:val="0007765F"/>
    <w:rsid w:val="0007770A"/>
    <w:rsid w:val="00077994"/>
    <w:rsid w:val="00077AD5"/>
    <w:rsid w:val="00077F4D"/>
    <w:rsid w:val="000804E9"/>
    <w:rsid w:val="00080FCF"/>
    <w:rsid w:val="0008172E"/>
    <w:rsid w:val="00081CBA"/>
    <w:rsid w:val="00082E97"/>
    <w:rsid w:val="000830A6"/>
    <w:rsid w:val="000839EC"/>
    <w:rsid w:val="000842AF"/>
    <w:rsid w:val="000850C0"/>
    <w:rsid w:val="00085A3E"/>
    <w:rsid w:val="00085BB8"/>
    <w:rsid w:val="00085C47"/>
    <w:rsid w:val="000868B4"/>
    <w:rsid w:val="00086AD6"/>
    <w:rsid w:val="00086F90"/>
    <w:rsid w:val="0008727B"/>
    <w:rsid w:val="00087525"/>
    <w:rsid w:val="00087547"/>
    <w:rsid w:val="00087967"/>
    <w:rsid w:val="0009082C"/>
    <w:rsid w:val="0009218E"/>
    <w:rsid w:val="000924E4"/>
    <w:rsid w:val="00093133"/>
    <w:rsid w:val="00094794"/>
    <w:rsid w:val="00094D1D"/>
    <w:rsid w:val="00095849"/>
    <w:rsid w:val="00096592"/>
    <w:rsid w:val="00096792"/>
    <w:rsid w:val="00096AF1"/>
    <w:rsid w:val="0009719E"/>
    <w:rsid w:val="000A049C"/>
    <w:rsid w:val="000A0B7C"/>
    <w:rsid w:val="000A0DD6"/>
    <w:rsid w:val="000A1532"/>
    <w:rsid w:val="000A156E"/>
    <w:rsid w:val="000A26E9"/>
    <w:rsid w:val="000A2AB2"/>
    <w:rsid w:val="000A2C1A"/>
    <w:rsid w:val="000A3102"/>
    <w:rsid w:val="000A3F1E"/>
    <w:rsid w:val="000A3F2A"/>
    <w:rsid w:val="000A400A"/>
    <w:rsid w:val="000A4390"/>
    <w:rsid w:val="000A5064"/>
    <w:rsid w:val="000A6D4C"/>
    <w:rsid w:val="000A76C3"/>
    <w:rsid w:val="000A7B89"/>
    <w:rsid w:val="000B0629"/>
    <w:rsid w:val="000B15B2"/>
    <w:rsid w:val="000B26A7"/>
    <w:rsid w:val="000B392E"/>
    <w:rsid w:val="000B3C7D"/>
    <w:rsid w:val="000B5D31"/>
    <w:rsid w:val="000B5F89"/>
    <w:rsid w:val="000B76B7"/>
    <w:rsid w:val="000C0F42"/>
    <w:rsid w:val="000C1583"/>
    <w:rsid w:val="000C2036"/>
    <w:rsid w:val="000C32A0"/>
    <w:rsid w:val="000C4BF6"/>
    <w:rsid w:val="000C5D89"/>
    <w:rsid w:val="000C5D94"/>
    <w:rsid w:val="000C5E1A"/>
    <w:rsid w:val="000C6539"/>
    <w:rsid w:val="000C6DA5"/>
    <w:rsid w:val="000C71E4"/>
    <w:rsid w:val="000C7250"/>
    <w:rsid w:val="000D0E6A"/>
    <w:rsid w:val="000D1DD1"/>
    <w:rsid w:val="000D25C2"/>
    <w:rsid w:val="000D2F41"/>
    <w:rsid w:val="000D3018"/>
    <w:rsid w:val="000D334F"/>
    <w:rsid w:val="000D481E"/>
    <w:rsid w:val="000D5961"/>
    <w:rsid w:val="000D5A83"/>
    <w:rsid w:val="000D5B0A"/>
    <w:rsid w:val="000D6E42"/>
    <w:rsid w:val="000D6E86"/>
    <w:rsid w:val="000D7632"/>
    <w:rsid w:val="000D79EB"/>
    <w:rsid w:val="000D7DC0"/>
    <w:rsid w:val="000E01C0"/>
    <w:rsid w:val="000E08A6"/>
    <w:rsid w:val="000E0C3C"/>
    <w:rsid w:val="000E140B"/>
    <w:rsid w:val="000E1CD0"/>
    <w:rsid w:val="000E22E9"/>
    <w:rsid w:val="000E38D1"/>
    <w:rsid w:val="000E41BC"/>
    <w:rsid w:val="000E49DC"/>
    <w:rsid w:val="000E4C28"/>
    <w:rsid w:val="000E5D3E"/>
    <w:rsid w:val="000E6348"/>
    <w:rsid w:val="000E6A5E"/>
    <w:rsid w:val="000E6DA8"/>
    <w:rsid w:val="000E794A"/>
    <w:rsid w:val="000E7AF8"/>
    <w:rsid w:val="000E7E15"/>
    <w:rsid w:val="000E7EF6"/>
    <w:rsid w:val="000F0EB2"/>
    <w:rsid w:val="000F1451"/>
    <w:rsid w:val="000F151F"/>
    <w:rsid w:val="000F1FEF"/>
    <w:rsid w:val="000F2C2D"/>
    <w:rsid w:val="000F3FB8"/>
    <w:rsid w:val="000F4986"/>
    <w:rsid w:val="000F5007"/>
    <w:rsid w:val="000F5F24"/>
    <w:rsid w:val="000F69B8"/>
    <w:rsid w:val="000F72F7"/>
    <w:rsid w:val="000F7630"/>
    <w:rsid w:val="000F797A"/>
    <w:rsid w:val="0010021F"/>
    <w:rsid w:val="0010148E"/>
    <w:rsid w:val="0010158F"/>
    <w:rsid w:val="00101B5D"/>
    <w:rsid w:val="00102BDF"/>
    <w:rsid w:val="00102BED"/>
    <w:rsid w:val="00102CDC"/>
    <w:rsid w:val="00102D06"/>
    <w:rsid w:val="00102E50"/>
    <w:rsid w:val="00103162"/>
    <w:rsid w:val="00103579"/>
    <w:rsid w:val="00103915"/>
    <w:rsid w:val="0010445E"/>
    <w:rsid w:val="00104ADC"/>
    <w:rsid w:val="00105B71"/>
    <w:rsid w:val="001066DF"/>
    <w:rsid w:val="00106708"/>
    <w:rsid w:val="00106D1D"/>
    <w:rsid w:val="00106F50"/>
    <w:rsid w:val="00106FFC"/>
    <w:rsid w:val="0010D4F0"/>
    <w:rsid w:val="00110922"/>
    <w:rsid w:val="00111F68"/>
    <w:rsid w:val="0011282F"/>
    <w:rsid w:val="00112B42"/>
    <w:rsid w:val="00114006"/>
    <w:rsid w:val="00114EA4"/>
    <w:rsid w:val="00116BB9"/>
    <w:rsid w:val="00116CB4"/>
    <w:rsid w:val="001170CD"/>
    <w:rsid w:val="001172B2"/>
    <w:rsid w:val="001177B7"/>
    <w:rsid w:val="00120F42"/>
    <w:rsid w:val="00121A91"/>
    <w:rsid w:val="00122119"/>
    <w:rsid w:val="00122362"/>
    <w:rsid w:val="00122F98"/>
    <w:rsid w:val="00123865"/>
    <w:rsid w:val="00123B67"/>
    <w:rsid w:val="00123EC0"/>
    <w:rsid w:val="00124685"/>
    <w:rsid w:val="00124B16"/>
    <w:rsid w:val="00124BDD"/>
    <w:rsid w:val="00124F8D"/>
    <w:rsid w:val="00125743"/>
    <w:rsid w:val="001259D1"/>
    <w:rsid w:val="0012675A"/>
    <w:rsid w:val="00126ABA"/>
    <w:rsid w:val="00126EFD"/>
    <w:rsid w:val="00127D6A"/>
    <w:rsid w:val="00131E0B"/>
    <w:rsid w:val="0013300C"/>
    <w:rsid w:val="00133496"/>
    <w:rsid w:val="00133CC9"/>
    <w:rsid w:val="00134F0D"/>
    <w:rsid w:val="00134FDF"/>
    <w:rsid w:val="00136113"/>
    <w:rsid w:val="001367CE"/>
    <w:rsid w:val="0014055C"/>
    <w:rsid w:val="00140D44"/>
    <w:rsid w:val="00142776"/>
    <w:rsid w:val="001443DE"/>
    <w:rsid w:val="001445BC"/>
    <w:rsid w:val="00144A73"/>
    <w:rsid w:val="00144D44"/>
    <w:rsid w:val="001450AB"/>
    <w:rsid w:val="0014527F"/>
    <w:rsid w:val="001455CF"/>
    <w:rsid w:val="0014645E"/>
    <w:rsid w:val="00147F31"/>
    <w:rsid w:val="00150091"/>
    <w:rsid w:val="00150D67"/>
    <w:rsid w:val="0015108A"/>
    <w:rsid w:val="001511B7"/>
    <w:rsid w:val="001513B6"/>
    <w:rsid w:val="00151656"/>
    <w:rsid w:val="0015187D"/>
    <w:rsid w:val="00151C84"/>
    <w:rsid w:val="00151FC3"/>
    <w:rsid w:val="0015316F"/>
    <w:rsid w:val="00154AB8"/>
    <w:rsid w:val="00156877"/>
    <w:rsid w:val="00156C39"/>
    <w:rsid w:val="00157334"/>
    <w:rsid w:val="001602E0"/>
    <w:rsid w:val="00160477"/>
    <w:rsid w:val="001612DF"/>
    <w:rsid w:val="00161325"/>
    <w:rsid w:val="00162C40"/>
    <w:rsid w:val="00162F81"/>
    <w:rsid w:val="00163444"/>
    <w:rsid w:val="00163855"/>
    <w:rsid w:val="001639B3"/>
    <w:rsid w:val="00164076"/>
    <w:rsid w:val="001642FE"/>
    <w:rsid w:val="00164BA1"/>
    <w:rsid w:val="00165251"/>
    <w:rsid w:val="0016547F"/>
    <w:rsid w:val="00165896"/>
    <w:rsid w:val="00165D6C"/>
    <w:rsid w:val="00165FDA"/>
    <w:rsid w:val="00166F70"/>
    <w:rsid w:val="00167E1F"/>
    <w:rsid w:val="0017031E"/>
    <w:rsid w:val="00170358"/>
    <w:rsid w:val="00170505"/>
    <w:rsid w:val="0017052F"/>
    <w:rsid w:val="00170841"/>
    <w:rsid w:val="00170BF5"/>
    <w:rsid w:val="001715DC"/>
    <w:rsid w:val="0017172D"/>
    <w:rsid w:val="00171A7A"/>
    <w:rsid w:val="00172122"/>
    <w:rsid w:val="001723F6"/>
    <w:rsid w:val="001728E7"/>
    <w:rsid w:val="00173C5F"/>
    <w:rsid w:val="00173F4A"/>
    <w:rsid w:val="00174F73"/>
    <w:rsid w:val="001751CF"/>
    <w:rsid w:val="00175B00"/>
    <w:rsid w:val="00175C01"/>
    <w:rsid w:val="00175CD0"/>
    <w:rsid w:val="00175FDA"/>
    <w:rsid w:val="00176E62"/>
    <w:rsid w:val="0018008F"/>
    <w:rsid w:val="001809C8"/>
    <w:rsid w:val="00182057"/>
    <w:rsid w:val="0018237D"/>
    <w:rsid w:val="00182785"/>
    <w:rsid w:val="00182C18"/>
    <w:rsid w:val="001847B8"/>
    <w:rsid w:val="00184CD2"/>
    <w:rsid w:val="00185E4E"/>
    <w:rsid w:val="0018659A"/>
    <w:rsid w:val="0018767F"/>
    <w:rsid w:val="00190A61"/>
    <w:rsid w:val="001913A1"/>
    <w:rsid w:val="00191F7B"/>
    <w:rsid w:val="0019386B"/>
    <w:rsid w:val="00193BB5"/>
    <w:rsid w:val="0019402C"/>
    <w:rsid w:val="001944BC"/>
    <w:rsid w:val="00195181"/>
    <w:rsid w:val="001969F6"/>
    <w:rsid w:val="00196CB9"/>
    <w:rsid w:val="0019705D"/>
    <w:rsid w:val="0019724A"/>
    <w:rsid w:val="001A01CB"/>
    <w:rsid w:val="001A02AB"/>
    <w:rsid w:val="001A0DAA"/>
    <w:rsid w:val="001A16EC"/>
    <w:rsid w:val="001A1BFF"/>
    <w:rsid w:val="001A21D8"/>
    <w:rsid w:val="001A23B8"/>
    <w:rsid w:val="001A3177"/>
    <w:rsid w:val="001A4D57"/>
    <w:rsid w:val="001A5033"/>
    <w:rsid w:val="001A5F69"/>
    <w:rsid w:val="001A644A"/>
    <w:rsid w:val="001A6795"/>
    <w:rsid w:val="001A7839"/>
    <w:rsid w:val="001A82CA"/>
    <w:rsid w:val="001B015E"/>
    <w:rsid w:val="001B02EC"/>
    <w:rsid w:val="001B034C"/>
    <w:rsid w:val="001B0982"/>
    <w:rsid w:val="001B0B95"/>
    <w:rsid w:val="001B1EDD"/>
    <w:rsid w:val="001B2D6E"/>
    <w:rsid w:val="001B2EBE"/>
    <w:rsid w:val="001B3322"/>
    <w:rsid w:val="001B3AC6"/>
    <w:rsid w:val="001B4494"/>
    <w:rsid w:val="001B4CEB"/>
    <w:rsid w:val="001B4DAA"/>
    <w:rsid w:val="001B51F6"/>
    <w:rsid w:val="001B62C7"/>
    <w:rsid w:val="001B6DC8"/>
    <w:rsid w:val="001B8F0F"/>
    <w:rsid w:val="001C008C"/>
    <w:rsid w:val="001C0226"/>
    <w:rsid w:val="001C0747"/>
    <w:rsid w:val="001C1284"/>
    <w:rsid w:val="001C1499"/>
    <w:rsid w:val="001C19CE"/>
    <w:rsid w:val="001C2A07"/>
    <w:rsid w:val="001C2D96"/>
    <w:rsid w:val="001C33DA"/>
    <w:rsid w:val="001C3784"/>
    <w:rsid w:val="001C38D1"/>
    <w:rsid w:val="001C3A89"/>
    <w:rsid w:val="001C3B28"/>
    <w:rsid w:val="001C3D2A"/>
    <w:rsid w:val="001C3FA8"/>
    <w:rsid w:val="001C4142"/>
    <w:rsid w:val="001C41D4"/>
    <w:rsid w:val="001C4DB1"/>
    <w:rsid w:val="001C4E8F"/>
    <w:rsid w:val="001C4FA6"/>
    <w:rsid w:val="001C542F"/>
    <w:rsid w:val="001C556A"/>
    <w:rsid w:val="001C576D"/>
    <w:rsid w:val="001C6656"/>
    <w:rsid w:val="001C6F80"/>
    <w:rsid w:val="001D007B"/>
    <w:rsid w:val="001D091E"/>
    <w:rsid w:val="001D1135"/>
    <w:rsid w:val="001D144A"/>
    <w:rsid w:val="001D1C3A"/>
    <w:rsid w:val="001D2632"/>
    <w:rsid w:val="001D30A0"/>
    <w:rsid w:val="001D44FA"/>
    <w:rsid w:val="001D464C"/>
    <w:rsid w:val="001D4C29"/>
    <w:rsid w:val="001D58E2"/>
    <w:rsid w:val="001D5A3C"/>
    <w:rsid w:val="001D5D73"/>
    <w:rsid w:val="001D6425"/>
    <w:rsid w:val="001D67D9"/>
    <w:rsid w:val="001E0994"/>
    <w:rsid w:val="001E0A4F"/>
    <w:rsid w:val="001E18FB"/>
    <w:rsid w:val="001E258D"/>
    <w:rsid w:val="001E260A"/>
    <w:rsid w:val="001E2639"/>
    <w:rsid w:val="001E3AA5"/>
    <w:rsid w:val="001E4C9E"/>
    <w:rsid w:val="001E4F9D"/>
    <w:rsid w:val="001E59E7"/>
    <w:rsid w:val="001E643D"/>
    <w:rsid w:val="001E6B9C"/>
    <w:rsid w:val="001E6C38"/>
    <w:rsid w:val="001E7072"/>
    <w:rsid w:val="001F1DC8"/>
    <w:rsid w:val="001F22E3"/>
    <w:rsid w:val="001F303D"/>
    <w:rsid w:val="001F310E"/>
    <w:rsid w:val="001F3410"/>
    <w:rsid w:val="001F42F5"/>
    <w:rsid w:val="001F4BD6"/>
    <w:rsid w:val="001F4E7D"/>
    <w:rsid w:val="001F54E3"/>
    <w:rsid w:val="001F54EF"/>
    <w:rsid w:val="001F5B71"/>
    <w:rsid w:val="001F5C3E"/>
    <w:rsid w:val="001F5CA0"/>
    <w:rsid w:val="001F6ECF"/>
    <w:rsid w:val="001F6ED8"/>
    <w:rsid w:val="001F7A71"/>
    <w:rsid w:val="001F7BA1"/>
    <w:rsid w:val="002004BC"/>
    <w:rsid w:val="00200E26"/>
    <w:rsid w:val="00201384"/>
    <w:rsid w:val="00201A55"/>
    <w:rsid w:val="00203B2E"/>
    <w:rsid w:val="002042E8"/>
    <w:rsid w:val="00204609"/>
    <w:rsid w:val="002049C6"/>
    <w:rsid w:val="00205CDB"/>
    <w:rsid w:val="00211F59"/>
    <w:rsid w:val="0021209B"/>
    <w:rsid w:val="002124FA"/>
    <w:rsid w:val="002126DF"/>
    <w:rsid w:val="002128E8"/>
    <w:rsid w:val="00212AAB"/>
    <w:rsid w:val="002142C8"/>
    <w:rsid w:val="002147F9"/>
    <w:rsid w:val="002149CF"/>
    <w:rsid w:val="00214DC3"/>
    <w:rsid w:val="00214F55"/>
    <w:rsid w:val="002150F4"/>
    <w:rsid w:val="00216017"/>
    <w:rsid w:val="002161E8"/>
    <w:rsid w:val="00216BD1"/>
    <w:rsid w:val="00216EA5"/>
    <w:rsid w:val="00216F6C"/>
    <w:rsid w:val="00223C4E"/>
    <w:rsid w:val="00223E52"/>
    <w:rsid w:val="00224CFD"/>
    <w:rsid w:val="00224D05"/>
    <w:rsid w:val="00225126"/>
    <w:rsid w:val="00225256"/>
    <w:rsid w:val="00225737"/>
    <w:rsid w:val="00225A1F"/>
    <w:rsid w:val="00225D86"/>
    <w:rsid w:val="00226ADF"/>
    <w:rsid w:val="00226B82"/>
    <w:rsid w:val="00226FE6"/>
    <w:rsid w:val="002274E8"/>
    <w:rsid w:val="00227FD8"/>
    <w:rsid w:val="00231B4E"/>
    <w:rsid w:val="00232478"/>
    <w:rsid w:val="00232C6B"/>
    <w:rsid w:val="0023402A"/>
    <w:rsid w:val="00234974"/>
    <w:rsid w:val="00234C46"/>
    <w:rsid w:val="002365AA"/>
    <w:rsid w:val="0023667B"/>
    <w:rsid w:val="0023696F"/>
    <w:rsid w:val="002369BC"/>
    <w:rsid w:val="00236E0D"/>
    <w:rsid w:val="0023789E"/>
    <w:rsid w:val="00237B7E"/>
    <w:rsid w:val="002400AA"/>
    <w:rsid w:val="00240302"/>
    <w:rsid w:val="0024089D"/>
    <w:rsid w:val="0024116F"/>
    <w:rsid w:val="00241C53"/>
    <w:rsid w:val="002424E9"/>
    <w:rsid w:val="00243062"/>
    <w:rsid w:val="0024457A"/>
    <w:rsid w:val="002460D0"/>
    <w:rsid w:val="00247C5A"/>
    <w:rsid w:val="00250326"/>
    <w:rsid w:val="002503B6"/>
    <w:rsid w:val="002505DF"/>
    <w:rsid w:val="00251497"/>
    <w:rsid w:val="00251981"/>
    <w:rsid w:val="00253CBC"/>
    <w:rsid w:val="00253CFA"/>
    <w:rsid w:val="00254D87"/>
    <w:rsid w:val="00255563"/>
    <w:rsid w:val="002560AE"/>
    <w:rsid w:val="00256379"/>
    <w:rsid w:val="00256D0D"/>
    <w:rsid w:val="00257054"/>
    <w:rsid w:val="00260400"/>
    <w:rsid w:val="00260D0C"/>
    <w:rsid w:val="00260DA3"/>
    <w:rsid w:val="00261B20"/>
    <w:rsid w:val="00262804"/>
    <w:rsid w:val="00262A8A"/>
    <w:rsid w:val="00263382"/>
    <w:rsid w:val="0026365C"/>
    <w:rsid w:val="00264FB1"/>
    <w:rsid w:val="002653C7"/>
    <w:rsid w:val="00265635"/>
    <w:rsid w:val="00265897"/>
    <w:rsid w:val="002666EE"/>
    <w:rsid w:val="00267D5C"/>
    <w:rsid w:val="00267D64"/>
    <w:rsid w:val="00270F27"/>
    <w:rsid w:val="00271002"/>
    <w:rsid w:val="002722D4"/>
    <w:rsid w:val="00272557"/>
    <w:rsid w:val="0027263E"/>
    <w:rsid w:val="00272E3C"/>
    <w:rsid w:val="00273926"/>
    <w:rsid w:val="0027455D"/>
    <w:rsid w:val="00274909"/>
    <w:rsid w:val="002749E2"/>
    <w:rsid w:val="002750A8"/>
    <w:rsid w:val="00275B2B"/>
    <w:rsid w:val="00275C0E"/>
    <w:rsid w:val="00277365"/>
    <w:rsid w:val="002773E8"/>
    <w:rsid w:val="00277482"/>
    <w:rsid w:val="00277A68"/>
    <w:rsid w:val="0028174B"/>
    <w:rsid w:val="0028199D"/>
    <w:rsid w:val="00282A25"/>
    <w:rsid w:val="002836C8"/>
    <w:rsid w:val="00283BF7"/>
    <w:rsid w:val="00283CD0"/>
    <w:rsid w:val="00283D83"/>
    <w:rsid w:val="00284A02"/>
    <w:rsid w:val="00284E21"/>
    <w:rsid w:val="00284E23"/>
    <w:rsid w:val="00285111"/>
    <w:rsid w:val="00285394"/>
    <w:rsid w:val="00286026"/>
    <w:rsid w:val="0028669C"/>
    <w:rsid w:val="002877DA"/>
    <w:rsid w:val="00287975"/>
    <w:rsid w:val="002901E5"/>
    <w:rsid w:val="002908E2"/>
    <w:rsid w:val="0029199B"/>
    <w:rsid w:val="002933D4"/>
    <w:rsid w:val="00293430"/>
    <w:rsid w:val="00293A42"/>
    <w:rsid w:val="00293BDB"/>
    <w:rsid w:val="002947DA"/>
    <w:rsid w:val="00297809"/>
    <w:rsid w:val="00297ED8"/>
    <w:rsid w:val="002A0FCF"/>
    <w:rsid w:val="002A24F0"/>
    <w:rsid w:val="002A35A3"/>
    <w:rsid w:val="002A3D87"/>
    <w:rsid w:val="002A3F63"/>
    <w:rsid w:val="002A4BFD"/>
    <w:rsid w:val="002A5491"/>
    <w:rsid w:val="002A5C96"/>
    <w:rsid w:val="002A7180"/>
    <w:rsid w:val="002A728F"/>
    <w:rsid w:val="002A72DD"/>
    <w:rsid w:val="002A7D41"/>
    <w:rsid w:val="002AF26B"/>
    <w:rsid w:val="002B026B"/>
    <w:rsid w:val="002B0367"/>
    <w:rsid w:val="002B05CC"/>
    <w:rsid w:val="002B079A"/>
    <w:rsid w:val="002B1BFF"/>
    <w:rsid w:val="002B1F4A"/>
    <w:rsid w:val="002B25AD"/>
    <w:rsid w:val="002B307D"/>
    <w:rsid w:val="002B381A"/>
    <w:rsid w:val="002B3973"/>
    <w:rsid w:val="002B4576"/>
    <w:rsid w:val="002B5499"/>
    <w:rsid w:val="002B5BF3"/>
    <w:rsid w:val="002B636E"/>
    <w:rsid w:val="002B65AD"/>
    <w:rsid w:val="002B6AE4"/>
    <w:rsid w:val="002B6B3D"/>
    <w:rsid w:val="002C0674"/>
    <w:rsid w:val="002C0762"/>
    <w:rsid w:val="002C0B38"/>
    <w:rsid w:val="002C18D1"/>
    <w:rsid w:val="002C1DF8"/>
    <w:rsid w:val="002C1F18"/>
    <w:rsid w:val="002C204D"/>
    <w:rsid w:val="002C2743"/>
    <w:rsid w:val="002C3274"/>
    <w:rsid w:val="002C34F8"/>
    <w:rsid w:val="002C3C09"/>
    <w:rsid w:val="002C4D70"/>
    <w:rsid w:val="002C5357"/>
    <w:rsid w:val="002C5C37"/>
    <w:rsid w:val="002C63FC"/>
    <w:rsid w:val="002C6496"/>
    <w:rsid w:val="002C78C2"/>
    <w:rsid w:val="002C7B2A"/>
    <w:rsid w:val="002D0300"/>
    <w:rsid w:val="002D08B9"/>
    <w:rsid w:val="002D0934"/>
    <w:rsid w:val="002D0EAA"/>
    <w:rsid w:val="002D0FAB"/>
    <w:rsid w:val="002D1305"/>
    <w:rsid w:val="002D159A"/>
    <w:rsid w:val="002D20D1"/>
    <w:rsid w:val="002D3ECE"/>
    <w:rsid w:val="002D43D5"/>
    <w:rsid w:val="002D4687"/>
    <w:rsid w:val="002D4DBA"/>
    <w:rsid w:val="002D5020"/>
    <w:rsid w:val="002D594D"/>
    <w:rsid w:val="002D62ED"/>
    <w:rsid w:val="002D66DF"/>
    <w:rsid w:val="002D681B"/>
    <w:rsid w:val="002D6F23"/>
    <w:rsid w:val="002D6F2C"/>
    <w:rsid w:val="002D7C46"/>
    <w:rsid w:val="002E00A9"/>
    <w:rsid w:val="002E1144"/>
    <w:rsid w:val="002E11CF"/>
    <w:rsid w:val="002E14A7"/>
    <w:rsid w:val="002E21C0"/>
    <w:rsid w:val="002E2412"/>
    <w:rsid w:val="002E2ED5"/>
    <w:rsid w:val="002E2F3F"/>
    <w:rsid w:val="002E47E3"/>
    <w:rsid w:val="002E5329"/>
    <w:rsid w:val="002E53F6"/>
    <w:rsid w:val="002E5830"/>
    <w:rsid w:val="002E5C2B"/>
    <w:rsid w:val="002E6171"/>
    <w:rsid w:val="002E6366"/>
    <w:rsid w:val="002E64B3"/>
    <w:rsid w:val="002E6581"/>
    <w:rsid w:val="002E7078"/>
    <w:rsid w:val="002F0295"/>
    <w:rsid w:val="002F0B09"/>
    <w:rsid w:val="002F1EC1"/>
    <w:rsid w:val="002F21EF"/>
    <w:rsid w:val="002F234B"/>
    <w:rsid w:val="002F237B"/>
    <w:rsid w:val="002F28C2"/>
    <w:rsid w:val="002F2A1D"/>
    <w:rsid w:val="002F2B7A"/>
    <w:rsid w:val="002F34FB"/>
    <w:rsid w:val="002F3EBB"/>
    <w:rsid w:val="002F5257"/>
    <w:rsid w:val="002F5F70"/>
    <w:rsid w:val="002F60FC"/>
    <w:rsid w:val="002F61C4"/>
    <w:rsid w:val="002F701B"/>
    <w:rsid w:val="002F7056"/>
    <w:rsid w:val="002F7544"/>
    <w:rsid w:val="003001DD"/>
    <w:rsid w:val="003006EC"/>
    <w:rsid w:val="00301762"/>
    <w:rsid w:val="00301E04"/>
    <w:rsid w:val="00302518"/>
    <w:rsid w:val="00302E3B"/>
    <w:rsid w:val="00302EC7"/>
    <w:rsid w:val="003036B3"/>
    <w:rsid w:val="003049D7"/>
    <w:rsid w:val="00305781"/>
    <w:rsid w:val="00305B60"/>
    <w:rsid w:val="00305BE8"/>
    <w:rsid w:val="003071FD"/>
    <w:rsid w:val="0030783A"/>
    <w:rsid w:val="0031015E"/>
    <w:rsid w:val="00311BCB"/>
    <w:rsid w:val="00312086"/>
    <w:rsid w:val="0031294B"/>
    <w:rsid w:val="00312EF2"/>
    <w:rsid w:val="00313076"/>
    <w:rsid w:val="003139FE"/>
    <w:rsid w:val="00313C75"/>
    <w:rsid w:val="0031445D"/>
    <w:rsid w:val="00314678"/>
    <w:rsid w:val="00314989"/>
    <w:rsid w:val="00315580"/>
    <w:rsid w:val="00315F79"/>
    <w:rsid w:val="0031730A"/>
    <w:rsid w:val="003174D5"/>
    <w:rsid w:val="0032020D"/>
    <w:rsid w:val="003206FD"/>
    <w:rsid w:val="003208B4"/>
    <w:rsid w:val="00320F42"/>
    <w:rsid w:val="00321254"/>
    <w:rsid w:val="00321DA1"/>
    <w:rsid w:val="003223D5"/>
    <w:rsid w:val="00323A39"/>
    <w:rsid w:val="00326526"/>
    <w:rsid w:val="00326992"/>
    <w:rsid w:val="00326AA0"/>
    <w:rsid w:val="0032749C"/>
    <w:rsid w:val="00327589"/>
    <w:rsid w:val="003277D6"/>
    <w:rsid w:val="00331902"/>
    <w:rsid w:val="00332095"/>
    <w:rsid w:val="00332428"/>
    <w:rsid w:val="003341DC"/>
    <w:rsid w:val="00335088"/>
    <w:rsid w:val="003351A3"/>
    <w:rsid w:val="003352AA"/>
    <w:rsid w:val="00335F0A"/>
    <w:rsid w:val="00336459"/>
    <w:rsid w:val="003370B2"/>
    <w:rsid w:val="0033714B"/>
    <w:rsid w:val="003377E0"/>
    <w:rsid w:val="00337A38"/>
    <w:rsid w:val="00337FAC"/>
    <w:rsid w:val="00340E78"/>
    <w:rsid w:val="00342141"/>
    <w:rsid w:val="00342974"/>
    <w:rsid w:val="003439D1"/>
    <w:rsid w:val="003441D0"/>
    <w:rsid w:val="00344489"/>
    <w:rsid w:val="0034455B"/>
    <w:rsid w:val="003446F9"/>
    <w:rsid w:val="003467B3"/>
    <w:rsid w:val="00346C9F"/>
    <w:rsid w:val="0034723F"/>
    <w:rsid w:val="00347B81"/>
    <w:rsid w:val="0035077A"/>
    <w:rsid w:val="003524CA"/>
    <w:rsid w:val="00352AB0"/>
    <w:rsid w:val="00354610"/>
    <w:rsid w:val="00354D76"/>
    <w:rsid w:val="00356BE5"/>
    <w:rsid w:val="00356E7F"/>
    <w:rsid w:val="0035766C"/>
    <w:rsid w:val="003609D5"/>
    <w:rsid w:val="00360F63"/>
    <w:rsid w:val="00361023"/>
    <w:rsid w:val="00362655"/>
    <w:rsid w:val="00362683"/>
    <w:rsid w:val="0036315D"/>
    <w:rsid w:val="003638D5"/>
    <w:rsid w:val="0036623D"/>
    <w:rsid w:val="003664C4"/>
    <w:rsid w:val="003668BE"/>
    <w:rsid w:val="00367774"/>
    <w:rsid w:val="00367F8D"/>
    <w:rsid w:val="00370B04"/>
    <w:rsid w:val="00371D38"/>
    <w:rsid w:val="00372371"/>
    <w:rsid w:val="0037244B"/>
    <w:rsid w:val="00372CD3"/>
    <w:rsid w:val="0037314E"/>
    <w:rsid w:val="0037373F"/>
    <w:rsid w:val="00373993"/>
    <w:rsid w:val="00374D16"/>
    <w:rsid w:val="003750AC"/>
    <w:rsid w:val="003758DF"/>
    <w:rsid w:val="00375A3D"/>
    <w:rsid w:val="00375B05"/>
    <w:rsid w:val="003777A9"/>
    <w:rsid w:val="0038068A"/>
    <w:rsid w:val="00381138"/>
    <w:rsid w:val="003816F5"/>
    <w:rsid w:val="00381DCC"/>
    <w:rsid w:val="003826DE"/>
    <w:rsid w:val="003827FC"/>
    <w:rsid w:val="00383253"/>
    <w:rsid w:val="003837A8"/>
    <w:rsid w:val="00383E41"/>
    <w:rsid w:val="00384389"/>
    <w:rsid w:val="00384D9A"/>
    <w:rsid w:val="00385107"/>
    <w:rsid w:val="00386C03"/>
    <w:rsid w:val="003878AA"/>
    <w:rsid w:val="00387E8F"/>
    <w:rsid w:val="00387FA2"/>
    <w:rsid w:val="00390983"/>
    <w:rsid w:val="00390C7A"/>
    <w:rsid w:val="00390EFF"/>
    <w:rsid w:val="003910F1"/>
    <w:rsid w:val="003913F0"/>
    <w:rsid w:val="0039170C"/>
    <w:rsid w:val="003917EB"/>
    <w:rsid w:val="0039221D"/>
    <w:rsid w:val="00392685"/>
    <w:rsid w:val="003930B6"/>
    <w:rsid w:val="00393796"/>
    <w:rsid w:val="00393A3C"/>
    <w:rsid w:val="003940CA"/>
    <w:rsid w:val="00394217"/>
    <w:rsid w:val="0039479B"/>
    <w:rsid w:val="00395CDE"/>
    <w:rsid w:val="00396F86"/>
    <w:rsid w:val="0039708B"/>
    <w:rsid w:val="00397632"/>
    <w:rsid w:val="003A0297"/>
    <w:rsid w:val="003A0367"/>
    <w:rsid w:val="003A0A77"/>
    <w:rsid w:val="003A0DFD"/>
    <w:rsid w:val="003A158B"/>
    <w:rsid w:val="003A1D55"/>
    <w:rsid w:val="003A23FD"/>
    <w:rsid w:val="003A3409"/>
    <w:rsid w:val="003A56AE"/>
    <w:rsid w:val="003A5923"/>
    <w:rsid w:val="003A5A8C"/>
    <w:rsid w:val="003A63E9"/>
    <w:rsid w:val="003A70D6"/>
    <w:rsid w:val="003B08DC"/>
    <w:rsid w:val="003B0BE6"/>
    <w:rsid w:val="003B1A01"/>
    <w:rsid w:val="003B249B"/>
    <w:rsid w:val="003B286B"/>
    <w:rsid w:val="003B416A"/>
    <w:rsid w:val="003B424F"/>
    <w:rsid w:val="003B4D72"/>
    <w:rsid w:val="003B4D9D"/>
    <w:rsid w:val="003B5601"/>
    <w:rsid w:val="003B5D6E"/>
    <w:rsid w:val="003B6400"/>
    <w:rsid w:val="003B65D6"/>
    <w:rsid w:val="003B6EA1"/>
    <w:rsid w:val="003B7795"/>
    <w:rsid w:val="003B77D2"/>
    <w:rsid w:val="003C0B8E"/>
    <w:rsid w:val="003C10DC"/>
    <w:rsid w:val="003C13A0"/>
    <w:rsid w:val="003C13CB"/>
    <w:rsid w:val="003C14AE"/>
    <w:rsid w:val="003C180E"/>
    <w:rsid w:val="003C2040"/>
    <w:rsid w:val="003C2CCB"/>
    <w:rsid w:val="003C2DEE"/>
    <w:rsid w:val="003C2E11"/>
    <w:rsid w:val="003C3724"/>
    <w:rsid w:val="003C3791"/>
    <w:rsid w:val="003C42F9"/>
    <w:rsid w:val="003C4B3B"/>
    <w:rsid w:val="003C619E"/>
    <w:rsid w:val="003C6344"/>
    <w:rsid w:val="003C641E"/>
    <w:rsid w:val="003C64FC"/>
    <w:rsid w:val="003C690A"/>
    <w:rsid w:val="003C6A17"/>
    <w:rsid w:val="003C6A2F"/>
    <w:rsid w:val="003C6A3A"/>
    <w:rsid w:val="003C6CB7"/>
    <w:rsid w:val="003C6E47"/>
    <w:rsid w:val="003D04F7"/>
    <w:rsid w:val="003D0AA2"/>
    <w:rsid w:val="003D0AC3"/>
    <w:rsid w:val="003D0E29"/>
    <w:rsid w:val="003D2407"/>
    <w:rsid w:val="003D24A1"/>
    <w:rsid w:val="003D35C1"/>
    <w:rsid w:val="003D4362"/>
    <w:rsid w:val="003D5C06"/>
    <w:rsid w:val="003D5DC0"/>
    <w:rsid w:val="003D5DCA"/>
    <w:rsid w:val="003D5FA3"/>
    <w:rsid w:val="003E007D"/>
    <w:rsid w:val="003E0755"/>
    <w:rsid w:val="003E0C2D"/>
    <w:rsid w:val="003E1B45"/>
    <w:rsid w:val="003E234E"/>
    <w:rsid w:val="003E25ED"/>
    <w:rsid w:val="003E28D5"/>
    <w:rsid w:val="003E2D83"/>
    <w:rsid w:val="003E2E11"/>
    <w:rsid w:val="003E35C8"/>
    <w:rsid w:val="003E4C1E"/>
    <w:rsid w:val="003E5337"/>
    <w:rsid w:val="003E5B9D"/>
    <w:rsid w:val="003E68E3"/>
    <w:rsid w:val="003E6FAE"/>
    <w:rsid w:val="003F048B"/>
    <w:rsid w:val="003F098A"/>
    <w:rsid w:val="003F0A2F"/>
    <w:rsid w:val="003F0D30"/>
    <w:rsid w:val="003F0DD9"/>
    <w:rsid w:val="003F1136"/>
    <w:rsid w:val="003F1148"/>
    <w:rsid w:val="003F13BB"/>
    <w:rsid w:val="003F178F"/>
    <w:rsid w:val="003F18D1"/>
    <w:rsid w:val="003F2958"/>
    <w:rsid w:val="003F3966"/>
    <w:rsid w:val="003F3C83"/>
    <w:rsid w:val="003F3E18"/>
    <w:rsid w:val="003F4DD7"/>
    <w:rsid w:val="003F55DE"/>
    <w:rsid w:val="003F5FAD"/>
    <w:rsid w:val="003F61F1"/>
    <w:rsid w:val="003F6D5F"/>
    <w:rsid w:val="003F7B8D"/>
    <w:rsid w:val="003F7F49"/>
    <w:rsid w:val="00400B8D"/>
    <w:rsid w:val="00402090"/>
    <w:rsid w:val="00404BDF"/>
    <w:rsid w:val="004052F7"/>
    <w:rsid w:val="00406608"/>
    <w:rsid w:val="004067AA"/>
    <w:rsid w:val="004072AC"/>
    <w:rsid w:val="00407AF6"/>
    <w:rsid w:val="00407BFB"/>
    <w:rsid w:val="004104A7"/>
    <w:rsid w:val="0041097F"/>
    <w:rsid w:val="00412155"/>
    <w:rsid w:val="00412C4A"/>
    <w:rsid w:val="00412D27"/>
    <w:rsid w:val="00412FA3"/>
    <w:rsid w:val="00413207"/>
    <w:rsid w:val="004136D3"/>
    <w:rsid w:val="00413D83"/>
    <w:rsid w:val="004141F3"/>
    <w:rsid w:val="0041432F"/>
    <w:rsid w:val="00414610"/>
    <w:rsid w:val="0041478C"/>
    <w:rsid w:val="00414F40"/>
    <w:rsid w:val="00414FF5"/>
    <w:rsid w:val="004154B6"/>
    <w:rsid w:val="00415F72"/>
    <w:rsid w:val="004163E2"/>
    <w:rsid w:val="00416F66"/>
    <w:rsid w:val="004174DD"/>
    <w:rsid w:val="00420C98"/>
    <w:rsid w:val="004213D5"/>
    <w:rsid w:val="004223D3"/>
    <w:rsid w:val="0042284E"/>
    <w:rsid w:val="004228C2"/>
    <w:rsid w:val="00422C77"/>
    <w:rsid w:val="0042373F"/>
    <w:rsid w:val="00423B6D"/>
    <w:rsid w:val="004240B8"/>
    <w:rsid w:val="00424227"/>
    <w:rsid w:val="00425839"/>
    <w:rsid w:val="004261C2"/>
    <w:rsid w:val="0042632F"/>
    <w:rsid w:val="004268AF"/>
    <w:rsid w:val="00426FC1"/>
    <w:rsid w:val="00427C11"/>
    <w:rsid w:val="00430522"/>
    <w:rsid w:val="00430D4F"/>
    <w:rsid w:val="0043110B"/>
    <w:rsid w:val="004311E2"/>
    <w:rsid w:val="00431295"/>
    <w:rsid w:val="00431486"/>
    <w:rsid w:val="00432AE9"/>
    <w:rsid w:val="00433096"/>
    <w:rsid w:val="004338EA"/>
    <w:rsid w:val="00433AF4"/>
    <w:rsid w:val="00436256"/>
    <w:rsid w:val="00436370"/>
    <w:rsid w:val="00436A05"/>
    <w:rsid w:val="00436D89"/>
    <w:rsid w:val="00437356"/>
    <w:rsid w:val="00437995"/>
    <w:rsid w:val="00437B83"/>
    <w:rsid w:val="00437F9D"/>
    <w:rsid w:val="0044030F"/>
    <w:rsid w:val="004406C7"/>
    <w:rsid w:val="00440829"/>
    <w:rsid w:val="00440DE8"/>
    <w:rsid w:val="0044185A"/>
    <w:rsid w:val="00441ED1"/>
    <w:rsid w:val="00442DEA"/>
    <w:rsid w:val="004432FA"/>
    <w:rsid w:val="0044336F"/>
    <w:rsid w:val="0044359C"/>
    <w:rsid w:val="00444BB0"/>
    <w:rsid w:val="004451FE"/>
    <w:rsid w:val="00445EAB"/>
    <w:rsid w:val="004468B3"/>
    <w:rsid w:val="00446DD9"/>
    <w:rsid w:val="00447250"/>
    <w:rsid w:val="004478BF"/>
    <w:rsid w:val="004479A6"/>
    <w:rsid w:val="00450DC9"/>
    <w:rsid w:val="0045219C"/>
    <w:rsid w:val="004530EB"/>
    <w:rsid w:val="00453AC5"/>
    <w:rsid w:val="00454910"/>
    <w:rsid w:val="00454F1C"/>
    <w:rsid w:val="00454F8B"/>
    <w:rsid w:val="004552DE"/>
    <w:rsid w:val="004555F5"/>
    <w:rsid w:val="00456212"/>
    <w:rsid w:val="00457A6B"/>
    <w:rsid w:val="00457BA3"/>
    <w:rsid w:val="0046020B"/>
    <w:rsid w:val="004602D6"/>
    <w:rsid w:val="00460374"/>
    <w:rsid w:val="0046091E"/>
    <w:rsid w:val="00461CB1"/>
    <w:rsid w:val="00462A97"/>
    <w:rsid w:val="00463499"/>
    <w:rsid w:val="00463796"/>
    <w:rsid w:val="004639CA"/>
    <w:rsid w:val="00463CD8"/>
    <w:rsid w:val="00463E95"/>
    <w:rsid w:val="00464C73"/>
    <w:rsid w:val="00465FD7"/>
    <w:rsid w:val="0046715F"/>
    <w:rsid w:val="0046775E"/>
    <w:rsid w:val="00470EE9"/>
    <w:rsid w:val="00471956"/>
    <w:rsid w:val="004732DF"/>
    <w:rsid w:val="004737B4"/>
    <w:rsid w:val="00473DC4"/>
    <w:rsid w:val="00473E32"/>
    <w:rsid w:val="00474917"/>
    <w:rsid w:val="00474C07"/>
    <w:rsid w:val="00475841"/>
    <w:rsid w:val="00476461"/>
    <w:rsid w:val="00476D3E"/>
    <w:rsid w:val="00476F5E"/>
    <w:rsid w:val="00477796"/>
    <w:rsid w:val="00477BE0"/>
    <w:rsid w:val="00477C3E"/>
    <w:rsid w:val="00480668"/>
    <w:rsid w:val="00481069"/>
    <w:rsid w:val="00481AF8"/>
    <w:rsid w:val="00482778"/>
    <w:rsid w:val="004827A9"/>
    <w:rsid w:val="00482C0B"/>
    <w:rsid w:val="00482E86"/>
    <w:rsid w:val="004831A0"/>
    <w:rsid w:val="00483A5C"/>
    <w:rsid w:val="00483F23"/>
    <w:rsid w:val="004853C0"/>
    <w:rsid w:val="004860A4"/>
    <w:rsid w:val="00486690"/>
    <w:rsid w:val="004878CB"/>
    <w:rsid w:val="004901B1"/>
    <w:rsid w:val="00491416"/>
    <w:rsid w:val="00494144"/>
    <w:rsid w:val="004941B8"/>
    <w:rsid w:val="0049453E"/>
    <w:rsid w:val="00494D65"/>
    <w:rsid w:val="00495898"/>
    <w:rsid w:val="0049663A"/>
    <w:rsid w:val="004967F4"/>
    <w:rsid w:val="004971D2"/>
    <w:rsid w:val="004A0959"/>
    <w:rsid w:val="004A0AC8"/>
    <w:rsid w:val="004A0BDB"/>
    <w:rsid w:val="004A265E"/>
    <w:rsid w:val="004A3022"/>
    <w:rsid w:val="004A34E7"/>
    <w:rsid w:val="004A5D54"/>
    <w:rsid w:val="004A67AD"/>
    <w:rsid w:val="004A6D01"/>
    <w:rsid w:val="004A6D98"/>
    <w:rsid w:val="004A70ED"/>
    <w:rsid w:val="004A731E"/>
    <w:rsid w:val="004A7412"/>
    <w:rsid w:val="004A7879"/>
    <w:rsid w:val="004A7E96"/>
    <w:rsid w:val="004B011C"/>
    <w:rsid w:val="004B087C"/>
    <w:rsid w:val="004B08E8"/>
    <w:rsid w:val="004B1034"/>
    <w:rsid w:val="004B16B9"/>
    <w:rsid w:val="004B1B9F"/>
    <w:rsid w:val="004B270E"/>
    <w:rsid w:val="004B29C9"/>
    <w:rsid w:val="004B3002"/>
    <w:rsid w:val="004B3C88"/>
    <w:rsid w:val="004B4854"/>
    <w:rsid w:val="004B4AF5"/>
    <w:rsid w:val="004B5094"/>
    <w:rsid w:val="004C0CCC"/>
    <w:rsid w:val="004C0DB2"/>
    <w:rsid w:val="004C102A"/>
    <w:rsid w:val="004C1816"/>
    <w:rsid w:val="004C2431"/>
    <w:rsid w:val="004C2593"/>
    <w:rsid w:val="004C2A7F"/>
    <w:rsid w:val="004C2DFA"/>
    <w:rsid w:val="004C4997"/>
    <w:rsid w:val="004C4A70"/>
    <w:rsid w:val="004C5AF5"/>
    <w:rsid w:val="004C5C28"/>
    <w:rsid w:val="004C5ECA"/>
    <w:rsid w:val="004C6BD7"/>
    <w:rsid w:val="004C6C35"/>
    <w:rsid w:val="004C6F92"/>
    <w:rsid w:val="004D0F94"/>
    <w:rsid w:val="004D1519"/>
    <w:rsid w:val="004D177D"/>
    <w:rsid w:val="004D2615"/>
    <w:rsid w:val="004D26FF"/>
    <w:rsid w:val="004D41FE"/>
    <w:rsid w:val="004D4951"/>
    <w:rsid w:val="004D4AF2"/>
    <w:rsid w:val="004D58D2"/>
    <w:rsid w:val="004D5EA4"/>
    <w:rsid w:val="004D5F53"/>
    <w:rsid w:val="004D6051"/>
    <w:rsid w:val="004D69D7"/>
    <w:rsid w:val="004D6E29"/>
    <w:rsid w:val="004D7E81"/>
    <w:rsid w:val="004E016B"/>
    <w:rsid w:val="004E09EF"/>
    <w:rsid w:val="004E11A2"/>
    <w:rsid w:val="004E151B"/>
    <w:rsid w:val="004E1FFD"/>
    <w:rsid w:val="004E240F"/>
    <w:rsid w:val="004E34FD"/>
    <w:rsid w:val="004E3827"/>
    <w:rsid w:val="004E3908"/>
    <w:rsid w:val="004E3B66"/>
    <w:rsid w:val="004E3BDC"/>
    <w:rsid w:val="004E3F0C"/>
    <w:rsid w:val="004E3F89"/>
    <w:rsid w:val="004E42A1"/>
    <w:rsid w:val="004E46F0"/>
    <w:rsid w:val="004E49D0"/>
    <w:rsid w:val="004E5440"/>
    <w:rsid w:val="004E5565"/>
    <w:rsid w:val="004E57DB"/>
    <w:rsid w:val="004E5FBC"/>
    <w:rsid w:val="004E6056"/>
    <w:rsid w:val="004E6729"/>
    <w:rsid w:val="004F0ED1"/>
    <w:rsid w:val="004F0F4F"/>
    <w:rsid w:val="004F0F91"/>
    <w:rsid w:val="004F15E2"/>
    <w:rsid w:val="004F16E0"/>
    <w:rsid w:val="004F2DF8"/>
    <w:rsid w:val="004F5A05"/>
    <w:rsid w:val="004F6133"/>
    <w:rsid w:val="004F63ED"/>
    <w:rsid w:val="004F65FB"/>
    <w:rsid w:val="004F71C4"/>
    <w:rsid w:val="004F72AE"/>
    <w:rsid w:val="004F7319"/>
    <w:rsid w:val="005002A9"/>
    <w:rsid w:val="0050189B"/>
    <w:rsid w:val="00502134"/>
    <w:rsid w:val="0050238A"/>
    <w:rsid w:val="00502ED6"/>
    <w:rsid w:val="0050351F"/>
    <w:rsid w:val="005039CB"/>
    <w:rsid w:val="00503F3A"/>
    <w:rsid w:val="00503F5A"/>
    <w:rsid w:val="005052D3"/>
    <w:rsid w:val="00505307"/>
    <w:rsid w:val="00505405"/>
    <w:rsid w:val="00506D65"/>
    <w:rsid w:val="00506EEA"/>
    <w:rsid w:val="00507637"/>
    <w:rsid w:val="00507760"/>
    <w:rsid w:val="00507EA6"/>
    <w:rsid w:val="005124CB"/>
    <w:rsid w:val="0051285F"/>
    <w:rsid w:val="005130CC"/>
    <w:rsid w:val="005136D9"/>
    <w:rsid w:val="00514D0E"/>
    <w:rsid w:val="00514DED"/>
    <w:rsid w:val="00515776"/>
    <w:rsid w:val="00515E72"/>
    <w:rsid w:val="00517FF6"/>
    <w:rsid w:val="0052080F"/>
    <w:rsid w:val="00521E98"/>
    <w:rsid w:val="00522577"/>
    <w:rsid w:val="00523482"/>
    <w:rsid w:val="00524D9B"/>
    <w:rsid w:val="005252D8"/>
    <w:rsid w:val="005267B7"/>
    <w:rsid w:val="00526A28"/>
    <w:rsid w:val="00526CB2"/>
    <w:rsid w:val="00526EF6"/>
    <w:rsid w:val="00527229"/>
    <w:rsid w:val="005276E9"/>
    <w:rsid w:val="00530635"/>
    <w:rsid w:val="00530985"/>
    <w:rsid w:val="00530AB3"/>
    <w:rsid w:val="0053100F"/>
    <w:rsid w:val="005327E6"/>
    <w:rsid w:val="00533744"/>
    <w:rsid w:val="005339EB"/>
    <w:rsid w:val="005342B9"/>
    <w:rsid w:val="00534CF0"/>
    <w:rsid w:val="005350D5"/>
    <w:rsid w:val="005369BB"/>
    <w:rsid w:val="00536C65"/>
    <w:rsid w:val="00537745"/>
    <w:rsid w:val="00537757"/>
    <w:rsid w:val="00537C0F"/>
    <w:rsid w:val="00537C47"/>
    <w:rsid w:val="0054051E"/>
    <w:rsid w:val="00540900"/>
    <w:rsid w:val="005411AE"/>
    <w:rsid w:val="005417A4"/>
    <w:rsid w:val="005437B4"/>
    <w:rsid w:val="00543B99"/>
    <w:rsid w:val="00543EA8"/>
    <w:rsid w:val="00543EED"/>
    <w:rsid w:val="00544C12"/>
    <w:rsid w:val="00545932"/>
    <w:rsid w:val="00546483"/>
    <w:rsid w:val="0054658C"/>
    <w:rsid w:val="0054669A"/>
    <w:rsid w:val="0054757C"/>
    <w:rsid w:val="00547E8A"/>
    <w:rsid w:val="00550611"/>
    <w:rsid w:val="00550D33"/>
    <w:rsid w:val="00551CDC"/>
    <w:rsid w:val="005525AA"/>
    <w:rsid w:val="00552B24"/>
    <w:rsid w:val="00553218"/>
    <w:rsid w:val="00553441"/>
    <w:rsid w:val="005536E6"/>
    <w:rsid w:val="00554265"/>
    <w:rsid w:val="00554B00"/>
    <w:rsid w:val="00554CAA"/>
    <w:rsid w:val="00555A52"/>
    <w:rsid w:val="00560045"/>
    <w:rsid w:val="00560C70"/>
    <w:rsid w:val="0056156C"/>
    <w:rsid w:val="0056187B"/>
    <w:rsid w:val="005619A8"/>
    <w:rsid w:val="00561EB6"/>
    <w:rsid w:val="00561F31"/>
    <w:rsid w:val="00562D5B"/>
    <w:rsid w:val="005634CF"/>
    <w:rsid w:val="00563A60"/>
    <w:rsid w:val="0056439F"/>
    <w:rsid w:val="00564477"/>
    <w:rsid w:val="00564669"/>
    <w:rsid w:val="00565C3C"/>
    <w:rsid w:val="00566960"/>
    <w:rsid w:val="00566AFE"/>
    <w:rsid w:val="00566B42"/>
    <w:rsid w:val="005676CF"/>
    <w:rsid w:val="00567ADF"/>
    <w:rsid w:val="00570315"/>
    <w:rsid w:val="00570A52"/>
    <w:rsid w:val="00570E4B"/>
    <w:rsid w:val="0057151A"/>
    <w:rsid w:val="00571F59"/>
    <w:rsid w:val="00572A6D"/>
    <w:rsid w:val="00572C57"/>
    <w:rsid w:val="00572F70"/>
    <w:rsid w:val="00573134"/>
    <w:rsid w:val="00573F92"/>
    <w:rsid w:val="0057430F"/>
    <w:rsid w:val="00574A08"/>
    <w:rsid w:val="00576798"/>
    <w:rsid w:val="00576875"/>
    <w:rsid w:val="00576A4A"/>
    <w:rsid w:val="00577F9C"/>
    <w:rsid w:val="005802FD"/>
    <w:rsid w:val="0058030D"/>
    <w:rsid w:val="00580B3B"/>
    <w:rsid w:val="00580FB8"/>
    <w:rsid w:val="0058148C"/>
    <w:rsid w:val="00581640"/>
    <w:rsid w:val="005816F9"/>
    <w:rsid w:val="00581AE3"/>
    <w:rsid w:val="00581B8E"/>
    <w:rsid w:val="005829F0"/>
    <w:rsid w:val="00582E5E"/>
    <w:rsid w:val="00583129"/>
    <w:rsid w:val="005844BF"/>
    <w:rsid w:val="00584D93"/>
    <w:rsid w:val="00585360"/>
    <w:rsid w:val="00585B07"/>
    <w:rsid w:val="005867E1"/>
    <w:rsid w:val="0058706C"/>
    <w:rsid w:val="00587C44"/>
    <w:rsid w:val="00590314"/>
    <w:rsid w:val="0059094C"/>
    <w:rsid w:val="00590BE8"/>
    <w:rsid w:val="00590CFF"/>
    <w:rsid w:val="00591A55"/>
    <w:rsid w:val="005927EA"/>
    <w:rsid w:val="00592B02"/>
    <w:rsid w:val="0059320B"/>
    <w:rsid w:val="00593F06"/>
    <w:rsid w:val="00594421"/>
    <w:rsid w:val="0059541C"/>
    <w:rsid w:val="005959C9"/>
    <w:rsid w:val="00595FB6"/>
    <w:rsid w:val="005960BB"/>
    <w:rsid w:val="00597A87"/>
    <w:rsid w:val="005A3381"/>
    <w:rsid w:val="005A3646"/>
    <w:rsid w:val="005A57A0"/>
    <w:rsid w:val="005A5DAA"/>
    <w:rsid w:val="005A64E2"/>
    <w:rsid w:val="005A7F84"/>
    <w:rsid w:val="005B0B57"/>
    <w:rsid w:val="005B0FF0"/>
    <w:rsid w:val="005B11AE"/>
    <w:rsid w:val="005B2FB4"/>
    <w:rsid w:val="005B484F"/>
    <w:rsid w:val="005B4B35"/>
    <w:rsid w:val="005B519E"/>
    <w:rsid w:val="005B5314"/>
    <w:rsid w:val="005B6175"/>
    <w:rsid w:val="005B69CD"/>
    <w:rsid w:val="005B6CC8"/>
    <w:rsid w:val="005B6F00"/>
    <w:rsid w:val="005B6F84"/>
    <w:rsid w:val="005B7CEC"/>
    <w:rsid w:val="005C0F7F"/>
    <w:rsid w:val="005C0FD3"/>
    <w:rsid w:val="005C104F"/>
    <w:rsid w:val="005C1068"/>
    <w:rsid w:val="005C1277"/>
    <w:rsid w:val="005C1A66"/>
    <w:rsid w:val="005C1FDC"/>
    <w:rsid w:val="005C24C5"/>
    <w:rsid w:val="005C27F0"/>
    <w:rsid w:val="005C29F6"/>
    <w:rsid w:val="005C3651"/>
    <w:rsid w:val="005C3F09"/>
    <w:rsid w:val="005C41C0"/>
    <w:rsid w:val="005C41C5"/>
    <w:rsid w:val="005C4879"/>
    <w:rsid w:val="005C5860"/>
    <w:rsid w:val="005C587B"/>
    <w:rsid w:val="005C5A47"/>
    <w:rsid w:val="005C657D"/>
    <w:rsid w:val="005C65AB"/>
    <w:rsid w:val="005C6788"/>
    <w:rsid w:val="005D0678"/>
    <w:rsid w:val="005D0AB3"/>
    <w:rsid w:val="005D1A76"/>
    <w:rsid w:val="005D3187"/>
    <w:rsid w:val="005D3357"/>
    <w:rsid w:val="005D4C76"/>
    <w:rsid w:val="005D58E5"/>
    <w:rsid w:val="005D689E"/>
    <w:rsid w:val="005D6BB2"/>
    <w:rsid w:val="005D79B5"/>
    <w:rsid w:val="005D79BA"/>
    <w:rsid w:val="005D7B96"/>
    <w:rsid w:val="005E0661"/>
    <w:rsid w:val="005E0D62"/>
    <w:rsid w:val="005E145D"/>
    <w:rsid w:val="005E21F0"/>
    <w:rsid w:val="005E23B5"/>
    <w:rsid w:val="005E26F5"/>
    <w:rsid w:val="005E2846"/>
    <w:rsid w:val="005E32ED"/>
    <w:rsid w:val="005E38FB"/>
    <w:rsid w:val="005E483D"/>
    <w:rsid w:val="005E5751"/>
    <w:rsid w:val="005E5B05"/>
    <w:rsid w:val="005E5D98"/>
    <w:rsid w:val="005E5EFA"/>
    <w:rsid w:val="005E7472"/>
    <w:rsid w:val="005F07A9"/>
    <w:rsid w:val="005F2244"/>
    <w:rsid w:val="005F2E2E"/>
    <w:rsid w:val="005F2FD0"/>
    <w:rsid w:val="005F3128"/>
    <w:rsid w:val="005F3381"/>
    <w:rsid w:val="005F3614"/>
    <w:rsid w:val="005F4E4C"/>
    <w:rsid w:val="005F5192"/>
    <w:rsid w:val="005F7BA2"/>
    <w:rsid w:val="005F7FAA"/>
    <w:rsid w:val="00600010"/>
    <w:rsid w:val="00601461"/>
    <w:rsid w:val="00601531"/>
    <w:rsid w:val="00602B78"/>
    <w:rsid w:val="00603A04"/>
    <w:rsid w:val="00603D73"/>
    <w:rsid w:val="00604373"/>
    <w:rsid w:val="006049F3"/>
    <w:rsid w:val="00605FF9"/>
    <w:rsid w:val="006063B9"/>
    <w:rsid w:val="00607667"/>
    <w:rsid w:val="00607F9D"/>
    <w:rsid w:val="00610F97"/>
    <w:rsid w:val="00611663"/>
    <w:rsid w:val="00611E85"/>
    <w:rsid w:val="006135B4"/>
    <w:rsid w:val="00613F42"/>
    <w:rsid w:val="006142B7"/>
    <w:rsid w:val="00614313"/>
    <w:rsid w:val="006144C9"/>
    <w:rsid w:val="006147C9"/>
    <w:rsid w:val="006149E4"/>
    <w:rsid w:val="00614C80"/>
    <w:rsid w:val="00614D32"/>
    <w:rsid w:val="006151E9"/>
    <w:rsid w:val="00615B3A"/>
    <w:rsid w:val="006162F3"/>
    <w:rsid w:val="00617609"/>
    <w:rsid w:val="00620A82"/>
    <w:rsid w:val="006219DA"/>
    <w:rsid w:val="00621B1A"/>
    <w:rsid w:val="0062258D"/>
    <w:rsid w:val="0062269D"/>
    <w:rsid w:val="006228B4"/>
    <w:rsid w:val="0062308F"/>
    <w:rsid w:val="0062316A"/>
    <w:rsid w:val="006246DA"/>
    <w:rsid w:val="00624A78"/>
    <w:rsid w:val="00625307"/>
    <w:rsid w:val="00625439"/>
    <w:rsid w:val="006257E2"/>
    <w:rsid w:val="00625862"/>
    <w:rsid w:val="00625B86"/>
    <w:rsid w:val="0062649C"/>
    <w:rsid w:val="006266C8"/>
    <w:rsid w:val="00627241"/>
    <w:rsid w:val="006275A4"/>
    <w:rsid w:val="00630001"/>
    <w:rsid w:val="00630347"/>
    <w:rsid w:val="00630BD6"/>
    <w:rsid w:val="0063234A"/>
    <w:rsid w:val="006329F2"/>
    <w:rsid w:val="0063327D"/>
    <w:rsid w:val="00633DBB"/>
    <w:rsid w:val="00634273"/>
    <w:rsid w:val="006356AC"/>
    <w:rsid w:val="00635BC8"/>
    <w:rsid w:val="00635C18"/>
    <w:rsid w:val="00635FD7"/>
    <w:rsid w:val="0063650B"/>
    <w:rsid w:val="00637802"/>
    <w:rsid w:val="00637FCC"/>
    <w:rsid w:val="00640322"/>
    <w:rsid w:val="00640F24"/>
    <w:rsid w:val="006413DA"/>
    <w:rsid w:val="006436CA"/>
    <w:rsid w:val="00643AC8"/>
    <w:rsid w:val="00644DD0"/>
    <w:rsid w:val="006454FB"/>
    <w:rsid w:val="006458F9"/>
    <w:rsid w:val="00645DBE"/>
    <w:rsid w:val="006473E3"/>
    <w:rsid w:val="0065178F"/>
    <w:rsid w:val="006526A3"/>
    <w:rsid w:val="00652AD4"/>
    <w:rsid w:val="0065332C"/>
    <w:rsid w:val="00653C66"/>
    <w:rsid w:val="00653FA2"/>
    <w:rsid w:val="00654CE9"/>
    <w:rsid w:val="00654FD9"/>
    <w:rsid w:val="006559C0"/>
    <w:rsid w:val="00655CE9"/>
    <w:rsid w:val="00656E87"/>
    <w:rsid w:val="00657F5D"/>
    <w:rsid w:val="0066008C"/>
    <w:rsid w:val="006605B1"/>
    <w:rsid w:val="00660688"/>
    <w:rsid w:val="00660B7B"/>
    <w:rsid w:val="00660C0D"/>
    <w:rsid w:val="00660DEA"/>
    <w:rsid w:val="006615E5"/>
    <w:rsid w:val="00661DA7"/>
    <w:rsid w:val="00662647"/>
    <w:rsid w:val="00662912"/>
    <w:rsid w:val="006632F2"/>
    <w:rsid w:val="00663606"/>
    <w:rsid w:val="00663962"/>
    <w:rsid w:val="00663F4C"/>
    <w:rsid w:val="00664373"/>
    <w:rsid w:val="00664666"/>
    <w:rsid w:val="00665102"/>
    <w:rsid w:val="006655D9"/>
    <w:rsid w:val="00665FCD"/>
    <w:rsid w:val="00666599"/>
    <w:rsid w:val="00666C9B"/>
    <w:rsid w:val="00666E93"/>
    <w:rsid w:val="0066770F"/>
    <w:rsid w:val="006703C7"/>
    <w:rsid w:val="006704EE"/>
    <w:rsid w:val="0067081C"/>
    <w:rsid w:val="00670A14"/>
    <w:rsid w:val="006717DA"/>
    <w:rsid w:val="006722F1"/>
    <w:rsid w:val="006725BA"/>
    <w:rsid w:val="00672B33"/>
    <w:rsid w:val="006732E7"/>
    <w:rsid w:val="0067346C"/>
    <w:rsid w:val="00673827"/>
    <w:rsid w:val="00675034"/>
    <w:rsid w:val="00675071"/>
    <w:rsid w:val="006755FA"/>
    <w:rsid w:val="00675942"/>
    <w:rsid w:val="0067596E"/>
    <w:rsid w:val="00676B4E"/>
    <w:rsid w:val="006776EE"/>
    <w:rsid w:val="00680BB5"/>
    <w:rsid w:val="00681004"/>
    <w:rsid w:val="00681CBF"/>
    <w:rsid w:val="00682C76"/>
    <w:rsid w:val="006832B4"/>
    <w:rsid w:val="00683F11"/>
    <w:rsid w:val="00685011"/>
    <w:rsid w:val="0068540D"/>
    <w:rsid w:val="006859B5"/>
    <w:rsid w:val="00685C47"/>
    <w:rsid w:val="00686859"/>
    <w:rsid w:val="00686A2A"/>
    <w:rsid w:val="0068721F"/>
    <w:rsid w:val="00687487"/>
    <w:rsid w:val="00687F96"/>
    <w:rsid w:val="0069055D"/>
    <w:rsid w:val="00690B2F"/>
    <w:rsid w:val="00692139"/>
    <w:rsid w:val="006925DD"/>
    <w:rsid w:val="00692630"/>
    <w:rsid w:val="00694226"/>
    <w:rsid w:val="00694864"/>
    <w:rsid w:val="00695F9C"/>
    <w:rsid w:val="00696011"/>
    <w:rsid w:val="00696DCB"/>
    <w:rsid w:val="00697C4B"/>
    <w:rsid w:val="006A04F4"/>
    <w:rsid w:val="006A1016"/>
    <w:rsid w:val="006A10E4"/>
    <w:rsid w:val="006A127E"/>
    <w:rsid w:val="006A3867"/>
    <w:rsid w:val="006A3F39"/>
    <w:rsid w:val="006A5BD0"/>
    <w:rsid w:val="006A5C94"/>
    <w:rsid w:val="006A655B"/>
    <w:rsid w:val="006A746C"/>
    <w:rsid w:val="006A74F8"/>
    <w:rsid w:val="006A7C44"/>
    <w:rsid w:val="006A7DD1"/>
    <w:rsid w:val="006B0592"/>
    <w:rsid w:val="006B1373"/>
    <w:rsid w:val="006B3C71"/>
    <w:rsid w:val="006B45AB"/>
    <w:rsid w:val="006B4661"/>
    <w:rsid w:val="006B5514"/>
    <w:rsid w:val="006B7012"/>
    <w:rsid w:val="006B7490"/>
    <w:rsid w:val="006B7EA8"/>
    <w:rsid w:val="006C0168"/>
    <w:rsid w:val="006C17B2"/>
    <w:rsid w:val="006C1FB4"/>
    <w:rsid w:val="006C3D7A"/>
    <w:rsid w:val="006C3E58"/>
    <w:rsid w:val="006C3ECE"/>
    <w:rsid w:val="006C431A"/>
    <w:rsid w:val="006C458F"/>
    <w:rsid w:val="006C4667"/>
    <w:rsid w:val="006C51BB"/>
    <w:rsid w:val="006C6175"/>
    <w:rsid w:val="006C6486"/>
    <w:rsid w:val="006C6966"/>
    <w:rsid w:val="006D01C1"/>
    <w:rsid w:val="006D02D8"/>
    <w:rsid w:val="006D130D"/>
    <w:rsid w:val="006D146D"/>
    <w:rsid w:val="006D1DE8"/>
    <w:rsid w:val="006D1F65"/>
    <w:rsid w:val="006D2C7D"/>
    <w:rsid w:val="006D3145"/>
    <w:rsid w:val="006D317B"/>
    <w:rsid w:val="006D3351"/>
    <w:rsid w:val="006D3A05"/>
    <w:rsid w:val="006D3CC7"/>
    <w:rsid w:val="006D477D"/>
    <w:rsid w:val="006D4A22"/>
    <w:rsid w:val="006D4FC9"/>
    <w:rsid w:val="006D53EB"/>
    <w:rsid w:val="006D6323"/>
    <w:rsid w:val="006D686D"/>
    <w:rsid w:val="006D6EF9"/>
    <w:rsid w:val="006E0639"/>
    <w:rsid w:val="006E0D1C"/>
    <w:rsid w:val="006E1155"/>
    <w:rsid w:val="006E12D3"/>
    <w:rsid w:val="006E29BB"/>
    <w:rsid w:val="006E3A4A"/>
    <w:rsid w:val="006E442B"/>
    <w:rsid w:val="006E4E53"/>
    <w:rsid w:val="006E5439"/>
    <w:rsid w:val="006E6136"/>
    <w:rsid w:val="006E6E99"/>
    <w:rsid w:val="006E7AEA"/>
    <w:rsid w:val="006F0B5D"/>
    <w:rsid w:val="006F19D7"/>
    <w:rsid w:val="006F1CFF"/>
    <w:rsid w:val="006F28E7"/>
    <w:rsid w:val="006F2B9D"/>
    <w:rsid w:val="006F2E94"/>
    <w:rsid w:val="006F3C2E"/>
    <w:rsid w:val="006F3C6B"/>
    <w:rsid w:val="006F3CD5"/>
    <w:rsid w:val="006F3E8E"/>
    <w:rsid w:val="006F44F8"/>
    <w:rsid w:val="006F4A38"/>
    <w:rsid w:val="006F5A6F"/>
    <w:rsid w:val="006F66D1"/>
    <w:rsid w:val="006F68A3"/>
    <w:rsid w:val="006F6BB0"/>
    <w:rsid w:val="006F72B4"/>
    <w:rsid w:val="006F74D1"/>
    <w:rsid w:val="00701325"/>
    <w:rsid w:val="00701AA7"/>
    <w:rsid w:val="007021A3"/>
    <w:rsid w:val="007029FB"/>
    <w:rsid w:val="00702A69"/>
    <w:rsid w:val="00702DFF"/>
    <w:rsid w:val="00704755"/>
    <w:rsid w:val="007049D0"/>
    <w:rsid w:val="00704B7F"/>
    <w:rsid w:val="007055D3"/>
    <w:rsid w:val="0070581C"/>
    <w:rsid w:val="007059ED"/>
    <w:rsid w:val="007067E5"/>
    <w:rsid w:val="0070689B"/>
    <w:rsid w:val="00707EAF"/>
    <w:rsid w:val="00710B8B"/>
    <w:rsid w:val="00711296"/>
    <w:rsid w:val="007119D9"/>
    <w:rsid w:val="00711D37"/>
    <w:rsid w:val="00711EA0"/>
    <w:rsid w:val="0071247D"/>
    <w:rsid w:val="0071259A"/>
    <w:rsid w:val="00713BB0"/>
    <w:rsid w:val="0071440D"/>
    <w:rsid w:val="00715D91"/>
    <w:rsid w:val="00720452"/>
    <w:rsid w:val="007206EF"/>
    <w:rsid w:val="00720D66"/>
    <w:rsid w:val="00721918"/>
    <w:rsid w:val="00721B55"/>
    <w:rsid w:val="00721BC9"/>
    <w:rsid w:val="00722994"/>
    <w:rsid w:val="0072306A"/>
    <w:rsid w:val="00724CA2"/>
    <w:rsid w:val="007254B2"/>
    <w:rsid w:val="007265F6"/>
    <w:rsid w:val="0072715A"/>
    <w:rsid w:val="0072723B"/>
    <w:rsid w:val="0072729D"/>
    <w:rsid w:val="00730408"/>
    <w:rsid w:val="00730AE6"/>
    <w:rsid w:val="00731004"/>
    <w:rsid w:val="00731746"/>
    <w:rsid w:val="007334F2"/>
    <w:rsid w:val="007336D1"/>
    <w:rsid w:val="0073390F"/>
    <w:rsid w:val="00734327"/>
    <w:rsid w:val="0073437A"/>
    <w:rsid w:val="00734CC5"/>
    <w:rsid w:val="0073537A"/>
    <w:rsid w:val="0073623C"/>
    <w:rsid w:val="00736C1B"/>
    <w:rsid w:val="007405A9"/>
    <w:rsid w:val="00741760"/>
    <w:rsid w:val="0074213E"/>
    <w:rsid w:val="0074334D"/>
    <w:rsid w:val="00743D8F"/>
    <w:rsid w:val="0074423C"/>
    <w:rsid w:val="007446B9"/>
    <w:rsid w:val="00745195"/>
    <w:rsid w:val="007453F5"/>
    <w:rsid w:val="00746ABF"/>
    <w:rsid w:val="00746C3D"/>
    <w:rsid w:val="007475B6"/>
    <w:rsid w:val="00747B1A"/>
    <w:rsid w:val="0075041B"/>
    <w:rsid w:val="00751487"/>
    <w:rsid w:val="00751679"/>
    <w:rsid w:val="0075231D"/>
    <w:rsid w:val="00752A2C"/>
    <w:rsid w:val="00752B2F"/>
    <w:rsid w:val="00752CD3"/>
    <w:rsid w:val="00752D7F"/>
    <w:rsid w:val="00752EE2"/>
    <w:rsid w:val="00753427"/>
    <w:rsid w:val="00753529"/>
    <w:rsid w:val="00753C40"/>
    <w:rsid w:val="00755286"/>
    <w:rsid w:val="00756443"/>
    <w:rsid w:val="007577C0"/>
    <w:rsid w:val="007606A0"/>
    <w:rsid w:val="00761184"/>
    <w:rsid w:val="00761253"/>
    <w:rsid w:val="0076172E"/>
    <w:rsid w:val="0076200A"/>
    <w:rsid w:val="00762104"/>
    <w:rsid w:val="0076211B"/>
    <w:rsid w:val="00763825"/>
    <w:rsid w:val="00764BA6"/>
    <w:rsid w:val="007659F5"/>
    <w:rsid w:val="00765F3A"/>
    <w:rsid w:val="0076646C"/>
    <w:rsid w:val="007670FC"/>
    <w:rsid w:val="007710C6"/>
    <w:rsid w:val="00771866"/>
    <w:rsid w:val="00771939"/>
    <w:rsid w:val="00771BE3"/>
    <w:rsid w:val="00772E9E"/>
    <w:rsid w:val="00772EFF"/>
    <w:rsid w:val="00773101"/>
    <w:rsid w:val="007736BB"/>
    <w:rsid w:val="00773B21"/>
    <w:rsid w:val="00773B5F"/>
    <w:rsid w:val="00773E86"/>
    <w:rsid w:val="00780CC9"/>
    <w:rsid w:val="00781089"/>
    <w:rsid w:val="00781617"/>
    <w:rsid w:val="00782023"/>
    <w:rsid w:val="0078347C"/>
    <w:rsid w:val="00783E02"/>
    <w:rsid w:val="00783E3B"/>
    <w:rsid w:val="0078422D"/>
    <w:rsid w:val="0078544A"/>
    <w:rsid w:val="00785646"/>
    <w:rsid w:val="00786182"/>
    <w:rsid w:val="007866CD"/>
    <w:rsid w:val="0078786F"/>
    <w:rsid w:val="00787B1F"/>
    <w:rsid w:val="00790142"/>
    <w:rsid w:val="00790415"/>
    <w:rsid w:val="00790556"/>
    <w:rsid w:val="007906CF"/>
    <w:rsid w:val="00790DEA"/>
    <w:rsid w:val="00790E28"/>
    <w:rsid w:val="00791133"/>
    <w:rsid w:val="00791D8D"/>
    <w:rsid w:val="00791EAE"/>
    <w:rsid w:val="00791F51"/>
    <w:rsid w:val="0079272E"/>
    <w:rsid w:val="007934C6"/>
    <w:rsid w:val="00794009"/>
    <w:rsid w:val="00794D0E"/>
    <w:rsid w:val="00795631"/>
    <w:rsid w:val="007957CC"/>
    <w:rsid w:val="00795A1D"/>
    <w:rsid w:val="00795D8E"/>
    <w:rsid w:val="00796AAE"/>
    <w:rsid w:val="00797239"/>
    <w:rsid w:val="007973D9"/>
    <w:rsid w:val="007979BE"/>
    <w:rsid w:val="007979F0"/>
    <w:rsid w:val="00797A09"/>
    <w:rsid w:val="00797EA1"/>
    <w:rsid w:val="007A005B"/>
    <w:rsid w:val="007A01C4"/>
    <w:rsid w:val="007A0CBC"/>
    <w:rsid w:val="007A0D62"/>
    <w:rsid w:val="007A1163"/>
    <w:rsid w:val="007A156F"/>
    <w:rsid w:val="007A175C"/>
    <w:rsid w:val="007A1F3A"/>
    <w:rsid w:val="007A2334"/>
    <w:rsid w:val="007A286F"/>
    <w:rsid w:val="007A2B40"/>
    <w:rsid w:val="007A2C4C"/>
    <w:rsid w:val="007A35D4"/>
    <w:rsid w:val="007A37AF"/>
    <w:rsid w:val="007A4318"/>
    <w:rsid w:val="007A4AEC"/>
    <w:rsid w:val="007A517D"/>
    <w:rsid w:val="007A62C3"/>
    <w:rsid w:val="007A68E3"/>
    <w:rsid w:val="007A6AC9"/>
    <w:rsid w:val="007A71E0"/>
    <w:rsid w:val="007A7998"/>
    <w:rsid w:val="007A7D99"/>
    <w:rsid w:val="007B02D6"/>
    <w:rsid w:val="007B033C"/>
    <w:rsid w:val="007B0BF6"/>
    <w:rsid w:val="007B1256"/>
    <w:rsid w:val="007B13DC"/>
    <w:rsid w:val="007B14FF"/>
    <w:rsid w:val="007B1ABC"/>
    <w:rsid w:val="007B21FD"/>
    <w:rsid w:val="007B2DB6"/>
    <w:rsid w:val="007B3185"/>
    <w:rsid w:val="007B372C"/>
    <w:rsid w:val="007B46FB"/>
    <w:rsid w:val="007B4790"/>
    <w:rsid w:val="007B4E1A"/>
    <w:rsid w:val="007B53C3"/>
    <w:rsid w:val="007B54FA"/>
    <w:rsid w:val="007B5BBE"/>
    <w:rsid w:val="007B6FD4"/>
    <w:rsid w:val="007B6FFA"/>
    <w:rsid w:val="007B72D0"/>
    <w:rsid w:val="007B734E"/>
    <w:rsid w:val="007C02A3"/>
    <w:rsid w:val="007C0C39"/>
    <w:rsid w:val="007C0F9A"/>
    <w:rsid w:val="007C13A1"/>
    <w:rsid w:val="007C18DE"/>
    <w:rsid w:val="007C2226"/>
    <w:rsid w:val="007C34C4"/>
    <w:rsid w:val="007C3C99"/>
    <w:rsid w:val="007C4211"/>
    <w:rsid w:val="007C46DF"/>
    <w:rsid w:val="007C48EC"/>
    <w:rsid w:val="007C496F"/>
    <w:rsid w:val="007C56AA"/>
    <w:rsid w:val="007C5A6D"/>
    <w:rsid w:val="007C6479"/>
    <w:rsid w:val="007C6728"/>
    <w:rsid w:val="007C748D"/>
    <w:rsid w:val="007C7B31"/>
    <w:rsid w:val="007D0385"/>
    <w:rsid w:val="007D0A72"/>
    <w:rsid w:val="007D1453"/>
    <w:rsid w:val="007D165C"/>
    <w:rsid w:val="007D25EC"/>
    <w:rsid w:val="007D2917"/>
    <w:rsid w:val="007D2E88"/>
    <w:rsid w:val="007D32CC"/>
    <w:rsid w:val="007D360D"/>
    <w:rsid w:val="007D396A"/>
    <w:rsid w:val="007D3C82"/>
    <w:rsid w:val="007D4ADE"/>
    <w:rsid w:val="007D5DE0"/>
    <w:rsid w:val="007D6522"/>
    <w:rsid w:val="007D6C8F"/>
    <w:rsid w:val="007D72F5"/>
    <w:rsid w:val="007D7EB1"/>
    <w:rsid w:val="007E02C4"/>
    <w:rsid w:val="007E0DCA"/>
    <w:rsid w:val="007E128A"/>
    <w:rsid w:val="007E12ED"/>
    <w:rsid w:val="007E1B9B"/>
    <w:rsid w:val="007E2C15"/>
    <w:rsid w:val="007E4CC4"/>
    <w:rsid w:val="007E5292"/>
    <w:rsid w:val="007E5EEF"/>
    <w:rsid w:val="007F01C6"/>
    <w:rsid w:val="007F03D4"/>
    <w:rsid w:val="007F043C"/>
    <w:rsid w:val="007F1064"/>
    <w:rsid w:val="007F12D4"/>
    <w:rsid w:val="007F147C"/>
    <w:rsid w:val="007F1954"/>
    <w:rsid w:val="007F2BE7"/>
    <w:rsid w:val="007F36D3"/>
    <w:rsid w:val="007F413D"/>
    <w:rsid w:val="007F42F4"/>
    <w:rsid w:val="007F4540"/>
    <w:rsid w:val="007F4BB4"/>
    <w:rsid w:val="007F4F41"/>
    <w:rsid w:val="007F6DE6"/>
    <w:rsid w:val="007F6E33"/>
    <w:rsid w:val="007F6F5F"/>
    <w:rsid w:val="007F7265"/>
    <w:rsid w:val="007FE6CF"/>
    <w:rsid w:val="00800E06"/>
    <w:rsid w:val="0080121C"/>
    <w:rsid w:val="0080143E"/>
    <w:rsid w:val="008017E6"/>
    <w:rsid w:val="00802244"/>
    <w:rsid w:val="00802B38"/>
    <w:rsid w:val="00803BD7"/>
    <w:rsid w:val="00803FE2"/>
    <w:rsid w:val="0080407C"/>
    <w:rsid w:val="00804A8B"/>
    <w:rsid w:val="00806B3F"/>
    <w:rsid w:val="008077AD"/>
    <w:rsid w:val="008079FA"/>
    <w:rsid w:val="00807D8C"/>
    <w:rsid w:val="00807E42"/>
    <w:rsid w:val="00810BCD"/>
    <w:rsid w:val="00811CA8"/>
    <w:rsid w:val="00813700"/>
    <w:rsid w:val="008144D2"/>
    <w:rsid w:val="00815C02"/>
    <w:rsid w:val="00816930"/>
    <w:rsid w:val="00816952"/>
    <w:rsid w:val="00817DD9"/>
    <w:rsid w:val="00820116"/>
    <w:rsid w:val="0082070A"/>
    <w:rsid w:val="00820CDF"/>
    <w:rsid w:val="00820E46"/>
    <w:rsid w:val="008215DA"/>
    <w:rsid w:val="00822B3B"/>
    <w:rsid w:val="008234D2"/>
    <w:rsid w:val="00823F6E"/>
    <w:rsid w:val="008240ED"/>
    <w:rsid w:val="00826046"/>
    <w:rsid w:val="008261EC"/>
    <w:rsid w:val="008262C1"/>
    <w:rsid w:val="00826ADE"/>
    <w:rsid w:val="0082732D"/>
    <w:rsid w:val="008304B9"/>
    <w:rsid w:val="0083059D"/>
    <w:rsid w:val="00831021"/>
    <w:rsid w:val="008315E7"/>
    <w:rsid w:val="0083161F"/>
    <w:rsid w:val="0083195E"/>
    <w:rsid w:val="008333D3"/>
    <w:rsid w:val="00833B93"/>
    <w:rsid w:val="00833CCA"/>
    <w:rsid w:val="00833E61"/>
    <w:rsid w:val="00834437"/>
    <w:rsid w:val="00834ABE"/>
    <w:rsid w:val="00835081"/>
    <w:rsid w:val="00836A7E"/>
    <w:rsid w:val="008371D8"/>
    <w:rsid w:val="008375FF"/>
    <w:rsid w:val="00837B92"/>
    <w:rsid w:val="00840071"/>
    <w:rsid w:val="00840EFB"/>
    <w:rsid w:val="0084103A"/>
    <w:rsid w:val="00841679"/>
    <w:rsid w:val="00841877"/>
    <w:rsid w:val="00841936"/>
    <w:rsid w:val="00841BC5"/>
    <w:rsid w:val="00841D01"/>
    <w:rsid w:val="00841D75"/>
    <w:rsid w:val="00842418"/>
    <w:rsid w:val="00842EC2"/>
    <w:rsid w:val="00842F11"/>
    <w:rsid w:val="008437A1"/>
    <w:rsid w:val="008441A4"/>
    <w:rsid w:val="00844B22"/>
    <w:rsid w:val="008456A7"/>
    <w:rsid w:val="00845D21"/>
    <w:rsid w:val="008461D4"/>
    <w:rsid w:val="008519CE"/>
    <w:rsid w:val="00851BA7"/>
    <w:rsid w:val="00851FD6"/>
    <w:rsid w:val="00852145"/>
    <w:rsid w:val="00852822"/>
    <w:rsid w:val="00852AD9"/>
    <w:rsid w:val="00853336"/>
    <w:rsid w:val="00853A6B"/>
    <w:rsid w:val="008540AD"/>
    <w:rsid w:val="0085424C"/>
    <w:rsid w:val="00854B14"/>
    <w:rsid w:val="00855073"/>
    <w:rsid w:val="00855D28"/>
    <w:rsid w:val="00857626"/>
    <w:rsid w:val="008611ED"/>
    <w:rsid w:val="00861509"/>
    <w:rsid w:val="00861ABD"/>
    <w:rsid w:val="00861D0B"/>
    <w:rsid w:val="00861D20"/>
    <w:rsid w:val="00861E17"/>
    <w:rsid w:val="00861E6A"/>
    <w:rsid w:val="00862151"/>
    <w:rsid w:val="00865D5B"/>
    <w:rsid w:val="00866D01"/>
    <w:rsid w:val="00866E88"/>
    <w:rsid w:val="00866F61"/>
    <w:rsid w:val="00866FF6"/>
    <w:rsid w:val="008670F7"/>
    <w:rsid w:val="00870417"/>
    <w:rsid w:val="00871142"/>
    <w:rsid w:val="00871ACD"/>
    <w:rsid w:val="00871E0F"/>
    <w:rsid w:val="00871F29"/>
    <w:rsid w:val="00872B70"/>
    <w:rsid w:val="0087326D"/>
    <w:rsid w:val="0087354A"/>
    <w:rsid w:val="00873974"/>
    <w:rsid w:val="0087432D"/>
    <w:rsid w:val="00874A74"/>
    <w:rsid w:val="00874B09"/>
    <w:rsid w:val="00874D21"/>
    <w:rsid w:val="00875773"/>
    <w:rsid w:val="008761FC"/>
    <w:rsid w:val="008769B3"/>
    <w:rsid w:val="00876A4B"/>
    <w:rsid w:val="008775D5"/>
    <w:rsid w:val="00877C40"/>
    <w:rsid w:val="008801B8"/>
    <w:rsid w:val="00880211"/>
    <w:rsid w:val="0088099F"/>
    <w:rsid w:val="00880B64"/>
    <w:rsid w:val="00881CFA"/>
    <w:rsid w:val="008833A2"/>
    <w:rsid w:val="00884624"/>
    <w:rsid w:val="00884A9F"/>
    <w:rsid w:val="00884CE0"/>
    <w:rsid w:val="00885A9F"/>
    <w:rsid w:val="008862CD"/>
    <w:rsid w:val="00886C9A"/>
    <w:rsid w:val="00886E16"/>
    <w:rsid w:val="00887768"/>
    <w:rsid w:val="00887C32"/>
    <w:rsid w:val="00890D26"/>
    <w:rsid w:val="00892A20"/>
    <w:rsid w:val="008933F4"/>
    <w:rsid w:val="00893669"/>
    <w:rsid w:val="008937F4"/>
    <w:rsid w:val="0089438E"/>
    <w:rsid w:val="008943B3"/>
    <w:rsid w:val="00895105"/>
    <w:rsid w:val="008958F0"/>
    <w:rsid w:val="00896DBD"/>
    <w:rsid w:val="00896E8F"/>
    <w:rsid w:val="008971B3"/>
    <w:rsid w:val="0089783B"/>
    <w:rsid w:val="00897A6F"/>
    <w:rsid w:val="008A043E"/>
    <w:rsid w:val="008A0514"/>
    <w:rsid w:val="008A06D1"/>
    <w:rsid w:val="008A0BB0"/>
    <w:rsid w:val="008A1356"/>
    <w:rsid w:val="008A14D5"/>
    <w:rsid w:val="008A19D4"/>
    <w:rsid w:val="008A3262"/>
    <w:rsid w:val="008A369D"/>
    <w:rsid w:val="008A422B"/>
    <w:rsid w:val="008A5199"/>
    <w:rsid w:val="008A5CAA"/>
    <w:rsid w:val="008A5D5C"/>
    <w:rsid w:val="008A6013"/>
    <w:rsid w:val="008A616F"/>
    <w:rsid w:val="008A6421"/>
    <w:rsid w:val="008A6B16"/>
    <w:rsid w:val="008A6C20"/>
    <w:rsid w:val="008A7715"/>
    <w:rsid w:val="008B120C"/>
    <w:rsid w:val="008B2017"/>
    <w:rsid w:val="008B2026"/>
    <w:rsid w:val="008B2A07"/>
    <w:rsid w:val="008B35FD"/>
    <w:rsid w:val="008B4154"/>
    <w:rsid w:val="008B471F"/>
    <w:rsid w:val="008B641D"/>
    <w:rsid w:val="008C0C1D"/>
    <w:rsid w:val="008C110B"/>
    <w:rsid w:val="008C13ED"/>
    <w:rsid w:val="008C2C72"/>
    <w:rsid w:val="008C2F6E"/>
    <w:rsid w:val="008C35D3"/>
    <w:rsid w:val="008C42BB"/>
    <w:rsid w:val="008C4AD1"/>
    <w:rsid w:val="008C5A2E"/>
    <w:rsid w:val="008C6CF3"/>
    <w:rsid w:val="008D1976"/>
    <w:rsid w:val="008D1ECA"/>
    <w:rsid w:val="008D201A"/>
    <w:rsid w:val="008D219A"/>
    <w:rsid w:val="008D2430"/>
    <w:rsid w:val="008D2882"/>
    <w:rsid w:val="008D3474"/>
    <w:rsid w:val="008D347E"/>
    <w:rsid w:val="008D375C"/>
    <w:rsid w:val="008D3A6F"/>
    <w:rsid w:val="008D4167"/>
    <w:rsid w:val="008D4A09"/>
    <w:rsid w:val="008D4D0B"/>
    <w:rsid w:val="008D5DFB"/>
    <w:rsid w:val="008D613B"/>
    <w:rsid w:val="008D6398"/>
    <w:rsid w:val="008D6B4D"/>
    <w:rsid w:val="008D6F35"/>
    <w:rsid w:val="008D7569"/>
    <w:rsid w:val="008D75CF"/>
    <w:rsid w:val="008D772A"/>
    <w:rsid w:val="008D7D70"/>
    <w:rsid w:val="008D7D74"/>
    <w:rsid w:val="008E019B"/>
    <w:rsid w:val="008E06E5"/>
    <w:rsid w:val="008E10F5"/>
    <w:rsid w:val="008E2B57"/>
    <w:rsid w:val="008E31C6"/>
    <w:rsid w:val="008E3276"/>
    <w:rsid w:val="008E37BA"/>
    <w:rsid w:val="008E3DBA"/>
    <w:rsid w:val="008E477B"/>
    <w:rsid w:val="008E5281"/>
    <w:rsid w:val="008E52E3"/>
    <w:rsid w:val="008E5DBD"/>
    <w:rsid w:val="008E5F19"/>
    <w:rsid w:val="008E62B2"/>
    <w:rsid w:val="008E62BF"/>
    <w:rsid w:val="008E686B"/>
    <w:rsid w:val="008E6FAC"/>
    <w:rsid w:val="008F00AD"/>
    <w:rsid w:val="008F2437"/>
    <w:rsid w:val="008F28ED"/>
    <w:rsid w:val="008F2A76"/>
    <w:rsid w:val="008F2F9A"/>
    <w:rsid w:val="008F3B30"/>
    <w:rsid w:val="008F3D08"/>
    <w:rsid w:val="008F3D1C"/>
    <w:rsid w:val="008F40F2"/>
    <w:rsid w:val="008F4B86"/>
    <w:rsid w:val="008F5648"/>
    <w:rsid w:val="008F56CF"/>
    <w:rsid w:val="008F619D"/>
    <w:rsid w:val="008F69EB"/>
    <w:rsid w:val="008F6CDD"/>
    <w:rsid w:val="0090005A"/>
    <w:rsid w:val="009005F9"/>
    <w:rsid w:val="009008B7"/>
    <w:rsid w:val="009010F9"/>
    <w:rsid w:val="00901507"/>
    <w:rsid w:val="009018E5"/>
    <w:rsid w:val="00903105"/>
    <w:rsid w:val="0090316F"/>
    <w:rsid w:val="009038BD"/>
    <w:rsid w:val="00903F71"/>
    <w:rsid w:val="00903F7E"/>
    <w:rsid w:val="0090419B"/>
    <w:rsid w:val="00904881"/>
    <w:rsid w:val="0090633C"/>
    <w:rsid w:val="009065DE"/>
    <w:rsid w:val="00907620"/>
    <w:rsid w:val="0091021F"/>
    <w:rsid w:val="0091030C"/>
    <w:rsid w:val="00910379"/>
    <w:rsid w:val="009112DA"/>
    <w:rsid w:val="009116E7"/>
    <w:rsid w:val="00911A42"/>
    <w:rsid w:val="00911BA3"/>
    <w:rsid w:val="009125A2"/>
    <w:rsid w:val="009137E5"/>
    <w:rsid w:val="00913A44"/>
    <w:rsid w:val="00913BE9"/>
    <w:rsid w:val="00913DA2"/>
    <w:rsid w:val="00913DF5"/>
    <w:rsid w:val="0091422D"/>
    <w:rsid w:val="0091423A"/>
    <w:rsid w:val="009148AF"/>
    <w:rsid w:val="0091603F"/>
    <w:rsid w:val="00920E87"/>
    <w:rsid w:val="00921989"/>
    <w:rsid w:val="00925276"/>
    <w:rsid w:val="00925B73"/>
    <w:rsid w:val="00925D1E"/>
    <w:rsid w:val="0092612F"/>
    <w:rsid w:val="009263A2"/>
    <w:rsid w:val="0092657B"/>
    <w:rsid w:val="0092712E"/>
    <w:rsid w:val="00927304"/>
    <w:rsid w:val="00927429"/>
    <w:rsid w:val="0092745D"/>
    <w:rsid w:val="0092765D"/>
    <w:rsid w:val="009300C6"/>
    <w:rsid w:val="00930262"/>
    <w:rsid w:val="0093026F"/>
    <w:rsid w:val="00932380"/>
    <w:rsid w:val="0093244D"/>
    <w:rsid w:val="0093330E"/>
    <w:rsid w:val="00933D24"/>
    <w:rsid w:val="00934013"/>
    <w:rsid w:val="00934736"/>
    <w:rsid w:val="009356C9"/>
    <w:rsid w:val="00935965"/>
    <w:rsid w:val="009367D6"/>
    <w:rsid w:val="00936FEC"/>
    <w:rsid w:val="0093709F"/>
    <w:rsid w:val="00937EC7"/>
    <w:rsid w:val="00940821"/>
    <w:rsid w:val="00940C61"/>
    <w:rsid w:val="009413D2"/>
    <w:rsid w:val="0094209F"/>
    <w:rsid w:val="00943337"/>
    <w:rsid w:val="00943C5F"/>
    <w:rsid w:val="00944331"/>
    <w:rsid w:val="009445BB"/>
    <w:rsid w:val="00944AE3"/>
    <w:rsid w:val="00945240"/>
    <w:rsid w:val="009456A3"/>
    <w:rsid w:val="00947BE1"/>
    <w:rsid w:val="00950097"/>
    <w:rsid w:val="00950184"/>
    <w:rsid w:val="009505DB"/>
    <w:rsid w:val="00950ABA"/>
    <w:rsid w:val="00951AB8"/>
    <w:rsid w:val="00952F14"/>
    <w:rsid w:val="009542BD"/>
    <w:rsid w:val="009544C7"/>
    <w:rsid w:val="0095488C"/>
    <w:rsid w:val="009552D4"/>
    <w:rsid w:val="0095582C"/>
    <w:rsid w:val="009560BC"/>
    <w:rsid w:val="00956190"/>
    <w:rsid w:val="00956396"/>
    <w:rsid w:val="009564C6"/>
    <w:rsid w:val="00956A41"/>
    <w:rsid w:val="00956AAF"/>
    <w:rsid w:val="009578C6"/>
    <w:rsid w:val="00957BF8"/>
    <w:rsid w:val="00957CAA"/>
    <w:rsid w:val="00960843"/>
    <w:rsid w:val="00960B95"/>
    <w:rsid w:val="00961319"/>
    <w:rsid w:val="00961566"/>
    <w:rsid w:val="009617FF"/>
    <w:rsid w:val="00961882"/>
    <w:rsid w:val="00961D77"/>
    <w:rsid w:val="00961E13"/>
    <w:rsid w:val="00962392"/>
    <w:rsid w:val="00962419"/>
    <w:rsid w:val="00962693"/>
    <w:rsid w:val="00962CBF"/>
    <w:rsid w:val="00963278"/>
    <w:rsid w:val="0096356F"/>
    <w:rsid w:val="00963872"/>
    <w:rsid w:val="0096426C"/>
    <w:rsid w:val="00964F63"/>
    <w:rsid w:val="0096515F"/>
    <w:rsid w:val="00965CD4"/>
    <w:rsid w:val="00965E9F"/>
    <w:rsid w:val="00966ED6"/>
    <w:rsid w:val="00967480"/>
    <w:rsid w:val="0097043D"/>
    <w:rsid w:val="009711C9"/>
    <w:rsid w:val="0097140E"/>
    <w:rsid w:val="0097151C"/>
    <w:rsid w:val="00971AD4"/>
    <w:rsid w:val="00971DAB"/>
    <w:rsid w:val="0097207F"/>
    <w:rsid w:val="00972B1A"/>
    <w:rsid w:val="00972C67"/>
    <w:rsid w:val="00973105"/>
    <w:rsid w:val="00974862"/>
    <w:rsid w:val="00974D7B"/>
    <w:rsid w:val="00975686"/>
    <w:rsid w:val="009761AB"/>
    <w:rsid w:val="0097698E"/>
    <w:rsid w:val="00976D99"/>
    <w:rsid w:val="0097705B"/>
    <w:rsid w:val="00980A0D"/>
    <w:rsid w:val="00981196"/>
    <w:rsid w:val="009814E2"/>
    <w:rsid w:val="00981581"/>
    <w:rsid w:val="009820B7"/>
    <w:rsid w:val="009821B0"/>
    <w:rsid w:val="009822CC"/>
    <w:rsid w:val="0098231B"/>
    <w:rsid w:val="00982889"/>
    <w:rsid w:val="00983CE8"/>
    <w:rsid w:val="00983D9C"/>
    <w:rsid w:val="009844C6"/>
    <w:rsid w:val="00984642"/>
    <w:rsid w:val="009849BE"/>
    <w:rsid w:val="0098628D"/>
    <w:rsid w:val="009862D7"/>
    <w:rsid w:val="0098669F"/>
    <w:rsid w:val="00986C6A"/>
    <w:rsid w:val="00987892"/>
    <w:rsid w:val="00987F5D"/>
    <w:rsid w:val="00990130"/>
    <w:rsid w:val="00990512"/>
    <w:rsid w:val="0099083C"/>
    <w:rsid w:val="00990D82"/>
    <w:rsid w:val="009917C2"/>
    <w:rsid w:val="0099187E"/>
    <w:rsid w:val="0099308C"/>
    <w:rsid w:val="0099313C"/>
    <w:rsid w:val="00993485"/>
    <w:rsid w:val="009934D1"/>
    <w:rsid w:val="0099364A"/>
    <w:rsid w:val="00993D55"/>
    <w:rsid w:val="009948B2"/>
    <w:rsid w:val="00994997"/>
    <w:rsid w:val="00994C00"/>
    <w:rsid w:val="00996364"/>
    <w:rsid w:val="00996D11"/>
    <w:rsid w:val="00996E8A"/>
    <w:rsid w:val="00997187"/>
    <w:rsid w:val="00997932"/>
    <w:rsid w:val="009A04E4"/>
    <w:rsid w:val="009A0CD0"/>
    <w:rsid w:val="009A0D5C"/>
    <w:rsid w:val="009A1871"/>
    <w:rsid w:val="009A18B6"/>
    <w:rsid w:val="009A1DE1"/>
    <w:rsid w:val="009A27E8"/>
    <w:rsid w:val="009A302E"/>
    <w:rsid w:val="009A3587"/>
    <w:rsid w:val="009A358E"/>
    <w:rsid w:val="009A4878"/>
    <w:rsid w:val="009A5688"/>
    <w:rsid w:val="009A56DF"/>
    <w:rsid w:val="009A6B43"/>
    <w:rsid w:val="009A6E58"/>
    <w:rsid w:val="009A74A8"/>
    <w:rsid w:val="009A76BC"/>
    <w:rsid w:val="009A7849"/>
    <w:rsid w:val="009B0101"/>
    <w:rsid w:val="009B062A"/>
    <w:rsid w:val="009B1390"/>
    <w:rsid w:val="009B1C6B"/>
    <w:rsid w:val="009B2D3B"/>
    <w:rsid w:val="009B3053"/>
    <w:rsid w:val="009B34E9"/>
    <w:rsid w:val="009B3D86"/>
    <w:rsid w:val="009B3E61"/>
    <w:rsid w:val="009B41E4"/>
    <w:rsid w:val="009B4396"/>
    <w:rsid w:val="009B4404"/>
    <w:rsid w:val="009B478D"/>
    <w:rsid w:val="009B52A4"/>
    <w:rsid w:val="009B577E"/>
    <w:rsid w:val="009B5844"/>
    <w:rsid w:val="009B5F15"/>
    <w:rsid w:val="009B76BD"/>
    <w:rsid w:val="009C203B"/>
    <w:rsid w:val="009C2416"/>
    <w:rsid w:val="009C28A6"/>
    <w:rsid w:val="009C2B57"/>
    <w:rsid w:val="009C2F2C"/>
    <w:rsid w:val="009C3421"/>
    <w:rsid w:val="009C3618"/>
    <w:rsid w:val="009C459A"/>
    <w:rsid w:val="009C45C1"/>
    <w:rsid w:val="009C4808"/>
    <w:rsid w:val="009C4E7A"/>
    <w:rsid w:val="009C5519"/>
    <w:rsid w:val="009C5936"/>
    <w:rsid w:val="009C5D37"/>
    <w:rsid w:val="009D0050"/>
    <w:rsid w:val="009D012F"/>
    <w:rsid w:val="009D013A"/>
    <w:rsid w:val="009D047A"/>
    <w:rsid w:val="009D0481"/>
    <w:rsid w:val="009D1681"/>
    <w:rsid w:val="009D1953"/>
    <w:rsid w:val="009D2612"/>
    <w:rsid w:val="009D2B4C"/>
    <w:rsid w:val="009D3359"/>
    <w:rsid w:val="009D3D3E"/>
    <w:rsid w:val="009D4103"/>
    <w:rsid w:val="009D44DF"/>
    <w:rsid w:val="009D4D79"/>
    <w:rsid w:val="009D5611"/>
    <w:rsid w:val="009D7605"/>
    <w:rsid w:val="009E0707"/>
    <w:rsid w:val="009E076E"/>
    <w:rsid w:val="009E2221"/>
    <w:rsid w:val="009E2BF4"/>
    <w:rsid w:val="009E415A"/>
    <w:rsid w:val="009E4218"/>
    <w:rsid w:val="009E462C"/>
    <w:rsid w:val="009E6AB3"/>
    <w:rsid w:val="009E6C16"/>
    <w:rsid w:val="009E7DE0"/>
    <w:rsid w:val="009F0015"/>
    <w:rsid w:val="009F10C3"/>
    <w:rsid w:val="009F2A84"/>
    <w:rsid w:val="009F2E1F"/>
    <w:rsid w:val="009F2FFF"/>
    <w:rsid w:val="009F37AA"/>
    <w:rsid w:val="009F388E"/>
    <w:rsid w:val="009F38FD"/>
    <w:rsid w:val="009F4240"/>
    <w:rsid w:val="009F48D4"/>
    <w:rsid w:val="009F65CE"/>
    <w:rsid w:val="009F6AB9"/>
    <w:rsid w:val="009F6C59"/>
    <w:rsid w:val="009F6F28"/>
    <w:rsid w:val="00A000A5"/>
    <w:rsid w:val="00A0029A"/>
    <w:rsid w:val="00A00E28"/>
    <w:rsid w:val="00A01A28"/>
    <w:rsid w:val="00A022E6"/>
    <w:rsid w:val="00A03F06"/>
    <w:rsid w:val="00A04632"/>
    <w:rsid w:val="00A04AA8"/>
    <w:rsid w:val="00A053C1"/>
    <w:rsid w:val="00A05EA2"/>
    <w:rsid w:val="00A064B7"/>
    <w:rsid w:val="00A066C4"/>
    <w:rsid w:val="00A0674D"/>
    <w:rsid w:val="00A06B67"/>
    <w:rsid w:val="00A07067"/>
    <w:rsid w:val="00A07BAA"/>
    <w:rsid w:val="00A1176F"/>
    <w:rsid w:val="00A11983"/>
    <w:rsid w:val="00A12116"/>
    <w:rsid w:val="00A1234C"/>
    <w:rsid w:val="00A12797"/>
    <w:rsid w:val="00A13020"/>
    <w:rsid w:val="00A13610"/>
    <w:rsid w:val="00A141FB"/>
    <w:rsid w:val="00A145F1"/>
    <w:rsid w:val="00A14A28"/>
    <w:rsid w:val="00A1549E"/>
    <w:rsid w:val="00A16388"/>
    <w:rsid w:val="00A167C6"/>
    <w:rsid w:val="00A16C88"/>
    <w:rsid w:val="00A204EE"/>
    <w:rsid w:val="00A21781"/>
    <w:rsid w:val="00A21DD4"/>
    <w:rsid w:val="00A21F38"/>
    <w:rsid w:val="00A221FB"/>
    <w:rsid w:val="00A22867"/>
    <w:rsid w:val="00A2338A"/>
    <w:rsid w:val="00A248AF"/>
    <w:rsid w:val="00A24F86"/>
    <w:rsid w:val="00A256E7"/>
    <w:rsid w:val="00A2686E"/>
    <w:rsid w:val="00A2693F"/>
    <w:rsid w:val="00A26BC4"/>
    <w:rsid w:val="00A26DD3"/>
    <w:rsid w:val="00A27A9D"/>
    <w:rsid w:val="00A30466"/>
    <w:rsid w:val="00A30868"/>
    <w:rsid w:val="00A30A53"/>
    <w:rsid w:val="00A30BD7"/>
    <w:rsid w:val="00A31337"/>
    <w:rsid w:val="00A31E39"/>
    <w:rsid w:val="00A32458"/>
    <w:rsid w:val="00A324B0"/>
    <w:rsid w:val="00A33C7A"/>
    <w:rsid w:val="00A34E4C"/>
    <w:rsid w:val="00A3512C"/>
    <w:rsid w:val="00A3512E"/>
    <w:rsid w:val="00A35AFF"/>
    <w:rsid w:val="00A36599"/>
    <w:rsid w:val="00A36F5B"/>
    <w:rsid w:val="00A36FD9"/>
    <w:rsid w:val="00A371A4"/>
    <w:rsid w:val="00A37319"/>
    <w:rsid w:val="00A37424"/>
    <w:rsid w:val="00A37CB2"/>
    <w:rsid w:val="00A40998"/>
    <w:rsid w:val="00A40CE7"/>
    <w:rsid w:val="00A40EB4"/>
    <w:rsid w:val="00A41918"/>
    <w:rsid w:val="00A428C6"/>
    <w:rsid w:val="00A4336B"/>
    <w:rsid w:val="00A43E96"/>
    <w:rsid w:val="00A443B9"/>
    <w:rsid w:val="00A446F0"/>
    <w:rsid w:val="00A446FF"/>
    <w:rsid w:val="00A45219"/>
    <w:rsid w:val="00A45371"/>
    <w:rsid w:val="00A463B4"/>
    <w:rsid w:val="00A4692D"/>
    <w:rsid w:val="00A473DC"/>
    <w:rsid w:val="00A47A17"/>
    <w:rsid w:val="00A5125E"/>
    <w:rsid w:val="00A51E8A"/>
    <w:rsid w:val="00A52EBA"/>
    <w:rsid w:val="00A52F21"/>
    <w:rsid w:val="00A530CE"/>
    <w:rsid w:val="00A5330C"/>
    <w:rsid w:val="00A5413C"/>
    <w:rsid w:val="00A54533"/>
    <w:rsid w:val="00A5468A"/>
    <w:rsid w:val="00A55207"/>
    <w:rsid w:val="00A56675"/>
    <w:rsid w:val="00A57A5D"/>
    <w:rsid w:val="00A57FDD"/>
    <w:rsid w:val="00A60805"/>
    <w:rsid w:val="00A613FC"/>
    <w:rsid w:val="00A617DE"/>
    <w:rsid w:val="00A619A2"/>
    <w:rsid w:val="00A626A2"/>
    <w:rsid w:val="00A62967"/>
    <w:rsid w:val="00A637A0"/>
    <w:rsid w:val="00A642D5"/>
    <w:rsid w:val="00A643FC"/>
    <w:rsid w:val="00A64E6E"/>
    <w:rsid w:val="00A65844"/>
    <w:rsid w:val="00A65F89"/>
    <w:rsid w:val="00A668E1"/>
    <w:rsid w:val="00A67DD4"/>
    <w:rsid w:val="00A708CB"/>
    <w:rsid w:val="00A717BA"/>
    <w:rsid w:val="00A74414"/>
    <w:rsid w:val="00A74635"/>
    <w:rsid w:val="00A74CBD"/>
    <w:rsid w:val="00A75A0D"/>
    <w:rsid w:val="00A75E2F"/>
    <w:rsid w:val="00A75E5C"/>
    <w:rsid w:val="00A762F9"/>
    <w:rsid w:val="00A763A1"/>
    <w:rsid w:val="00A7682D"/>
    <w:rsid w:val="00A76B50"/>
    <w:rsid w:val="00A81E06"/>
    <w:rsid w:val="00A82441"/>
    <w:rsid w:val="00A826EC"/>
    <w:rsid w:val="00A82B57"/>
    <w:rsid w:val="00A849C2"/>
    <w:rsid w:val="00A85E1B"/>
    <w:rsid w:val="00A85FE9"/>
    <w:rsid w:val="00A87DAC"/>
    <w:rsid w:val="00A90291"/>
    <w:rsid w:val="00A907FD"/>
    <w:rsid w:val="00A91F34"/>
    <w:rsid w:val="00A9267A"/>
    <w:rsid w:val="00A935E6"/>
    <w:rsid w:val="00A9368B"/>
    <w:rsid w:val="00A93885"/>
    <w:rsid w:val="00A9412F"/>
    <w:rsid w:val="00A94690"/>
    <w:rsid w:val="00A947CB"/>
    <w:rsid w:val="00A95FA3"/>
    <w:rsid w:val="00A96000"/>
    <w:rsid w:val="00A9693F"/>
    <w:rsid w:val="00A96A16"/>
    <w:rsid w:val="00A96D71"/>
    <w:rsid w:val="00A97E17"/>
    <w:rsid w:val="00AA0CC8"/>
    <w:rsid w:val="00AA1092"/>
    <w:rsid w:val="00AA1115"/>
    <w:rsid w:val="00AA12AF"/>
    <w:rsid w:val="00AA1544"/>
    <w:rsid w:val="00AA17A3"/>
    <w:rsid w:val="00AA4131"/>
    <w:rsid w:val="00AA433D"/>
    <w:rsid w:val="00AA4EE7"/>
    <w:rsid w:val="00AA5A3F"/>
    <w:rsid w:val="00AA5E05"/>
    <w:rsid w:val="00AA7610"/>
    <w:rsid w:val="00AA7A16"/>
    <w:rsid w:val="00AA7B64"/>
    <w:rsid w:val="00AA7BE5"/>
    <w:rsid w:val="00AA7E2C"/>
    <w:rsid w:val="00AB034E"/>
    <w:rsid w:val="00AB0A4C"/>
    <w:rsid w:val="00AB0DF6"/>
    <w:rsid w:val="00AB1889"/>
    <w:rsid w:val="00AB1C71"/>
    <w:rsid w:val="00AB24EF"/>
    <w:rsid w:val="00AB335A"/>
    <w:rsid w:val="00AB3ADF"/>
    <w:rsid w:val="00AB4306"/>
    <w:rsid w:val="00AB5907"/>
    <w:rsid w:val="00AB5EEA"/>
    <w:rsid w:val="00AB75A2"/>
    <w:rsid w:val="00AB76CB"/>
    <w:rsid w:val="00AB7FD4"/>
    <w:rsid w:val="00AC0313"/>
    <w:rsid w:val="00AC0664"/>
    <w:rsid w:val="00AC1481"/>
    <w:rsid w:val="00AC1F6F"/>
    <w:rsid w:val="00AC2486"/>
    <w:rsid w:val="00AC2B06"/>
    <w:rsid w:val="00AC3327"/>
    <w:rsid w:val="00AC3631"/>
    <w:rsid w:val="00AC365A"/>
    <w:rsid w:val="00AC4F48"/>
    <w:rsid w:val="00AC7C1B"/>
    <w:rsid w:val="00AD09B3"/>
    <w:rsid w:val="00AD0BD9"/>
    <w:rsid w:val="00AD10F3"/>
    <w:rsid w:val="00AD1601"/>
    <w:rsid w:val="00AD26E5"/>
    <w:rsid w:val="00AD3820"/>
    <w:rsid w:val="00AD3843"/>
    <w:rsid w:val="00AD384A"/>
    <w:rsid w:val="00AD4387"/>
    <w:rsid w:val="00AD4644"/>
    <w:rsid w:val="00AD4818"/>
    <w:rsid w:val="00AD4AEB"/>
    <w:rsid w:val="00AD4CD8"/>
    <w:rsid w:val="00AD5CB6"/>
    <w:rsid w:val="00AD64E3"/>
    <w:rsid w:val="00AD6AFE"/>
    <w:rsid w:val="00AD70AA"/>
    <w:rsid w:val="00AD7296"/>
    <w:rsid w:val="00AD73B4"/>
    <w:rsid w:val="00AD7609"/>
    <w:rsid w:val="00AE08DE"/>
    <w:rsid w:val="00AE13DF"/>
    <w:rsid w:val="00AE29C6"/>
    <w:rsid w:val="00AE2AA7"/>
    <w:rsid w:val="00AE302B"/>
    <w:rsid w:val="00AE37FB"/>
    <w:rsid w:val="00AE3B73"/>
    <w:rsid w:val="00AE421C"/>
    <w:rsid w:val="00AE580A"/>
    <w:rsid w:val="00AE5C45"/>
    <w:rsid w:val="00AE6210"/>
    <w:rsid w:val="00AE6BB0"/>
    <w:rsid w:val="00AE71A9"/>
    <w:rsid w:val="00AE74F8"/>
    <w:rsid w:val="00AE798C"/>
    <w:rsid w:val="00AF020B"/>
    <w:rsid w:val="00AF1AC2"/>
    <w:rsid w:val="00AF1F8A"/>
    <w:rsid w:val="00AF208B"/>
    <w:rsid w:val="00AF22D6"/>
    <w:rsid w:val="00AF274C"/>
    <w:rsid w:val="00AF2CD1"/>
    <w:rsid w:val="00AF2F84"/>
    <w:rsid w:val="00AF35C0"/>
    <w:rsid w:val="00AF4F58"/>
    <w:rsid w:val="00AF4F62"/>
    <w:rsid w:val="00AF52B5"/>
    <w:rsid w:val="00AF5725"/>
    <w:rsid w:val="00AF5998"/>
    <w:rsid w:val="00AF5FC2"/>
    <w:rsid w:val="00AF6E13"/>
    <w:rsid w:val="00AF7461"/>
    <w:rsid w:val="00AF7642"/>
    <w:rsid w:val="00AF7811"/>
    <w:rsid w:val="00B00567"/>
    <w:rsid w:val="00B019CF"/>
    <w:rsid w:val="00B01B47"/>
    <w:rsid w:val="00B01D7F"/>
    <w:rsid w:val="00B0202D"/>
    <w:rsid w:val="00B027A9"/>
    <w:rsid w:val="00B02A50"/>
    <w:rsid w:val="00B02ECB"/>
    <w:rsid w:val="00B03F0F"/>
    <w:rsid w:val="00B0400F"/>
    <w:rsid w:val="00B0418F"/>
    <w:rsid w:val="00B04BF6"/>
    <w:rsid w:val="00B05150"/>
    <w:rsid w:val="00B059DF"/>
    <w:rsid w:val="00B05AE0"/>
    <w:rsid w:val="00B064BA"/>
    <w:rsid w:val="00B073B5"/>
    <w:rsid w:val="00B076E3"/>
    <w:rsid w:val="00B107EC"/>
    <w:rsid w:val="00B1216A"/>
    <w:rsid w:val="00B1258F"/>
    <w:rsid w:val="00B127EC"/>
    <w:rsid w:val="00B12873"/>
    <w:rsid w:val="00B13165"/>
    <w:rsid w:val="00B14A7F"/>
    <w:rsid w:val="00B14FFE"/>
    <w:rsid w:val="00B150AB"/>
    <w:rsid w:val="00B158F2"/>
    <w:rsid w:val="00B15DD1"/>
    <w:rsid w:val="00B15F53"/>
    <w:rsid w:val="00B167EB"/>
    <w:rsid w:val="00B16D2A"/>
    <w:rsid w:val="00B17C74"/>
    <w:rsid w:val="00B20CF0"/>
    <w:rsid w:val="00B218D3"/>
    <w:rsid w:val="00B2286D"/>
    <w:rsid w:val="00B240BC"/>
    <w:rsid w:val="00B243D6"/>
    <w:rsid w:val="00B253EB"/>
    <w:rsid w:val="00B25947"/>
    <w:rsid w:val="00B25C5E"/>
    <w:rsid w:val="00B26247"/>
    <w:rsid w:val="00B26ED7"/>
    <w:rsid w:val="00B2774C"/>
    <w:rsid w:val="00B27E43"/>
    <w:rsid w:val="00B27E90"/>
    <w:rsid w:val="00B3016D"/>
    <w:rsid w:val="00B30978"/>
    <w:rsid w:val="00B30B35"/>
    <w:rsid w:val="00B310F6"/>
    <w:rsid w:val="00B3115E"/>
    <w:rsid w:val="00B31697"/>
    <w:rsid w:val="00B31741"/>
    <w:rsid w:val="00B31BE4"/>
    <w:rsid w:val="00B32004"/>
    <w:rsid w:val="00B33788"/>
    <w:rsid w:val="00B351A2"/>
    <w:rsid w:val="00B356FC"/>
    <w:rsid w:val="00B359BC"/>
    <w:rsid w:val="00B35ABF"/>
    <w:rsid w:val="00B36BCE"/>
    <w:rsid w:val="00B3768F"/>
    <w:rsid w:val="00B37869"/>
    <w:rsid w:val="00B37A45"/>
    <w:rsid w:val="00B37FC0"/>
    <w:rsid w:val="00B404D2"/>
    <w:rsid w:val="00B4086B"/>
    <w:rsid w:val="00B418E7"/>
    <w:rsid w:val="00B41B38"/>
    <w:rsid w:val="00B41E56"/>
    <w:rsid w:val="00B429C7"/>
    <w:rsid w:val="00B43718"/>
    <w:rsid w:val="00B4400F"/>
    <w:rsid w:val="00B441D7"/>
    <w:rsid w:val="00B453E2"/>
    <w:rsid w:val="00B4600F"/>
    <w:rsid w:val="00B461C2"/>
    <w:rsid w:val="00B4653C"/>
    <w:rsid w:val="00B473E8"/>
    <w:rsid w:val="00B47B93"/>
    <w:rsid w:val="00B47BC7"/>
    <w:rsid w:val="00B509E6"/>
    <w:rsid w:val="00B51E43"/>
    <w:rsid w:val="00B52323"/>
    <w:rsid w:val="00B527EF"/>
    <w:rsid w:val="00B52B0D"/>
    <w:rsid w:val="00B52DEC"/>
    <w:rsid w:val="00B55E04"/>
    <w:rsid w:val="00B5625C"/>
    <w:rsid w:val="00B56D32"/>
    <w:rsid w:val="00B60304"/>
    <w:rsid w:val="00B61555"/>
    <w:rsid w:val="00B61AB4"/>
    <w:rsid w:val="00B6269D"/>
    <w:rsid w:val="00B63289"/>
    <w:rsid w:val="00B64942"/>
    <w:rsid w:val="00B654C8"/>
    <w:rsid w:val="00B67192"/>
    <w:rsid w:val="00B67450"/>
    <w:rsid w:val="00B67594"/>
    <w:rsid w:val="00B71C0D"/>
    <w:rsid w:val="00B724FF"/>
    <w:rsid w:val="00B72B8E"/>
    <w:rsid w:val="00B74218"/>
    <w:rsid w:val="00B7422D"/>
    <w:rsid w:val="00B749E9"/>
    <w:rsid w:val="00B75557"/>
    <w:rsid w:val="00B759D4"/>
    <w:rsid w:val="00B75FE8"/>
    <w:rsid w:val="00B7712D"/>
    <w:rsid w:val="00B77349"/>
    <w:rsid w:val="00B8030B"/>
    <w:rsid w:val="00B80F98"/>
    <w:rsid w:val="00B8109A"/>
    <w:rsid w:val="00B8134C"/>
    <w:rsid w:val="00B82515"/>
    <w:rsid w:val="00B82DF8"/>
    <w:rsid w:val="00B82F74"/>
    <w:rsid w:val="00B8304B"/>
    <w:rsid w:val="00B8314D"/>
    <w:rsid w:val="00B831CA"/>
    <w:rsid w:val="00B840DE"/>
    <w:rsid w:val="00B841CA"/>
    <w:rsid w:val="00B84E40"/>
    <w:rsid w:val="00B85F1F"/>
    <w:rsid w:val="00B8616F"/>
    <w:rsid w:val="00B876EF"/>
    <w:rsid w:val="00B904EF"/>
    <w:rsid w:val="00B90739"/>
    <w:rsid w:val="00B90917"/>
    <w:rsid w:val="00B90B7A"/>
    <w:rsid w:val="00B90E15"/>
    <w:rsid w:val="00B91569"/>
    <w:rsid w:val="00B918C1"/>
    <w:rsid w:val="00B91CDE"/>
    <w:rsid w:val="00B91D50"/>
    <w:rsid w:val="00B92034"/>
    <w:rsid w:val="00B92134"/>
    <w:rsid w:val="00B93271"/>
    <w:rsid w:val="00B93671"/>
    <w:rsid w:val="00B93EE6"/>
    <w:rsid w:val="00B94CCA"/>
    <w:rsid w:val="00B957B3"/>
    <w:rsid w:val="00B959B4"/>
    <w:rsid w:val="00B95C21"/>
    <w:rsid w:val="00B968FB"/>
    <w:rsid w:val="00B96BF2"/>
    <w:rsid w:val="00B96D71"/>
    <w:rsid w:val="00B96EFF"/>
    <w:rsid w:val="00B96F78"/>
    <w:rsid w:val="00B97A8F"/>
    <w:rsid w:val="00BA014D"/>
    <w:rsid w:val="00BA02C5"/>
    <w:rsid w:val="00BA0521"/>
    <w:rsid w:val="00BA060C"/>
    <w:rsid w:val="00BA196D"/>
    <w:rsid w:val="00BA1C2C"/>
    <w:rsid w:val="00BA1DD0"/>
    <w:rsid w:val="00BA20E3"/>
    <w:rsid w:val="00BA2B73"/>
    <w:rsid w:val="00BA320E"/>
    <w:rsid w:val="00BA384D"/>
    <w:rsid w:val="00BA3AFA"/>
    <w:rsid w:val="00BA4A69"/>
    <w:rsid w:val="00BA4B39"/>
    <w:rsid w:val="00BA4FA3"/>
    <w:rsid w:val="00BA5804"/>
    <w:rsid w:val="00BA65FA"/>
    <w:rsid w:val="00BA7DF3"/>
    <w:rsid w:val="00BB07DC"/>
    <w:rsid w:val="00BB1BD8"/>
    <w:rsid w:val="00BB1D1A"/>
    <w:rsid w:val="00BB49AE"/>
    <w:rsid w:val="00BB4A6A"/>
    <w:rsid w:val="00BB4A7A"/>
    <w:rsid w:val="00BB4AAB"/>
    <w:rsid w:val="00BB53E3"/>
    <w:rsid w:val="00BB5578"/>
    <w:rsid w:val="00BB5939"/>
    <w:rsid w:val="00BB5F19"/>
    <w:rsid w:val="00BB757D"/>
    <w:rsid w:val="00BC0897"/>
    <w:rsid w:val="00BC0CE3"/>
    <w:rsid w:val="00BC21E4"/>
    <w:rsid w:val="00BC2E6F"/>
    <w:rsid w:val="00BC3A4D"/>
    <w:rsid w:val="00BC3F62"/>
    <w:rsid w:val="00BC3FAF"/>
    <w:rsid w:val="00BC45E6"/>
    <w:rsid w:val="00BC47F5"/>
    <w:rsid w:val="00BC50B1"/>
    <w:rsid w:val="00BC5D15"/>
    <w:rsid w:val="00BC5D39"/>
    <w:rsid w:val="00BC64EA"/>
    <w:rsid w:val="00BC65E3"/>
    <w:rsid w:val="00BC6DF9"/>
    <w:rsid w:val="00BC7585"/>
    <w:rsid w:val="00BD0147"/>
    <w:rsid w:val="00BD1994"/>
    <w:rsid w:val="00BD21EA"/>
    <w:rsid w:val="00BD3146"/>
    <w:rsid w:val="00BD32C6"/>
    <w:rsid w:val="00BD3715"/>
    <w:rsid w:val="00BD3C9F"/>
    <w:rsid w:val="00BD445D"/>
    <w:rsid w:val="00BD6010"/>
    <w:rsid w:val="00BD6376"/>
    <w:rsid w:val="00BD6CC5"/>
    <w:rsid w:val="00BD7939"/>
    <w:rsid w:val="00BE054C"/>
    <w:rsid w:val="00BE097B"/>
    <w:rsid w:val="00BE1321"/>
    <w:rsid w:val="00BE1418"/>
    <w:rsid w:val="00BE1A01"/>
    <w:rsid w:val="00BE1B30"/>
    <w:rsid w:val="00BE1C98"/>
    <w:rsid w:val="00BE3324"/>
    <w:rsid w:val="00BE3472"/>
    <w:rsid w:val="00BE4490"/>
    <w:rsid w:val="00BE44CA"/>
    <w:rsid w:val="00BE4728"/>
    <w:rsid w:val="00BE487A"/>
    <w:rsid w:val="00BE4E6E"/>
    <w:rsid w:val="00BE4FF9"/>
    <w:rsid w:val="00BE593A"/>
    <w:rsid w:val="00BE61AD"/>
    <w:rsid w:val="00BE666B"/>
    <w:rsid w:val="00BE7DCA"/>
    <w:rsid w:val="00BE7DE4"/>
    <w:rsid w:val="00BE7E95"/>
    <w:rsid w:val="00BE7F4F"/>
    <w:rsid w:val="00BF0757"/>
    <w:rsid w:val="00BF1851"/>
    <w:rsid w:val="00BF2014"/>
    <w:rsid w:val="00BF2E4D"/>
    <w:rsid w:val="00BF3397"/>
    <w:rsid w:val="00BF34A2"/>
    <w:rsid w:val="00BF72D5"/>
    <w:rsid w:val="00BF7A92"/>
    <w:rsid w:val="00BF7C28"/>
    <w:rsid w:val="00BFD9FD"/>
    <w:rsid w:val="00C00FD8"/>
    <w:rsid w:val="00C013C0"/>
    <w:rsid w:val="00C01C4A"/>
    <w:rsid w:val="00C04651"/>
    <w:rsid w:val="00C055A4"/>
    <w:rsid w:val="00C06DAB"/>
    <w:rsid w:val="00C07D6C"/>
    <w:rsid w:val="00C10107"/>
    <w:rsid w:val="00C1065B"/>
    <w:rsid w:val="00C10D49"/>
    <w:rsid w:val="00C113E6"/>
    <w:rsid w:val="00C12769"/>
    <w:rsid w:val="00C12B38"/>
    <w:rsid w:val="00C12BD6"/>
    <w:rsid w:val="00C12DFF"/>
    <w:rsid w:val="00C13390"/>
    <w:rsid w:val="00C1558B"/>
    <w:rsid w:val="00C15AC1"/>
    <w:rsid w:val="00C16DC5"/>
    <w:rsid w:val="00C1726F"/>
    <w:rsid w:val="00C1782C"/>
    <w:rsid w:val="00C20247"/>
    <w:rsid w:val="00C2109D"/>
    <w:rsid w:val="00C2143A"/>
    <w:rsid w:val="00C21864"/>
    <w:rsid w:val="00C23A6E"/>
    <w:rsid w:val="00C2400E"/>
    <w:rsid w:val="00C248EA"/>
    <w:rsid w:val="00C259BE"/>
    <w:rsid w:val="00C26C7C"/>
    <w:rsid w:val="00C27520"/>
    <w:rsid w:val="00C27C34"/>
    <w:rsid w:val="00C30529"/>
    <w:rsid w:val="00C306FA"/>
    <w:rsid w:val="00C307DE"/>
    <w:rsid w:val="00C30933"/>
    <w:rsid w:val="00C30B03"/>
    <w:rsid w:val="00C30CCA"/>
    <w:rsid w:val="00C30F91"/>
    <w:rsid w:val="00C31412"/>
    <w:rsid w:val="00C32355"/>
    <w:rsid w:val="00C34AA7"/>
    <w:rsid w:val="00C34BC6"/>
    <w:rsid w:val="00C34C1C"/>
    <w:rsid w:val="00C35D1D"/>
    <w:rsid w:val="00C36338"/>
    <w:rsid w:val="00C36681"/>
    <w:rsid w:val="00C37420"/>
    <w:rsid w:val="00C40ABB"/>
    <w:rsid w:val="00C411CC"/>
    <w:rsid w:val="00C41957"/>
    <w:rsid w:val="00C41FB8"/>
    <w:rsid w:val="00C42BA5"/>
    <w:rsid w:val="00C43A58"/>
    <w:rsid w:val="00C43C29"/>
    <w:rsid w:val="00C44F4D"/>
    <w:rsid w:val="00C45319"/>
    <w:rsid w:val="00C454A0"/>
    <w:rsid w:val="00C454CA"/>
    <w:rsid w:val="00C45915"/>
    <w:rsid w:val="00C465B7"/>
    <w:rsid w:val="00C467DC"/>
    <w:rsid w:val="00C46A8A"/>
    <w:rsid w:val="00C47012"/>
    <w:rsid w:val="00C4783B"/>
    <w:rsid w:val="00C47A72"/>
    <w:rsid w:val="00C50345"/>
    <w:rsid w:val="00C50922"/>
    <w:rsid w:val="00C510FC"/>
    <w:rsid w:val="00C51194"/>
    <w:rsid w:val="00C51641"/>
    <w:rsid w:val="00C519F3"/>
    <w:rsid w:val="00C527DF"/>
    <w:rsid w:val="00C5302F"/>
    <w:rsid w:val="00C53507"/>
    <w:rsid w:val="00C53D05"/>
    <w:rsid w:val="00C543E4"/>
    <w:rsid w:val="00C54781"/>
    <w:rsid w:val="00C55118"/>
    <w:rsid w:val="00C55686"/>
    <w:rsid w:val="00C5585A"/>
    <w:rsid w:val="00C5588B"/>
    <w:rsid w:val="00C55A21"/>
    <w:rsid w:val="00C5662D"/>
    <w:rsid w:val="00C60A3B"/>
    <w:rsid w:val="00C60B00"/>
    <w:rsid w:val="00C61B9B"/>
    <w:rsid w:val="00C61FE3"/>
    <w:rsid w:val="00C6204E"/>
    <w:rsid w:val="00C64CC4"/>
    <w:rsid w:val="00C65CA1"/>
    <w:rsid w:val="00C66280"/>
    <w:rsid w:val="00C66543"/>
    <w:rsid w:val="00C6673B"/>
    <w:rsid w:val="00C66A24"/>
    <w:rsid w:val="00C67AAA"/>
    <w:rsid w:val="00C70180"/>
    <w:rsid w:val="00C72137"/>
    <w:rsid w:val="00C73546"/>
    <w:rsid w:val="00C736CF"/>
    <w:rsid w:val="00C74DE8"/>
    <w:rsid w:val="00C74E5D"/>
    <w:rsid w:val="00C75076"/>
    <w:rsid w:val="00C759BE"/>
    <w:rsid w:val="00C76834"/>
    <w:rsid w:val="00C777A5"/>
    <w:rsid w:val="00C82303"/>
    <w:rsid w:val="00C839AC"/>
    <w:rsid w:val="00C83DF1"/>
    <w:rsid w:val="00C84666"/>
    <w:rsid w:val="00C84DF5"/>
    <w:rsid w:val="00C85D04"/>
    <w:rsid w:val="00C8651F"/>
    <w:rsid w:val="00C8656E"/>
    <w:rsid w:val="00C8660F"/>
    <w:rsid w:val="00C9128B"/>
    <w:rsid w:val="00C91D01"/>
    <w:rsid w:val="00C92BBE"/>
    <w:rsid w:val="00C9339E"/>
    <w:rsid w:val="00C94BFB"/>
    <w:rsid w:val="00C95570"/>
    <w:rsid w:val="00C9588C"/>
    <w:rsid w:val="00C95BA1"/>
    <w:rsid w:val="00C96209"/>
    <w:rsid w:val="00C96B4D"/>
    <w:rsid w:val="00C96F1C"/>
    <w:rsid w:val="00C97629"/>
    <w:rsid w:val="00C977B7"/>
    <w:rsid w:val="00C97A99"/>
    <w:rsid w:val="00CA0E24"/>
    <w:rsid w:val="00CA1A7E"/>
    <w:rsid w:val="00CA1C41"/>
    <w:rsid w:val="00CA2E99"/>
    <w:rsid w:val="00CA47A9"/>
    <w:rsid w:val="00CA4B75"/>
    <w:rsid w:val="00CA6025"/>
    <w:rsid w:val="00CA62EC"/>
    <w:rsid w:val="00CA64AE"/>
    <w:rsid w:val="00CA6C03"/>
    <w:rsid w:val="00CB0A78"/>
    <w:rsid w:val="00CB0B23"/>
    <w:rsid w:val="00CB0DFF"/>
    <w:rsid w:val="00CB25FA"/>
    <w:rsid w:val="00CB2684"/>
    <w:rsid w:val="00CB27CB"/>
    <w:rsid w:val="00CB2FD0"/>
    <w:rsid w:val="00CB30F4"/>
    <w:rsid w:val="00CB3AF1"/>
    <w:rsid w:val="00CB3DC9"/>
    <w:rsid w:val="00CB4A76"/>
    <w:rsid w:val="00CB507A"/>
    <w:rsid w:val="00CB542D"/>
    <w:rsid w:val="00CB6936"/>
    <w:rsid w:val="00CB6D99"/>
    <w:rsid w:val="00CB6EE2"/>
    <w:rsid w:val="00CB7710"/>
    <w:rsid w:val="00CC0CCF"/>
    <w:rsid w:val="00CC1D77"/>
    <w:rsid w:val="00CC2CD0"/>
    <w:rsid w:val="00CC2F8F"/>
    <w:rsid w:val="00CC34FB"/>
    <w:rsid w:val="00CC3507"/>
    <w:rsid w:val="00CC391C"/>
    <w:rsid w:val="00CC3BFC"/>
    <w:rsid w:val="00CC3E94"/>
    <w:rsid w:val="00CC3F53"/>
    <w:rsid w:val="00CC4EDA"/>
    <w:rsid w:val="00CC538B"/>
    <w:rsid w:val="00CC69E3"/>
    <w:rsid w:val="00CC7E77"/>
    <w:rsid w:val="00CD0C51"/>
    <w:rsid w:val="00CD0FC0"/>
    <w:rsid w:val="00CD29A8"/>
    <w:rsid w:val="00CD2B1F"/>
    <w:rsid w:val="00CD2D92"/>
    <w:rsid w:val="00CD36FF"/>
    <w:rsid w:val="00CD37DB"/>
    <w:rsid w:val="00CD4789"/>
    <w:rsid w:val="00CD5F5B"/>
    <w:rsid w:val="00CE07D6"/>
    <w:rsid w:val="00CE16C1"/>
    <w:rsid w:val="00CE21C4"/>
    <w:rsid w:val="00CE3B80"/>
    <w:rsid w:val="00CE62BF"/>
    <w:rsid w:val="00CE6B97"/>
    <w:rsid w:val="00CE6DBF"/>
    <w:rsid w:val="00CE719F"/>
    <w:rsid w:val="00CE7204"/>
    <w:rsid w:val="00CE7773"/>
    <w:rsid w:val="00CF13BF"/>
    <w:rsid w:val="00CF1599"/>
    <w:rsid w:val="00CF1659"/>
    <w:rsid w:val="00CF181D"/>
    <w:rsid w:val="00CF1AF8"/>
    <w:rsid w:val="00CF1B68"/>
    <w:rsid w:val="00CF1E0E"/>
    <w:rsid w:val="00CF3424"/>
    <w:rsid w:val="00CF3BD7"/>
    <w:rsid w:val="00CF3C6D"/>
    <w:rsid w:val="00CF42C4"/>
    <w:rsid w:val="00CF4684"/>
    <w:rsid w:val="00CF47A4"/>
    <w:rsid w:val="00CF608D"/>
    <w:rsid w:val="00CF67F9"/>
    <w:rsid w:val="00CF6D3D"/>
    <w:rsid w:val="00CF7C7B"/>
    <w:rsid w:val="00D0021B"/>
    <w:rsid w:val="00D008DE"/>
    <w:rsid w:val="00D00FF5"/>
    <w:rsid w:val="00D03978"/>
    <w:rsid w:val="00D03980"/>
    <w:rsid w:val="00D039DA"/>
    <w:rsid w:val="00D03CB2"/>
    <w:rsid w:val="00D04E46"/>
    <w:rsid w:val="00D05948"/>
    <w:rsid w:val="00D05DE2"/>
    <w:rsid w:val="00D06363"/>
    <w:rsid w:val="00D068E4"/>
    <w:rsid w:val="00D073AE"/>
    <w:rsid w:val="00D0B8FC"/>
    <w:rsid w:val="00D1102C"/>
    <w:rsid w:val="00D111B3"/>
    <w:rsid w:val="00D111CB"/>
    <w:rsid w:val="00D126BD"/>
    <w:rsid w:val="00D12A4B"/>
    <w:rsid w:val="00D14181"/>
    <w:rsid w:val="00D147FB"/>
    <w:rsid w:val="00D152C5"/>
    <w:rsid w:val="00D16146"/>
    <w:rsid w:val="00D16377"/>
    <w:rsid w:val="00D16B6A"/>
    <w:rsid w:val="00D16F3E"/>
    <w:rsid w:val="00D177A3"/>
    <w:rsid w:val="00D1795F"/>
    <w:rsid w:val="00D202F0"/>
    <w:rsid w:val="00D20558"/>
    <w:rsid w:val="00D2072A"/>
    <w:rsid w:val="00D218B9"/>
    <w:rsid w:val="00D21BC5"/>
    <w:rsid w:val="00D22344"/>
    <w:rsid w:val="00D225B8"/>
    <w:rsid w:val="00D22B4D"/>
    <w:rsid w:val="00D23203"/>
    <w:rsid w:val="00D236E2"/>
    <w:rsid w:val="00D2418C"/>
    <w:rsid w:val="00D24DF1"/>
    <w:rsid w:val="00D24EC0"/>
    <w:rsid w:val="00D26A7F"/>
    <w:rsid w:val="00D26C99"/>
    <w:rsid w:val="00D276E6"/>
    <w:rsid w:val="00D27D86"/>
    <w:rsid w:val="00D31374"/>
    <w:rsid w:val="00D31683"/>
    <w:rsid w:val="00D31913"/>
    <w:rsid w:val="00D3197D"/>
    <w:rsid w:val="00D329BC"/>
    <w:rsid w:val="00D3425A"/>
    <w:rsid w:val="00D34FD8"/>
    <w:rsid w:val="00D3662F"/>
    <w:rsid w:val="00D36644"/>
    <w:rsid w:val="00D36A22"/>
    <w:rsid w:val="00D36E1D"/>
    <w:rsid w:val="00D378DA"/>
    <w:rsid w:val="00D37D55"/>
    <w:rsid w:val="00D40E17"/>
    <w:rsid w:val="00D40F6A"/>
    <w:rsid w:val="00D410AF"/>
    <w:rsid w:val="00D414E2"/>
    <w:rsid w:val="00D417F9"/>
    <w:rsid w:val="00D41A8F"/>
    <w:rsid w:val="00D41D3C"/>
    <w:rsid w:val="00D42062"/>
    <w:rsid w:val="00D42C19"/>
    <w:rsid w:val="00D4325F"/>
    <w:rsid w:val="00D445F0"/>
    <w:rsid w:val="00D4565A"/>
    <w:rsid w:val="00D45947"/>
    <w:rsid w:val="00D4622B"/>
    <w:rsid w:val="00D4766B"/>
    <w:rsid w:val="00D47811"/>
    <w:rsid w:val="00D47C84"/>
    <w:rsid w:val="00D47CC2"/>
    <w:rsid w:val="00D502A2"/>
    <w:rsid w:val="00D513E8"/>
    <w:rsid w:val="00D51F3E"/>
    <w:rsid w:val="00D52275"/>
    <w:rsid w:val="00D5253A"/>
    <w:rsid w:val="00D52C1D"/>
    <w:rsid w:val="00D52CCD"/>
    <w:rsid w:val="00D5391D"/>
    <w:rsid w:val="00D549EB"/>
    <w:rsid w:val="00D55224"/>
    <w:rsid w:val="00D55225"/>
    <w:rsid w:val="00D55645"/>
    <w:rsid w:val="00D5564C"/>
    <w:rsid w:val="00D563CB"/>
    <w:rsid w:val="00D5642B"/>
    <w:rsid w:val="00D56E07"/>
    <w:rsid w:val="00D5782A"/>
    <w:rsid w:val="00D57EF9"/>
    <w:rsid w:val="00D600C2"/>
    <w:rsid w:val="00D60534"/>
    <w:rsid w:val="00D60BA1"/>
    <w:rsid w:val="00D60E7C"/>
    <w:rsid w:val="00D62217"/>
    <w:rsid w:val="00D639E2"/>
    <w:rsid w:val="00D64953"/>
    <w:rsid w:val="00D65D3D"/>
    <w:rsid w:val="00D66092"/>
    <w:rsid w:val="00D660D1"/>
    <w:rsid w:val="00D6686D"/>
    <w:rsid w:val="00D66C37"/>
    <w:rsid w:val="00D66D53"/>
    <w:rsid w:val="00D67C42"/>
    <w:rsid w:val="00D6CC6A"/>
    <w:rsid w:val="00D70DFB"/>
    <w:rsid w:val="00D7150F"/>
    <w:rsid w:val="00D7166C"/>
    <w:rsid w:val="00D736FA"/>
    <w:rsid w:val="00D739C0"/>
    <w:rsid w:val="00D73A3E"/>
    <w:rsid w:val="00D7423D"/>
    <w:rsid w:val="00D74491"/>
    <w:rsid w:val="00D74D68"/>
    <w:rsid w:val="00D753DA"/>
    <w:rsid w:val="00D769EF"/>
    <w:rsid w:val="00D774CF"/>
    <w:rsid w:val="00D77881"/>
    <w:rsid w:val="00D77FC3"/>
    <w:rsid w:val="00D8011A"/>
    <w:rsid w:val="00D80E58"/>
    <w:rsid w:val="00D81A42"/>
    <w:rsid w:val="00D81D7F"/>
    <w:rsid w:val="00D82506"/>
    <w:rsid w:val="00D84185"/>
    <w:rsid w:val="00D8471E"/>
    <w:rsid w:val="00D84951"/>
    <w:rsid w:val="00D84A37"/>
    <w:rsid w:val="00D85F36"/>
    <w:rsid w:val="00D8715E"/>
    <w:rsid w:val="00D87220"/>
    <w:rsid w:val="00D87820"/>
    <w:rsid w:val="00D90BE0"/>
    <w:rsid w:val="00D910D3"/>
    <w:rsid w:val="00D91272"/>
    <w:rsid w:val="00D9135C"/>
    <w:rsid w:val="00D91D1F"/>
    <w:rsid w:val="00D92242"/>
    <w:rsid w:val="00D929DA"/>
    <w:rsid w:val="00D947AB"/>
    <w:rsid w:val="00D95DC7"/>
    <w:rsid w:val="00D969E0"/>
    <w:rsid w:val="00D96D12"/>
    <w:rsid w:val="00D97D52"/>
    <w:rsid w:val="00D97F73"/>
    <w:rsid w:val="00DA0565"/>
    <w:rsid w:val="00DA0BCB"/>
    <w:rsid w:val="00DA15B6"/>
    <w:rsid w:val="00DA1843"/>
    <w:rsid w:val="00DA3416"/>
    <w:rsid w:val="00DA40C2"/>
    <w:rsid w:val="00DA544A"/>
    <w:rsid w:val="00DA5CAA"/>
    <w:rsid w:val="00DA5FCE"/>
    <w:rsid w:val="00DA6114"/>
    <w:rsid w:val="00DA6E9A"/>
    <w:rsid w:val="00DB01EB"/>
    <w:rsid w:val="00DB0960"/>
    <w:rsid w:val="00DB0CD0"/>
    <w:rsid w:val="00DB12D2"/>
    <w:rsid w:val="00DB2BB7"/>
    <w:rsid w:val="00DB309D"/>
    <w:rsid w:val="00DB3CB9"/>
    <w:rsid w:val="00DB5488"/>
    <w:rsid w:val="00DB5512"/>
    <w:rsid w:val="00DB569C"/>
    <w:rsid w:val="00DB5BD3"/>
    <w:rsid w:val="00DB71AD"/>
    <w:rsid w:val="00DB748F"/>
    <w:rsid w:val="00DB7686"/>
    <w:rsid w:val="00DB7BCF"/>
    <w:rsid w:val="00DC0CD1"/>
    <w:rsid w:val="00DC113D"/>
    <w:rsid w:val="00DC1408"/>
    <w:rsid w:val="00DC2EE5"/>
    <w:rsid w:val="00DC34F7"/>
    <w:rsid w:val="00DC44CA"/>
    <w:rsid w:val="00DC458A"/>
    <w:rsid w:val="00DC4BCC"/>
    <w:rsid w:val="00DC4C3E"/>
    <w:rsid w:val="00DC5389"/>
    <w:rsid w:val="00DC599A"/>
    <w:rsid w:val="00DC5F5B"/>
    <w:rsid w:val="00DC6B10"/>
    <w:rsid w:val="00DC713F"/>
    <w:rsid w:val="00DC7EBA"/>
    <w:rsid w:val="00DD12CC"/>
    <w:rsid w:val="00DD2265"/>
    <w:rsid w:val="00DD22A3"/>
    <w:rsid w:val="00DD2FE5"/>
    <w:rsid w:val="00DD3486"/>
    <w:rsid w:val="00DD3E3D"/>
    <w:rsid w:val="00DD4821"/>
    <w:rsid w:val="00DD5548"/>
    <w:rsid w:val="00DD6227"/>
    <w:rsid w:val="00DD7CB5"/>
    <w:rsid w:val="00DE09E9"/>
    <w:rsid w:val="00DE0A23"/>
    <w:rsid w:val="00DE106B"/>
    <w:rsid w:val="00DE11A0"/>
    <w:rsid w:val="00DE1929"/>
    <w:rsid w:val="00DE22EE"/>
    <w:rsid w:val="00DE331B"/>
    <w:rsid w:val="00DE3B06"/>
    <w:rsid w:val="00DE3CB8"/>
    <w:rsid w:val="00DE4080"/>
    <w:rsid w:val="00DE4AAB"/>
    <w:rsid w:val="00DE554E"/>
    <w:rsid w:val="00DE58CE"/>
    <w:rsid w:val="00DE62D4"/>
    <w:rsid w:val="00DE7995"/>
    <w:rsid w:val="00DE7EFB"/>
    <w:rsid w:val="00DF001C"/>
    <w:rsid w:val="00DF0107"/>
    <w:rsid w:val="00DF0549"/>
    <w:rsid w:val="00DF06D7"/>
    <w:rsid w:val="00DF0D8B"/>
    <w:rsid w:val="00DF1854"/>
    <w:rsid w:val="00DF1C41"/>
    <w:rsid w:val="00DF237A"/>
    <w:rsid w:val="00DF2B63"/>
    <w:rsid w:val="00DF3270"/>
    <w:rsid w:val="00DF384C"/>
    <w:rsid w:val="00DF3C05"/>
    <w:rsid w:val="00DF3F3A"/>
    <w:rsid w:val="00DF4B65"/>
    <w:rsid w:val="00DF4D9C"/>
    <w:rsid w:val="00DF6447"/>
    <w:rsid w:val="00DF6CF5"/>
    <w:rsid w:val="00DF75BC"/>
    <w:rsid w:val="00E00C08"/>
    <w:rsid w:val="00E00F5D"/>
    <w:rsid w:val="00E01A9B"/>
    <w:rsid w:val="00E01F4B"/>
    <w:rsid w:val="00E0256E"/>
    <w:rsid w:val="00E0262A"/>
    <w:rsid w:val="00E031DA"/>
    <w:rsid w:val="00E03A48"/>
    <w:rsid w:val="00E03BB1"/>
    <w:rsid w:val="00E0409E"/>
    <w:rsid w:val="00E045A7"/>
    <w:rsid w:val="00E04CD1"/>
    <w:rsid w:val="00E052FE"/>
    <w:rsid w:val="00E05B35"/>
    <w:rsid w:val="00E063DA"/>
    <w:rsid w:val="00E06474"/>
    <w:rsid w:val="00E0681C"/>
    <w:rsid w:val="00E07150"/>
    <w:rsid w:val="00E07FEA"/>
    <w:rsid w:val="00E10036"/>
    <w:rsid w:val="00E10280"/>
    <w:rsid w:val="00E107DC"/>
    <w:rsid w:val="00E10C19"/>
    <w:rsid w:val="00E119D7"/>
    <w:rsid w:val="00E1318D"/>
    <w:rsid w:val="00E13A8E"/>
    <w:rsid w:val="00E145E9"/>
    <w:rsid w:val="00E14C9F"/>
    <w:rsid w:val="00E14DE9"/>
    <w:rsid w:val="00E1530F"/>
    <w:rsid w:val="00E20B29"/>
    <w:rsid w:val="00E20BC2"/>
    <w:rsid w:val="00E21465"/>
    <w:rsid w:val="00E22005"/>
    <w:rsid w:val="00E2213B"/>
    <w:rsid w:val="00E22745"/>
    <w:rsid w:val="00E22ECD"/>
    <w:rsid w:val="00E230BB"/>
    <w:rsid w:val="00E23F46"/>
    <w:rsid w:val="00E24FAB"/>
    <w:rsid w:val="00E254A9"/>
    <w:rsid w:val="00E2555F"/>
    <w:rsid w:val="00E2582D"/>
    <w:rsid w:val="00E26001"/>
    <w:rsid w:val="00E260DA"/>
    <w:rsid w:val="00E269FA"/>
    <w:rsid w:val="00E26F36"/>
    <w:rsid w:val="00E27229"/>
    <w:rsid w:val="00E2747B"/>
    <w:rsid w:val="00E31348"/>
    <w:rsid w:val="00E3143F"/>
    <w:rsid w:val="00E314F8"/>
    <w:rsid w:val="00E31E9F"/>
    <w:rsid w:val="00E32648"/>
    <w:rsid w:val="00E3289B"/>
    <w:rsid w:val="00E32A24"/>
    <w:rsid w:val="00E33E36"/>
    <w:rsid w:val="00E33FAD"/>
    <w:rsid w:val="00E343A7"/>
    <w:rsid w:val="00E349CC"/>
    <w:rsid w:val="00E352FC"/>
    <w:rsid w:val="00E358D4"/>
    <w:rsid w:val="00E37218"/>
    <w:rsid w:val="00E3745E"/>
    <w:rsid w:val="00E407ED"/>
    <w:rsid w:val="00E408F7"/>
    <w:rsid w:val="00E41A4C"/>
    <w:rsid w:val="00E41CB3"/>
    <w:rsid w:val="00E424BC"/>
    <w:rsid w:val="00E426F3"/>
    <w:rsid w:val="00E4280B"/>
    <w:rsid w:val="00E42E59"/>
    <w:rsid w:val="00E43258"/>
    <w:rsid w:val="00E43D63"/>
    <w:rsid w:val="00E43EE1"/>
    <w:rsid w:val="00E4436A"/>
    <w:rsid w:val="00E44E2A"/>
    <w:rsid w:val="00E45519"/>
    <w:rsid w:val="00E45552"/>
    <w:rsid w:val="00E4561D"/>
    <w:rsid w:val="00E459C2"/>
    <w:rsid w:val="00E45E93"/>
    <w:rsid w:val="00E45E9C"/>
    <w:rsid w:val="00E4669C"/>
    <w:rsid w:val="00E501F6"/>
    <w:rsid w:val="00E5082F"/>
    <w:rsid w:val="00E5157C"/>
    <w:rsid w:val="00E51C6A"/>
    <w:rsid w:val="00E522C1"/>
    <w:rsid w:val="00E524CE"/>
    <w:rsid w:val="00E5251C"/>
    <w:rsid w:val="00E532F0"/>
    <w:rsid w:val="00E53582"/>
    <w:rsid w:val="00E536E1"/>
    <w:rsid w:val="00E537C7"/>
    <w:rsid w:val="00E54212"/>
    <w:rsid w:val="00E5540C"/>
    <w:rsid w:val="00E5562A"/>
    <w:rsid w:val="00E5568A"/>
    <w:rsid w:val="00E55C33"/>
    <w:rsid w:val="00E55E08"/>
    <w:rsid w:val="00E55FC2"/>
    <w:rsid w:val="00E562AC"/>
    <w:rsid w:val="00E5687C"/>
    <w:rsid w:val="00E56C06"/>
    <w:rsid w:val="00E570AB"/>
    <w:rsid w:val="00E600DE"/>
    <w:rsid w:val="00E60BD2"/>
    <w:rsid w:val="00E60C11"/>
    <w:rsid w:val="00E61008"/>
    <w:rsid w:val="00E612BB"/>
    <w:rsid w:val="00E61637"/>
    <w:rsid w:val="00E61736"/>
    <w:rsid w:val="00E62104"/>
    <w:rsid w:val="00E621BC"/>
    <w:rsid w:val="00E62D46"/>
    <w:rsid w:val="00E63645"/>
    <w:rsid w:val="00E6366D"/>
    <w:rsid w:val="00E63747"/>
    <w:rsid w:val="00E644C6"/>
    <w:rsid w:val="00E644FD"/>
    <w:rsid w:val="00E646FC"/>
    <w:rsid w:val="00E6613E"/>
    <w:rsid w:val="00E66EF1"/>
    <w:rsid w:val="00E676D7"/>
    <w:rsid w:val="00E6798E"/>
    <w:rsid w:val="00E67E69"/>
    <w:rsid w:val="00E70D48"/>
    <w:rsid w:val="00E71FD8"/>
    <w:rsid w:val="00E73977"/>
    <w:rsid w:val="00E73CA1"/>
    <w:rsid w:val="00E73E34"/>
    <w:rsid w:val="00E7417F"/>
    <w:rsid w:val="00E74D3D"/>
    <w:rsid w:val="00E75601"/>
    <w:rsid w:val="00E757C3"/>
    <w:rsid w:val="00E75C15"/>
    <w:rsid w:val="00E76019"/>
    <w:rsid w:val="00E7636D"/>
    <w:rsid w:val="00E763AC"/>
    <w:rsid w:val="00E76FF8"/>
    <w:rsid w:val="00E77453"/>
    <w:rsid w:val="00E774BF"/>
    <w:rsid w:val="00E80F0D"/>
    <w:rsid w:val="00E81D1C"/>
    <w:rsid w:val="00E826BC"/>
    <w:rsid w:val="00E828D8"/>
    <w:rsid w:val="00E83E48"/>
    <w:rsid w:val="00E85121"/>
    <w:rsid w:val="00E85229"/>
    <w:rsid w:val="00E85A71"/>
    <w:rsid w:val="00E86035"/>
    <w:rsid w:val="00E8615A"/>
    <w:rsid w:val="00E86287"/>
    <w:rsid w:val="00E8666A"/>
    <w:rsid w:val="00E868AA"/>
    <w:rsid w:val="00E86AA5"/>
    <w:rsid w:val="00E86F9F"/>
    <w:rsid w:val="00E876EA"/>
    <w:rsid w:val="00E87799"/>
    <w:rsid w:val="00E87AA3"/>
    <w:rsid w:val="00E908C3"/>
    <w:rsid w:val="00E90993"/>
    <w:rsid w:val="00E918DB"/>
    <w:rsid w:val="00E91AA9"/>
    <w:rsid w:val="00E91CE1"/>
    <w:rsid w:val="00E91D57"/>
    <w:rsid w:val="00E91F84"/>
    <w:rsid w:val="00E93164"/>
    <w:rsid w:val="00E938AD"/>
    <w:rsid w:val="00E94100"/>
    <w:rsid w:val="00E94244"/>
    <w:rsid w:val="00E94EE9"/>
    <w:rsid w:val="00E95A70"/>
    <w:rsid w:val="00E95CD0"/>
    <w:rsid w:val="00E978ED"/>
    <w:rsid w:val="00EA0168"/>
    <w:rsid w:val="00EA0605"/>
    <w:rsid w:val="00EA0DF7"/>
    <w:rsid w:val="00EA0F18"/>
    <w:rsid w:val="00EA1781"/>
    <w:rsid w:val="00EA20D5"/>
    <w:rsid w:val="00EA23F3"/>
    <w:rsid w:val="00EA272C"/>
    <w:rsid w:val="00EA34F8"/>
    <w:rsid w:val="00EA37C0"/>
    <w:rsid w:val="00EA3819"/>
    <w:rsid w:val="00EA4190"/>
    <w:rsid w:val="00EA4199"/>
    <w:rsid w:val="00EA4976"/>
    <w:rsid w:val="00EA4D85"/>
    <w:rsid w:val="00EA6509"/>
    <w:rsid w:val="00EA7D6F"/>
    <w:rsid w:val="00EB0343"/>
    <w:rsid w:val="00EB0667"/>
    <w:rsid w:val="00EB0BBF"/>
    <w:rsid w:val="00EB0CC6"/>
    <w:rsid w:val="00EB11DD"/>
    <w:rsid w:val="00EB1271"/>
    <w:rsid w:val="00EB1294"/>
    <w:rsid w:val="00EB4261"/>
    <w:rsid w:val="00EB46F0"/>
    <w:rsid w:val="00EB4C81"/>
    <w:rsid w:val="00EB5C9F"/>
    <w:rsid w:val="00EB5E4E"/>
    <w:rsid w:val="00EB5EBE"/>
    <w:rsid w:val="00EB7152"/>
    <w:rsid w:val="00EB727D"/>
    <w:rsid w:val="00EB7728"/>
    <w:rsid w:val="00EC0984"/>
    <w:rsid w:val="00EC1481"/>
    <w:rsid w:val="00EC1D9C"/>
    <w:rsid w:val="00EC2D7A"/>
    <w:rsid w:val="00EC3630"/>
    <w:rsid w:val="00EC43ED"/>
    <w:rsid w:val="00EC46DC"/>
    <w:rsid w:val="00EC489F"/>
    <w:rsid w:val="00EC48C0"/>
    <w:rsid w:val="00EC4C48"/>
    <w:rsid w:val="00EC70D7"/>
    <w:rsid w:val="00ED02D7"/>
    <w:rsid w:val="00ED0F77"/>
    <w:rsid w:val="00ED1424"/>
    <w:rsid w:val="00ED1585"/>
    <w:rsid w:val="00ED21AC"/>
    <w:rsid w:val="00ED2A20"/>
    <w:rsid w:val="00ED322F"/>
    <w:rsid w:val="00ED3273"/>
    <w:rsid w:val="00ED4584"/>
    <w:rsid w:val="00ED4636"/>
    <w:rsid w:val="00ED5245"/>
    <w:rsid w:val="00ED7E4A"/>
    <w:rsid w:val="00EE002F"/>
    <w:rsid w:val="00EE054E"/>
    <w:rsid w:val="00EE0D72"/>
    <w:rsid w:val="00EE0D8C"/>
    <w:rsid w:val="00EE1064"/>
    <w:rsid w:val="00EE11E2"/>
    <w:rsid w:val="00EE1297"/>
    <w:rsid w:val="00EE3157"/>
    <w:rsid w:val="00EE3A51"/>
    <w:rsid w:val="00EE40CA"/>
    <w:rsid w:val="00EE4825"/>
    <w:rsid w:val="00EE4D4A"/>
    <w:rsid w:val="00EE547E"/>
    <w:rsid w:val="00EE5674"/>
    <w:rsid w:val="00EE5D76"/>
    <w:rsid w:val="00EE70D2"/>
    <w:rsid w:val="00EE7D29"/>
    <w:rsid w:val="00EE7E72"/>
    <w:rsid w:val="00EF0602"/>
    <w:rsid w:val="00EF0878"/>
    <w:rsid w:val="00EF1CBD"/>
    <w:rsid w:val="00EF1D44"/>
    <w:rsid w:val="00EF24B0"/>
    <w:rsid w:val="00EF24B6"/>
    <w:rsid w:val="00EF3952"/>
    <w:rsid w:val="00EF4647"/>
    <w:rsid w:val="00EF4C72"/>
    <w:rsid w:val="00EF5508"/>
    <w:rsid w:val="00EF5D66"/>
    <w:rsid w:val="00EF70F9"/>
    <w:rsid w:val="00EF7241"/>
    <w:rsid w:val="00EF746A"/>
    <w:rsid w:val="00EF769E"/>
    <w:rsid w:val="00EF79AC"/>
    <w:rsid w:val="00F00940"/>
    <w:rsid w:val="00F01DC6"/>
    <w:rsid w:val="00F0208F"/>
    <w:rsid w:val="00F039D6"/>
    <w:rsid w:val="00F03C27"/>
    <w:rsid w:val="00F0400A"/>
    <w:rsid w:val="00F0405B"/>
    <w:rsid w:val="00F0671B"/>
    <w:rsid w:val="00F07161"/>
    <w:rsid w:val="00F09625"/>
    <w:rsid w:val="00F10ABE"/>
    <w:rsid w:val="00F1157D"/>
    <w:rsid w:val="00F11C10"/>
    <w:rsid w:val="00F12098"/>
    <w:rsid w:val="00F12641"/>
    <w:rsid w:val="00F12A40"/>
    <w:rsid w:val="00F13413"/>
    <w:rsid w:val="00F13A9E"/>
    <w:rsid w:val="00F144A3"/>
    <w:rsid w:val="00F148FD"/>
    <w:rsid w:val="00F15EC2"/>
    <w:rsid w:val="00F16B64"/>
    <w:rsid w:val="00F16C55"/>
    <w:rsid w:val="00F17008"/>
    <w:rsid w:val="00F17071"/>
    <w:rsid w:val="00F17C2C"/>
    <w:rsid w:val="00F20092"/>
    <w:rsid w:val="00F20C04"/>
    <w:rsid w:val="00F226E2"/>
    <w:rsid w:val="00F22D62"/>
    <w:rsid w:val="00F26750"/>
    <w:rsid w:val="00F26F3A"/>
    <w:rsid w:val="00F27646"/>
    <w:rsid w:val="00F27DA2"/>
    <w:rsid w:val="00F3021A"/>
    <w:rsid w:val="00F3089C"/>
    <w:rsid w:val="00F322DA"/>
    <w:rsid w:val="00F324C3"/>
    <w:rsid w:val="00F326FB"/>
    <w:rsid w:val="00F332BB"/>
    <w:rsid w:val="00F33746"/>
    <w:rsid w:val="00F344AC"/>
    <w:rsid w:val="00F34971"/>
    <w:rsid w:val="00F34A39"/>
    <w:rsid w:val="00F356AB"/>
    <w:rsid w:val="00F357F8"/>
    <w:rsid w:val="00F35830"/>
    <w:rsid w:val="00F3768F"/>
    <w:rsid w:val="00F404AF"/>
    <w:rsid w:val="00F406D7"/>
    <w:rsid w:val="00F40779"/>
    <w:rsid w:val="00F42CD0"/>
    <w:rsid w:val="00F433EC"/>
    <w:rsid w:val="00F437AD"/>
    <w:rsid w:val="00F43C59"/>
    <w:rsid w:val="00F43C74"/>
    <w:rsid w:val="00F44146"/>
    <w:rsid w:val="00F44800"/>
    <w:rsid w:val="00F451B4"/>
    <w:rsid w:val="00F45F68"/>
    <w:rsid w:val="00F46472"/>
    <w:rsid w:val="00F46578"/>
    <w:rsid w:val="00F4771A"/>
    <w:rsid w:val="00F504F8"/>
    <w:rsid w:val="00F50BA6"/>
    <w:rsid w:val="00F50C57"/>
    <w:rsid w:val="00F528FB"/>
    <w:rsid w:val="00F52DAC"/>
    <w:rsid w:val="00F52E85"/>
    <w:rsid w:val="00F535BF"/>
    <w:rsid w:val="00F54AD0"/>
    <w:rsid w:val="00F54DB2"/>
    <w:rsid w:val="00F54E59"/>
    <w:rsid w:val="00F54E5D"/>
    <w:rsid w:val="00F55EA7"/>
    <w:rsid w:val="00F55FE8"/>
    <w:rsid w:val="00F563C0"/>
    <w:rsid w:val="00F5680C"/>
    <w:rsid w:val="00F579C6"/>
    <w:rsid w:val="00F60B33"/>
    <w:rsid w:val="00F623B2"/>
    <w:rsid w:val="00F62E5B"/>
    <w:rsid w:val="00F63674"/>
    <w:rsid w:val="00F63AB8"/>
    <w:rsid w:val="00F64235"/>
    <w:rsid w:val="00F64404"/>
    <w:rsid w:val="00F64A11"/>
    <w:rsid w:val="00F64EDF"/>
    <w:rsid w:val="00F64FEB"/>
    <w:rsid w:val="00F65712"/>
    <w:rsid w:val="00F658E2"/>
    <w:rsid w:val="00F65C9D"/>
    <w:rsid w:val="00F66449"/>
    <w:rsid w:val="00F672C8"/>
    <w:rsid w:val="00F6774D"/>
    <w:rsid w:val="00F70070"/>
    <w:rsid w:val="00F702A7"/>
    <w:rsid w:val="00F7104A"/>
    <w:rsid w:val="00F7110C"/>
    <w:rsid w:val="00F7130A"/>
    <w:rsid w:val="00F7158C"/>
    <w:rsid w:val="00F71BBC"/>
    <w:rsid w:val="00F72F9D"/>
    <w:rsid w:val="00F74A33"/>
    <w:rsid w:val="00F75E52"/>
    <w:rsid w:val="00F762C1"/>
    <w:rsid w:val="00F77D40"/>
    <w:rsid w:val="00F801FE"/>
    <w:rsid w:val="00F80BFC"/>
    <w:rsid w:val="00F83613"/>
    <w:rsid w:val="00F83E3A"/>
    <w:rsid w:val="00F84217"/>
    <w:rsid w:val="00F848CE"/>
    <w:rsid w:val="00F84AA2"/>
    <w:rsid w:val="00F854C2"/>
    <w:rsid w:val="00F85F13"/>
    <w:rsid w:val="00F869E4"/>
    <w:rsid w:val="00F86F99"/>
    <w:rsid w:val="00F87293"/>
    <w:rsid w:val="00F8769F"/>
    <w:rsid w:val="00F87849"/>
    <w:rsid w:val="00F879AE"/>
    <w:rsid w:val="00F87B35"/>
    <w:rsid w:val="00F9099D"/>
    <w:rsid w:val="00F92657"/>
    <w:rsid w:val="00F93245"/>
    <w:rsid w:val="00F93406"/>
    <w:rsid w:val="00F93BF7"/>
    <w:rsid w:val="00F93DDD"/>
    <w:rsid w:val="00F93FA4"/>
    <w:rsid w:val="00F94275"/>
    <w:rsid w:val="00F94C55"/>
    <w:rsid w:val="00F95459"/>
    <w:rsid w:val="00F958D1"/>
    <w:rsid w:val="00F964A6"/>
    <w:rsid w:val="00F96609"/>
    <w:rsid w:val="00F96CAC"/>
    <w:rsid w:val="00F97643"/>
    <w:rsid w:val="00F979C6"/>
    <w:rsid w:val="00F97A83"/>
    <w:rsid w:val="00F97FA7"/>
    <w:rsid w:val="00FA2461"/>
    <w:rsid w:val="00FA290A"/>
    <w:rsid w:val="00FA2A51"/>
    <w:rsid w:val="00FA3ADB"/>
    <w:rsid w:val="00FA3DDC"/>
    <w:rsid w:val="00FA470B"/>
    <w:rsid w:val="00FA4827"/>
    <w:rsid w:val="00FA518D"/>
    <w:rsid w:val="00FA51AC"/>
    <w:rsid w:val="00FA5BF6"/>
    <w:rsid w:val="00FA5D4A"/>
    <w:rsid w:val="00FA6B26"/>
    <w:rsid w:val="00FA6F0A"/>
    <w:rsid w:val="00FB0192"/>
    <w:rsid w:val="00FB0D38"/>
    <w:rsid w:val="00FB1679"/>
    <w:rsid w:val="00FB16FA"/>
    <w:rsid w:val="00FB1AEA"/>
    <w:rsid w:val="00FB21E4"/>
    <w:rsid w:val="00FB3500"/>
    <w:rsid w:val="00FB3A1F"/>
    <w:rsid w:val="00FB3C9E"/>
    <w:rsid w:val="00FB3CDF"/>
    <w:rsid w:val="00FB3F24"/>
    <w:rsid w:val="00FB4954"/>
    <w:rsid w:val="00FB5CB4"/>
    <w:rsid w:val="00FB6C53"/>
    <w:rsid w:val="00FB7F89"/>
    <w:rsid w:val="00FBB94B"/>
    <w:rsid w:val="00FC040A"/>
    <w:rsid w:val="00FC09A5"/>
    <w:rsid w:val="00FC1C19"/>
    <w:rsid w:val="00FC296F"/>
    <w:rsid w:val="00FC2D75"/>
    <w:rsid w:val="00FC31EB"/>
    <w:rsid w:val="00FC4668"/>
    <w:rsid w:val="00FC478F"/>
    <w:rsid w:val="00FC479C"/>
    <w:rsid w:val="00FC61F7"/>
    <w:rsid w:val="00FC6A2B"/>
    <w:rsid w:val="00FC6B0B"/>
    <w:rsid w:val="00FD035F"/>
    <w:rsid w:val="00FD0FFF"/>
    <w:rsid w:val="00FD119D"/>
    <w:rsid w:val="00FD11B3"/>
    <w:rsid w:val="00FD14E7"/>
    <w:rsid w:val="00FD14F6"/>
    <w:rsid w:val="00FD1FCC"/>
    <w:rsid w:val="00FD2B9D"/>
    <w:rsid w:val="00FD2E56"/>
    <w:rsid w:val="00FD300A"/>
    <w:rsid w:val="00FD3B9B"/>
    <w:rsid w:val="00FD4127"/>
    <w:rsid w:val="00FD55B8"/>
    <w:rsid w:val="00FD68B6"/>
    <w:rsid w:val="00FD7411"/>
    <w:rsid w:val="00FE0697"/>
    <w:rsid w:val="00FE1BAE"/>
    <w:rsid w:val="00FE25D3"/>
    <w:rsid w:val="00FE2691"/>
    <w:rsid w:val="00FE27FA"/>
    <w:rsid w:val="00FE2E74"/>
    <w:rsid w:val="00FE3100"/>
    <w:rsid w:val="00FE359A"/>
    <w:rsid w:val="00FE3CBE"/>
    <w:rsid w:val="00FE4B1B"/>
    <w:rsid w:val="00FE6387"/>
    <w:rsid w:val="00FE6461"/>
    <w:rsid w:val="00FE7678"/>
    <w:rsid w:val="00FE7CAB"/>
    <w:rsid w:val="00FF0347"/>
    <w:rsid w:val="00FF0731"/>
    <w:rsid w:val="00FF0865"/>
    <w:rsid w:val="00FF090E"/>
    <w:rsid w:val="00FF330E"/>
    <w:rsid w:val="00FF50ED"/>
    <w:rsid w:val="00FF5205"/>
    <w:rsid w:val="00FF57F9"/>
    <w:rsid w:val="00FF5A7D"/>
    <w:rsid w:val="00FF5D2B"/>
    <w:rsid w:val="00FF5E14"/>
    <w:rsid w:val="00FF637A"/>
    <w:rsid w:val="00FF69C2"/>
    <w:rsid w:val="00FF6ED0"/>
    <w:rsid w:val="00FF70AA"/>
    <w:rsid w:val="00FF71C4"/>
    <w:rsid w:val="00FF72A6"/>
    <w:rsid w:val="00FF77F1"/>
    <w:rsid w:val="00FF7C47"/>
    <w:rsid w:val="0110FAC9"/>
    <w:rsid w:val="0111F7E3"/>
    <w:rsid w:val="0114AED7"/>
    <w:rsid w:val="0116ADD3"/>
    <w:rsid w:val="01177C3B"/>
    <w:rsid w:val="011CA729"/>
    <w:rsid w:val="013E8FC3"/>
    <w:rsid w:val="013F3011"/>
    <w:rsid w:val="014014E8"/>
    <w:rsid w:val="0140B03A"/>
    <w:rsid w:val="01791C0A"/>
    <w:rsid w:val="018E4E90"/>
    <w:rsid w:val="018F15A2"/>
    <w:rsid w:val="01AA8175"/>
    <w:rsid w:val="01AE401B"/>
    <w:rsid w:val="01B4016A"/>
    <w:rsid w:val="01B9F9BE"/>
    <w:rsid w:val="01D92100"/>
    <w:rsid w:val="01EC257C"/>
    <w:rsid w:val="02109BBE"/>
    <w:rsid w:val="021D0C36"/>
    <w:rsid w:val="02252C71"/>
    <w:rsid w:val="022817CB"/>
    <w:rsid w:val="022AA745"/>
    <w:rsid w:val="022D7F58"/>
    <w:rsid w:val="0235508F"/>
    <w:rsid w:val="02464B12"/>
    <w:rsid w:val="028B1ABC"/>
    <w:rsid w:val="029A85C2"/>
    <w:rsid w:val="02A206E8"/>
    <w:rsid w:val="02B3C729"/>
    <w:rsid w:val="02E2B251"/>
    <w:rsid w:val="02EA5D99"/>
    <w:rsid w:val="02EA906A"/>
    <w:rsid w:val="02EF81DA"/>
    <w:rsid w:val="02FDB417"/>
    <w:rsid w:val="0301CEFB"/>
    <w:rsid w:val="03305481"/>
    <w:rsid w:val="03382561"/>
    <w:rsid w:val="03409339"/>
    <w:rsid w:val="035D9067"/>
    <w:rsid w:val="0360475B"/>
    <w:rsid w:val="037D024B"/>
    <w:rsid w:val="037F95DB"/>
    <w:rsid w:val="039A842B"/>
    <w:rsid w:val="039D08D5"/>
    <w:rsid w:val="03D387E8"/>
    <w:rsid w:val="03D77BFB"/>
    <w:rsid w:val="03DDCA57"/>
    <w:rsid w:val="03DE6D62"/>
    <w:rsid w:val="03E065A0"/>
    <w:rsid w:val="03E6EC47"/>
    <w:rsid w:val="03E8DF0B"/>
    <w:rsid w:val="04049249"/>
    <w:rsid w:val="040A2C87"/>
    <w:rsid w:val="04247841"/>
    <w:rsid w:val="042F03EF"/>
    <w:rsid w:val="044F18DE"/>
    <w:rsid w:val="0462AA62"/>
    <w:rsid w:val="04642E79"/>
    <w:rsid w:val="0465EDF3"/>
    <w:rsid w:val="0466F97F"/>
    <w:rsid w:val="047B5607"/>
    <w:rsid w:val="048868B1"/>
    <w:rsid w:val="048950AF"/>
    <w:rsid w:val="048C221A"/>
    <w:rsid w:val="04975E39"/>
    <w:rsid w:val="04A1BDA7"/>
    <w:rsid w:val="04A26F51"/>
    <w:rsid w:val="04A5FC21"/>
    <w:rsid w:val="04A6408B"/>
    <w:rsid w:val="04AF6211"/>
    <w:rsid w:val="04B8D527"/>
    <w:rsid w:val="04CE5B84"/>
    <w:rsid w:val="04D1A5CD"/>
    <w:rsid w:val="04DB730E"/>
    <w:rsid w:val="04DF150E"/>
    <w:rsid w:val="04DF73E1"/>
    <w:rsid w:val="04FE0BD7"/>
    <w:rsid w:val="051168F4"/>
    <w:rsid w:val="051A6A1D"/>
    <w:rsid w:val="0535B8B4"/>
    <w:rsid w:val="0540F6B8"/>
    <w:rsid w:val="0551B89B"/>
    <w:rsid w:val="055F610C"/>
    <w:rsid w:val="056E70D4"/>
    <w:rsid w:val="058A70E8"/>
    <w:rsid w:val="058D9ED4"/>
    <w:rsid w:val="05B8D02B"/>
    <w:rsid w:val="05CF0330"/>
    <w:rsid w:val="05D567B7"/>
    <w:rsid w:val="05DDD1B5"/>
    <w:rsid w:val="05DF9BF7"/>
    <w:rsid w:val="05E4A955"/>
    <w:rsid w:val="05EE86CE"/>
    <w:rsid w:val="05F6E146"/>
    <w:rsid w:val="05F88CAE"/>
    <w:rsid w:val="05FE5D97"/>
    <w:rsid w:val="0609BA4C"/>
    <w:rsid w:val="0611ABBF"/>
    <w:rsid w:val="06149197"/>
    <w:rsid w:val="062C4CA0"/>
    <w:rsid w:val="063A6049"/>
    <w:rsid w:val="0641E505"/>
    <w:rsid w:val="0644AAB4"/>
    <w:rsid w:val="064DFD1D"/>
    <w:rsid w:val="0660307C"/>
    <w:rsid w:val="067331BB"/>
    <w:rsid w:val="0673A82D"/>
    <w:rsid w:val="06780CBD"/>
    <w:rsid w:val="06785127"/>
    <w:rsid w:val="067A4A60"/>
    <w:rsid w:val="06A3A979"/>
    <w:rsid w:val="06AD14F1"/>
    <w:rsid w:val="06B0A0C6"/>
    <w:rsid w:val="06B1490E"/>
    <w:rsid w:val="06C7437F"/>
    <w:rsid w:val="06C8D040"/>
    <w:rsid w:val="06FBC20E"/>
    <w:rsid w:val="0701C7CA"/>
    <w:rsid w:val="0716D772"/>
    <w:rsid w:val="0737FDF3"/>
    <w:rsid w:val="073A0BD6"/>
    <w:rsid w:val="073DC6A2"/>
    <w:rsid w:val="0765DB9F"/>
    <w:rsid w:val="0777ADB2"/>
    <w:rsid w:val="077D6D18"/>
    <w:rsid w:val="078E0AD6"/>
    <w:rsid w:val="07908698"/>
    <w:rsid w:val="079981D6"/>
    <w:rsid w:val="07B28C0C"/>
    <w:rsid w:val="07B3DE60"/>
    <w:rsid w:val="07B6D36F"/>
    <w:rsid w:val="07CE71EE"/>
    <w:rsid w:val="07D2E91B"/>
    <w:rsid w:val="07DF8A89"/>
    <w:rsid w:val="07E0BFC6"/>
    <w:rsid w:val="07FC7967"/>
    <w:rsid w:val="07FCEB63"/>
    <w:rsid w:val="07FEB8CC"/>
    <w:rsid w:val="081AC2F2"/>
    <w:rsid w:val="0820F0CE"/>
    <w:rsid w:val="082A335A"/>
    <w:rsid w:val="0841C215"/>
    <w:rsid w:val="084E1A63"/>
    <w:rsid w:val="085E63B3"/>
    <w:rsid w:val="0860832F"/>
    <w:rsid w:val="0861A3AD"/>
    <w:rsid w:val="0878835A"/>
    <w:rsid w:val="088CB763"/>
    <w:rsid w:val="089674EE"/>
    <w:rsid w:val="08A13A2B"/>
    <w:rsid w:val="08A31837"/>
    <w:rsid w:val="08C00ED4"/>
    <w:rsid w:val="08E35963"/>
    <w:rsid w:val="08F28657"/>
    <w:rsid w:val="08F7875E"/>
    <w:rsid w:val="08F8200F"/>
    <w:rsid w:val="09000288"/>
    <w:rsid w:val="092E6803"/>
    <w:rsid w:val="09400D23"/>
    <w:rsid w:val="09430771"/>
    <w:rsid w:val="09487299"/>
    <w:rsid w:val="094F2D74"/>
    <w:rsid w:val="0966E2BA"/>
    <w:rsid w:val="096DE8AF"/>
    <w:rsid w:val="097F4664"/>
    <w:rsid w:val="0994890A"/>
    <w:rsid w:val="099A44C3"/>
    <w:rsid w:val="09A33805"/>
    <w:rsid w:val="09A5AADC"/>
    <w:rsid w:val="09AB5761"/>
    <w:rsid w:val="09AE0443"/>
    <w:rsid w:val="09AE653C"/>
    <w:rsid w:val="09BD1F18"/>
    <w:rsid w:val="09C0DDBE"/>
    <w:rsid w:val="09C1108F"/>
    <w:rsid w:val="09D6BD72"/>
    <w:rsid w:val="0A13E856"/>
    <w:rsid w:val="0A3A927A"/>
    <w:rsid w:val="0A444A6F"/>
    <w:rsid w:val="0A480915"/>
    <w:rsid w:val="0A484BC3"/>
    <w:rsid w:val="0A4C1F3C"/>
    <w:rsid w:val="0A58B807"/>
    <w:rsid w:val="0A610FF7"/>
    <w:rsid w:val="0A6413C1"/>
    <w:rsid w:val="0A668E47"/>
    <w:rsid w:val="0A69C00D"/>
    <w:rsid w:val="0A8224DF"/>
    <w:rsid w:val="0A951EAF"/>
    <w:rsid w:val="0AAAF8DC"/>
    <w:rsid w:val="0AB69515"/>
    <w:rsid w:val="0AB6CBC0"/>
    <w:rsid w:val="0ABC832A"/>
    <w:rsid w:val="0ABF004C"/>
    <w:rsid w:val="0AD06C80"/>
    <w:rsid w:val="0AFA29FA"/>
    <w:rsid w:val="0B064988"/>
    <w:rsid w:val="0B1B17A4"/>
    <w:rsid w:val="0B22B9D6"/>
    <w:rsid w:val="0B27BE2E"/>
    <w:rsid w:val="0B314011"/>
    <w:rsid w:val="0B3817FA"/>
    <w:rsid w:val="0B3BD726"/>
    <w:rsid w:val="0B4E4725"/>
    <w:rsid w:val="0B571A56"/>
    <w:rsid w:val="0B6D2A40"/>
    <w:rsid w:val="0B6E49C3"/>
    <w:rsid w:val="0B7A218D"/>
    <w:rsid w:val="0B7EC9BE"/>
    <w:rsid w:val="0BC0D6E8"/>
    <w:rsid w:val="0BCF0737"/>
    <w:rsid w:val="0BD1EA81"/>
    <w:rsid w:val="0BD33115"/>
    <w:rsid w:val="0BDDE14F"/>
    <w:rsid w:val="0BE45B49"/>
    <w:rsid w:val="0BE5A574"/>
    <w:rsid w:val="0C02F11E"/>
    <w:rsid w:val="0C197827"/>
    <w:rsid w:val="0C1AEE70"/>
    <w:rsid w:val="0C42304C"/>
    <w:rsid w:val="0C4A8E1B"/>
    <w:rsid w:val="0C533A0E"/>
    <w:rsid w:val="0C5DE331"/>
    <w:rsid w:val="0C69A407"/>
    <w:rsid w:val="0C6E71E1"/>
    <w:rsid w:val="0C8C571E"/>
    <w:rsid w:val="0CA30BF6"/>
    <w:rsid w:val="0CAF3173"/>
    <w:rsid w:val="0CB322EA"/>
    <w:rsid w:val="0CCFEA8A"/>
    <w:rsid w:val="0CDC6DCD"/>
    <w:rsid w:val="0CE80CCE"/>
    <w:rsid w:val="0CE914A9"/>
    <w:rsid w:val="0CE96DBF"/>
    <w:rsid w:val="0D267EB2"/>
    <w:rsid w:val="0D30645A"/>
    <w:rsid w:val="0D3A1B70"/>
    <w:rsid w:val="0D470124"/>
    <w:rsid w:val="0D48F588"/>
    <w:rsid w:val="0D4ACA62"/>
    <w:rsid w:val="0D5910DC"/>
    <w:rsid w:val="0D63E59C"/>
    <w:rsid w:val="0D71DF45"/>
    <w:rsid w:val="0D89C802"/>
    <w:rsid w:val="0D8A9D10"/>
    <w:rsid w:val="0D946671"/>
    <w:rsid w:val="0D994C0B"/>
    <w:rsid w:val="0DB1746F"/>
    <w:rsid w:val="0DB68D1D"/>
    <w:rsid w:val="0DBC38F4"/>
    <w:rsid w:val="0DD10432"/>
    <w:rsid w:val="0DE05CF6"/>
    <w:rsid w:val="0DE65E7C"/>
    <w:rsid w:val="0DF5D7C0"/>
    <w:rsid w:val="0E0DED5E"/>
    <w:rsid w:val="0E3EE262"/>
    <w:rsid w:val="0E5ABF3F"/>
    <w:rsid w:val="0E5DA577"/>
    <w:rsid w:val="0E779956"/>
    <w:rsid w:val="0E9347B5"/>
    <w:rsid w:val="0EA32480"/>
    <w:rsid w:val="0EAA3A6B"/>
    <w:rsid w:val="0EB03E6B"/>
    <w:rsid w:val="0ECDC263"/>
    <w:rsid w:val="0EE115B5"/>
    <w:rsid w:val="0EFC7ABA"/>
    <w:rsid w:val="0F01638B"/>
    <w:rsid w:val="0F0D5D11"/>
    <w:rsid w:val="0F111A28"/>
    <w:rsid w:val="0F1A01ED"/>
    <w:rsid w:val="0F3940B4"/>
    <w:rsid w:val="0F39E68A"/>
    <w:rsid w:val="0F607127"/>
    <w:rsid w:val="0F6444FD"/>
    <w:rsid w:val="0F688576"/>
    <w:rsid w:val="0F701867"/>
    <w:rsid w:val="0F7501DA"/>
    <w:rsid w:val="0F8ED62D"/>
    <w:rsid w:val="0F964F00"/>
    <w:rsid w:val="0F9B042F"/>
    <w:rsid w:val="0F9DEACA"/>
    <w:rsid w:val="0FA2572A"/>
    <w:rsid w:val="0FCA6E00"/>
    <w:rsid w:val="0FD090BE"/>
    <w:rsid w:val="103BCAF9"/>
    <w:rsid w:val="104E34C0"/>
    <w:rsid w:val="10562581"/>
    <w:rsid w:val="1063A889"/>
    <w:rsid w:val="1065EA49"/>
    <w:rsid w:val="10716DB6"/>
    <w:rsid w:val="1077B07F"/>
    <w:rsid w:val="107C6721"/>
    <w:rsid w:val="1082D689"/>
    <w:rsid w:val="1091872A"/>
    <w:rsid w:val="109E13CA"/>
    <w:rsid w:val="10A41784"/>
    <w:rsid w:val="10AAB879"/>
    <w:rsid w:val="10B193B5"/>
    <w:rsid w:val="10B6CC86"/>
    <w:rsid w:val="10C1B9B4"/>
    <w:rsid w:val="10CB8186"/>
    <w:rsid w:val="10CF7000"/>
    <w:rsid w:val="10D40110"/>
    <w:rsid w:val="10D6CBEA"/>
    <w:rsid w:val="10E2E253"/>
    <w:rsid w:val="10EAEA0B"/>
    <w:rsid w:val="10ED296D"/>
    <w:rsid w:val="10F385B2"/>
    <w:rsid w:val="11144C4B"/>
    <w:rsid w:val="11307A56"/>
    <w:rsid w:val="115F70CB"/>
    <w:rsid w:val="116D9E81"/>
    <w:rsid w:val="118158C6"/>
    <w:rsid w:val="119BE11E"/>
    <w:rsid w:val="11A4E3E0"/>
    <w:rsid w:val="11C59D6D"/>
    <w:rsid w:val="11C9CF2C"/>
    <w:rsid w:val="11EA17FD"/>
    <w:rsid w:val="11F5F694"/>
    <w:rsid w:val="12234DC2"/>
    <w:rsid w:val="122489E1"/>
    <w:rsid w:val="122B84E5"/>
    <w:rsid w:val="122D6EB1"/>
    <w:rsid w:val="123C19A5"/>
    <w:rsid w:val="1243A189"/>
    <w:rsid w:val="1274C75A"/>
    <w:rsid w:val="127A22F6"/>
    <w:rsid w:val="12928901"/>
    <w:rsid w:val="1292BFAC"/>
    <w:rsid w:val="12967E52"/>
    <w:rsid w:val="12A17D9F"/>
    <w:rsid w:val="12B5B2CA"/>
    <w:rsid w:val="12B97CD1"/>
    <w:rsid w:val="12C02893"/>
    <w:rsid w:val="12C88E1A"/>
    <w:rsid w:val="12D5AAE1"/>
    <w:rsid w:val="12F465F8"/>
    <w:rsid w:val="12FAAE1C"/>
    <w:rsid w:val="1305B03C"/>
    <w:rsid w:val="1313FD74"/>
    <w:rsid w:val="131E0D9D"/>
    <w:rsid w:val="131E5651"/>
    <w:rsid w:val="1327F414"/>
    <w:rsid w:val="132EEF18"/>
    <w:rsid w:val="1331B19F"/>
    <w:rsid w:val="1337B17F"/>
    <w:rsid w:val="13392EEB"/>
    <w:rsid w:val="1340B441"/>
    <w:rsid w:val="135132F0"/>
    <w:rsid w:val="13664D30"/>
    <w:rsid w:val="1378318D"/>
    <w:rsid w:val="13819FA1"/>
    <w:rsid w:val="13825F52"/>
    <w:rsid w:val="139849E1"/>
    <w:rsid w:val="13A105AE"/>
    <w:rsid w:val="13A81259"/>
    <w:rsid w:val="13ABE8D0"/>
    <w:rsid w:val="13ACE449"/>
    <w:rsid w:val="13B3CC0F"/>
    <w:rsid w:val="13B969D6"/>
    <w:rsid w:val="13C2290E"/>
    <w:rsid w:val="13C3E23D"/>
    <w:rsid w:val="13E3BBC5"/>
    <w:rsid w:val="13EC663D"/>
    <w:rsid w:val="13ECE15C"/>
    <w:rsid w:val="13EDA6C6"/>
    <w:rsid w:val="13FC63B2"/>
    <w:rsid w:val="141A5FDE"/>
    <w:rsid w:val="1437844A"/>
    <w:rsid w:val="1450B73F"/>
    <w:rsid w:val="14517ECB"/>
    <w:rsid w:val="14565EB6"/>
    <w:rsid w:val="14585BC9"/>
    <w:rsid w:val="145F7A04"/>
    <w:rsid w:val="1462383F"/>
    <w:rsid w:val="146E1FE8"/>
    <w:rsid w:val="1482DF6C"/>
    <w:rsid w:val="148BA384"/>
    <w:rsid w:val="148EA2C2"/>
    <w:rsid w:val="1491E3F5"/>
    <w:rsid w:val="149C1FA5"/>
    <w:rsid w:val="14CCE1A8"/>
    <w:rsid w:val="14E6CDC1"/>
    <w:rsid w:val="14F27D52"/>
    <w:rsid w:val="14F78B25"/>
    <w:rsid w:val="1508C5FC"/>
    <w:rsid w:val="150B8883"/>
    <w:rsid w:val="151724F9"/>
    <w:rsid w:val="151A8DB3"/>
    <w:rsid w:val="15247E0F"/>
    <w:rsid w:val="152D71D7"/>
    <w:rsid w:val="153932AD"/>
    <w:rsid w:val="15444761"/>
    <w:rsid w:val="1547CF5C"/>
    <w:rsid w:val="155B3861"/>
    <w:rsid w:val="156072A0"/>
    <w:rsid w:val="15774B3E"/>
    <w:rsid w:val="159C61F8"/>
    <w:rsid w:val="15A77233"/>
    <w:rsid w:val="15B7DCA2"/>
    <w:rsid w:val="15C5963C"/>
    <w:rsid w:val="15C8407D"/>
    <w:rsid w:val="15CAFEA4"/>
    <w:rsid w:val="15D84146"/>
    <w:rsid w:val="15D8C60A"/>
    <w:rsid w:val="15E22330"/>
    <w:rsid w:val="15E9FBF4"/>
    <w:rsid w:val="15F25D6F"/>
    <w:rsid w:val="15FB813D"/>
    <w:rsid w:val="160C302F"/>
    <w:rsid w:val="161A066F"/>
    <w:rsid w:val="1622ECA3"/>
    <w:rsid w:val="16254CF9"/>
    <w:rsid w:val="162EA5D4"/>
    <w:rsid w:val="16351225"/>
    <w:rsid w:val="163758D7"/>
    <w:rsid w:val="163ADC57"/>
    <w:rsid w:val="1649F474"/>
    <w:rsid w:val="164C1637"/>
    <w:rsid w:val="1650C17C"/>
    <w:rsid w:val="165D1738"/>
    <w:rsid w:val="1677F2EA"/>
    <w:rsid w:val="167F43F6"/>
    <w:rsid w:val="1694950E"/>
    <w:rsid w:val="16991D02"/>
    <w:rsid w:val="169BCFEF"/>
    <w:rsid w:val="16AEADF7"/>
    <w:rsid w:val="16B539BC"/>
    <w:rsid w:val="16B5FF30"/>
    <w:rsid w:val="16BCDFC5"/>
    <w:rsid w:val="16E0B6BC"/>
    <w:rsid w:val="16F37BE6"/>
    <w:rsid w:val="17010719"/>
    <w:rsid w:val="17194E19"/>
    <w:rsid w:val="172C4387"/>
    <w:rsid w:val="172F09A5"/>
    <w:rsid w:val="17448095"/>
    <w:rsid w:val="1746AF7E"/>
    <w:rsid w:val="174BC4D8"/>
    <w:rsid w:val="1750692F"/>
    <w:rsid w:val="17524C3D"/>
    <w:rsid w:val="1758B26A"/>
    <w:rsid w:val="176985CC"/>
    <w:rsid w:val="1787D85A"/>
    <w:rsid w:val="17960703"/>
    <w:rsid w:val="17C4123D"/>
    <w:rsid w:val="17CAFF95"/>
    <w:rsid w:val="17CFD1A0"/>
    <w:rsid w:val="17D82540"/>
    <w:rsid w:val="17F343A7"/>
    <w:rsid w:val="17F6CDD6"/>
    <w:rsid w:val="18140BD2"/>
    <w:rsid w:val="18142564"/>
    <w:rsid w:val="1821463A"/>
    <w:rsid w:val="182E9F07"/>
    <w:rsid w:val="1830399F"/>
    <w:rsid w:val="18347A01"/>
    <w:rsid w:val="1839D061"/>
    <w:rsid w:val="185E6611"/>
    <w:rsid w:val="18670BD2"/>
    <w:rsid w:val="186A3D12"/>
    <w:rsid w:val="187AFA89"/>
    <w:rsid w:val="188C9283"/>
    <w:rsid w:val="18B3701A"/>
    <w:rsid w:val="18BA4101"/>
    <w:rsid w:val="18C866F6"/>
    <w:rsid w:val="18DAC3DD"/>
    <w:rsid w:val="18E0AB05"/>
    <w:rsid w:val="18F7A80A"/>
    <w:rsid w:val="19059898"/>
    <w:rsid w:val="19091F6B"/>
    <w:rsid w:val="19113413"/>
    <w:rsid w:val="1919F422"/>
    <w:rsid w:val="1921D86D"/>
    <w:rsid w:val="19222491"/>
    <w:rsid w:val="1939164C"/>
    <w:rsid w:val="1943A4DE"/>
    <w:rsid w:val="1945BE97"/>
    <w:rsid w:val="194F2DA6"/>
    <w:rsid w:val="195C2A03"/>
    <w:rsid w:val="1961FC14"/>
    <w:rsid w:val="196A3816"/>
    <w:rsid w:val="19728B69"/>
    <w:rsid w:val="197B4AB4"/>
    <w:rsid w:val="1983A779"/>
    <w:rsid w:val="198724DC"/>
    <w:rsid w:val="198AA378"/>
    <w:rsid w:val="19977301"/>
    <w:rsid w:val="199C2FEC"/>
    <w:rsid w:val="19A2BF83"/>
    <w:rsid w:val="19C2AA1B"/>
    <w:rsid w:val="19D2D5E8"/>
    <w:rsid w:val="19E1DF8B"/>
    <w:rsid w:val="19E2B84C"/>
    <w:rsid w:val="19EBE51D"/>
    <w:rsid w:val="19F4308C"/>
    <w:rsid w:val="19F9460C"/>
    <w:rsid w:val="1A045F8E"/>
    <w:rsid w:val="1A0F82FD"/>
    <w:rsid w:val="1A192BDE"/>
    <w:rsid w:val="1A1D64D0"/>
    <w:rsid w:val="1A1DD035"/>
    <w:rsid w:val="1A45B87B"/>
    <w:rsid w:val="1A4C3352"/>
    <w:rsid w:val="1A534722"/>
    <w:rsid w:val="1A566E23"/>
    <w:rsid w:val="1A67BF52"/>
    <w:rsid w:val="1A6AD74A"/>
    <w:rsid w:val="1A7A378B"/>
    <w:rsid w:val="1A82738D"/>
    <w:rsid w:val="1A97FC2C"/>
    <w:rsid w:val="1A9BB1A0"/>
    <w:rsid w:val="1AAFCBA4"/>
    <w:rsid w:val="1ACD6A5C"/>
    <w:rsid w:val="1AD30BDE"/>
    <w:rsid w:val="1AD692CB"/>
    <w:rsid w:val="1AE6EBCD"/>
    <w:rsid w:val="1AE88622"/>
    <w:rsid w:val="1AF13638"/>
    <w:rsid w:val="1AFEE53A"/>
    <w:rsid w:val="1B07D4A2"/>
    <w:rsid w:val="1B13B67E"/>
    <w:rsid w:val="1B1FC32E"/>
    <w:rsid w:val="1B242807"/>
    <w:rsid w:val="1B3BA728"/>
    <w:rsid w:val="1B4A6EAC"/>
    <w:rsid w:val="1B52B4FD"/>
    <w:rsid w:val="1B54EEC7"/>
    <w:rsid w:val="1B5CE76B"/>
    <w:rsid w:val="1B69C7C4"/>
    <w:rsid w:val="1B89A2F7"/>
    <w:rsid w:val="1B8B77FE"/>
    <w:rsid w:val="1B90282B"/>
    <w:rsid w:val="1B93B026"/>
    <w:rsid w:val="1BA462F2"/>
    <w:rsid w:val="1BA794B8"/>
    <w:rsid w:val="1BC84A24"/>
    <w:rsid w:val="1BC88262"/>
    <w:rsid w:val="1BE0E076"/>
    <w:rsid w:val="1BECEC47"/>
    <w:rsid w:val="1BFA94B8"/>
    <w:rsid w:val="1C024C82"/>
    <w:rsid w:val="1C0B33F4"/>
    <w:rsid w:val="1C0F4A51"/>
    <w:rsid w:val="1C0FB5F9"/>
    <w:rsid w:val="1C11F1D8"/>
    <w:rsid w:val="1C2014EE"/>
    <w:rsid w:val="1C23AC56"/>
    <w:rsid w:val="1C244E66"/>
    <w:rsid w:val="1C4857AB"/>
    <w:rsid w:val="1C4D192E"/>
    <w:rsid w:val="1C77BBE3"/>
    <w:rsid w:val="1C84B049"/>
    <w:rsid w:val="1C9D82BA"/>
    <w:rsid w:val="1CAEA0EB"/>
    <w:rsid w:val="1CB78A90"/>
    <w:rsid w:val="1CBD9760"/>
    <w:rsid w:val="1CC02664"/>
    <w:rsid w:val="1CC28EDC"/>
    <w:rsid w:val="1CD268C0"/>
    <w:rsid w:val="1CD68602"/>
    <w:rsid w:val="1CDC1FBA"/>
    <w:rsid w:val="1CE05558"/>
    <w:rsid w:val="1CEEF9BB"/>
    <w:rsid w:val="1D0CDBE2"/>
    <w:rsid w:val="1D1523FD"/>
    <w:rsid w:val="1D27B899"/>
    <w:rsid w:val="1D4D846C"/>
    <w:rsid w:val="1D5845E0"/>
    <w:rsid w:val="1D5A2BBC"/>
    <w:rsid w:val="1D679409"/>
    <w:rsid w:val="1D6DF61C"/>
    <w:rsid w:val="1D744FEF"/>
    <w:rsid w:val="1D787088"/>
    <w:rsid w:val="1D796FA4"/>
    <w:rsid w:val="1D7D5623"/>
    <w:rsid w:val="1D82F6D4"/>
    <w:rsid w:val="1D8EE2CB"/>
    <w:rsid w:val="1D908AC9"/>
    <w:rsid w:val="1D92E002"/>
    <w:rsid w:val="1DA0ECED"/>
    <w:rsid w:val="1DA27C61"/>
    <w:rsid w:val="1DA478C2"/>
    <w:rsid w:val="1DACF6F9"/>
    <w:rsid w:val="1DB175C7"/>
    <w:rsid w:val="1DB28418"/>
    <w:rsid w:val="1DC7BE4F"/>
    <w:rsid w:val="1DDD0621"/>
    <w:rsid w:val="1DE685EC"/>
    <w:rsid w:val="1DF0F795"/>
    <w:rsid w:val="1DF94F58"/>
    <w:rsid w:val="1DF9EBD2"/>
    <w:rsid w:val="1DFCB517"/>
    <w:rsid w:val="1E04FF8B"/>
    <w:rsid w:val="1E069024"/>
    <w:rsid w:val="1E0C38F3"/>
    <w:rsid w:val="1E149221"/>
    <w:rsid w:val="1E22CEDD"/>
    <w:rsid w:val="1E3BD8BF"/>
    <w:rsid w:val="1E3F6DD9"/>
    <w:rsid w:val="1E4D63E7"/>
    <w:rsid w:val="1E57D84D"/>
    <w:rsid w:val="1E5A563B"/>
    <w:rsid w:val="1E5BA18B"/>
    <w:rsid w:val="1E75E870"/>
    <w:rsid w:val="1E89C928"/>
    <w:rsid w:val="1E9A6C5A"/>
    <w:rsid w:val="1EA0987A"/>
    <w:rsid w:val="1EAB5DB7"/>
    <w:rsid w:val="1EB3A077"/>
    <w:rsid w:val="1EBFB429"/>
    <w:rsid w:val="1EC019CB"/>
    <w:rsid w:val="1EDCF590"/>
    <w:rsid w:val="1EDD19EC"/>
    <w:rsid w:val="1EE6B2C6"/>
    <w:rsid w:val="1EEC5897"/>
    <w:rsid w:val="1EEE6528"/>
    <w:rsid w:val="1EFE8DCB"/>
    <w:rsid w:val="1F1D69B0"/>
    <w:rsid w:val="1F27EB0F"/>
    <w:rsid w:val="1F46864F"/>
    <w:rsid w:val="1F471A5B"/>
    <w:rsid w:val="1F4F58EB"/>
    <w:rsid w:val="1F58A737"/>
    <w:rsid w:val="1F65E225"/>
    <w:rsid w:val="1F721795"/>
    <w:rsid w:val="1F78167A"/>
    <w:rsid w:val="1F95DB1E"/>
    <w:rsid w:val="1F96C2EA"/>
    <w:rsid w:val="1F99115D"/>
    <w:rsid w:val="1F9E354A"/>
    <w:rsid w:val="1FA1F4CA"/>
    <w:rsid w:val="1FA757AA"/>
    <w:rsid w:val="1FADDFA6"/>
    <w:rsid w:val="1FAE24DF"/>
    <w:rsid w:val="1FB47582"/>
    <w:rsid w:val="1FBD7A0C"/>
    <w:rsid w:val="1FC43BDD"/>
    <w:rsid w:val="1FD85542"/>
    <w:rsid w:val="1FDF9BE3"/>
    <w:rsid w:val="20032E1E"/>
    <w:rsid w:val="200465D9"/>
    <w:rsid w:val="2017BFD3"/>
    <w:rsid w:val="201D3F65"/>
    <w:rsid w:val="20429A91"/>
    <w:rsid w:val="2051C6FF"/>
    <w:rsid w:val="205FA2A6"/>
    <w:rsid w:val="20618B6B"/>
    <w:rsid w:val="206275F1"/>
    <w:rsid w:val="206A57E4"/>
    <w:rsid w:val="20750B13"/>
    <w:rsid w:val="2081CB2F"/>
    <w:rsid w:val="20860C6E"/>
    <w:rsid w:val="208A1180"/>
    <w:rsid w:val="20B54320"/>
    <w:rsid w:val="20C4F11E"/>
    <w:rsid w:val="20D11063"/>
    <w:rsid w:val="20D6C949"/>
    <w:rsid w:val="20DF3CD8"/>
    <w:rsid w:val="20E73F8E"/>
    <w:rsid w:val="20ECC40C"/>
    <w:rsid w:val="20F037A5"/>
    <w:rsid w:val="20F711E6"/>
    <w:rsid w:val="211BBA5C"/>
    <w:rsid w:val="2138D70F"/>
    <w:rsid w:val="21583330"/>
    <w:rsid w:val="215A0222"/>
    <w:rsid w:val="215F7B9D"/>
    <w:rsid w:val="217A2583"/>
    <w:rsid w:val="217C038F"/>
    <w:rsid w:val="2182C252"/>
    <w:rsid w:val="2188B577"/>
    <w:rsid w:val="218983C7"/>
    <w:rsid w:val="218CA0E3"/>
    <w:rsid w:val="21B094BD"/>
    <w:rsid w:val="21B9A972"/>
    <w:rsid w:val="21CB4D0D"/>
    <w:rsid w:val="21CCAA5D"/>
    <w:rsid w:val="21D76EF3"/>
    <w:rsid w:val="21E89B58"/>
    <w:rsid w:val="21EE9CFB"/>
    <w:rsid w:val="21F36F07"/>
    <w:rsid w:val="220C8000"/>
    <w:rsid w:val="22100732"/>
    <w:rsid w:val="221B4285"/>
    <w:rsid w:val="22234587"/>
    <w:rsid w:val="2227DF3D"/>
    <w:rsid w:val="2231227C"/>
    <w:rsid w:val="22431346"/>
    <w:rsid w:val="2260D620"/>
    <w:rsid w:val="226654FF"/>
    <w:rsid w:val="226B32DF"/>
    <w:rsid w:val="227361F1"/>
    <w:rsid w:val="227518EC"/>
    <w:rsid w:val="22892B4D"/>
    <w:rsid w:val="228A3706"/>
    <w:rsid w:val="228BF1DB"/>
    <w:rsid w:val="228CEDFA"/>
    <w:rsid w:val="22B0F417"/>
    <w:rsid w:val="22C26416"/>
    <w:rsid w:val="22C6DBC8"/>
    <w:rsid w:val="22CDA4F6"/>
    <w:rsid w:val="22E1ECC9"/>
    <w:rsid w:val="2307E699"/>
    <w:rsid w:val="2313B0D0"/>
    <w:rsid w:val="232D1B48"/>
    <w:rsid w:val="23378C19"/>
    <w:rsid w:val="2342B3C9"/>
    <w:rsid w:val="2345CF0A"/>
    <w:rsid w:val="236A644B"/>
    <w:rsid w:val="237301EB"/>
    <w:rsid w:val="2378DF4C"/>
    <w:rsid w:val="237CEE6D"/>
    <w:rsid w:val="237D5C16"/>
    <w:rsid w:val="238C3F78"/>
    <w:rsid w:val="23954391"/>
    <w:rsid w:val="23A7111C"/>
    <w:rsid w:val="23A7557B"/>
    <w:rsid w:val="23D2BC8E"/>
    <w:rsid w:val="23E0139E"/>
    <w:rsid w:val="23E552B0"/>
    <w:rsid w:val="23EC2FC4"/>
    <w:rsid w:val="23F22411"/>
    <w:rsid w:val="2415B942"/>
    <w:rsid w:val="242AF4FD"/>
    <w:rsid w:val="2442ABE3"/>
    <w:rsid w:val="244DCF52"/>
    <w:rsid w:val="24518DF8"/>
    <w:rsid w:val="24544C5C"/>
    <w:rsid w:val="246B8661"/>
    <w:rsid w:val="24823812"/>
    <w:rsid w:val="248AE44E"/>
    <w:rsid w:val="248F079B"/>
    <w:rsid w:val="2495FEC5"/>
    <w:rsid w:val="24962040"/>
    <w:rsid w:val="24ACA9CB"/>
    <w:rsid w:val="24ACADDA"/>
    <w:rsid w:val="24B64E39"/>
    <w:rsid w:val="24CD6C4A"/>
    <w:rsid w:val="24FB1257"/>
    <w:rsid w:val="25093894"/>
    <w:rsid w:val="2510DCDB"/>
    <w:rsid w:val="251E3211"/>
    <w:rsid w:val="2529C6A7"/>
    <w:rsid w:val="25435C59"/>
    <w:rsid w:val="25563C4B"/>
    <w:rsid w:val="2562B1C5"/>
    <w:rsid w:val="256CD34A"/>
    <w:rsid w:val="257135A8"/>
    <w:rsid w:val="2582287E"/>
    <w:rsid w:val="258A0AF7"/>
    <w:rsid w:val="25BC4822"/>
    <w:rsid w:val="25CE0474"/>
    <w:rsid w:val="261E53C7"/>
    <w:rsid w:val="26297261"/>
    <w:rsid w:val="263BAA52"/>
    <w:rsid w:val="2645DBF1"/>
    <w:rsid w:val="265ACD59"/>
    <w:rsid w:val="267A548B"/>
    <w:rsid w:val="26811FED"/>
    <w:rsid w:val="26816E69"/>
    <w:rsid w:val="26826A88"/>
    <w:rsid w:val="2692A940"/>
    <w:rsid w:val="269AF15B"/>
    <w:rsid w:val="269C8F04"/>
    <w:rsid w:val="269F3F7D"/>
    <w:rsid w:val="26A82922"/>
    <w:rsid w:val="26C66558"/>
    <w:rsid w:val="26CB779E"/>
    <w:rsid w:val="26DA8089"/>
    <w:rsid w:val="26E0631C"/>
    <w:rsid w:val="26E9186F"/>
    <w:rsid w:val="26ED2D4A"/>
    <w:rsid w:val="2708EFAC"/>
    <w:rsid w:val="27090620"/>
    <w:rsid w:val="27120FD0"/>
    <w:rsid w:val="272EFD0B"/>
    <w:rsid w:val="274BE072"/>
    <w:rsid w:val="275BFA44"/>
    <w:rsid w:val="2774960A"/>
    <w:rsid w:val="277B8649"/>
    <w:rsid w:val="278AE314"/>
    <w:rsid w:val="27917AF4"/>
    <w:rsid w:val="27A6C7E9"/>
    <w:rsid w:val="27B5C795"/>
    <w:rsid w:val="27B5D8EB"/>
    <w:rsid w:val="27CA025C"/>
    <w:rsid w:val="27D43722"/>
    <w:rsid w:val="27D94F8D"/>
    <w:rsid w:val="27D9D798"/>
    <w:rsid w:val="27F09DD3"/>
    <w:rsid w:val="28057427"/>
    <w:rsid w:val="28089B55"/>
    <w:rsid w:val="28199D50"/>
    <w:rsid w:val="2820621E"/>
    <w:rsid w:val="2839BCB5"/>
    <w:rsid w:val="284D2951"/>
    <w:rsid w:val="2851F2DE"/>
    <w:rsid w:val="286C8024"/>
    <w:rsid w:val="288C47B4"/>
    <w:rsid w:val="289003A9"/>
    <w:rsid w:val="28935688"/>
    <w:rsid w:val="28A03C3C"/>
    <w:rsid w:val="28A4A78A"/>
    <w:rsid w:val="28BCDA9A"/>
    <w:rsid w:val="28CA9893"/>
    <w:rsid w:val="28DCB9C0"/>
    <w:rsid w:val="28E2F8AF"/>
    <w:rsid w:val="28E3FBE8"/>
    <w:rsid w:val="28E9446A"/>
    <w:rsid w:val="28EDDA92"/>
    <w:rsid w:val="28EFE0AA"/>
    <w:rsid w:val="290E7C9F"/>
    <w:rsid w:val="2919A554"/>
    <w:rsid w:val="293130B1"/>
    <w:rsid w:val="293F55F3"/>
    <w:rsid w:val="293F6403"/>
    <w:rsid w:val="2942ECD5"/>
    <w:rsid w:val="2944B9B2"/>
    <w:rsid w:val="2950739E"/>
    <w:rsid w:val="29539771"/>
    <w:rsid w:val="295D9DBC"/>
    <w:rsid w:val="2962B24D"/>
    <w:rsid w:val="2963C1C6"/>
    <w:rsid w:val="2966F240"/>
    <w:rsid w:val="29704AF7"/>
    <w:rsid w:val="29771EEA"/>
    <w:rsid w:val="29A811BD"/>
    <w:rsid w:val="29B798C0"/>
    <w:rsid w:val="29C327C0"/>
    <w:rsid w:val="2A059991"/>
    <w:rsid w:val="2A1862FD"/>
    <w:rsid w:val="2A2477D7"/>
    <w:rsid w:val="2A3172BB"/>
    <w:rsid w:val="2A4561A7"/>
    <w:rsid w:val="2A5B0CA1"/>
    <w:rsid w:val="2A6219B3"/>
    <w:rsid w:val="2A73497D"/>
    <w:rsid w:val="2A7498AA"/>
    <w:rsid w:val="2A86ECCC"/>
    <w:rsid w:val="2A880A23"/>
    <w:rsid w:val="2A887124"/>
    <w:rsid w:val="2A8C21DD"/>
    <w:rsid w:val="2A95CE67"/>
    <w:rsid w:val="2A99CC3C"/>
    <w:rsid w:val="2AC9F1B5"/>
    <w:rsid w:val="2AD9CBC6"/>
    <w:rsid w:val="2ADAF98E"/>
    <w:rsid w:val="2ADB9106"/>
    <w:rsid w:val="2AE77247"/>
    <w:rsid w:val="2AE9450A"/>
    <w:rsid w:val="2AEECD3A"/>
    <w:rsid w:val="2AF84E57"/>
    <w:rsid w:val="2B045000"/>
    <w:rsid w:val="2B04A213"/>
    <w:rsid w:val="2B20434F"/>
    <w:rsid w:val="2B231CDB"/>
    <w:rsid w:val="2B2D7C48"/>
    <w:rsid w:val="2B398283"/>
    <w:rsid w:val="2B3D4546"/>
    <w:rsid w:val="2B4B42C4"/>
    <w:rsid w:val="2B4E53C7"/>
    <w:rsid w:val="2B4F5B79"/>
    <w:rsid w:val="2B706B8C"/>
    <w:rsid w:val="2B769684"/>
    <w:rsid w:val="2B910301"/>
    <w:rsid w:val="2B9A5E86"/>
    <w:rsid w:val="2BC04838"/>
    <w:rsid w:val="2BCBBDE4"/>
    <w:rsid w:val="2BEB7C73"/>
    <w:rsid w:val="2BFA3606"/>
    <w:rsid w:val="2BFC6115"/>
    <w:rsid w:val="2C0B876B"/>
    <w:rsid w:val="2C1224DB"/>
    <w:rsid w:val="2C1540FC"/>
    <w:rsid w:val="2C2B7A0C"/>
    <w:rsid w:val="2C39293B"/>
    <w:rsid w:val="2C4E6F8E"/>
    <w:rsid w:val="2C72ABA4"/>
    <w:rsid w:val="2C87887B"/>
    <w:rsid w:val="2C8D654E"/>
    <w:rsid w:val="2C9907BC"/>
    <w:rsid w:val="2C9E82F6"/>
    <w:rsid w:val="2CBA9316"/>
    <w:rsid w:val="2CC50F2A"/>
    <w:rsid w:val="2CC6A7C3"/>
    <w:rsid w:val="2CD6FBAB"/>
    <w:rsid w:val="2CD742CF"/>
    <w:rsid w:val="2CE6F67F"/>
    <w:rsid w:val="2CEC5ACA"/>
    <w:rsid w:val="2CFDB2CD"/>
    <w:rsid w:val="2D272E8C"/>
    <w:rsid w:val="2D29EC3E"/>
    <w:rsid w:val="2D38D49B"/>
    <w:rsid w:val="2D45BC94"/>
    <w:rsid w:val="2D542A91"/>
    <w:rsid w:val="2D56075E"/>
    <w:rsid w:val="2D63AC10"/>
    <w:rsid w:val="2D750413"/>
    <w:rsid w:val="2D81D733"/>
    <w:rsid w:val="2D99EC4B"/>
    <w:rsid w:val="2D9A1F1C"/>
    <w:rsid w:val="2DB3B295"/>
    <w:rsid w:val="2DB8A44E"/>
    <w:rsid w:val="2DC2F44F"/>
    <w:rsid w:val="2DC781E1"/>
    <w:rsid w:val="2DCD016A"/>
    <w:rsid w:val="2DE6FEBC"/>
    <w:rsid w:val="2DEDD241"/>
    <w:rsid w:val="2E1BBF7D"/>
    <w:rsid w:val="2E251A6F"/>
    <w:rsid w:val="2E2B94DE"/>
    <w:rsid w:val="2E37799E"/>
    <w:rsid w:val="2E3FCFA5"/>
    <w:rsid w:val="2E46FD7A"/>
    <w:rsid w:val="2E585F8F"/>
    <w:rsid w:val="2E5D7B21"/>
    <w:rsid w:val="2E60ADE2"/>
    <w:rsid w:val="2E7101CA"/>
    <w:rsid w:val="2E83482D"/>
    <w:rsid w:val="2E9570B1"/>
    <w:rsid w:val="2E9B489B"/>
    <w:rsid w:val="2EA7D3BA"/>
    <w:rsid w:val="2EAD5E5E"/>
    <w:rsid w:val="2EC30985"/>
    <w:rsid w:val="2ED8202E"/>
    <w:rsid w:val="2ED8C23E"/>
    <w:rsid w:val="2EDD5165"/>
    <w:rsid w:val="2EE18CF5"/>
    <w:rsid w:val="2EE78D9C"/>
    <w:rsid w:val="2EEE7370"/>
    <w:rsid w:val="2F0F0E0C"/>
    <w:rsid w:val="2F2CD028"/>
    <w:rsid w:val="2F2FC85F"/>
    <w:rsid w:val="2F3E7F13"/>
    <w:rsid w:val="2F4199B1"/>
    <w:rsid w:val="2F456F7F"/>
    <w:rsid w:val="2F4A9983"/>
    <w:rsid w:val="2F508034"/>
    <w:rsid w:val="2F533D6C"/>
    <w:rsid w:val="2F68D1CB"/>
    <w:rsid w:val="2F960DC5"/>
    <w:rsid w:val="2FB33CCE"/>
    <w:rsid w:val="2FCC9AD6"/>
    <w:rsid w:val="2FD25878"/>
    <w:rsid w:val="2FD449F8"/>
    <w:rsid w:val="2FDE6D25"/>
    <w:rsid w:val="2FE0C603"/>
    <w:rsid w:val="2FEC7636"/>
    <w:rsid w:val="2FECB535"/>
    <w:rsid w:val="2FF1DDA3"/>
    <w:rsid w:val="3001477A"/>
    <w:rsid w:val="3056934C"/>
    <w:rsid w:val="30648593"/>
    <w:rsid w:val="3069A624"/>
    <w:rsid w:val="3070E99C"/>
    <w:rsid w:val="30772D62"/>
    <w:rsid w:val="3078303F"/>
    <w:rsid w:val="30967BE2"/>
    <w:rsid w:val="309A287A"/>
    <w:rsid w:val="309A7176"/>
    <w:rsid w:val="309BE44A"/>
    <w:rsid w:val="30ACACB3"/>
    <w:rsid w:val="30B9B0CC"/>
    <w:rsid w:val="30BB2330"/>
    <w:rsid w:val="30C3D5B8"/>
    <w:rsid w:val="30C9DDEB"/>
    <w:rsid w:val="30D132FE"/>
    <w:rsid w:val="30DA5000"/>
    <w:rsid w:val="30DC824E"/>
    <w:rsid w:val="30F0A9B7"/>
    <w:rsid w:val="30F6A4C2"/>
    <w:rsid w:val="30F99DF4"/>
    <w:rsid w:val="3104EF16"/>
    <w:rsid w:val="3108A324"/>
    <w:rsid w:val="3112DB81"/>
    <w:rsid w:val="31146F18"/>
    <w:rsid w:val="311CAB1A"/>
    <w:rsid w:val="311DA600"/>
    <w:rsid w:val="313358F1"/>
    <w:rsid w:val="3134CC78"/>
    <w:rsid w:val="3148CFE1"/>
    <w:rsid w:val="31543946"/>
    <w:rsid w:val="315A4821"/>
    <w:rsid w:val="3163B773"/>
    <w:rsid w:val="3165B348"/>
    <w:rsid w:val="3172418E"/>
    <w:rsid w:val="3174B4EB"/>
    <w:rsid w:val="317C31A1"/>
    <w:rsid w:val="318B1C8C"/>
    <w:rsid w:val="3193C5B5"/>
    <w:rsid w:val="3199E615"/>
    <w:rsid w:val="319DC57E"/>
    <w:rsid w:val="31A5FDA6"/>
    <w:rsid w:val="31B17404"/>
    <w:rsid w:val="31B58182"/>
    <w:rsid w:val="31E38CBC"/>
    <w:rsid w:val="31E7FE81"/>
    <w:rsid w:val="31F413EA"/>
    <w:rsid w:val="321D79BA"/>
    <w:rsid w:val="3244E4B8"/>
    <w:rsid w:val="326249B5"/>
    <w:rsid w:val="32848D8D"/>
    <w:rsid w:val="3284DC8F"/>
    <w:rsid w:val="328B8891"/>
    <w:rsid w:val="3298DBC2"/>
    <w:rsid w:val="329BF544"/>
    <w:rsid w:val="32B96D88"/>
    <w:rsid w:val="32CE6605"/>
    <w:rsid w:val="32D07F80"/>
    <w:rsid w:val="32DAD483"/>
    <w:rsid w:val="32E5DDA4"/>
    <w:rsid w:val="3306C96D"/>
    <w:rsid w:val="330EDB3D"/>
    <w:rsid w:val="3313188F"/>
    <w:rsid w:val="3322D6D5"/>
    <w:rsid w:val="332448CE"/>
    <w:rsid w:val="33550913"/>
    <w:rsid w:val="335E1C97"/>
    <w:rsid w:val="33659FAF"/>
    <w:rsid w:val="338B2986"/>
    <w:rsid w:val="338C3BD0"/>
    <w:rsid w:val="338EF2C4"/>
    <w:rsid w:val="3392AD90"/>
    <w:rsid w:val="33A5162F"/>
    <w:rsid w:val="33AA03F2"/>
    <w:rsid w:val="33AB577F"/>
    <w:rsid w:val="33AE697D"/>
    <w:rsid w:val="33BFF6ED"/>
    <w:rsid w:val="33C6D8E7"/>
    <w:rsid w:val="33DAA837"/>
    <w:rsid w:val="33E8C68A"/>
    <w:rsid w:val="33EDE5F6"/>
    <w:rsid w:val="33F043D6"/>
    <w:rsid w:val="33F62C50"/>
    <w:rsid w:val="340EBD75"/>
    <w:rsid w:val="341B7AF0"/>
    <w:rsid w:val="34362777"/>
    <w:rsid w:val="3449BFE5"/>
    <w:rsid w:val="3458E8C2"/>
    <w:rsid w:val="346785AF"/>
    <w:rsid w:val="34717AE0"/>
    <w:rsid w:val="347883CF"/>
    <w:rsid w:val="3491E2AB"/>
    <w:rsid w:val="349F006D"/>
    <w:rsid w:val="34BB7B96"/>
    <w:rsid w:val="34D856C3"/>
    <w:rsid w:val="34DCE0CF"/>
    <w:rsid w:val="351319B5"/>
    <w:rsid w:val="3524655C"/>
    <w:rsid w:val="3535F671"/>
    <w:rsid w:val="353D8D8C"/>
    <w:rsid w:val="354D5422"/>
    <w:rsid w:val="356D0320"/>
    <w:rsid w:val="3570A0C8"/>
    <w:rsid w:val="358C1437"/>
    <w:rsid w:val="3596E5C0"/>
    <w:rsid w:val="35A5E5A5"/>
    <w:rsid w:val="35C23FC8"/>
    <w:rsid w:val="35C65081"/>
    <w:rsid w:val="35D09AEC"/>
    <w:rsid w:val="35D5BF6E"/>
    <w:rsid w:val="35E44711"/>
    <w:rsid w:val="35F3EF0E"/>
    <w:rsid w:val="35F5D50A"/>
    <w:rsid w:val="35FEEF22"/>
    <w:rsid w:val="3601E47A"/>
    <w:rsid w:val="36120104"/>
    <w:rsid w:val="36156A9D"/>
    <w:rsid w:val="36165B29"/>
    <w:rsid w:val="361AA421"/>
    <w:rsid w:val="3645D3B7"/>
    <w:rsid w:val="36508660"/>
    <w:rsid w:val="3657C643"/>
    <w:rsid w:val="36976AF5"/>
    <w:rsid w:val="36A3124C"/>
    <w:rsid w:val="36AA43A2"/>
    <w:rsid w:val="36BDAADC"/>
    <w:rsid w:val="36C3A934"/>
    <w:rsid w:val="36E1E1D4"/>
    <w:rsid w:val="36E57D5F"/>
    <w:rsid w:val="36FD7D8A"/>
    <w:rsid w:val="370EB1A3"/>
    <w:rsid w:val="37127AE1"/>
    <w:rsid w:val="371F2DC4"/>
    <w:rsid w:val="37237F0D"/>
    <w:rsid w:val="3734C951"/>
    <w:rsid w:val="3752D960"/>
    <w:rsid w:val="37A31598"/>
    <w:rsid w:val="37A38069"/>
    <w:rsid w:val="37A3F0A3"/>
    <w:rsid w:val="37B28AB1"/>
    <w:rsid w:val="37B9D7CD"/>
    <w:rsid w:val="37BB0321"/>
    <w:rsid w:val="37BC0207"/>
    <w:rsid w:val="37C753B5"/>
    <w:rsid w:val="37CB5F05"/>
    <w:rsid w:val="37CE48CA"/>
    <w:rsid w:val="37D7CFDE"/>
    <w:rsid w:val="37E11E6B"/>
    <w:rsid w:val="37ED2A2E"/>
    <w:rsid w:val="3821A670"/>
    <w:rsid w:val="3830ABA0"/>
    <w:rsid w:val="385ADC03"/>
    <w:rsid w:val="385D9E8A"/>
    <w:rsid w:val="3873F1F6"/>
    <w:rsid w:val="3879ED1A"/>
    <w:rsid w:val="387D1FDB"/>
    <w:rsid w:val="389F3F33"/>
    <w:rsid w:val="389F58A6"/>
    <w:rsid w:val="389FD2F2"/>
    <w:rsid w:val="38A26D40"/>
    <w:rsid w:val="38A35D81"/>
    <w:rsid w:val="38B1D310"/>
    <w:rsid w:val="38B52D3C"/>
    <w:rsid w:val="38C0F272"/>
    <w:rsid w:val="38D0C8A9"/>
    <w:rsid w:val="38FF434E"/>
    <w:rsid w:val="3908A055"/>
    <w:rsid w:val="391843BB"/>
    <w:rsid w:val="391BE7D3"/>
    <w:rsid w:val="391F5C60"/>
    <w:rsid w:val="39340666"/>
    <w:rsid w:val="3935822C"/>
    <w:rsid w:val="39362B3D"/>
    <w:rsid w:val="393C6705"/>
    <w:rsid w:val="39460A5E"/>
    <w:rsid w:val="39480665"/>
    <w:rsid w:val="394CC2E9"/>
    <w:rsid w:val="394CD88E"/>
    <w:rsid w:val="39541E08"/>
    <w:rsid w:val="39556824"/>
    <w:rsid w:val="396F87CB"/>
    <w:rsid w:val="39776300"/>
    <w:rsid w:val="3992248A"/>
    <w:rsid w:val="39962E71"/>
    <w:rsid w:val="399A1617"/>
    <w:rsid w:val="399B0510"/>
    <w:rsid w:val="39A08536"/>
    <w:rsid w:val="39B0A86C"/>
    <w:rsid w:val="39C2BE76"/>
    <w:rsid w:val="39CE8D0B"/>
    <w:rsid w:val="39E7CE72"/>
    <w:rsid w:val="39EBEDE5"/>
    <w:rsid w:val="39F42746"/>
    <w:rsid w:val="39F9C778"/>
    <w:rsid w:val="3A1247D1"/>
    <w:rsid w:val="3A4CE8C2"/>
    <w:rsid w:val="3A65B710"/>
    <w:rsid w:val="3A7082C8"/>
    <w:rsid w:val="3A74A1F2"/>
    <w:rsid w:val="3A86E336"/>
    <w:rsid w:val="3A8F07FA"/>
    <w:rsid w:val="3A990D86"/>
    <w:rsid w:val="3AA0B712"/>
    <w:rsid w:val="3ACFE6BA"/>
    <w:rsid w:val="3AE3C98D"/>
    <w:rsid w:val="3AEEC0A0"/>
    <w:rsid w:val="3AF73E6B"/>
    <w:rsid w:val="3B04C1CF"/>
    <w:rsid w:val="3B0BA32A"/>
    <w:rsid w:val="3B18FD66"/>
    <w:rsid w:val="3B3148DF"/>
    <w:rsid w:val="3B585998"/>
    <w:rsid w:val="3B630810"/>
    <w:rsid w:val="3B795468"/>
    <w:rsid w:val="3B8FB664"/>
    <w:rsid w:val="3B90D643"/>
    <w:rsid w:val="3BA0EA7D"/>
    <w:rsid w:val="3BADE561"/>
    <w:rsid w:val="3BC32E55"/>
    <w:rsid w:val="3BD7B81E"/>
    <w:rsid w:val="3BDF1ECF"/>
    <w:rsid w:val="3BE5AE9B"/>
    <w:rsid w:val="3BF2C24B"/>
    <w:rsid w:val="3C01F951"/>
    <w:rsid w:val="3C146077"/>
    <w:rsid w:val="3C1BC798"/>
    <w:rsid w:val="3C2D8B75"/>
    <w:rsid w:val="3C4443E4"/>
    <w:rsid w:val="3C570182"/>
    <w:rsid w:val="3C5E0793"/>
    <w:rsid w:val="3C8B2C53"/>
    <w:rsid w:val="3CA110DC"/>
    <w:rsid w:val="3CB79358"/>
    <w:rsid w:val="3CBA8A23"/>
    <w:rsid w:val="3CBC4E1D"/>
    <w:rsid w:val="3CD28C40"/>
    <w:rsid w:val="3CDAC52E"/>
    <w:rsid w:val="3CDFC6A8"/>
    <w:rsid w:val="3CFBBC24"/>
    <w:rsid w:val="3CFD8666"/>
    <w:rsid w:val="3D1AE740"/>
    <w:rsid w:val="3D26527A"/>
    <w:rsid w:val="3D2B9632"/>
    <w:rsid w:val="3D3C2366"/>
    <w:rsid w:val="3D4287ED"/>
    <w:rsid w:val="3D42D6EF"/>
    <w:rsid w:val="3D47AF39"/>
    <w:rsid w:val="3D47E4C2"/>
    <w:rsid w:val="3D825BD0"/>
    <w:rsid w:val="3D99CE9E"/>
    <w:rsid w:val="3DA26BFD"/>
    <w:rsid w:val="3DA68086"/>
    <w:rsid w:val="3DB5513F"/>
    <w:rsid w:val="3DCAE234"/>
    <w:rsid w:val="3DD0CAEE"/>
    <w:rsid w:val="3DD324F4"/>
    <w:rsid w:val="3DDD4B00"/>
    <w:rsid w:val="3DDED3FF"/>
    <w:rsid w:val="3DE05D84"/>
    <w:rsid w:val="3DE16F48"/>
    <w:rsid w:val="3DE18478"/>
    <w:rsid w:val="3DF0EA75"/>
    <w:rsid w:val="3E10564D"/>
    <w:rsid w:val="3E157A62"/>
    <w:rsid w:val="3E15C1DD"/>
    <w:rsid w:val="3E1A712B"/>
    <w:rsid w:val="3E2EF0F8"/>
    <w:rsid w:val="3E336508"/>
    <w:rsid w:val="3E358097"/>
    <w:rsid w:val="3E58C74C"/>
    <w:rsid w:val="3E7CB42E"/>
    <w:rsid w:val="3EA604D5"/>
    <w:rsid w:val="3EAE88D8"/>
    <w:rsid w:val="3EC32846"/>
    <w:rsid w:val="3ECE6D8D"/>
    <w:rsid w:val="3EDA51A7"/>
    <w:rsid w:val="3EE23E32"/>
    <w:rsid w:val="3F3A517D"/>
    <w:rsid w:val="3F3F99C6"/>
    <w:rsid w:val="3F44577D"/>
    <w:rsid w:val="3F4A630A"/>
    <w:rsid w:val="3F4E77E5"/>
    <w:rsid w:val="3F64AEC4"/>
    <w:rsid w:val="3F7EC833"/>
    <w:rsid w:val="3F8A5733"/>
    <w:rsid w:val="3F92FE9A"/>
    <w:rsid w:val="3FB05063"/>
    <w:rsid w:val="3FBB288B"/>
    <w:rsid w:val="3FC97C3E"/>
    <w:rsid w:val="3FD3E0AE"/>
    <w:rsid w:val="3FE1ACDC"/>
    <w:rsid w:val="3FEAABB1"/>
    <w:rsid w:val="3FF5BADD"/>
    <w:rsid w:val="4011083E"/>
    <w:rsid w:val="4025A303"/>
    <w:rsid w:val="40265F61"/>
    <w:rsid w:val="402A2FA0"/>
    <w:rsid w:val="4030BD24"/>
    <w:rsid w:val="40364073"/>
    <w:rsid w:val="403858EE"/>
    <w:rsid w:val="403B1B75"/>
    <w:rsid w:val="4043FBCC"/>
    <w:rsid w:val="404C06D5"/>
    <w:rsid w:val="404D75CF"/>
    <w:rsid w:val="4064E636"/>
    <w:rsid w:val="407065BA"/>
    <w:rsid w:val="4080DBB2"/>
    <w:rsid w:val="40829DF7"/>
    <w:rsid w:val="4090AAB6"/>
    <w:rsid w:val="4090F32C"/>
    <w:rsid w:val="40957746"/>
    <w:rsid w:val="40A16F4D"/>
    <w:rsid w:val="40AC959A"/>
    <w:rsid w:val="40BB1E8D"/>
    <w:rsid w:val="40BE67E9"/>
    <w:rsid w:val="40C24FA2"/>
    <w:rsid w:val="40D792E2"/>
    <w:rsid w:val="40E4E12A"/>
    <w:rsid w:val="40F30D8C"/>
    <w:rsid w:val="40F98EB9"/>
    <w:rsid w:val="40FD643E"/>
    <w:rsid w:val="412049D3"/>
    <w:rsid w:val="412DED67"/>
    <w:rsid w:val="4131E633"/>
    <w:rsid w:val="41342BA3"/>
    <w:rsid w:val="41355E9A"/>
    <w:rsid w:val="413BC321"/>
    <w:rsid w:val="413D9191"/>
    <w:rsid w:val="41571592"/>
    <w:rsid w:val="4157DB06"/>
    <w:rsid w:val="416534CE"/>
    <w:rsid w:val="416908A4"/>
    <w:rsid w:val="417DCB0A"/>
    <w:rsid w:val="4182F60C"/>
    <w:rsid w:val="41992D54"/>
    <w:rsid w:val="4199DAF7"/>
    <w:rsid w:val="419C077F"/>
    <w:rsid w:val="41A82EAA"/>
    <w:rsid w:val="41A9EE54"/>
    <w:rsid w:val="41ADB792"/>
    <w:rsid w:val="41C7E2CC"/>
    <w:rsid w:val="41C96AD0"/>
    <w:rsid w:val="41CEA067"/>
    <w:rsid w:val="41D4508D"/>
    <w:rsid w:val="41D84E22"/>
    <w:rsid w:val="41E77DC6"/>
    <w:rsid w:val="421861B0"/>
    <w:rsid w:val="4218EDF3"/>
    <w:rsid w:val="4219C2D4"/>
    <w:rsid w:val="421BE2C5"/>
    <w:rsid w:val="42310406"/>
    <w:rsid w:val="423399F4"/>
    <w:rsid w:val="423F2D54"/>
    <w:rsid w:val="4270172F"/>
    <w:rsid w:val="42703EB6"/>
    <w:rsid w:val="427A0116"/>
    <w:rsid w:val="4287ED81"/>
    <w:rsid w:val="428D1785"/>
    <w:rsid w:val="4293F97F"/>
    <w:rsid w:val="4296B125"/>
    <w:rsid w:val="42A423C3"/>
    <w:rsid w:val="42AC0A85"/>
    <w:rsid w:val="42B5F1BA"/>
    <w:rsid w:val="42BCD78E"/>
    <w:rsid w:val="42C1D042"/>
    <w:rsid w:val="42C546E7"/>
    <w:rsid w:val="42C5FE9C"/>
    <w:rsid w:val="42D3A20B"/>
    <w:rsid w:val="42D7440B"/>
    <w:rsid w:val="42D7FEE7"/>
    <w:rsid w:val="42DE922B"/>
    <w:rsid w:val="42DFA0D0"/>
    <w:rsid w:val="42F9EC8A"/>
    <w:rsid w:val="4309AD50"/>
    <w:rsid w:val="43154A8E"/>
    <w:rsid w:val="4316E95C"/>
    <w:rsid w:val="4318F309"/>
    <w:rsid w:val="431B9FEB"/>
    <w:rsid w:val="43222BB0"/>
    <w:rsid w:val="4323A21B"/>
    <w:rsid w:val="4328BEF9"/>
    <w:rsid w:val="432A6B49"/>
    <w:rsid w:val="43425549"/>
    <w:rsid w:val="4346AE09"/>
    <w:rsid w:val="434B4C27"/>
    <w:rsid w:val="43542C6D"/>
    <w:rsid w:val="43568578"/>
    <w:rsid w:val="436D81CB"/>
    <w:rsid w:val="437C0406"/>
    <w:rsid w:val="437EC1FD"/>
    <w:rsid w:val="4383B582"/>
    <w:rsid w:val="4391D7C3"/>
    <w:rsid w:val="43A3DD06"/>
    <w:rsid w:val="43AE2771"/>
    <w:rsid w:val="43B7D7D6"/>
    <w:rsid w:val="43EBA114"/>
    <w:rsid w:val="4405DAC0"/>
    <w:rsid w:val="440E542B"/>
    <w:rsid w:val="4411D985"/>
    <w:rsid w:val="441C7367"/>
    <w:rsid w:val="4423B24F"/>
    <w:rsid w:val="44351FF7"/>
    <w:rsid w:val="44393231"/>
    <w:rsid w:val="4463A900"/>
    <w:rsid w:val="447B37B5"/>
    <w:rsid w:val="44830B23"/>
    <w:rsid w:val="4487C0E6"/>
    <w:rsid w:val="4489ED1D"/>
    <w:rsid w:val="44A4C21B"/>
    <w:rsid w:val="44A705F6"/>
    <w:rsid w:val="44B191A4"/>
    <w:rsid w:val="44BABE75"/>
    <w:rsid w:val="44C2D30C"/>
    <w:rsid w:val="44DC0C24"/>
    <w:rsid w:val="44FF3049"/>
    <w:rsid w:val="450BB158"/>
    <w:rsid w:val="452ADB28"/>
    <w:rsid w:val="45426401"/>
    <w:rsid w:val="45638A6C"/>
    <w:rsid w:val="456D0B89"/>
    <w:rsid w:val="457332D4"/>
    <w:rsid w:val="457B1927"/>
    <w:rsid w:val="45A0AF02"/>
    <w:rsid w:val="45A44F2A"/>
    <w:rsid w:val="45AD5CAB"/>
    <w:rsid w:val="45D57524"/>
    <w:rsid w:val="45D68D69"/>
    <w:rsid w:val="45D844AB"/>
    <w:rsid w:val="45FB01DF"/>
    <w:rsid w:val="45FEB14C"/>
    <w:rsid w:val="460A1003"/>
    <w:rsid w:val="460B0564"/>
    <w:rsid w:val="462277DD"/>
    <w:rsid w:val="4638C82D"/>
    <w:rsid w:val="464612B5"/>
    <w:rsid w:val="464E64B5"/>
    <w:rsid w:val="466B8826"/>
    <w:rsid w:val="467E1EA6"/>
    <w:rsid w:val="468CA8CE"/>
    <w:rsid w:val="46A62407"/>
    <w:rsid w:val="46A69E53"/>
    <w:rsid w:val="46B013DD"/>
    <w:rsid w:val="46BABF15"/>
    <w:rsid w:val="46C57287"/>
    <w:rsid w:val="46C7ABB7"/>
    <w:rsid w:val="46CC65AD"/>
    <w:rsid w:val="46F2B4B9"/>
    <w:rsid w:val="46F5D9C9"/>
    <w:rsid w:val="46FA5D8F"/>
    <w:rsid w:val="47035BDE"/>
    <w:rsid w:val="4708DF3F"/>
    <w:rsid w:val="470E52F3"/>
    <w:rsid w:val="4712610E"/>
    <w:rsid w:val="4715AC1F"/>
    <w:rsid w:val="4718832A"/>
    <w:rsid w:val="472D65AE"/>
    <w:rsid w:val="473A6CE4"/>
    <w:rsid w:val="47492478"/>
    <w:rsid w:val="47497207"/>
    <w:rsid w:val="474B386F"/>
    <w:rsid w:val="4752C893"/>
    <w:rsid w:val="47730B11"/>
    <w:rsid w:val="47756A67"/>
    <w:rsid w:val="47811EE4"/>
    <w:rsid w:val="4787B86F"/>
    <w:rsid w:val="479194CD"/>
    <w:rsid w:val="47B3E975"/>
    <w:rsid w:val="47B6792B"/>
    <w:rsid w:val="47C98502"/>
    <w:rsid w:val="47D13222"/>
    <w:rsid w:val="47EDDE1C"/>
    <w:rsid w:val="4800077B"/>
    <w:rsid w:val="4801BE2D"/>
    <w:rsid w:val="48091EEF"/>
    <w:rsid w:val="4813603B"/>
    <w:rsid w:val="4836D201"/>
    <w:rsid w:val="4844F3D2"/>
    <w:rsid w:val="4877AFFF"/>
    <w:rsid w:val="487ECBFB"/>
    <w:rsid w:val="4883CA61"/>
    <w:rsid w:val="488DF168"/>
    <w:rsid w:val="489A94DE"/>
    <w:rsid w:val="489C274D"/>
    <w:rsid w:val="48A34F8C"/>
    <w:rsid w:val="48B57810"/>
    <w:rsid w:val="48B6FD73"/>
    <w:rsid w:val="48B78A53"/>
    <w:rsid w:val="48D9F739"/>
    <w:rsid w:val="48EF64B6"/>
    <w:rsid w:val="49047865"/>
    <w:rsid w:val="491EE14B"/>
    <w:rsid w:val="49264C03"/>
    <w:rsid w:val="495BB1DD"/>
    <w:rsid w:val="495CE7CE"/>
    <w:rsid w:val="4998B0AE"/>
    <w:rsid w:val="49AB3DD9"/>
    <w:rsid w:val="49CFFF59"/>
    <w:rsid w:val="49D251A6"/>
    <w:rsid w:val="49D4808F"/>
    <w:rsid w:val="49DA1BC8"/>
    <w:rsid w:val="49F5F644"/>
    <w:rsid w:val="49FE2BCB"/>
    <w:rsid w:val="4A23C1E9"/>
    <w:rsid w:val="4A25D052"/>
    <w:rsid w:val="4A3456DA"/>
    <w:rsid w:val="4A3F588D"/>
    <w:rsid w:val="4A541FFB"/>
    <w:rsid w:val="4A64FA32"/>
    <w:rsid w:val="4A77EC54"/>
    <w:rsid w:val="4A7AF73E"/>
    <w:rsid w:val="4A81507B"/>
    <w:rsid w:val="4A81DDAC"/>
    <w:rsid w:val="4A82BE7A"/>
    <w:rsid w:val="4A8399BD"/>
    <w:rsid w:val="4A83AE12"/>
    <w:rsid w:val="4A83C5A3"/>
    <w:rsid w:val="4AA916CD"/>
    <w:rsid w:val="4AAB1504"/>
    <w:rsid w:val="4AB6461B"/>
    <w:rsid w:val="4AC3E98A"/>
    <w:rsid w:val="4AC88DA8"/>
    <w:rsid w:val="4AD8A59E"/>
    <w:rsid w:val="4B161F14"/>
    <w:rsid w:val="4B191F31"/>
    <w:rsid w:val="4B33B7C1"/>
    <w:rsid w:val="4B3588C1"/>
    <w:rsid w:val="4B3EF976"/>
    <w:rsid w:val="4B54C116"/>
    <w:rsid w:val="4B5A3416"/>
    <w:rsid w:val="4B90330E"/>
    <w:rsid w:val="4B914558"/>
    <w:rsid w:val="4B95532C"/>
    <w:rsid w:val="4B9561E7"/>
    <w:rsid w:val="4B9AADA9"/>
    <w:rsid w:val="4BA7964F"/>
    <w:rsid w:val="4BA86A33"/>
    <w:rsid w:val="4BA9FD4E"/>
    <w:rsid w:val="4BB546A6"/>
    <w:rsid w:val="4BC7C3F7"/>
    <w:rsid w:val="4BCCDCA5"/>
    <w:rsid w:val="4BE41661"/>
    <w:rsid w:val="4BE53D27"/>
    <w:rsid w:val="4BE8A9E8"/>
    <w:rsid w:val="4BF0B39F"/>
    <w:rsid w:val="4BFBFA29"/>
    <w:rsid w:val="4C088046"/>
    <w:rsid w:val="4C14608C"/>
    <w:rsid w:val="4C1EE649"/>
    <w:rsid w:val="4C22BD32"/>
    <w:rsid w:val="4C2747E3"/>
    <w:rsid w:val="4C439211"/>
    <w:rsid w:val="4C5C86FD"/>
    <w:rsid w:val="4C83C805"/>
    <w:rsid w:val="4C83F5D4"/>
    <w:rsid w:val="4C8F12AC"/>
    <w:rsid w:val="4C98FAC8"/>
    <w:rsid w:val="4CAE0D98"/>
    <w:rsid w:val="4CB25622"/>
    <w:rsid w:val="4CD88998"/>
    <w:rsid w:val="4CD92F82"/>
    <w:rsid w:val="4CE5467A"/>
    <w:rsid w:val="4CE6DA61"/>
    <w:rsid w:val="4CED1956"/>
    <w:rsid w:val="4CF75B2B"/>
    <w:rsid w:val="4D2CD059"/>
    <w:rsid w:val="4D34ED14"/>
    <w:rsid w:val="4D3838DF"/>
    <w:rsid w:val="4D385162"/>
    <w:rsid w:val="4D39AC39"/>
    <w:rsid w:val="4D4366B0"/>
    <w:rsid w:val="4D4F6803"/>
    <w:rsid w:val="4D51DFA5"/>
    <w:rsid w:val="4D570C8D"/>
    <w:rsid w:val="4D5CE7D0"/>
    <w:rsid w:val="4D5EAA9C"/>
    <w:rsid w:val="4D661243"/>
    <w:rsid w:val="4D6710FE"/>
    <w:rsid w:val="4D698756"/>
    <w:rsid w:val="4D72F771"/>
    <w:rsid w:val="4D7B4F34"/>
    <w:rsid w:val="4D7D6FD8"/>
    <w:rsid w:val="4D852A8D"/>
    <w:rsid w:val="4D882E57"/>
    <w:rsid w:val="4D8C6D9A"/>
    <w:rsid w:val="4D986D0F"/>
    <w:rsid w:val="4D9BC699"/>
    <w:rsid w:val="4DA48AA0"/>
    <w:rsid w:val="4DA5F3D8"/>
    <w:rsid w:val="4DC78D4D"/>
    <w:rsid w:val="4DCE1344"/>
    <w:rsid w:val="4DE11096"/>
    <w:rsid w:val="4DE166CB"/>
    <w:rsid w:val="4E00EBF6"/>
    <w:rsid w:val="4E0A8B03"/>
    <w:rsid w:val="4E1BD9C0"/>
    <w:rsid w:val="4E4BBCE4"/>
    <w:rsid w:val="4E56B81A"/>
    <w:rsid w:val="4E72FD93"/>
    <w:rsid w:val="4E7FCFB8"/>
    <w:rsid w:val="4E819620"/>
    <w:rsid w:val="4E86DDC5"/>
    <w:rsid w:val="4E95F44B"/>
    <w:rsid w:val="4E995224"/>
    <w:rsid w:val="4EA990DC"/>
    <w:rsid w:val="4EB9FB56"/>
    <w:rsid w:val="4EBEEF00"/>
    <w:rsid w:val="4EC8323F"/>
    <w:rsid w:val="4ED64E92"/>
    <w:rsid w:val="4EE2A9C9"/>
    <w:rsid w:val="4EF3E850"/>
    <w:rsid w:val="4EF6A252"/>
    <w:rsid w:val="4EFA7065"/>
    <w:rsid w:val="4EFFBDA0"/>
    <w:rsid w:val="4F11457A"/>
    <w:rsid w:val="4F147F20"/>
    <w:rsid w:val="4F226014"/>
    <w:rsid w:val="4F29AA80"/>
    <w:rsid w:val="4F2E4FE1"/>
    <w:rsid w:val="4F2E6DD3"/>
    <w:rsid w:val="4F360A4D"/>
    <w:rsid w:val="4F3AA0FC"/>
    <w:rsid w:val="4F5273D5"/>
    <w:rsid w:val="4F5A224D"/>
    <w:rsid w:val="4F61CDAE"/>
    <w:rsid w:val="4F643AE2"/>
    <w:rsid w:val="4F78E10E"/>
    <w:rsid w:val="4F878571"/>
    <w:rsid w:val="4F8F1873"/>
    <w:rsid w:val="4F8F3493"/>
    <w:rsid w:val="4F92A3C2"/>
    <w:rsid w:val="4F9AB384"/>
    <w:rsid w:val="4FC617D9"/>
    <w:rsid w:val="4FE39BCE"/>
    <w:rsid w:val="4FE7A050"/>
    <w:rsid w:val="4FED27CC"/>
    <w:rsid w:val="4FEDC9DC"/>
    <w:rsid w:val="4FF76BFF"/>
    <w:rsid w:val="4FFE49D7"/>
    <w:rsid w:val="50039C14"/>
    <w:rsid w:val="500F2F87"/>
    <w:rsid w:val="5018BDCA"/>
    <w:rsid w:val="50330FF9"/>
    <w:rsid w:val="50347C52"/>
    <w:rsid w:val="503E70D1"/>
    <w:rsid w:val="5057F900"/>
    <w:rsid w:val="5059BBFA"/>
    <w:rsid w:val="505D81E8"/>
    <w:rsid w:val="50614B26"/>
    <w:rsid w:val="506AF407"/>
    <w:rsid w:val="50727BEB"/>
    <w:rsid w:val="50754F42"/>
    <w:rsid w:val="507E9AED"/>
    <w:rsid w:val="50853612"/>
    <w:rsid w:val="5098F3B3"/>
    <w:rsid w:val="50AAAD63"/>
    <w:rsid w:val="50C9820C"/>
    <w:rsid w:val="50D56094"/>
    <w:rsid w:val="50E81AAC"/>
    <w:rsid w:val="50EC3523"/>
    <w:rsid w:val="50F04B4A"/>
    <w:rsid w:val="51097E1C"/>
    <w:rsid w:val="510995FD"/>
    <w:rsid w:val="511EC57D"/>
    <w:rsid w:val="513DA722"/>
    <w:rsid w:val="513FFA97"/>
    <w:rsid w:val="51413A9E"/>
    <w:rsid w:val="514D284C"/>
    <w:rsid w:val="5155D866"/>
    <w:rsid w:val="517B5F7A"/>
    <w:rsid w:val="517DAAE5"/>
    <w:rsid w:val="518DE99D"/>
    <w:rsid w:val="5191E5AC"/>
    <w:rsid w:val="51969250"/>
    <w:rsid w:val="51AA7596"/>
    <w:rsid w:val="51AAFFE8"/>
    <w:rsid w:val="51CCEC3F"/>
    <w:rsid w:val="51E59CEC"/>
    <w:rsid w:val="51E5AC6C"/>
    <w:rsid w:val="51E5F159"/>
    <w:rsid w:val="51F64146"/>
    <w:rsid w:val="51F9E9C1"/>
    <w:rsid w:val="522A4800"/>
    <w:rsid w:val="525A1448"/>
    <w:rsid w:val="526C05F6"/>
    <w:rsid w:val="5272ABC2"/>
    <w:rsid w:val="52795A63"/>
    <w:rsid w:val="5287720C"/>
    <w:rsid w:val="529673C2"/>
    <w:rsid w:val="5296DE74"/>
    <w:rsid w:val="529C4AE3"/>
    <w:rsid w:val="52E66D41"/>
    <w:rsid w:val="52EB01FB"/>
    <w:rsid w:val="52F036A2"/>
    <w:rsid w:val="53125809"/>
    <w:rsid w:val="53152105"/>
    <w:rsid w:val="532CF757"/>
    <w:rsid w:val="5330832C"/>
    <w:rsid w:val="5345E150"/>
    <w:rsid w:val="535423F0"/>
    <w:rsid w:val="5363B264"/>
    <w:rsid w:val="536BB183"/>
    <w:rsid w:val="53766095"/>
    <w:rsid w:val="53778F85"/>
    <w:rsid w:val="537C91C5"/>
    <w:rsid w:val="538D6EB3"/>
    <w:rsid w:val="53958DC6"/>
    <w:rsid w:val="539DAACA"/>
    <w:rsid w:val="53A1B8E7"/>
    <w:rsid w:val="53AD6418"/>
    <w:rsid w:val="53C38783"/>
    <w:rsid w:val="53C7DDA1"/>
    <w:rsid w:val="53CC26B3"/>
    <w:rsid w:val="53D58857"/>
    <w:rsid w:val="53DA88D8"/>
    <w:rsid w:val="53E510AC"/>
    <w:rsid w:val="53E891E9"/>
    <w:rsid w:val="53EB2D32"/>
    <w:rsid w:val="53F872B8"/>
    <w:rsid w:val="53FCCCB0"/>
    <w:rsid w:val="5408127C"/>
    <w:rsid w:val="54183172"/>
    <w:rsid w:val="54371DEC"/>
    <w:rsid w:val="543AFAF7"/>
    <w:rsid w:val="543ECAA0"/>
    <w:rsid w:val="543EFD3E"/>
    <w:rsid w:val="544BB3FB"/>
    <w:rsid w:val="545AB92B"/>
    <w:rsid w:val="5462AC74"/>
    <w:rsid w:val="546F8A6F"/>
    <w:rsid w:val="5485834B"/>
    <w:rsid w:val="548D0415"/>
    <w:rsid w:val="548FC964"/>
    <w:rsid w:val="5490CE05"/>
    <w:rsid w:val="54A57C2E"/>
    <w:rsid w:val="54A77C25"/>
    <w:rsid w:val="54B01696"/>
    <w:rsid w:val="54B8AC64"/>
    <w:rsid w:val="54D2AC1E"/>
    <w:rsid w:val="54DDAB90"/>
    <w:rsid w:val="54FDD288"/>
    <w:rsid w:val="550731E7"/>
    <w:rsid w:val="550B2DF6"/>
    <w:rsid w:val="5517178B"/>
    <w:rsid w:val="551C57BA"/>
    <w:rsid w:val="5520A946"/>
    <w:rsid w:val="552EAA86"/>
    <w:rsid w:val="55678760"/>
    <w:rsid w:val="556F7EF8"/>
    <w:rsid w:val="55789600"/>
    <w:rsid w:val="557FAB5E"/>
    <w:rsid w:val="558E3600"/>
    <w:rsid w:val="559AB612"/>
    <w:rsid w:val="559DF60C"/>
    <w:rsid w:val="55A89EE6"/>
    <w:rsid w:val="55B79D15"/>
    <w:rsid w:val="55B808BD"/>
    <w:rsid w:val="55BEE790"/>
    <w:rsid w:val="55D6A394"/>
    <w:rsid w:val="55F1BF11"/>
    <w:rsid w:val="55FFE270"/>
    <w:rsid w:val="56011BF8"/>
    <w:rsid w:val="560E9829"/>
    <w:rsid w:val="562911DF"/>
    <w:rsid w:val="562D9ACE"/>
    <w:rsid w:val="5633FE2D"/>
    <w:rsid w:val="564A02F4"/>
    <w:rsid w:val="565095E6"/>
    <w:rsid w:val="5651B916"/>
    <w:rsid w:val="5652747B"/>
    <w:rsid w:val="5674AE98"/>
    <w:rsid w:val="567D1991"/>
    <w:rsid w:val="56B320C3"/>
    <w:rsid w:val="56C56984"/>
    <w:rsid w:val="57010DAE"/>
    <w:rsid w:val="57034CA3"/>
    <w:rsid w:val="571EA36C"/>
    <w:rsid w:val="57209E10"/>
    <w:rsid w:val="57361500"/>
    <w:rsid w:val="57364530"/>
    <w:rsid w:val="573C0B81"/>
    <w:rsid w:val="575C0A45"/>
    <w:rsid w:val="576A0C23"/>
    <w:rsid w:val="579CAB16"/>
    <w:rsid w:val="57B3AC3E"/>
    <w:rsid w:val="57CD1416"/>
    <w:rsid w:val="57D71BFC"/>
    <w:rsid w:val="57E15D78"/>
    <w:rsid w:val="57E376DF"/>
    <w:rsid w:val="57E78741"/>
    <w:rsid w:val="580943FF"/>
    <w:rsid w:val="580F7842"/>
    <w:rsid w:val="581B881A"/>
    <w:rsid w:val="5837A995"/>
    <w:rsid w:val="5837FF69"/>
    <w:rsid w:val="58413089"/>
    <w:rsid w:val="5848B36B"/>
    <w:rsid w:val="58952CA8"/>
    <w:rsid w:val="58BB1B9E"/>
    <w:rsid w:val="58BE6B84"/>
    <w:rsid w:val="58D5FF4F"/>
    <w:rsid w:val="58DE4DA2"/>
    <w:rsid w:val="58F6AF90"/>
    <w:rsid w:val="58FCE146"/>
    <w:rsid w:val="5929CF2E"/>
    <w:rsid w:val="594E5847"/>
    <w:rsid w:val="5958F46E"/>
    <w:rsid w:val="59687130"/>
    <w:rsid w:val="596DD176"/>
    <w:rsid w:val="5979DAD1"/>
    <w:rsid w:val="5999B76D"/>
    <w:rsid w:val="59A287BD"/>
    <w:rsid w:val="59ABAD4A"/>
    <w:rsid w:val="59AD398E"/>
    <w:rsid w:val="59B9E457"/>
    <w:rsid w:val="59C10767"/>
    <w:rsid w:val="59CA71F0"/>
    <w:rsid w:val="59F83D94"/>
    <w:rsid w:val="5A01532B"/>
    <w:rsid w:val="5A13AD3C"/>
    <w:rsid w:val="5A18354C"/>
    <w:rsid w:val="5A1B076D"/>
    <w:rsid w:val="5A2141D6"/>
    <w:rsid w:val="5A233BF9"/>
    <w:rsid w:val="5A28E8CB"/>
    <w:rsid w:val="5A2BF2CD"/>
    <w:rsid w:val="5A3987CA"/>
    <w:rsid w:val="5A4483B2"/>
    <w:rsid w:val="5A4DB7F9"/>
    <w:rsid w:val="5A73E2A2"/>
    <w:rsid w:val="5A73F0AD"/>
    <w:rsid w:val="5A84F59F"/>
    <w:rsid w:val="5A883D01"/>
    <w:rsid w:val="5A911A29"/>
    <w:rsid w:val="5A9DA9D5"/>
    <w:rsid w:val="5AA06C5C"/>
    <w:rsid w:val="5AAF4A4E"/>
    <w:rsid w:val="5AC517B1"/>
    <w:rsid w:val="5ACC67E9"/>
    <w:rsid w:val="5AE45B99"/>
    <w:rsid w:val="5AF59670"/>
    <w:rsid w:val="5AF5C567"/>
    <w:rsid w:val="5AF6CC1E"/>
    <w:rsid w:val="5AF98EA5"/>
    <w:rsid w:val="5AFCCDA8"/>
    <w:rsid w:val="5B257F38"/>
    <w:rsid w:val="5B349912"/>
    <w:rsid w:val="5B47BB14"/>
    <w:rsid w:val="5B4A4908"/>
    <w:rsid w:val="5B6724DC"/>
    <w:rsid w:val="5B6B138E"/>
    <w:rsid w:val="5B83B32E"/>
    <w:rsid w:val="5B89FEFC"/>
    <w:rsid w:val="5B90613C"/>
    <w:rsid w:val="5BAFB491"/>
    <w:rsid w:val="5BB9AF85"/>
    <w:rsid w:val="5BD9EF8C"/>
    <w:rsid w:val="5BE38A9A"/>
    <w:rsid w:val="5BE56FF8"/>
    <w:rsid w:val="5BE8C1EB"/>
    <w:rsid w:val="5BF7E61C"/>
    <w:rsid w:val="5C1D52E4"/>
    <w:rsid w:val="5C1DDAC2"/>
    <w:rsid w:val="5C31CF01"/>
    <w:rsid w:val="5C380345"/>
    <w:rsid w:val="5C3A9E8E"/>
    <w:rsid w:val="5C608EFE"/>
    <w:rsid w:val="5C80CEAD"/>
    <w:rsid w:val="5C863672"/>
    <w:rsid w:val="5C9060A0"/>
    <w:rsid w:val="5C9BEEA5"/>
    <w:rsid w:val="5CD48D46"/>
    <w:rsid w:val="5CD82AE6"/>
    <w:rsid w:val="5CEC2C1E"/>
    <w:rsid w:val="5D082C32"/>
    <w:rsid w:val="5D1C1EF8"/>
    <w:rsid w:val="5D1CEF04"/>
    <w:rsid w:val="5D213452"/>
    <w:rsid w:val="5D2D2D8F"/>
    <w:rsid w:val="5D5AC2B6"/>
    <w:rsid w:val="5D745C1B"/>
    <w:rsid w:val="5D767A9C"/>
    <w:rsid w:val="5D822A5A"/>
    <w:rsid w:val="5D87DD1F"/>
    <w:rsid w:val="5D8F20DE"/>
    <w:rsid w:val="5D911F6E"/>
    <w:rsid w:val="5DAAAAF5"/>
    <w:rsid w:val="5DAE9E0F"/>
    <w:rsid w:val="5DC298CF"/>
    <w:rsid w:val="5DC4CE76"/>
    <w:rsid w:val="5DD7A5FF"/>
    <w:rsid w:val="5DD9593A"/>
    <w:rsid w:val="5DDCEAFE"/>
    <w:rsid w:val="5DDF1656"/>
    <w:rsid w:val="5DE11E01"/>
    <w:rsid w:val="5DE2F0B8"/>
    <w:rsid w:val="5DE4DCA7"/>
    <w:rsid w:val="5DE702E1"/>
    <w:rsid w:val="5DEF6380"/>
    <w:rsid w:val="5DF87C6D"/>
    <w:rsid w:val="5DFB2102"/>
    <w:rsid w:val="5E078FBE"/>
    <w:rsid w:val="5E087DBC"/>
    <w:rsid w:val="5E2164C3"/>
    <w:rsid w:val="5E2E12D1"/>
    <w:rsid w:val="5E345A6F"/>
    <w:rsid w:val="5E67E3B6"/>
    <w:rsid w:val="5E75C589"/>
    <w:rsid w:val="5E79842F"/>
    <w:rsid w:val="5EAD7DB0"/>
    <w:rsid w:val="5EB956B0"/>
    <w:rsid w:val="5EC084B2"/>
    <w:rsid w:val="5EC19FBE"/>
    <w:rsid w:val="5EC3B0B5"/>
    <w:rsid w:val="5ED01679"/>
    <w:rsid w:val="5EDCE3AA"/>
    <w:rsid w:val="5EDE8111"/>
    <w:rsid w:val="5EFBB37E"/>
    <w:rsid w:val="5F0E81EC"/>
    <w:rsid w:val="5F0FA2A8"/>
    <w:rsid w:val="5F239C2C"/>
    <w:rsid w:val="5F37C4A2"/>
    <w:rsid w:val="5F4B1AC5"/>
    <w:rsid w:val="5F504766"/>
    <w:rsid w:val="5F54FCE6"/>
    <w:rsid w:val="5F71A7D8"/>
    <w:rsid w:val="5F738370"/>
    <w:rsid w:val="5F81365F"/>
    <w:rsid w:val="5F829DCF"/>
    <w:rsid w:val="5F887CED"/>
    <w:rsid w:val="5F906978"/>
    <w:rsid w:val="5F912929"/>
    <w:rsid w:val="5FA722E2"/>
    <w:rsid w:val="5FACAE6B"/>
    <w:rsid w:val="5FAD29C3"/>
    <w:rsid w:val="5FB140F7"/>
    <w:rsid w:val="5FD2F7EF"/>
    <w:rsid w:val="5FE7D5C1"/>
    <w:rsid w:val="5FF8CE5A"/>
    <w:rsid w:val="60075455"/>
    <w:rsid w:val="60175F1F"/>
    <w:rsid w:val="601F9AD8"/>
    <w:rsid w:val="601FFF7F"/>
    <w:rsid w:val="6020A1AB"/>
    <w:rsid w:val="6021067F"/>
    <w:rsid w:val="604758B9"/>
    <w:rsid w:val="605FA47A"/>
    <w:rsid w:val="60705746"/>
    <w:rsid w:val="6078FEAD"/>
    <w:rsid w:val="607B1A4B"/>
    <w:rsid w:val="60AB1563"/>
    <w:rsid w:val="60BD2B26"/>
    <w:rsid w:val="60BEFC53"/>
    <w:rsid w:val="60C168A5"/>
    <w:rsid w:val="60F7288E"/>
    <w:rsid w:val="60FD1339"/>
    <w:rsid w:val="611197D8"/>
    <w:rsid w:val="6116E2B6"/>
    <w:rsid w:val="611D1B9F"/>
    <w:rsid w:val="614524CD"/>
    <w:rsid w:val="615EB21E"/>
    <w:rsid w:val="61656F6C"/>
    <w:rsid w:val="6167D7E4"/>
    <w:rsid w:val="616A405C"/>
    <w:rsid w:val="61810364"/>
    <w:rsid w:val="61837FEE"/>
    <w:rsid w:val="618A1BBC"/>
    <w:rsid w:val="6193008C"/>
    <w:rsid w:val="619A266A"/>
    <w:rsid w:val="619B6C46"/>
    <w:rsid w:val="61A31148"/>
    <w:rsid w:val="61B6BF2F"/>
    <w:rsid w:val="61C85415"/>
    <w:rsid w:val="61CDEE53"/>
    <w:rsid w:val="61D6FF36"/>
    <w:rsid w:val="61DD6C2F"/>
    <w:rsid w:val="61EFC8AF"/>
    <w:rsid w:val="61F59A93"/>
    <w:rsid w:val="61F9B354"/>
    <w:rsid w:val="61FA7189"/>
    <w:rsid w:val="62012273"/>
    <w:rsid w:val="6201921C"/>
    <w:rsid w:val="622F3F65"/>
    <w:rsid w:val="624F8A04"/>
    <w:rsid w:val="62539E96"/>
    <w:rsid w:val="625B926E"/>
    <w:rsid w:val="625E4DF1"/>
    <w:rsid w:val="6260ED14"/>
    <w:rsid w:val="626AE42E"/>
    <w:rsid w:val="629BBE48"/>
    <w:rsid w:val="62A4F302"/>
    <w:rsid w:val="62A9A83F"/>
    <w:rsid w:val="62AD9DBD"/>
    <w:rsid w:val="62B9F210"/>
    <w:rsid w:val="62CE43EC"/>
    <w:rsid w:val="62CFBA57"/>
    <w:rsid w:val="62D718C8"/>
    <w:rsid w:val="62D99509"/>
    <w:rsid w:val="62F18594"/>
    <w:rsid w:val="62F8F52E"/>
    <w:rsid w:val="62FC2AF9"/>
    <w:rsid w:val="630F83B9"/>
    <w:rsid w:val="6325F6B5"/>
    <w:rsid w:val="632F65C4"/>
    <w:rsid w:val="635ACC18"/>
    <w:rsid w:val="635B9185"/>
    <w:rsid w:val="636E7572"/>
    <w:rsid w:val="6378052E"/>
    <w:rsid w:val="6391EC41"/>
    <w:rsid w:val="63B388D8"/>
    <w:rsid w:val="63B9A986"/>
    <w:rsid w:val="63BA2EFE"/>
    <w:rsid w:val="63BD2F34"/>
    <w:rsid w:val="63C7A097"/>
    <w:rsid w:val="63CDC2B3"/>
    <w:rsid w:val="63F950F3"/>
    <w:rsid w:val="63FC3C28"/>
    <w:rsid w:val="63FF25ED"/>
    <w:rsid w:val="6408D40B"/>
    <w:rsid w:val="6418964B"/>
    <w:rsid w:val="642892C5"/>
    <w:rsid w:val="6457661C"/>
    <w:rsid w:val="6457D1C4"/>
    <w:rsid w:val="646603E8"/>
    <w:rsid w:val="64665FB9"/>
    <w:rsid w:val="646E57D7"/>
    <w:rsid w:val="647635F0"/>
    <w:rsid w:val="647C1171"/>
    <w:rsid w:val="648EDC05"/>
    <w:rsid w:val="649B5559"/>
    <w:rsid w:val="64B4DD5B"/>
    <w:rsid w:val="64BD57A5"/>
    <w:rsid w:val="64C1486A"/>
    <w:rsid w:val="64CE05B8"/>
    <w:rsid w:val="64D0B6A1"/>
    <w:rsid w:val="64EDA13B"/>
    <w:rsid w:val="6513F493"/>
    <w:rsid w:val="6516BF54"/>
    <w:rsid w:val="6519E2A8"/>
    <w:rsid w:val="6523FEA2"/>
    <w:rsid w:val="65261F19"/>
    <w:rsid w:val="65614EBF"/>
    <w:rsid w:val="65649B13"/>
    <w:rsid w:val="656DF8CC"/>
    <w:rsid w:val="659351C4"/>
    <w:rsid w:val="65BDD0A3"/>
    <w:rsid w:val="65E26436"/>
    <w:rsid w:val="66091DBA"/>
    <w:rsid w:val="66143FD2"/>
    <w:rsid w:val="6616DB1B"/>
    <w:rsid w:val="661A055B"/>
    <w:rsid w:val="662A3C2C"/>
    <w:rsid w:val="66377776"/>
    <w:rsid w:val="664BB6B6"/>
    <w:rsid w:val="664D7BF6"/>
    <w:rsid w:val="66627EFA"/>
    <w:rsid w:val="667C8150"/>
    <w:rsid w:val="667CD14D"/>
    <w:rsid w:val="667F0D2C"/>
    <w:rsid w:val="668114D7"/>
    <w:rsid w:val="668B70DB"/>
    <w:rsid w:val="6694169C"/>
    <w:rsid w:val="66995D46"/>
    <w:rsid w:val="669F0D29"/>
    <w:rsid w:val="66A283CE"/>
    <w:rsid w:val="66A61634"/>
    <w:rsid w:val="66A64274"/>
    <w:rsid w:val="66B27DF6"/>
    <w:rsid w:val="66C47F99"/>
    <w:rsid w:val="66CAC189"/>
    <w:rsid w:val="66CB8BFF"/>
    <w:rsid w:val="66CC64BA"/>
    <w:rsid w:val="66CD6773"/>
    <w:rsid w:val="66DB4D44"/>
    <w:rsid w:val="66F58B18"/>
    <w:rsid w:val="6719C3A5"/>
    <w:rsid w:val="674C08B3"/>
    <w:rsid w:val="675CE3A8"/>
    <w:rsid w:val="6771F6C5"/>
    <w:rsid w:val="6775C856"/>
    <w:rsid w:val="678274BE"/>
    <w:rsid w:val="678457CC"/>
    <w:rsid w:val="678735FE"/>
    <w:rsid w:val="678B5528"/>
    <w:rsid w:val="678DB054"/>
    <w:rsid w:val="67953B35"/>
    <w:rsid w:val="67B94FC4"/>
    <w:rsid w:val="67BEE923"/>
    <w:rsid w:val="67CEF8AD"/>
    <w:rsid w:val="67D1C0F3"/>
    <w:rsid w:val="67E6FE11"/>
    <w:rsid w:val="67EE16B6"/>
    <w:rsid w:val="6804AA5B"/>
    <w:rsid w:val="68153616"/>
    <w:rsid w:val="681E1428"/>
    <w:rsid w:val="682F4F85"/>
    <w:rsid w:val="6837C395"/>
    <w:rsid w:val="68638CEA"/>
    <w:rsid w:val="686B093B"/>
    <w:rsid w:val="687E8B84"/>
    <w:rsid w:val="6885759B"/>
    <w:rsid w:val="6886183D"/>
    <w:rsid w:val="688B024A"/>
    <w:rsid w:val="688CFE11"/>
    <w:rsid w:val="68A82442"/>
    <w:rsid w:val="68BE7274"/>
    <w:rsid w:val="68CACCEE"/>
    <w:rsid w:val="68CB0F2C"/>
    <w:rsid w:val="68CFC9F1"/>
    <w:rsid w:val="69178DFF"/>
    <w:rsid w:val="692264D5"/>
    <w:rsid w:val="692643B8"/>
    <w:rsid w:val="6944B97D"/>
    <w:rsid w:val="694C88C9"/>
    <w:rsid w:val="695176F8"/>
    <w:rsid w:val="695B6096"/>
    <w:rsid w:val="6968B1F2"/>
    <w:rsid w:val="696C5789"/>
    <w:rsid w:val="69AA9E16"/>
    <w:rsid w:val="69C6B277"/>
    <w:rsid w:val="69D68636"/>
    <w:rsid w:val="69DD8297"/>
    <w:rsid w:val="69E079AA"/>
    <w:rsid w:val="69E3E538"/>
    <w:rsid w:val="69E446C2"/>
    <w:rsid w:val="69EFE7E1"/>
    <w:rsid w:val="6A0097C5"/>
    <w:rsid w:val="6A029500"/>
    <w:rsid w:val="6A0DC402"/>
    <w:rsid w:val="6A1884AD"/>
    <w:rsid w:val="6A3944A2"/>
    <w:rsid w:val="6A3AA77F"/>
    <w:rsid w:val="6A4897C4"/>
    <w:rsid w:val="6A5571E5"/>
    <w:rsid w:val="6A59EB67"/>
    <w:rsid w:val="6A5A5048"/>
    <w:rsid w:val="6A63CBC6"/>
    <w:rsid w:val="6A6EBCAB"/>
    <w:rsid w:val="6A8081C1"/>
    <w:rsid w:val="6A885206"/>
    <w:rsid w:val="6A929EB2"/>
    <w:rsid w:val="6A9A68D4"/>
    <w:rsid w:val="6AA9FA6F"/>
    <w:rsid w:val="6AB4C9BE"/>
    <w:rsid w:val="6AC28840"/>
    <w:rsid w:val="6AC8F4EB"/>
    <w:rsid w:val="6ADF5FC3"/>
    <w:rsid w:val="6AE072EC"/>
    <w:rsid w:val="6AF22A0E"/>
    <w:rsid w:val="6AFC1E8D"/>
    <w:rsid w:val="6B20980C"/>
    <w:rsid w:val="6B8398E6"/>
    <w:rsid w:val="6B8A204B"/>
    <w:rsid w:val="6B9F82CF"/>
    <w:rsid w:val="6BAFAFEE"/>
    <w:rsid w:val="6BB2A44B"/>
    <w:rsid w:val="6BBA7C2C"/>
    <w:rsid w:val="6BCF6EA8"/>
    <w:rsid w:val="6BD3F563"/>
    <w:rsid w:val="6BDDDC60"/>
    <w:rsid w:val="6C0480EE"/>
    <w:rsid w:val="6C04E595"/>
    <w:rsid w:val="6C1C2B12"/>
    <w:rsid w:val="6C3B58A1"/>
    <w:rsid w:val="6C3DDBA9"/>
    <w:rsid w:val="6C42A08E"/>
    <w:rsid w:val="6C801CBF"/>
    <w:rsid w:val="6C804F90"/>
    <w:rsid w:val="6C85F4BD"/>
    <w:rsid w:val="6C8EB23B"/>
    <w:rsid w:val="6C93A368"/>
    <w:rsid w:val="6C9F6B3F"/>
    <w:rsid w:val="6CBAA205"/>
    <w:rsid w:val="6CC6F742"/>
    <w:rsid w:val="6CC782E4"/>
    <w:rsid w:val="6CCA39D8"/>
    <w:rsid w:val="6CDA0951"/>
    <w:rsid w:val="6CE4C7D0"/>
    <w:rsid w:val="6CE588CB"/>
    <w:rsid w:val="6CE61F59"/>
    <w:rsid w:val="6CEAC6B5"/>
    <w:rsid w:val="6CEC8848"/>
    <w:rsid w:val="6D1330CF"/>
    <w:rsid w:val="6D17C2C0"/>
    <w:rsid w:val="6D1C4851"/>
    <w:rsid w:val="6D1E0EB9"/>
    <w:rsid w:val="6D238593"/>
    <w:rsid w:val="6D23DFA2"/>
    <w:rsid w:val="6D411D2B"/>
    <w:rsid w:val="6D49A4B7"/>
    <w:rsid w:val="6D5F7DAD"/>
    <w:rsid w:val="6D672654"/>
    <w:rsid w:val="6D78192A"/>
    <w:rsid w:val="6D8EA264"/>
    <w:rsid w:val="6DA14D6E"/>
    <w:rsid w:val="6DAD4E8B"/>
    <w:rsid w:val="6DB4BA12"/>
    <w:rsid w:val="6DD48B2B"/>
    <w:rsid w:val="6DDE70EF"/>
    <w:rsid w:val="6E01558B"/>
    <w:rsid w:val="6E1B8879"/>
    <w:rsid w:val="6E20D1BF"/>
    <w:rsid w:val="6E277D2C"/>
    <w:rsid w:val="6E31154B"/>
    <w:rsid w:val="6E4C0DAD"/>
    <w:rsid w:val="6E5437BD"/>
    <w:rsid w:val="6E58EC77"/>
    <w:rsid w:val="6E677A73"/>
    <w:rsid w:val="6E6FA55B"/>
    <w:rsid w:val="6E83E652"/>
    <w:rsid w:val="6E8C14A6"/>
    <w:rsid w:val="6E8D7CEA"/>
    <w:rsid w:val="6E9C2F6E"/>
    <w:rsid w:val="6E9C82A0"/>
    <w:rsid w:val="6EA54E7D"/>
    <w:rsid w:val="6EB2ED86"/>
    <w:rsid w:val="6EBE93A7"/>
    <w:rsid w:val="6EC79C8E"/>
    <w:rsid w:val="6ED090CB"/>
    <w:rsid w:val="6EE292A5"/>
    <w:rsid w:val="6EE8CEA2"/>
    <w:rsid w:val="6EEAA87B"/>
    <w:rsid w:val="6EEF08A8"/>
    <w:rsid w:val="6EF8F02E"/>
    <w:rsid w:val="6EF93BCB"/>
    <w:rsid w:val="6EFC38BE"/>
    <w:rsid w:val="6EFF47E9"/>
    <w:rsid w:val="6F039B39"/>
    <w:rsid w:val="6F14CB5C"/>
    <w:rsid w:val="6F1866E7"/>
    <w:rsid w:val="6F2A8CCA"/>
    <w:rsid w:val="6F2C6EDD"/>
    <w:rsid w:val="6F306054"/>
    <w:rsid w:val="6F362C68"/>
    <w:rsid w:val="6F380564"/>
    <w:rsid w:val="6F425366"/>
    <w:rsid w:val="6F433580"/>
    <w:rsid w:val="6F53B4E3"/>
    <w:rsid w:val="6F547CBD"/>
    <w:rsid w:val="6F54CA66"/>
    <w:rsid w:val="6F5AB17A"/>
    <w:rsid w:val="6F6118F3"/>
    <w:rsid w:val="6F659A5E"/>
    <w:rsid w:val="6F718D90"/>
    <w:rsid w:val="6F722F1A"/>
    <w:rsid w:val="6F8800FB"/>
    <w:rsid w:val="6F9418E3"/>
    <w:rsid w:val="6F96CCAF"/>
    <w:rsid w:val="6F97547A"/>
    <w:rsid w:val="6F9FA3CD"/>
    <w:rsid w:val="6FA90E59"/>
    <w:rsid w:val="6FB12DE2"/>
    <w:rsid w:val="6FD48864"/>
    <w:rsid w:val="6FD6CF1E"/>
    <w:rsid w:val="6FE19A93"/>
    <w:rsid w:val="6FEA236B"/>
    <w:rsid w:val="6FEAAF50"/>
    <w:rsid w:val="6FF93015"/>
    <w:rsid w:val="6FFC12E6"/>
    <w:rsid w:val="7009F9C9"/>
    <w:rsid w:val="701CBF18"/>
    <w:rsid w:val="70473603"/>
    <w:rsid w:val="704E29DF"/>
    <w:rsid w:val="705D78A2"/>
    <w:rsid w:val="7060CD9F"/>
    <w:rsid w:val="706ADBC9"/>
    <w:rsid w:val="70752C53"/>
    <w:rsid w:val="708CF73B"/>
    <w:rsid w:val="7094CC22"/>
    <w:rsid w:val="70A21582"/>
    <w:rsid w:val="70A978C9"/>
    <w:rsid w:val="70DB146A"/>
    <w:rsid w:val="70DDB38D"/>
    <w:rsid w:val="70DF1FE6"/>
    <w:rsid w:val="70E07614"/>
    <w:rsid w:val="70EA8316"/>
    <w:rsid w:val="70F11471"/>
    <w:rsid w:val="70F957BA"/>
    <w:rsid w:val="70FC4357"/>
    <w:rsid w:val="70FFC494"/>
    <w:rsid w:val="71038B6B"/>
    <w:rsid w:val="711251BF"/>
    <w:rsid w:val="712C1BE3"/>
    <w:rsid w:val="713795D8"/>
    <w:rsid w:val="71391052"/>
    <w:rsid w:val="71399814"/>
    <w:rsid w:val="714AED39"/>
    <w:rsid w:val="7168EE05"/>
    <w:rsid w:val="7168EF46"/>
    <w:rsid w:val="7176A1B2"/>
    <w:rsid w:val="71778614"/>
    <w:rsid w:val="717F8F45"/>
    <w:rsid w:val="7180E479"/>
    <w:rsid w:val="71A2425C"/>
    <w:rsid w:val="71B18BB3"/>
    <w:rsid w:val="71B9727B"/>
    <w:rsid w:val="71C021A4"/>
    <w:rsid w:val="71D36003"/>
    <w:rsid w:val="71DD69B2"/>
    <w:rsid w:val="71DEB046"/>
    <w:rsid w:val="71F0D239"/>
    <w:rsid w:val="7215EDC8"/>
    <w:rsid w:val="721AC292"/>
    <w:rsid w:val="721E8138"/>
    <w:rsid w:val="723131DE"/>
    <w:rsid w:val="72445C78"/>
    <w:rsid w:val="725C83E1"/>
    <w:rsid w:val="7264B235"/>
    <w:rsid w:val="7264BD42"/>
    <w:rsid w:val="7264D5C5"/>
    <w:rsid w:val="728083DA"/>
    <w:rsid w:val="72A92ECF"/>
    <w:rsid w:val="72AF42DC"/>
    <w:rsid w:val="72B6935B"/>
    <w:rsid w:val="72BAD503"/>
    <w:rsid w:val="72C3C818"/>
    <w:rsid w:val="72C8EC86"/>
    <w:rsid w:val="72DA882A"/>
    <w:rsid w:val="72E9CA7A"/>
    <w:rsid w:val="72EE3C30"/>
    <w:rsid w:val="72F37D6D"/>
    <w:rsid w:val="72F5EA08"/>
    <w:rsid w:val="730DE375"/>
    <w:rsid w:val="73113521"/>
    <w:rsid w:val="731447FC"/>
    <w:rsid w:val="732228D4"/>
    <w:rsid w:val="73230C1D"/>
    <w:rsid w:val="7324F679"/>
    <w:rsid w:val="73294C11"/>
    <w:rsid w:val="732FFB3A"/>
    <w:rsid w:val="734835EA"/>
    <w:rsid w:val="736039EF"/>
    <w:rsid w:val="736EA7A7"/>
    <w:rsid w:val="736FA44C"/>
    <w:rsid w:val="737781DF"/>
    <w:rsid w:val="7383EE0D"/>
    <w:rsid w:val="739DA8FA"/>
    <w:rsid w:val="73D1FC8A"/>
    <w:rsid w:val="73E31724"/>
    <w:rsid w:val="73EEE68F"/>
    <w:rsid w:val="7413E41C"/>
    <w:rsid w:val="74217E3F"/>
    <w:rsid w:val="743F1071"/>
    <w:rsid w:val="74443CA6"/>
    <w:rsid w:val="7449750E"/>
    <w:rsid w:val="744DB273"/>
    <w:rsid w:val="74560AEF"/>
    <w:rsid w:val="74585EF3"/>
    <w:rsid w:val="747A28B1"/>
    <w:rsid w:val="748AA2BF"/>
    <w:rsid w:val="74906FCE"/>
    <w:rsid w:val="74920365"/>
    <w:rsid w:val="74A9C52C"/>
    <w:rsid w:val="74DFFFA4"/>
    <w:rsid w:val="74E51605"/>
    <w:rsid w:val="75467C35"/>
    <w:rsid w:val="754BFFC8"/>
    <w:rsid w:val="754D9A1D"/>
    <w:rsid w:val="756FEAA5"/>
    <w:rsid w:val="75750C09"/>
    <w:rsid w:val="757C21EA"/>
    <w:rsid w:val="759FA76E"/>
    <w:rsid w:val="75A4A524"/>
    <w:rsid w:val="75A62D9D"/>
    <w:rsid w:val="75AE71A9"/>
    <w:rsid w:val="75B62F72"/>
    <w:rsid w:val="75B9F7B6"/>
    <w:rsid w:val="75F8D293"/>
    <w:rsid w:val="76219FA2"/>
    <w:rsid w:val="7625DBA8"/>
    <w:rsid w:val="76288A49"/>
    <w:rsid w:val="763CE0A8"/>
    <w:rsid w:val="7640F87B"/>
    <w:rsid w:val="7646940A"/>
    <w:rsid w:val="765A7E3A"/>
    <w:rsid w:val="765ECD57"/>
    <w:rsid w:val="766A9FC6"/>
    <w:rsid w:val="766AF89C"/>
    <w:rsid w:val="766BB911"/>
    <w:rsid w:val="76743D14"/>
    <w:rsid w:val="767D914F"/>
    <w:rsid w:val="769B22A2"/>
    <w:rsid w:val="76C4F8DC"/>
    <w:rsid w:val="76C8D51D"/>
    <w:rsid w:val="76CB181D"/>
    <w:rsid w:val="76EB2FBE"/>
    <w:rsid w:val="76EC62B5"/>
    <w:rsid w:val="76F0D996"/>
    <w:rsid w:val="76F51582"/>
    <w:rsid w:val="7708C86B"/>
    <w:rsid w:val="7720A0A0"/>
    <w:rsid w:val="77257527"/>
    <w:rsid w:val="7728E039"/>
    <w:rsid w:val="77305D85"/>
    <w:rsid w:val="77349323"/>
    <w:rsid w:val="773AA7F0"/>
    <w:rsid w:val="773D4339"/>
    <w:rsid w:val="773DB278"/>
    <w:rsid w:val="77490EBC"/>
    <w:rsid w:val="774DCA3D"/>
    <w:rsid w:val="774EE2B7"/>
    <w:rsid w:val="775D3E61"/>
    <w:rsid w:val="77761C89"/>
    <w:rsid w:val="778143CC"/>
    <w:rsid w:val="778DABB1"/>
    <w:rsid w:val="77999748"/>
    <w:rsid w:val="77A8DDBB"/>
    <w:rsid w:val="77ACCF32"/>
    <w:rsid w:val="77C0D728"/>
    <w:rsid w:val="77C88B62"/>
    <w:rsid w:val="77D211FF"/>
    <w:rsid w:val="77D244D0"/>
    <w:rsid w:val="77D27D37"/>
    <w:rsid w:val="77D38516"/>
    <w:rsid w:val="77FBD9E1"/>
    <w:rsid w:val="7801D8C6"/>
    <w:rsid w:val="78092341"/>
    <w:rsid w:val="780D83F7"/>
    <w:rsid w:val="78232EF1"/>
    <w:rsid w:val="783BAA31"/>
    <w:rsid w:val="784D7C80"/>
    <w:rsid w:val="784E5750"/>
    <w:rsid w:val="7852D955"/>
    <w:rsid w:val="787DDFEA"/>
    <w:rsid w:val="788E705F"/>
    <w:rsid w:val="789908EF"/>
    <w:rsid w:val="78A05447"/>
    <w:rsid w:val="78A369DC"/>
    <w:rsid w:val="78A5D2C5"/>
    <w:rsid w:val="78B60579"/>
    <w:rsid w:val="78B9A779"/>
    <w:rsid w:val="78BFFDD1"/>
    <w:rsid w:val="78C2A2B7"/>
    <w:rsid w:val="78C3A4E1"/>
    <w:rsid w:val="78D34C21"/>
    <w:rsid w:val="78D9760D"/>
    <w:rsid w:val="78E064D3"/>
    <w:rsid w:val="78EA31CB"/>
    <w:rsid w:val="78EB458E"/>
    <w:rsid w:val="78EB785F"/>
    <w:rsid w:val="78ED86F5"/>
    <w:rsid w:val="78F0A342"/>
    <w:rsid w:val="78F35447"/>
    <w:rsid w:val="790675C3"/>
    <w:rsid w:val="790A3469"/>
    <w:rsid w:val="790B86BD"/>
    <w:rsid w:val="7916F1E4"/>
    <w:rsid w:val="792BB7CB"/>
    <w:rsid w:val="792E2108"/>
    <w:rsid w:val="79333202"/>
    <w:rsid w:val="7954DC0F"/>
    <w:rsid w:val="795AD266"/>
    <w:rsid w:val="7960620C"/>
    <w:rsid w:val="7973E240"/>
    <w:rsid w:val="7975EAA5"/>
    <w:rsid w:val="797B6A24"/>
    <w:rsid w:val="79844D2A"/>
    <w:rsid w:val="798A09B2"/>
    <w:rsid w:val="7999ED22"/>
    <w:rsid w:val="79A78EEB"/>
    <w:rsid w:val="79B3AD5C"/>
    <w:rsid w:val="79B7AA3F"/>
    <w:rsid w:val="79C3ECE8"/>
    <w:rsid w:val="79C6117C"/>
    <w:rsid w:val="79F071DD"/>
    <w:rsid w:val="7A0B197E"/>
    <w:rsid w:val="7A1415F4"/>
    <w:rsid w:val="7A17A428"/>
    <w:rsid w:val="7A1FCB80"/>
    <w:rsid w:val="7A2EBA42"/>
    <w:rsid w:val="7A4C3349"/>
    <w:rsid w:val="7A5884D6"/>
    <w:rsid w:val="7A721C72"/>
    <w:rsid w:val="7A76B4FB"/>
    <w:rsid w:val="7A7CF84A"/>
    <w:rsid w:val="7AA407B7"/>
    <w:rsid w:val="7AA7D5CA"/>
    <w:rsid w:val="7ACABBB2"/>
    <w:rsid w:val="7AD5FD67"/>
    <w:rsid w:val="7AE0E324"/>
    <w:rsid w:val="7AEF0260"/>
    <w:rsid w:val="7AFF19DA"/>
    <w:rsid w:val="7B20732C"/>
    <w:rsid w:val="7B32E477"/>
    <w:rsid w:val="7B3C3C0F"/>
    <w:rsid w:val="7B4D76E6"/>
    <w:rsid w:val="7B517054"/>
    <w:rsid w:val="7B599251"/>
    <w:rsid w:val="7B67E73D"/>
    <w:rsid w:val="7B6D9E21"/>
    <w:rsid w:val="7B6F06A0"/>
    <w:rsid w:val="7B724777"/>
    <w:rsid w:val="7B84624D"/>
    <w:rsid w:val="7B8A1BA8"/>
    <w:rsid w:val="7B96F793"/>
    <w:rsid w:val="7B9A8B08"/>
    <w:rsid w:val="7B9C1C4F"/>
    <w:rsid w:val="7BA69DBB"/>
    <w:rsid w:val="7BAB1FC0"/>
    <w:rsid w:val="7BB4E7E3"/>
    <w:rsid w:val="7BB74FD5"/>
    <w:rsid w:val="7BBE7E30"/>
    <w:rsid w:val="7BC5F9BD"/>
    <w:rsid w:val="7BD0A2FB"/>
    <w:rsid w:val="7BD17451"/>
    <w:rsid w:val="7BE55509"/>
    <w:rsid w:val="7BE742AF"/>
    <w:rsid w:val="7C050A8E"/>
    <w:rsid w:val="7C1287D3"/>
    <w:rsid w:val="7C14AD80"/>
    <w:rsid w:val="7C1ACBF6"/>
    <w:rsid w:val="7C331EFD"/>
    <w:rsid w:val="7C36CC0A"/>
    <w:rsid w:val="7C3CA01A"/>
    <w:rsid w:val="7C3D7F0D"/>
    <w:rsid w:val="7C4D50F4"/>
    <w:rsid w:val="7C4F84BA"/>
    <w:rsid w:val="7C559B95"/>
    <w:rsid w:val="7C5AF8B3"/>
    <w:rsid w:val="7C6AD27B"/>
    <w:rsid w:val="7C72A50D"/>
    <w:rsid w:val="7C73567E"/>
    <w:rsid w:val="7C863F3A"/>
    <w:rsid w:val="7C8B6A39"/>
    <w:rsid w:val="7C8BDACD"/>
    <w:rsid w:val="7CA4A3D3"/>
    <w:rsid w:val="7CABB4D8"/>
    <w:rsid w:val="7CAEA7CF"/>
    <w:rsid w:val="7CC111C3"/>
    <w:rsid w:val="7CD8F6C4"/>
    <w:rsid w:val="7CEC141D"/>
    <w:rsid w:val="7CF45B00"/>
    <w:rsid w:val="7CF4B96F"/>
    <w:rsid w:val="7D048C3B"/>
    <w:rsid w:val="7D1BB10B"/>
    <w:rsid w:val="7D234387"/>
    <w:rsid w:val="7D2E9845"/>
    <w:rsid w:val="7D3D5D6B"/>
    <w:rsid w:val="7D51CA08"/>
    <w:rsid w:val="7D522EAF"/>
    <w:rsid w:val="7D55E97B"/>
    <w:rsid w:val="7D64CE54"/>
    <w:rsid w:val="7D6E73A2"/>
    <w:rsid w:val="7D730683"/>
    <w:rsid w:val="7D8E9FD9"/>
    <w:rsid w:val="7DA1C63E"/>
    <w:rsid w:val="7DAA0678"/>
    <w:rsid w:val="7DB93277"/>
    <w:rsid w:val="7DBBF552"/>
    <w:rsid w:val="7DBD5618"/>
    <w:rsid w:val="7DC999D6"/>
    <w:rsid w:val="7DFDC3EB"/>
    <w:rsid w:val="7E0072BB"/>
    <w:rsid w:val="7E0B1348"/>
    <w:rsid w:val="7E43DE50"/>
    <w:rsid w:val="7E60441A"/>
    <w:rsid w:val="7E74C725"/>
    <w:rsid w:val="7E7EDFBA"/>
    <w:rsid w:val="7E839E16"/>
    <w:rsid w:val="7EA105F1"/>
    <w:rsid w:val="7EA10D24"/>
    <w:rsid w:val="7EA86FA7"/>
    <w:rsid w:val="7EAA0FD3"/>
    <w:rsid w:val="7EAD0C2C"/>
    <w:rsid w:val="7EB58078"/>
    <w:rsid w:val="7EB7BED5"/>
    <w:rsid w:val="7EBE1877"/>
    <w:rsid w:val="7EC6CE9D"/>
    <w:rsid w:val="7ECE0AA6"/>
    <w:rsid w:val="7ED7B206"/>
    <w:rsid w:val="7EF07708"/>
    <w:rsid w:val="7EF65B42"/>
    <w:rsid w:val="7F0F4D87"/>
    <w:rsid w:val="7F2024F9"/>
    <w:rsid w:val="7F25A10C"/>
    <w:rsid w:val="7F2A48CE"/>
    <w:rsid w:val="7F2E048F"/>
    <w:rsid w:val="7F2F19D6"/>
    <w:rsid w:val="7F30626F"/>
    <w:rsid w:val="7F313092"/>
    <w:rsid w:val="7F3AD7F2"/>
    <w:rsid w:val="7F4874DB"/>
    <w:rsid w:val="7F550706"/>
    <w:rsid w:val="7F5A5AEE"/>
    <w:rsid w:val="7F8A194C"/>
    <w:rsid w:val="7FB0E28A"/>
    <w:rsid w:val="7FB716CE"/>
    <w:rsid w:val="7FBD5417"/>
    <w:rsid w:val="7FBE6CDC"/>
    <w:rsid w:val="7FD33A46"/>
    <w:rsid w:val="7FEB022E"/>
    <w:rsid w:val="7FED83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99EB5"/>
  <w15:chartTrackingRefBased/>
  <w15:docId w15:val="{BFB6F199-C2E6-4087-B670-19050C46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45"/>
    <w:pPr>
      <w:ind w:left="720"/>
      <w:contextualSpacing/>
    </w:pPr>
  </w:style>
  <w:style w:type="table" w:styleId="TableGrid">
    <w:name w:val="Table Grid"/>
    <w:basedOn w:val="TableNormal"/>
    <w:uiPriority w:val="39"/>
    <w:rsid w:val="00537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745"/>
  </w:style>
  <w:style w:type="paragraph" w:styleId="Footer">
    <w:name w:val="footer"/>
    <w:basedOn w:val="Normal"/>
    <w:link w:val="FooterChar"/>
    <w:uiPriority w:val="99"/>
    <w:unhideWhenUsed/>
    <w:rsid w:val="00537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745"/>
  </w:style>
  <w:style w:type="character" w:styleId="CommentReference">
    <w:name w:val="annotation reference"/>
    <w:basedOn w:val="DefaultParagraphFont"/>
    <w:uiPriority w:val="99"/>
    <w:semiHidden/>
    <w:unhideWhenUsed/>
    <w:rsid w:val="00225256"/>
    <w:rPr>
      <w:sz w:val="16"/>
      <w:szCs w:val="16"/>
    </w:rPr>
  </w:style>
  <w:style w:type="paragraph" w:styleId="CommentText">
    <w:name w:val="annotation text"/>
    <w:basedOn w:val="Normal"/>
    <w:link w:val="CommentTextChar"/>
    <w:uiPriority w:val="99"/>
    <w:unhideWhenUsed/>
    <w:rsid w:val="00225256"/>
    <w:pPr>
      <w:spacing w:line="240" w:lineRule="auto"/>
    </w:pPr>
    <w:rPr>
      <w:sz w:val="20"/>
      <w:szCs w:val="20"/>
    </w:rPr>
  </w:style>
  <w:style w:type="character" w:customStyle="1" w:styleId="CommentTextChar">
    <w:name w:val="Comment Text Char"/>
    <w:basedOn w:val="DefaultParagraphFont"/>
    <w:link w:val="CommentText"/>
    <w:uiPriority w:val="99"/>
    <w:rsid w:val="00225256"/>
    <w:rPr>
      <w:sz w:val="20"/>
      <w:szCs w:val="20"/>
    </w:rPr>
  </w:style>
  <w:style w:type="paragraph" w:styleId="CommentSubject">
    <w:name w:val="annotation subject"/>
    <w:basedOn w:val="CommentText"/>
    <w:next w:val="CommentText"/>
    <w:link w:val="CommentSubjectChar"/>
    <w:uiPriority w:val="99"/>
    <w:semiHidden/>
    <w:unhideWhenUsed/>
    <w:rsid w:val="00225256"/>
    <w:rPr>
      <w:b/>
      <w:bCs/>
    </w:rPr>
  </w:style>
  <w:style w:type="character" w:customStyle="1" w:styleId="CommentSubjectChar">
    <w:name w:val="Comment Subject Char"/>
    <w:basedOn w:val="CommentTextChar"/>
    <w:link w:val="CommentSubject"/>
    <w:uiPriority w:val="99"/>
    <w:semiHidden/>
    <w:rsid w:val="00225256"/>
    <w:rPr>
      <w:b/>
      <w:bCs/>
      <w:sz w:val="20"/>
      <w:szCs w:val="20"/>
    </w:rPr>
  </w:style>
  <w:style w:type="character" w:styleId="Mention">
    <w:name w:val="Mention"/>
    <w:basedOn w:val="DefaultParagraphFont"/>
    <w:uiPriority w:val="99"/>
    <w:unhideWhenUsed/>
    <w:rsid w:val="00975686"/>
    <w:rPr>
      <w:color w:val="2B579A"/>
      <w:shd w:val="clear" w:color="auto" w:fill="E1DFDD"/>
    </w:rPr>
  </w:style>
  <w:style w:type="paragraph" w:styleId="Revision">
    <w:name w:val="Revision"/>
    <w:hidden/>
    <w:uiPriority w:val="99"/>
    <w:semiHidden/>
    <w:rsid w:val="00975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5983">
      <w:bodyDiv w:val="1"/>
      <w:marLeft w:val="0"/>
      <w:marRight w:val="0"/>
      <w:marTop w:val="0"/>
      <w:marBottom w:val="0"/>
      <w:divBdr>
        <w:top w:val="none" w:sz="0" w:space="0" w:color="auto"/>
        <w:left w:val="none" w:sz="0" w:space="0" w:color="auto"/>
        <w:bottom w:val="none" w:sz="0" w:space="0" w:color="auto"/>
        <w:right w:val="none" w:sz="0" w:space="0" w:color="auto"/>
      </w:divBdr>
    </w:div>
    <w:div w:id="634408037">
      <w:bodyDiv w:val="1"/>
      <w:marLeft w:val="0"/>
      <w:marRight w:val="0"/>
      <w:marTop w:val="0"/>
      <w:marBottom w:val="0"/>
      <w:divBdr>
        <w:top w:val="none" w:sz="0" w:space="0" w:color="auto"/>
        <w:left w:val="none" w:sz="0" w:space="0" w:color="auto"/>
        <w:bottom w:val="none" w:sz="0" w:space="0" w:color="auto"/>
        <w:right w:val="none" w:sz="0" w:space="0" w:color="auto"/>
      </w:divBdr>
    </w:div>
    <w:div w:id="8981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2201</Words>
  <Characters>12547</Characters>
  <Application>Microsoft Office Word</Application>
  <DocSecurity>4</DocSecurity>
  <Lines>104</Lines>
  <Paragraphs>29</Paragraphs>
  <ScaleCrop>false</ScaleCrop>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Ganbatte</dc:creator>
  <cp:keywords/>
  <dc:description/>
  <cp:lastModifiedBy>Ung Nguyễn Vũ Hoàng</cp:lastModifiedBy>
  <cp:revision>1308</cp:revision>
  <dcterms:created xsi:type="dcterms:W3CDTF">2022-06-11T22:10:00Z</dcterms:created>
  <dcterms:modified xsi:type="dcterms:W3CDTF">2022-06-23T18:11:00Z</dcterms:modified>
</cp:coreProperties>
</file>