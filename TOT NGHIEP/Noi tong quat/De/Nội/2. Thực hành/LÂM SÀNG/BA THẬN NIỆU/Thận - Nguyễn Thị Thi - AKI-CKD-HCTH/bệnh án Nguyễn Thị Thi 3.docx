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46310" w14:textId="6DF75AB1" w:rsidR="009D027C" w:rsidRDefault="00023E66">
      <w:r>
        <w:t>I. Hành chính</w:t>
      </w:r>
    </w:p>
    <w:p w14:paraId="455F27B8" w14:textId="56F53951" w:rsidR="00023E66" w:rsidRDefault="00023E66">
      <w:r>
        <w:t>Họ và tên: Nguyễn Thị Thi</w:t>
      </w:r>
      <w:r>
        <w:tab/>
        <w:t>Sinh năm 1966 (66 tuổi)</w:t>
      </w:r>
    </w:p>
    <w:p w14:paraId="4C03E67C" w14:textId="2802EF7E" w:rsidR="00023E66" w:rsidRDefault="00023E66">
      <w:r>
        <w:t>Nghề nghiệp: Hưu</w:t>
      </w:r>
      <w:r>
        <w:tab/>
      </w:r>
      <w:r>
        <w:tab/>
        <w:t>Địa chỉ: TPHCM</w:t>
      </w:r>
    </w:p>
    <w:p w14:paraId="0221DD2E" w14:textId="77777777" w:rsidR="00023E66" w:rsidRDefault="00023E66">
      <w:r>
        <w:t>Ngày Nhập viện: 3/6/2022</w:t>
      </w:r>
      <w:r>
        <w:tab/>
        <w:t>Khoa: Nội tiết, BV Đại học Y Dược</w:t>
      </w:r>
    </w:p>
    <w:p w14:paraId="1613BC37" w14:textId="77777777" w:rsidR="00023E66" w:rsidRDefault="00023E66">
      <w:r>
        <w:t>Phòng: 9-22A</w:t>
      </w:r>
      <w:r>
        <w:tab/>
      </w:r>
      <w:r>
        <w:tab/>
      </w:r>
      <w:r>
        <w:tab/>
        <w:t>Giường: 01</w:t>
      </w:r>
      <w:r>
        <w:tab/>
      </w:r>
      <w:r>
        <w:tab/>
        <w:t>Số hồ sơ: N17-042173</w:t>
      </w:r>
    </w:p>
    <w:p w14:paraId="0B9D5BF7" w14:textId="77777777" w:rsidR="004B5A78" w:rsidRDefault="00023E66">
      <w:r>
        <w:t xml:space="preserve">II. Lý do nhập viện: </w:t>
      </w:r>
    </w:p>
    <w:p w14:paraId="72A968C2" w14:textId="62A4F758" w:rsidR="008E0319" w:rsidRDefault="00023E66">
      <w:r>
        <w:t>Phù toàn thân</w:t>
      </w:r>
    </w:p>
    <w:p w14:paraId="098DC7B0" w14:textId="77777777" w:rsidR="008E0319" w:rsidRDefault="008E0319">
      <w:r>
        <w:t>III. Bệnh sử</w:t>
      </w:r>
    </w:p>
    <w:p w14:paraId="0E3CBD41" w14:textId="77777777" w:rsidR="00042452" w:rsidRDefault="00042452" w:rsidP="00827686">
      <w:r>
        <w:t>Bệnh nền</w:t>
      </w:r>
    </w:p>
    <w:p w14:paraId="2EF51EB6" w14:textId="4C939240" w:rsidR="00827686" w:rsidRDefault="0BA86236" w:rsidP="00C75C7B">
      <w:r>
        <w:t>Đái</w:t>
      </w:r>
      <w:r w:rsidR="0C52FE71">
        <w:t xml:space="preserve"> tháo đường type 2</w:t>
      </w:r>
      <w:r w:rsidR="196D8913">
        <w:t xml:space="preserve"> được chẩn đoán cách đây</w:t>
      </w:r>
      <w:r w:rsidR="1A3EFF4C">
        <w:t xml:space="preserve"> 22 năm</w:t>
      </w:r>
      <w:r w:rsidR="196D8913">
        <w:t xml:space="preserve">, </w:t>
      </w:r>
      <w:r w:rsidR="22E3E6D8">
        <w:t xml:space="preserve">đường huyết đói tại nhà từ 300-500mg/dL. </w:t>
      </w:r>
      <w:ins w:id="0" w:author="Khoa Noi than - Than nhan tao" w:date="2022-06-08T09:59:00Z">
        <w:r w:rsidR="008C7461">
          <w:t xml:space="preserve">Biến chứng loét </w:t>
        </w:r>
      </w:ins>
      <w:ins w:id="1" w:author="Khoa Noi than - Than nhan tao" w:date="2022-06-08T10:00:00Z">
        <w:r w:rsidR="008C7461">
          <w:t>trước xương chày</w:t>
        </w:r>
      </w:ins>
      <w:ins w:id="2" w:author="Khoa Noi than - Than nhan tao" w:date="2022-06-08T10:01:00Z">
        <w:r w:rsidR="008C7461">
          <w:t xml:space="preserve"> – bàn chân đái tháo đường</w:t>
        </w:r>
      </w:ins>
      <w:ins w:id="3" w:author="Khoa Noi than - Than nhan tao" w:date="2022-06-08T10:00:00Z">
        <w:r w:rsidR="008C7461">
          <w:t xml:space="preserve"> từ 2015</w:t>
        </w:r>
      </w:ins>
      <w:ins w:id="4" w:author="Khoa Noi than - Than nhan tao" w:date="2022-06-08T10:01:00Z">
        <w:r w:rsidR="008C7461">
          <w:t xml:space="preserve"> đã được điều trị tại BV</w:t>
        </w:r>
      </w:ins>
      <w:ins w:id="5" w:author="Khoa Noi than - Than nhan tao" w:date="2022-06-08T10:02:00Z">
        <w:r w:rsidR="008C7461">
          <w:t xml:space="preserve"> Quận thủ Đức, từ năm 2017 tiếp tục điều trị tại BV</w:t>
        </w:r>
      </w:ins>
      <w:ins w:id="6" w:author="Khoa Noi than - Than nhan tao" w:date="2022-06-08T10:01:00Z">
        <w:r w:rsidR="008C7461">
          <w:t xml:space="preserve"> ĐHYD.</w:t>
        </w:r>
      </w:ins>
    </w:p>
    <w:p w14:paraId="244CE170" w14:textId="545E71CC" w:rsidR="00827686" w:rsidRDefault="00042452" w:rsidP="00C75C7B">
      <w:r>
        <w:t xml:space="preserve">Tăng huyết áp </w:t>
      </w:r>
      <w:r w:rsidR="00D44087">
        <w:t xml:space="preserve">áp chẩn đoán cách đây 10 năm, </w:t>
      </w:r>
      <w:r w:rsidR="00576645">
        <w:t>huyết áp đo tại nhà từ 140-200 mmHg, chưa từng nhập viện vi tăng huyết áp cấp cứu</w:t>
      </w:r>
      <w:ins w:id="7" w:author="Khoa Noi than - Than nhan tao" w:date="2022-06-08T10:03:00Z">
        <w:r w:rsidR="008C7461">
          <w:t>.</w:t>
        </w:r>
      </w:ins>
    </w:p>
    <w:p w14:paraId="21962DC5" w14:textId="0744F59C" w:rsidR="002F4F02" w:rsidDel="008C7461" w:rsidRDefault="002F4F02" w:rsidP="008C7461">
      <w:pPr>
        <w:rPr>
          <w:del w:id="8" w:author="Khoa Noi than - Than nhan tao" w:date="2022-06-08T10:03:00Z"/>
        </w:rPr>
        <w:pPrChange w:id="9" w:author="Khoa Noi than - Than nhan tao" w:date="2022-06-08T10:03:00Z">
          <w:pPr>
            <w:pStyle w:val="ListParagraph"/>
          </w:pPr>
        </w:pPrChange>
      </w:pPr>
      <w:r>
        <w:t xml:space="preserve">Hội chứng </w:t>
      </w:r>
      <w:r w:rsidR="00902F33">
        <w:t>thận hư</w:t>
      </w:r>
      <w:r w:rsidR="00F45365">
        <w:t xml:space="preserve"> được chẩn đoán</w:t>
      </w:r>
      <w:r w:rsidR="005A5B80">
        <w:t xml:space="preserve"> từ năm 2017</w:t>
      </w:r>
      <w:ins w:id="10" w:author="Khoa Noi than - Than nhan tao" w:date="2022-06-08T10:03:00Z">
        <w:r w:rsidR="008C7461">
          <w:t xml:space="preserve">. </w:t>
        </w:r>
      </w:ins>
      <w:del w:id="11" w:author="Khoa Noi than - Than nhan tao" w:date="2022-06-08T10:03:00Z">
        <w:r w:rsidR="005A5B80" w:rsidDel="008C7461">
          <w:delText xml:space="preserve">, </w:delText>
        </w:r>
      </w:del>
    </w:p>
    <w:p w14:paraId="38B24476" w14:textId="42C452D9" w:rsidR="00E705C5" w:rsidDel="008C7461" w:rsidRDefault="00E705C5" w:rsidP="008C7461">
      <w:pPr>
        <w:rPr>
          <w:del w:id="12" w:author="Khoa Noi than - Than nhan tao" w:date="2022-06-08T10:03:00Z"/>
        </w:rPr>
        <w:pPrChange w:id="13" w:author="Khoa Noi than - Than nhan tao" w:date="2022-06-08T10:03:00Z">
          <w:pPr>
            <w:pStyle w:val="ListParagraph"/>
          </w:pPr>
        </w:pPrChange>
      </w:pPr>
      <w:r>
        <w:t xml:space="preserve">Bệnh thận mạn </w:t>
      </w:r>
      <w:r w:rsidR="00F45365">
        <w:t xml:space="preserve">được chẩn đoán </w:t>
      </w:r>
      <w:r>
        <w:t xml:space="preserve">từ tháng </w:t>
      </w:r>
      <w:r w:rsidR="00F45365">
        <w:t>10/2021</w:t>
      </w:r>
      <w:r w:rsidR="00046155">
        <w:t xml:space="preserve"> (eGFR</w:t>
      </w:r>
      <w:r w:rsidR="00E24CBA">
        <w:t>: 49</w:t>
      </w:r>
      <w:r w:rsidR="0063751C">
        <w:t>)</w:t>
      </w:r>
      <w:ins w:id="14" w:author="Khoa Noi than - Than nhan tao" w:date="2022-06-08T10:03:00Z">
        <w:r w:rsidR="008C7461">
          <w:t>.</w:t>
        </w:r>
      </w:ins>
      <w:r w:rsidR="00E24CBA">
        <w:t xml:space="preserve"> </w:t>
      </w:r>
    </w:p>
    <w:p w14:paraId="25AFF4AF" w14:textId="3A4023F5" w:rsidR="002F4F02" w:rsidRDefault="4A93802A" w:rsidP="008C7461">
      <w:pPr>
        <w:pPrChange w:id="15" w:author="Khoa Noi than - Than nhan tao" w:date="2022-06-08T10:03:00Z">
          <w:pPr>
            <w:pStyle w:val="ListParagraph"/>
          </w:pPr>
        </w:pPrChange>
      </w:pPr>
      <w:r>
        <w:t xml:space="preserve">Từ 2017 tới </w:t>
      </w:r>
      <w:r w:rsidR="2A6029EA">
        <w:t>4/2022, bệnh nhân</w:t>
      </w:r>
      <w:r>
        <w:t xml:space="preserve"> theo dõi và điều trị tại BV DHYD, </w:t>
      </w:r>
    </w:p>
    <w:p w14:paraId="7DFD2191" w14:textId="57A692E4" w:rsidR="0063751C" w:rsidRDefault="00FA4D34" w:rsidP="0063751C">
      <w:r>
        <w:t xml:space="preserve">Vào tháng 4/2021, </w:t>
      </w:r>
      <w:r w:rsidR="00967341">
        <w:t>bệnh nhân chuyển sang BV Quân Y 175 để t</w:t>
      </w:r>
      <w:r w:rsidR="00A01ED8">
        <w:t>i</w:t>
      </w:r>
      <w:r w:rsidR="00967341">
        <w:t xml:space="preserve">ếp tục khám ngoại trú (lí do chi phí ở </w:t>
      </w:r>
      <w:r w:rsidR="00B93896">
        <w:t xml:space="preserve">BV </w:t>
      </w:r>
      <w:r w:rsidR="00967341">
        <w:t>ĐHYD cao), với toa thuốc ghi nhận:</w:t>
      </w:r>
    </w:p>
    <w:p w14:paraId="02D8F778" w14:textId="0AAA1C87" w:rsidR="0049086E" w:rsidRDefault="0049086E" w:rsidP="00C75C7B">
      <w:pPr>
        <w:pStyle w:val="ListParagraph"/>
      </w:pPr>
      <w:r>
        <w:t>Insulin</w:t>
      </w:r>
      <w:r w:rsidR="005B78DB">
        <w:t xml:space="preserve"> glargine</w:t>
      </w:r>
      <w:r>
        <w:t xml:space="preserve"> (Basaglar) </w:t>
      </w:r>
      <w:r>
        <w:tab/>
      </w:r>
      <w:r w:rsidR="005B78DB">
        <w:t>28 UI lúc 21 giờ tối</w:t>
      </w:r>
    </w:p>
    <w:p w14:paraId="1AD42E05" w14:textId="7B8F27E0" w:rsidR="005B78DB" w:rsidDel="008C7461" w:rsidRDefault="139BB817" w:rsidP="1B167892">
      <w:pPr>
        <w:ind w:firstLine="720"/>
        <w:rPr>
          <w:del w:id="16" w:author="Khoa Noi than - Than nhan tao" w:date="2022-06-08T10:03:00Z"/>
        </w:rPr>
      </w:pPr>
      <w:r>
        <w:t>Dapagliflozin 5mg</w:t>
      </w:r>
      <w:r w:rsidR="00F13D4A">
        <w:tab/>
      </w:r>
      <w:r w:rsidR="00F13D4A">
        <w:tab/>
      </w:r>
      <w:r>
        <w:t>2 viên sáng</w:t>
      </w:r>
    </w:p>
    <w:p w14:paraId="31E69E60" w14:textId="77777777" w:rsidR="008C7461" w:rsidRDefault="008C7461" w:rsidP="008C7461">
      <w:pPr>
        <w:ind w:firstLine="720"/>
        <w:rPr>
          <w:ins w:id="17" w:author="Khoa Noi than - Than nhan tao" w:date="2022-06-08T10:03:00Z"/>
        </w:rPr>
        <w:pPrChange w:id="18" w:author="Khoa Noi than - Than nhan tao" w:date="2022-06-08T10:03:00Z">
          <w:pPr>
            <w:pStyle w:val="ListParagraph"/>
          </w:pPr>
        </w:pPrChange>
      </w:pPr>
    </w:p>
    <w:p w14:paraId="5E79B0A0" w14:textId="3DF9C425" w:rsidR="00F13D4A" w:rsidRDefault="00F13D4A" w:rsidP="008C7461">
      <w:pPr>
        <w:ind w:firstLine="720"/>
        <w:pPrChange w:id="19" w:author="Khoa Noi than - Than nhan tao" w:date="2022-06-08T10:03:00Z">
          <w:pPr>
            <w:pStyle w:val="ListParagraph"/>
          </w:pPr>
        </w:pPrChange>
      </w:pPr>
      <w:r>
        <w:t>Clopidogrel 75mg</w:t>
      </w:r>
      <w:r>
        <w:tab/>
      </w:r>
      <w:r>
        <w:tab/>
        <w:t>1  viên sáng</w:t>
      </w:r>
    </w:p>
    <w:p w14:paraId="62456C9A" w14:textId="1D912167" w:rsidR="00F13D4A" w:rsidRDefault="00F13D4A" w:rsidP="00C75C7B">
      <w:pPr>
        <w:pStyle w:val="ListParagraph"/>
      </w:pPr>
      <w:r>
        <w:t>Predniso</w:t>
      </w:r>
      <w:r w:rsidR="005E14CF">
        <w:t>lon 5mg</w:t>
      </w:r>
      <w:r w:rsidR="005E14CF">
        <w:tab/>
      </w:r>
      <w:r w:rsidR="005E14CF">
        <w:tab/>
        <w:t>1 viên sáng, ½ viên chiều</w:t>
      </w:r>
    </w:p>
    <w:p w14:paraId="1C2B0CB8" w14:textId="35885D72" w:rsidR="005E14CF" w:rsidRDefault="005E14CF" w:rsidP="00C75C7B">
      <w:pPr>
        <w:pStyle w:val="ListParagraph"/>
      </w:pPr>
      <w:r>
        <w:t>Pravastatin 20mg</w:t>
      </w:r>
      <w:r>
        <w:tab/>
      </w:r>
      <w:r>
        <w:tab/>
        <w:t>1 viên tối</w:t>
      </w:r>
    </w:p>
    <w:p w14:paraId="7B33896D" w14:textId="4BA66904" w:rsidR="005E14CF" w:rsidRDefault="005E14CF" w:rsidP="00C75C7B">
      <w:pPr>
        <w:pStyle w:val="ListParagraph"/>
      </w:pPr>
      <w:r>
        <w:t>Diosmin 600mg</w:t>
      </w:r>
      <w:r>
        <w:tab/>
      </w:r>
      <w:r>
        <w:tab/>
      </w:r>
      <w:r>
        <w:tab/>
      </w:r>
      <w:r w:rsidR="00F953EB">
        <w:t>1 viên sáng</w:t>
      </w:r>
    </w:p>
    <w:p w14:paraId="3F517597" w14:textId="00A2595B" w:rsidR="003E5A8B" w:rsidRDefault="00C52513" w:rsidP="0049086E">
      <w:r>
        <w:t xml:space="preserve">Cách nhập viện 1 tháng, bệnh nhân bắt đầu phù </w:t>
      </w:r>
      <w:r w:rsidR="000D6136">
        <w:t>2</w:t>
      </w:r>
      <w:r w:rsidR="00533C71">
        <w:t xml:space="preserve"> mu bàn</w:t>
      </w:r>
      <w:r w:rsidR="000D6136">
        <w:t xml:space="preserve"> chân,</w:t>
      </w:r>
      <w:r w:rsidR="00533C71">
        <w:t xml:space="preserve"> phù đối xứng, mềm, trắng, ấn lõm, không đau, không thay đổi trong ngày. </w:t>
      </w:r>
      <w:r w:rsidR="000A11EC">
        <w:t xml:space="preserve">Phù càng ngày càng nhiều hơn lan lên cẳng chân, bụng to dần. </w:t>
      </w:r>
      <w:r w:rsidR="00645B2F">
        <w:t xml:space="preserve">Bệnh nhân ghi nhận tăng 7kg (55kg – 62kg). </w:t>
      </w:r>
    </w:p>
    <w:p w14:paraId="652EF087" w14:textId="6F4AB533" w:rsidR="00D33914" w:rsidRDefault="003E5A8B" w:rsidP="0049086E">
      <w:r>
        <w:t xml:space="preserve">Cách nhập viện 1 ngày, bệnh nhân thấy tình trạng phù nhiều, nên nhập </w:t>
      </w:r>
      <w:r w:rsidR="00D33914">
        <w:t>BV DHYD.</w:t>
      </w:r>
    </w:p>
    <w:p w14:paraId="726EF112" w14:textId="57C0575E" w:rsidR="0049086E" w:rsidRDefault="00D33914" w:rsidP="0049086E">
      <w:r>
        <w:t xml:space="preserve">Trong quá trình bệnh, bệnh nhân </w:t>
      </w:r>
      <w:r w:rsidR="00B82FAE">
        <w:t>có các triệu chứng buồn nôn, nôn, sổ mũi, đau ngực, khó thở</w:t>
      </w:r>
      <w:r w:rsidR="00B21E51">
        <w:t>, vã mồ hôi, chóng mặt</w:t>
      </w:r>
      <w:r w:rsidR="00B82FAE">
        <w:t xml:space="preserve">. Bệnh nhân đi tiêu phân vàng, đóng khuôn, </w:t>
      </w:r>
      <w:r w:rsidR="00834AB4">
        <w:t xml:space="preserve">tiểu khoảng </w:t>
      </w:r>
      <w:r w:rsidR="007C4639">
        <w:t>1000</w:t>
      </w:r>
      <w:r w:rsidR="00834AB4">
        <w:t xml:space="preserve"> mL/ngày, nước tiểu vàng trong, không bọt, không </w:t>
      </w:r>
      <w:r w:rsidR="004B5A78">
        <w:t>tiểu gắt, tiểu buốt, tiểu lắt nhắt.</w:t>
      </w:r>
    </w:p>
    <w:p w14:paraId="10202D5D" w14:textId="07DDE2E4" w:rsidR="004B5A78" w:rsidRDefault="004B5A78" w:rsidP="0049086E">
      <w:r>
        <w:t>Tình trạng lúc nhập viện</w:t>
      </w:r>
    </w:p>
    <w:p w14:paraId="09466F7B" w14:textId="08E49388" w:rsidR="004B5A78" w:rsidRDefault="00355729" w:rsidP="00C75C7B">
      <w:pPr>
        <w:pStyle w:val="ListParagraph"/>
      </w:pPr>
      <w:r>
        <w:lastRenderedPageBreak/>
        <w:t>Nhập khoa Nội tiết, b</w:t>
      </w:r>
      <w:r w:rsidR="00045541">
        <w:t>ệnh nhân tỉnh, tiếp xúc tốt</w:t>
      </w:r>
      <w:r>
        <w:t>, da niêm hồng, ch</w:t>
      </w:r>
      <w:r w:rsidR="00820F26">
        <w:t xml:space="preserve">ấm mảng xuất huyết ở 2 tay, kích thước khoảng 2cm, </w:t>
      </w:r>
      <w:r w:rsidR="004F4259">
        <w:t>phù toàn thân</w:t>
      </w:r>
      <w:r w:rsidR="00836FBD">
        <w:t>.</w:t>
      </w:r>
    </w:p>
    <w:p w14:paraId="08206565" w14:textId="77777777" w:rsidR="004F4259" w:rsidRDefault="004F4259" w:rsidP="00C75C7B">
      <w:pPr>
        <w:pStyle w:val="ListParagraph"/>
      </w:pPr>
      <w:r>
        <w:t>Mạch: 89 lần/phút</w:t>
      </w:r>
      <w:r>
        <w:tab/>
        <w:t>Huyết áp: 180/70 mmHg</w:t>
      </w:r>
      <w:r>
        <w:tab/>
        <w:t>Nhiệt độ: 37</w:t>
      </w:r>
      <w:r>
        <w:rPr>
          <w:vertAlign w:val="superscript"/>
        </w:rPr>
        <w:t>o</w:t>
      </w:r>
      <w:r>
        <w:t>C</w:t>
      </w:r>
      <w:r>
        <w:tab/>
      </w:r>
      <w:r>
        <w:tab/>
      </w:r>
    </w:p>
    <w:p w14:paraId="0E37162C" w14:textId="1E0077AF" w:rsidR="004F4259" w:rsidRDefault="004F4259" w:rsidP="00C75C7B">
      <w:pPr>
        <w:pStyle w:val="ListParagraph"/>
      </w:pPr>
      <w:r>
        <w:t>Nhip thở: 20 lần/phút</w:t>
      </w:r>
      <w:r>
        <w:tab/>
      </w:r>
      <w:r w:rsidR="007767F6">
        <w:t>SpO2 98% khí trời</w:t>
      </w:r>
      <w:r w:rsidR="007767F6">
        <w:tab/>
      </w:r>
      <w:r w:rsidR="007767F6">
        <w:tab/>
      </w:r>
    </w:p>
    <w:p w14:paraId="6CDA052B" w14:textId="6EA0877A" w:rsidR="0020204F" w:rsidRDefault="0020204F" w:rsidP="00C75C7B">
      <w:pPr>
        <w:pStyle w:val="ListParagraph"/>
      </w:pPr>
      <w:r>
        <w:t>C</w:t>
      </w:r>
      <w:r w:rsidR="009326B6">
        <w:t>hiều c</w:t>
      </w:r>
      <w:r>
        <w:t>ao: 145cm</w:t>
      </w:r>
      <w:r>
        <w:tab/>
      </w:r>
      <w:r w:rsidR="009326B6">
        <w:t>Cân n</w:t>
      </w:r>
      <w:r>
        <w:t xml:space="preserve">ặng </w:t>
      </w:r>
      <w:r w:rsidR="009326B6">
        <w:t>(</w:t>
      </w:r>
      <w:r>
        <w:t>trước phù</w:t>
      </w:r>
      <w:r w:rsidR="009326B6">
        <w:t>)</w:t>
      </w:r>
      <w:r>
        <w:t>: 55kg</w:t>
      </w:r>
      <w:r>
        <w:tab/>
      </w:r>
      <w:r w:rsidR="009326B6">
        <w:t>Cân n</w:t>
      </w:r>
      <w:r>
        <w:t xml:space="preserve">ặng </w:t>
      </w:r>
      <w:r w:rsidR="009326B6">
        <w:t>(</w:t>
      </w:r>
      <w:r>
        <w:t>sau phù</w:t>
      </w:r>
      <w:r w:rsidR="009326B6">
        <w:t>):</w:t>
      </w:r>
      <w:r>
        <w:t xml:space="preserve"> 62kg</w:t>
      </w:r>
      <w:r>
        <w:tab/>
        <w:t xml:space="preserve">BMI: </w:t>
      </w:r>
      <w:r w:rsidR="009326B6">
        <w:t>26</w:t>
      </w:r>
    </w:p>
    <w:p w14:paraId="024BDF8A" w14:textId="4D3A235C" w:rsidR="009326B6" w:rsidRDefault="009326B6" w:rsidP="00C75C7B">
      <w:pPr>
        <w:pStyle w:val="ListParagraph"/>
      </w:pPr>
      <w:r>
        <w:t xml:space="preserve">Đường huyết lúc nhập viện: </w:t>
      </w:r>
      <w:r w:rsidR="000A3B49">
        <w:t>554 mg/dL</w:t>
      </w:r>
    </w:p>
    <w:p w14:paraId="116485AE" w14:textId="3B2B0934" w:rsidR="000A3B49" w:rsidRDefault="000A3B49" w:rsidP="000A3B49">
      <w:r>
        <w:t>Diễn tiến sau nhập viện</w:t>
      </w:r>
    </w:p>
    <w:p w14:paraId="71E88E31" w14:textId="000072DB" w:rsidR="000A3B49" w:rsidRDefault="000A3B49" w:rsidP="00C75C7B">
      <w:pPr>
        <w:ind w:left="360"/>
      </w:pPr>
      <w:r>
        <w:t>Ngày 1-2: Bệnh nhâ</w:t>
      </w:r>
      <w:r w:rsidR="00B86E04">
        <w:t xml:space="preserve">n đi cầu phân sệt, </w:t>
      </w:r>
    </w:p>
    <w:p w14:paraId="1F2C5A32" w14:textId="1A5A2B06" w:rsidR="00B86E04" w:rsidRDefault="00B86E04" w:rsidP="00C75C7B">
      <w:pPr>
        <w:pStyle w:val="ListParagraph"/>
      </w:pPr>
      <w:r>
        <w:t>Ngày 3-</w:t>
      </w:r>
      <w:r w:rsidR="00EB5C4B">
        <w:t>5: Bệnh nhân giảm phù</w:t>
      </w:r>
      <w:r w:rsidR="00815BC2">
        <w:t xml:space="preserve"> 3/10</w:t>
      </w:r>
    </w:p>
    <w:p w14:paraId="5290AF08" w14:textId="2892DE55" w:rsidR="00EB5C4B" w:rsidRDefault="0052128E" w:rsidP="00C75C7B">
      <w:pPr>
        <w:pStyle w:val="ListParagraph"/>
      </w:pPr>
      <w:r>
        <w:t xml:space="preserve">Theo dõi </w:t>
      </w:r>
      <w:r w:rsidR="00EB5C4B">
        <w:t>xuất nhập</w:t>
      </w:r>
      <w:r w:rsidR="00892220">
        <w:t xml:space="preserve"> (ngày </w:t>
      </w:r>
      <w:r>
        <w:t>6/6/2022)</w:t>
      </w:r>
    </w:p>
    <w:tbl>
      <w:tblPr>
        <w:tblStyle w:val="TableGrid"/>
        <w:tblW w:w="0" w:type="auto"/>
        <w:tblLook w:val="04A0" w:firstRow="1" w:lastRow="0" w:firstColumn="1" w:lastColumn="0" w:noHBand="0" w:noVBand="1"/>
        <w:tblPrChange w:id="20" w:author="Khoa Noi than - Than nhan tao" w:date="2022-06-08T10:15:00Z">
          <w:tblPr>
            <w:tblStyle w:val="TableGrid"/>
            <w:tblW w:w="0" w:type="auto"/>
            <w:tblLook w:val="04A0" w:firstRow="1" w:lastRow="0" w:firstColumn="1" w:lastColumn="0" w:noHBand="0" w:noVBand="1"/>
          </w:tblPr>
        </w:tblPrChange>
      </w:tblPr>
      <w:tblGrid>
        <w:gridCol w:w="3116"/>
        <w:gridCol w:w="1289"/>
        <w:gridCol w:w="1080"/>
        <w:tblGridChange w:id="21">
          <w:tblGrid>
            <w:gridCol w:w="3116"/>
            <w:gridCol w:w="3117"/>
            <w:gridCol w:w="3117"/>
          </w:tblGrid>
        </w:tblGridChange>
      </w:tblGrid>
      <w:tr w:rsidR="00FF3322" w14:paraId="63DC43CB" w14:textId="77777777" w:rsidTr="00C81F19">
        <w:tc>
          <w:tcPr>
            <w:tcW w:w="3116" w:type="dxa"/>
            <w:tcPrChange w:id="22" w:author="Khoa Noi than - Than nhan tao" w:date="2022-06-08T10:15:00Z">
              <w:tcPr>
                <w:tcW w:w="3116" w:type="dxa"/>
              </w:tcPr>
            </w:tcPrChange>
          </w:tcPr>
          <w:p w14:paraId="5D225202" w14:textId="77777777" w:rsidR="00FF3322" w:rsidRDefault="00FF3322" w:rsidP="00FF3322"/>
        </w:tc>
        <w:tc>
          <w:tcPr>
            <w:tcW w:w="1289" w:type="dxa"/>
            <w:tcPrChange w:id="23" w:author="Khoa Noi than - Than nhan tao" w:date="2022-06-08T10:15:00Z">
              <w:tcPr>
                <w:tcW w:w="3117" w:type="dxa"/>
              </w:tcPr>
            </w:tcPrChange>
          </w:tcPr>
          <w:p w14:paraId="08B10673" w14:textId="7B674DB9" w:rsidR="00FF3322" w:rsidRDefault="00FF3322" w:rsidP="00FF3322">
            <w:r>
              <w:t>6/6/2022</w:t>
            </w:r>
          </w:p>
        </w:tc>
        <w:tc>
          <w:tcPr>
            <w:tcW w:w="1080" w:type="dxa"/>
            <w:tcPrChange w:id="24" w:author="Khoa Noi than - Than nhan tao" w:date="2022-06-08T10:15:00Z">
              <w:tcPr>
                <w:tcW w:w="3117" w:type="dxa"/>
              </w:tcPr>
            </w:tcPrChange>
          </w:tcPr>
          <w:p w14:paraId="0A511697" w14:textId="0A221EB6" w:rsidR="00FF3322" w:rsidRDefault="00FF3322" w:rsidP="00FF3322">
            <w:r>
              <w:t>7/6/2022</w:t>
            </w:r>
          </w:p>
        </w:tc>
      </w:tr>
      <w:tr w:rsidR="00FF3322" w14:paraId="339083A8" w14:textId="77777777" w:rsidTr="00C81F19">
        <w:tc>
          <w:tcPr>
            <w:tcW w:w="3116" w:type="dxa"/>
            <w:tcPrChange w:id="25" w:author="Khoa Noi than - Than nhan tao" w:date="2022-06-08T10:15:00Z">
              <w:tcPr>
                <w:tcW w:w="3116" w:type="dxa"/>
              </w:tcPr>
            </w:tcPrChange>
          </w:tcPr>
          <w:p w14:paraId="1421B1A5" w14:textId="2A86C1C7" w:rsidR="00FF3322" w:rsidRDefault="00FF3322" w:rsidP="00FF3322">
            <w:r>
              <w:t>Tổng nhập</w:t>
            </w:r>
            <w:ins w:id="26" w:author="Khoa Noi than - Than nhan tao" w:date="2022-06-08T10:14:00Z">
              <w:r w:rsidR="00C81F19">
                <w:t xml:space="preserve"> (ml)</w:t>
              </w:r>
            </w:ins>
          </w:p>
        </w:tc>
        <w:tc>
          <w:tcPr>
            <w:tcW w:w="1289" w:type="dxa"/>
            <w:tcPrChange w:id="27" w:author="Khoa Noi than - Than nhan tao" w:date="2022-06-08T10:15:00Z">
              <w:tcPr>
                <w:tcW w:w="3117" w:type="dxa"/>
              </w:tcPr>
            </w:tcPrChange>
          </w:tcPr>
          <w:p w14:paraId="6BA8B3D2" w14:textId="5285F1D0" w:rsidR="00FF3322" w:rsidRDefault="00FF3322" w:rsidP="00C81F19">
            <w:pPr>
              <w:jc w:val="center"/>
              <w:pPrChange w:id="28" w:author="Khoa Noi than - Than nhan tao" w:date="2022-06-08T10:15:00Z">
                <w:pPr/>
              </w:pPrChange>
            </w:pPr>
            <w:r>
              <w:t>500</w:t>
            </w:r>
            <w:del w:id="29" w:author="Khoa Noi than - Than nhan tao" w:date="2022-06-08T10:14:00Z">
              <w:r w:rsidDel="00C81F19">
                <w:delText>mL</w:delText>
              </w:r>
            </w:del>
          </w:p>
        </w:tc>
        <w:tc>
          <w:tcPr>
            <w:tcW w:w="1080" w:type="dxa"/>
            <w:tcPrChange w:id="30" w:author="Khoa Noi than - Than nhan tao" w:date="2022-06-08T10:15:00Z">
              <w:tcPr>
                <w:tcW w:w="3117" w:type="dxa"/>
              </w:tcPr>
            </w:tcPrChange>
          </w:tcPr>
          <w:p w14:paraId="420777EC" w14:textId="5EC937ED" w:rsidR="00FF3322" w:rsidRDefault="00937020" w:rsidP="00C81F19">
            <w:pPr>
              <w:jc w:val="center"/>
              <w:pPrChange w:id="31" w:author="Khoa Noi than - Than nhan tao" w:date="2022-06-08T10:15:00Z">
                <w:pPr/>
              </w:pPrChange>
            </w:pPr>
            <w:r>
              <w:t>500</w:t>
            </w:r>
            <w:del w:id="32" w:author="Khoa Noi than - Than nhan tao" w:date="2022-06-08T10:15:00Z">
              <w:r w:rsidDel="00C81F19">
                <w:delText>mL</w:delText>
              </w:r>
            </w:del>
          </w:p>
        </w:tc>
      </w:tr>
      <w:tr w:rsidR="00C81F19" w14:paraId="463C82AC" w14:textId="77777777" w:rsidTr="00C81F19">
        <w:trPr>
          <w:ins w:id="33" w:author="Khoa Noi than - Than nhan tao" w:date="2022-06-08T10:10:00Z"/>
        </w:trPr>
        <w:tc>
          <w:tcPr>
            <w:tcW w:w="3116" w:type="dxa"/>
            <w:tcPrChange w:id="34" w:author="Khoa Noi than - Than nhan tao" w:date="2022-06-08T10:15:00Z">
              <w:tcPr>
                <w:tcW w:w="3116" w:type="dxa"/>
              </w:tcPr>
            </w:tcPrChange>
          </w:tcPr>
          <w:p w14:paraId="6DCBAA13" w14:textId="2285CC01" w:rsidR="00C81F19" w:rsidRDefault="00C81F19" w:rsidP="00FF3322">
            <w:pPr>
              <w:rPr>
                <w:ins w:id="35" w:author="Khoa Noi than - Than nhan tao" w:date="2022-06-08T10:10:00Z"/>
              </w:rPr>
            </w:pPr>
            <w:ins w:id="36" w:author="Khoa Noi than - Than nhan tao" w:date="2022-06-08T10:10:00Z">
              <w:r>
                <w:t>V nước tiểu</w:t>
              </w:r>
            </w:ins>
            <w:ins w:id="37" w:author="Khoa Noi than - Than nhan tao" w:date="2022-06-08T10:14:00Z">
              <w:r>
                <w:t xml:space="preserve"> (ml)</w:t>
              </w:r>
            </w:ins>
          </w:p>
        </w:tc>
        <w:tc>
          <w:tcPr>
            <w:tcW w:w="1289" w:type="dxa"/>
            <w:tcPrChange w:id="38" w:author="Khoa Noi than - Than nhan tao" w:date="2022-06-08T10:15:00Z">
              <w:tcPr>
                <w:tcW w:w="3117" w:type="dxa"/>
              </w:tcPr>
            </w:tcPrChange>
          </w:tcPr>
          <w:p w14:paraId="39489509" w14:textId="3CA53703" w:rsidR="00C81F19" w:rsidRDefault="00C81F19" w:rsidP="00C81F19">
            <w:pPr>
              <w:jc w:val="center"/>
              <w:rPr>
                <w:ins w:id="39" w:author="Khoa Noi than - Than nhan tao" w:date="2022-06-08T10:10:00Z"/>
              </w:rPr>
              <w:pPrChange w:id="40" w:author="Khoa Noi than - Than nhan tao" w:date="2022-06-08T10:15:00Z">
                <w:pPr/>
              </w:pPrChange>
            </w:pPr>
            <w:ins w:id="41" w:author="Khoa Noi than - Than nhan tao" w:date="2022-06-08T10:14:00Z">
              <w:r>
                <w:t>2000</w:t>
              </w:r>
            </w:ins>
          </w:p>
        </w:tc>
        <w:tc>
          <w:tcPr>
            <w:tcW w:w="1080" w:type="dxa"/>
            <w:tcPrChange w:id="42" w:author="Khoa Noi than - Than nhan tao" w:date="2022-06-08T10:15:00Z">
              <w:tcPr>
                <w:tcW w:w="3117" w:type="dxa"/>
              </w:tcPr>
            </w:tcPrChange>
          </w:tcPr>
          <w:p w14:paraId="308A571B" w14:textId="77777777" w:rsidR="00C81F19" w:rsidRDefault="00C81F19" w:rsidP="00C81F19">
            <w:pPr>
              <w:jc w:val="center"/>
              <w:rPr>
                <w:ins w:id="43" w:author="Khoa Noi than - Than nhan tao" w:date="2022-06-08T10:10:00Z"/>
              </w:rPr>
              <w:pPrChange w:id="44" w:author="Khoa Noi than - Than nhan tao" w:date="2022-06-08T10:15:00Z">
                <w:pPr/>
              </w:pPrChange>
            </w:pPr>
          </w:p>
        </w:tc>
      </w:tr>
      <w:tr w:rsidR="00FF3322" w14:paraId="227ACDD8" w14:textId="77777777" w:rsidTr="00C81F19">
        <w:tc>
          <w:tcPr>
            <w:tcW w:w="3116" w:type="dxa"/>
            <w:tcPrChange w:id="45" w:author="Khoa Noi than - Than nhan tao" w:date="2022-06-08T10:15:00Z">
              <w:tcPr>
                <w:tcW w:w="3116" w:type="dxa"/>
              </w:tcPr>
            </w:tcPrChange>
          </w:tcPr>
          <w:p w14:paraId="4A17A596" w14:textId="123D3A9D" w:rsidR="00FF3322" w:rsidRDefault="00FF3322" w:rsidP="00FF3322">
            <w:r>
              <w:t>Tổng xuất</w:t>
            </w:r>
            <w:ins w:id="46" w:author="Khoa Noi than - Than nhan tao" w:date="2022-06-08T10:14:00Z">
              <w:r w:rsidR="00C81F19">
                <w:t xml:space="preserve"> (ml)</w:t>
              </w:r>
            </w:ins>
          </w:p>
        </w:tc>
        <w:tc>
          <w:tcPr>
            <w:tcW w:w="1289" w:type="dxa"/>
            <w:tcPrChange w:id="47" w:author="Khoa Noi than - Than nhan tao" w:date="2022-06-08T10:15:00Z">
              <w:tcPr>
                <w:tcW w:w="3117" w:type="dxa"/>
              </w:tcPr>
            </w:tcPrChange>
          </w:tcPr>
          <w:p w14:paraId="0838585E" w14:textId="4AB45A2E" w:rsidR="00FF3322" w:rsidRDefault="00FF3322" w:rsidP="00C81F19">
            <w:pPr>
              <w:jc w:val="center"/>
              <w:pPrChange w:id="48" w:author="Khoa Noi than - Than nhan tao" w:date="2022-06-08T10:15:00Z">
                <w:pPr/>
              </w:pPrChange>
            </w:pPr>
            <w:r>
              <w:t>2000</w:t>
            </w:r>
            <w:del w:id="49" w:author="Khoa Noi than - Than nhan tao" w:date="2022-06-08T10:14:00Z">
              <w:r w:rsidDel="00C81F19">
                <w:delText>mL</w:delText>
              </w:r>
            </w:del>
          </w:p>
        </w:tc>
        <w:tc>
          <w:tcPr>
            <w:tcW w:w="1080" w:type="dxa"/>
            <w:tcPrChange w:id="50" w:author="Khoa Noi than - Than nhan tao" w:date="2022-06-08T10:15:00Z">
              <w:tcPr>
                <w:tcW w:w="3117" w:type="dxa"/>
              </w:tcPr>
            </w:tcPrChange>
          </w:tcPr>
          <w:p w14:paraId="74A2BEB3" w14:textId="70CC88CC" w:rsidR="00FF3322" w:rsidRDefault="00937020" w:rsidP="00C81F19">
            <w:pPr>
              <w:jc w:val="center"/>
              <w:pPrChange w:id="51" w:author="Khoa Noi than - Than nhan tao" w:date="2022-06-08T10:15:00Z">
                <w:pPr/>
              </w:pPrChange>
            </w:pPr>
            <w:r>
              <w:t>1000</w:t>
            </w:r>
            <w:del w:id="52" w:author="Khoa Noi than - Than nhan tao" w:date="2022-06-08T10:15:00Z">
              <w:r w:rsidDel="00C81F19">
                <w:delText>mL</w:delText>
              </w:r>
            </w:del>
          </w:p>
        </w:tc>
      </w:tr>
      <w:tr w:rsidR="00FF3322" w14:paraId="14B2D4FC" w14:textId="77777777" w:rsidTr="00C81F19">
        <w:tc>
          <w:tcPr>
            <w:tcW w:w="3116" w:type="dxa"/>
            <w:tcPrChange w:id="53" w:author="Khoa Noi than - Than nhan tao" w:date="2022-06-08T10:15:00Z">
              <w:tcPr>
                <w:tcW w:w="3116" w:type="dxa"/>
              </w:tcPr>
            </w:tcPrChange>
          </w:tcPr>
          <w:p w14:paraId="5C3791D6" w14:textId="086A5DFD" w:rsidR="00FF3322" w:rsidRDefault="00FF3322" w:rsidP="00FF3322">
            <w:r>
              <w:t>Cân bằng xuất nhập</w:t>
            </w:r>
            <w:ins w:id="54" w:author="Khoa Noi than - Than nhan tao" w:date="2022-06-08T10:14:00Z">
              <w:r w:rsidR="00C81F19">
                <w:t xml:space="preserve"> (ml)</w:t>
              </w:r>
            </w:ins>
          </w:p>
        </w:tc>
        <w:tc>
          <w:tcPr>
            <w:tcW w:w="1289" w:type="dxa"/>
            <w:tcPrChange w:id="55" w:author="Khoa Noi than - Than nhan tao" w:date="2022-06-08T10:15:00Z">
              <w:tcPr>
                <w:tcW w:w="3117" w:type="dxa"/>
              </w:tcPr>
            </w:tcPrChange>
          </w:tcPr>
          <w:p w14:paraId="5AE2ABB0" w14:textId="00D19ABE" w:rsidR="00FF3322" w:rsidRDefault="00FF3322" w:rsidP="00C81F19">
            <w:pPr>
              <w:jc w:val="center"/>
              <w:pPrChange w:id="56" w:author="Khoa Noi than - Than nhan tao" w:date="2022-06-08T10:15:00Z">
                <w:pPr/>
              </w:pPrChange>
            </w:pPr>
            <w:r>
              <w:t>-</w:t>
            </w:r>
            <w:ins w:id="57" w:author="Khoa Noi than - Than nhan tao" w:date="2022-06-08T10:15:00Z">
              <w:r w:rsidR="00C81F19">
                <w:t xml:space="preserve"> 20</w:t>
              </w:r>
            </w:ins>
            <w:del w:id="58" w:author="Khoa Noi than - Than nhan tao" w:date="2022-06-08T10:15:00Z">
              <w:r w:rsidDel="00C81F19">
                <w:delText>15</w:delText>
              </w:r>
            </w:del>
            <w:r>
              <w:t>0</w:t>
            </w:r>
            <w:ins w:id="59" w:author="Khoa Noi than - Than nhan tao" w:date="2022-06-08T10:14:00Z">
              <w:r w:rsidR="00C81F19">
                <w:t>0</w:t>
              </w:r>
            </w:ins>
            <w:del w:id="60" w:author="Khoa Noi than - Than nhan tao" w:date="2022-06-08T10:14:00Z">
              <w:r w:rsidDel="00C81F19">
                <w:delText>0mL</w:delText>
              </w:r>
            </w:del>
          </w:p>
        </w:tc>
        <w:tc>
          <w:tcPr>
            <w:tcW w:w="1080" w:type="dxa"/>
            <w:tcPrChange w:id="61" w:author="Khoa Noi than - Than nhan tao" w:date="2022-06-08T10:15:00Z">
              <w:tcPr>
                <w:tcW w:w="3117" w:type="dxa"/>
              </w:tcPr>
            </w:tcPrChange>
          </w:tcPr>
          <w:p w14:paraId="44E15CD3" w14:textId="2F92A075" w:rsidR="00FF3322" w:rsidRDefault="00136D83" w:rsidP="00C81F19">
            <w:pPr>
              <w:jc w:val="center"/>
              <w:pPrChange w:id="62" w:author="Khoa Noi than - Than nhan tao" w:date="2022-06-08T10:15:00Z">
                <w:pPr/>
              </w:pPrChange>
            </w:pPr>
            <w:r>
              <w:t>-500</w:t>
            </w:r>
            <w:del w:id="63" w:author="Khoa Noi than - Than nhan tao" w:date="2022-06-08T10:15:00Z">
              <w:r w:rsidDel="00C81F19">
                <w:delText>mL</w:delText>
              </w:r>
            </w:del>
          </w:p>
        </w:tc>
      </w:tr>
    </w:tbl>
    <w:p w14:paraId="6E9ACA2E" w14:textId="77945A6A" w:rsidR="00FF3322" w:rsidRDefault="00FF3322" w:rsidP="00FF3322"/>
    <w:p w14:paraId="220AA721" w14:textId="77945A6A" w:rsidR="00787130" w:rsidRDefault="29DC889F" w:rsidP="00787130">
      <w:pPr>
        <w:pStyle w:val="ListParagraph"/>
        <w:numPr>
          <w:ilvl w:val="0"/>
          <w:numId w:val="3"/>
        </w:numPr>
      </w:pPr>
      <w:r>
        <w:t>Huyết áp và đường huyết</w:t>
      </w:r>
    </w:p>
    <w:tbl>
      <w:tblPr>
        <w:tblStyle w:val="TableGrid"/>
        <w:tblW w:w="6268" w:type="dxa"/>
        <w:tblInd w:w="-5" w:type="dxa"/>
        <w:tblLook w:val="04A0" w:firstRow="1" w:lastRow="0" w:firstColumn="1" w:lastColumn="0" w:noHBand="0" w:noVBand="1"/>
        <w:tblPrChange w:id="64" w:author="Khoa Noi than - Than nhan tao" w:date="2022-06-08T10:17:00Z">
          <w:tblPr>
            <w:tblStyle w:val="TableGrid"/>
            <w:tblW w:w="5294" w:type="dxa"/>
            <w:tblInd w:w="-5" w:type="dxa"/>
            <w:tblLook w:val="04A0" w:firstRow="1" w:lastRow="0" w:firstColumn="1" w:lastColumn="0" w:noHBand="0" w:noVBand="1"/>
          </w:tblPr>
        </w:tblPrChange>
      </w:tblPr>
      <w:tblGrid>
        <w:gridCol w:w="1398"/>
        <w:gridCol w:w="974"/>
        <w:gridCol w:w="974"/>
        <w:gridCol w:w="974"/>
        <w:gridCol w:w="974"/>
        <w:gridCol w:w="974"/>
        <w:tblGridChange w:id="65">
          <w:tblGrid>
            <w:gridCol w:w="1398"/>
            <w:gridCol w:w="974"/>
            <w:gridCol w:w="974"/>
            <w:gridCol w:w="974"/>
            <w:gridCol w:w="974"/>
            <w:gridCol w:w="974"/>
          </w:tblGrid>
        </w:tblGridChange>
      </w:tblGrid>
      <w:tr w:rsidR="00C81F19" w14:paraId="5115E680" w14:textId="24841984" w:rsidTr="00C81F19">
        <w:tc>
          <w:tcPr>
            <w:tcW w:w="1398" w:type="dxa"/>
            <w:tcPrChange w:id="66" w:author="Khoa Noi than - Than nhan tao" w:date="2022-06-08T10:17:00Z">
              <w:tcPr>
                <w:tcW w:w="1398" w:type="dxa"/>
              </w:tcPr>
            </w:tcPrChange>
          </w:tcPr>
          <w:p w14:paraId="29167D42" w14:textId="77777777" w:rsidR="00C81F19" w:rsidRDefault="00C81F19" w:rsidP="00787130"/>
        </w:tc>
        <w:tc>
          <w:tcPr>
            <w:tcW w:w="974" w:type="dxa"/>
            <w:tcPrChange w:id="67" w:author="Khoa Noi than - Than nhan tao" w:date="2022-06-08T10:17:00Z">
              <w:tcPr>
                <w:tcW w:w="974" w:type="dxa"/>
              </w:tcPr>
            </w:tcPrChange>
          </w:tcPr>
          <w:p w14:paraId="5ED020D2" w14:textId="5B682895" w:rsidR="00C81F19" w:rsidRDefault="00C81F19" w:rsidP="00787130">
            <w:r>
              <w:t>15h 3/6</w:t>
            </w:r>
          </w:p>
        </w:tc>
        <w:tc>
          <w:tcPr>
            <w:tcW w:w="974" w:type="dxa"/>
            <w:tcPrChange w:id="68" w:author="Khoa Noi than - Than nhan tao" w:date="2022-06-08T10:17:00Z">
              <w:tcPr>
                <w:tcW w:w="974" w:type="dxa"/>
              </w:tcPr>
            </w:tcPrChange>
          </w:tcPr>
          <w:p w14:paraId="7187FBF1" w14:textId="3982C50B" w:rsidR="00C81F19" w:rsidRDefault="00C81F19" w:rsidP="00787130">
            <w:r>
              <w:t>18h 3/6</w:t>
            </w:r>
          </w:p>
        </w:tc>
        <w:tc>
          <w:tcPr>
            <w:tcW w:w="974" w:type="dxa"/>
            <w:tcPrChange w:id="69" w:author="Khoa Noi than - Than nhan tao" w:date="2022-06-08T10:17:00Z">
              <w:tcPr>
                <w:tcW w:w="974" w:type="dxa"/>
              </w:tcPr>
            </w:tcPrChange>
          </w:tcPr>
          <w:p w14:paraId="08D93CB9" w14:textId="66BE5369" w:rsidR="00C81F19" w:rsidRDefault="00C81F19" w:rsidP="00787130">
            <w:r>
              <w:t>22h 3/6</w:t>
            </w:r>
          </w:p>
        </w:tc>
        <w:tc>
          <w:tcPr>
            <w:tcW w:w="974" w:type="dxa"/>
            <w:tcPrChange w:id="70" w:author="Khoa Noi than - Than nhan tao" w:date="2022-06-08T10:17:00Z">
              <w:tcPr>
                <w:tcW w:w="974" w:type="dxa"/>
              </w:tcPr>
            </w:tcPrChange>
          </w:tcPr>
          <w:p w14:paraId="3DD07F9A" w14:textId="6E7E29D4" w:rsidR="00C81F19" w:rsidRDefault="00C81F19" w:rsidP="00787130">
            <w:pPr>
              <w:rPr>
                <w:ins w:id="71" w:author="Khoa Noi than - Than nhan tao" w:date="2022-06-08T10:17:00Z"/>
              </w:rPr>
            </w:pPr>
            <w:ins w:id="72" w:author="Khoa Noi than - Than nhan tao" w:date="2022-06-08T10:17:00Z">
              <w:r>
                <w:t>6h 4/6</w:t>
              </w:r>
            </w:ins>
          </w:p>
        </w:tc>
        <w:tc>
          <w:tcPr>
            <w:tcW w:w="974" w:type="dxa"/>
            <w:tcPrChange w:id="73" w:author="Khoa Noi than - Than nhan tao" w:date="2022-06-08T10:17:00Z">
              <w:tcPr>
                <w:tcW w:w="974" w:type="dxa"/>
              </w:tcPr>
            </w:tcPrChange>
          </w:tcPr>
          <w:p w14:paraId="7AD3ADF3" w14:textId="145366B2" w:rsidR="00C81F19" w:rsidRDefault="00C81F19" w:rsidP="00787130">
            <w:pPr>
              <w:rPr>
                <w:ins w:id="74" w:author="Khoa Noi than - Than nhan tao" w:date="2022-06-08T10:17:00Z"/>
              </w:rPr>
            </w:pPr>
            <w:ins w:id="75" w:author="Khoa Noi than - Than nhan tao" w:date="2022-06-08T10:18:00Z">
              <w:r>
                <w:t>11h 5/6</w:t>
              </w:r>
            </w:ins>
          </w:p>
        </w:tc>
      </w:tr>
      <w:tr w:rsidR="00C81F19" w14:paraId="4CC83A51" w14:textId="25C52AAE" w:rsidTr="00C81F19">
        <w:tc>
          <w:tcPr>
            <w:tcW w:w="1398" w:type="dxa"/>
            <w:tcPrChange w:id="76" w:author="Khoa Noi than - Than nhan tao" w:date="2022-06-08T10:17:00Z">
              <w:tcPr>
                <w:tcW w:w="1398" w:type="dxa"/>
              </w:tcPr>
            </w:tcPrChange>
          </w:tcPr>
          <w:p w14:paraId="5038A912" w14:textId="74403546" w:rsidR="00C81F19" w:rsidRDefault="00C81F19" w:rsidP="00787130">
            <w:r>
              <w:t>Đường huyết</w:t>
            </w:r>
          </w:p>
        </w:tc>
        <w:tc>
          <w:tcPr>
            <w:tcW w:w="974" w:type="dxa"/>
            <w:tcPrChange w:id="77" w:author="Khoa Noi than - Than nhan tao" w:date="2022-06-08T10:17:00Z">
              <w:tcPr>
                <w:tcW w:w="974" w:type="dxa"/>
              </w:tcPr>
            </w:tcPrChange>
          </w:tcPr>
          <w:p w14:paraId="28BAF8F3" w14:textId="00DD7443" w:rsidR="00C81F19" w:rsidRDefault="00C81F19" w:rsidP="00787130">
            <w:r>
              <w:t>554</w:t>
            </w:r>
          </w:p>
        </w:tc>
        <w:tc>
          <w:tcPr>
            <w:tcW w:w="974" w:type="dxa"/>
            <w:tcPrChange w:id="78" w:author="Khoa Noi than - Than nhan tao" w:date="2022-06-08T10:17:00Z">
              <w:tcPr>
                <w:tcW w:w="974" w:type="dxa"/>
              </w:tcPr>
            </w:tcPrChange>
          </w:tcPr>
          <w:p w14:paraId="27ED3ADA" w14:textId="7ECBB5F4" w:rsidR="00C81F19" w:rsidRDefault="00C81F19" w:rsidP="00787130">
            <w:r>
              <w:t>545</w:t>
            </w:r>
          </w:p>
        </w:tc>
        <w:tc>
          <w:tcPr>
            <w:tcW w:w="974" w:type="dxa"/>
            <w:tcPrChange w:id="79" w:author="Khoa Noi than - Than nhan tao" w:date="2022-06-08T10:17:00Z">
              <w:tcPr>
                <w:tcW w:w="974" w:type="dxa"/>
              </w:tcPr>
            </w:tcPrChange>
          </w:tcPr>
          <w:p w14:paraId="52F775FD" w14:textId="74C2AD4B" w:rsidR="00C81F19" w:rsidRDefault="00C81F19" w:rsidP="00787130">
            <w:r>
              <w:t>306</w:t>
            </w:r>
          </w:p>
        </w:tc>
        <w:tc>
          <w:tcPr>
            <w:tcW w:w="974" w:type="dxa"/>
            <w:tcPrChange w:id="80" w:author="Khoa Noi than - Than nhan tao" w:date="2022-06-08T10:17:00Z">
              <w:tcPr>
                <w:tcW w:w="974" w:type="dxa"/>
              </w:tcPr>
            </w:tcPrChange>
          </w:tcPr>
          <w:p w14:paraId="047AD995" w14:textId="4AA2AEFF" w:rsidR="00C81F19" w:rsidRDefault="00C81F19" w:rsidP="00787130">
            <w:pPr>
              <w:rPr>
                <w:ins w:id="81" w:author="Khoa Noi than - Than nhan tao" w:date="2022-06-08T10:17:00Z"/>
              </w:rPr>
            </w:pPr>
            <w:ins w:id="82" w:author="Khoa Noi than - Than nhan tao" w:date="2022-06-08T10:17:00Z">
              <w:r>
                <w:t>108</w:t>
              </w:r>
            </w:ins>
          </w:p>
        </w:tc>
        <w:tc>
          <w:tcPr>
            <w:tcW w:w="974" w:type="dxa"/>
            <w:tcPrChange w:id="83" w:author="Khoa Noi than - Than nhan tao" w:date="2022-06-08T10:17:00Z">
              <w:tcPr>
                <w:tcW w:w="974" w:type="dxa"/>
              </w:tcPr>
            </w:tcPrChange>
          </w:tcPr>
          <w:p w14:paraId="1803222A" w14:textId="77777777" w:rsidR="00C81F19" w:rsidRDefault="00C81F19" w:rsidP="00787130">
            <w:pPr>
              <w:rPr>
                <w:ins w:id="84" w:author="Khoa Noi than - Than nhan tao" w:date="2022-06-08T10:17:00Z"/>
              </w:rPr>
            </w:pPr>
          </w:p>
        </w:tc>
      </w:tr>
      <w:tr w:rsidR="00C81F19" w14:paraId="2CD55B8C" w14:textId="4B426DA3" w:rsidTr="00C81F19">
        <w:tc>
          <w:tcPr>
            <w:tcW w:w="1398" w:type="dxa"/>
            <w:tcPrChange w:id="85" w:author="Khoa Noi than - Than nhan tao" w:date="2022-06-08T10:17:00Z">
              <w:tcPr>
                <w:tcW w:w="1398" w:type="dxa"/>
              </w:tcPr>
            </w:tcPrChange>
          </w:tcPr>
          <w:p w14:paraId="0FDE1A8B" w14:textId="77777777" w:rsidR="00C81F19" w:rsidRDefault="00C81F19" w:rsidP="00C459DB">
            <w:pPr>
              <w:rPr>
                <w:ins w:id="86" w:author="Khoa Noi than - Than nhan tao" w:date="2022-06-08T10:16:00Z"/>
              </w:rPr>
            </w:pPr>
            <w:r>
              <w:t>Điều trị</w:t>
            </w:r>
          </w:p>
          <w:p w14:paraId="42EE35E7" w14:textId="786E6542" w:rsidR="00C81F19" w:rsidRDefault="00C81F19" w:rsidP="00C459DB">
            <w:ins w:id="87" w:author="Khoa Noi than - Than nhan tao" w:date="2022-06-08T10:16:00Z">
              <w:r>
                <w:t>Glargin (UI)</w:t>
              </w:r>
            </w:ins>
          </w:p>
        </w:tc>
        <w:tc>
          <w:tcPr>
            <w:tcW w:w="974" w:type="dxa"/>
            <w:tcPrChange w:id="88" w:author="Khoa Noi than - Than nhan tao" w:date="2022-06-08T10:17:00Z">
              <w:tcPr>
                <w:tcW w:w="974" w:type="dxa"/>
              </w:tcPr>
            </w:tcPrChange>
          </w:tcPr>
          <w:p w14:paraId="3CB511D5" w14:textId="77777777" w:rsidR="00C81F19" w:rsidRDefault="00C81F19" w:rsidP="00C459DB">
            <w:pPr>
              <w:rPr>
                <w:ins w:id="89" w:author="Khoa Noi than - Than nhan tao" w:date="2022-06-08T10:16:00Z"/>
              </w:rPr>
            </w:pPr>
          </w:p>
          <w:p w14:paraId="0A986D30" w14:textId="424719C9" w:rsidR="00C81F19" w:rsidDel="00C81F19" w:rsidRDefault="00C81F19" w:rsidP="00C459DB">
            <w:pPr>
              <w:rPr>
                <w:del w:id="90" w:author="Khoa Noi than - Than nhan tao" w:date="2022-06-08T10:16:00Z"/>
              </w:rPr>
            </w:pPr>
            <w:del w:id="91" w:author="Khoa Noi than - Than nhan tao" w:date="2022-06-08T10:16:00Z">
              <w:r w:rsidDel="00C81F19">
                <w:delText xml:space="preserve">Insulin glargin </w:delText>
              </w:r>
            </w:del>
            <w:r>
              <w:t>25</w:t>
            </w:r>
            <w:del w:id="92" w:author="Khoa Noi than - Than nhan tao" w:date="2022-06-08T10:16:00Z">
              <w:r w:rsidDel="00C81F19">
                <w:delText xml:space="preserve"> UI</w:delText>
              </w:r>
            </w:del>
          </w:p>
          <w:p w14:paraId="4796A56D" w14:textId="3E2F93D5" w:rsidR="00C81F19" w:rsidRDefault="00C81F19" w:rsidP="00C459DB">
            <w:del w:id="93" w:author="Khoa Noi than - Than nhan tao" w:date="2022-06-08T10:16:00Z">
              <w:r w:rsidDel="00C81F19">
                <w:delText>Insulin Actrapid 12UI</w:delText>
              </w:r>
              <w:r w:rsidDel="00C81F19">
                <w:tab/>
              </w:r>
            </w:del>
          </w:p>
        </w:tc>
        <w:tc>
          <w:tcPr>
            <w:tcW w:w="974" w:type="dxa"/>
            <w:tcPrChange w:id="94" w:author="Khoa Noi than - Than nhan tao" w:date="2022-06-08T10:17:00Z">
              <w:tcPr>
                <w:tcW w:w="974" w:type="dxa"/>
              </w:tcPr>
            </w:tcPrChange>
          </w:tcPr>
          <w:p w14:paraId="79551D83" w14:textId="22EFC6D1" w:rsidR="00C81F19" w:rsidRDefault="00C81F19" w:rsidP="00C459DB">
            <w:del w:id="95" w:author="Khoa Noi than - Than nhan tao" w:date="2022-06-08T10:17:00Z">
              <w:r w:rsidDel="00C81F19">
                <w:delText>Insulin Actrapid 4UI</w:delText>
              </w:r>
            </w:del>
          </w:p>
        </w:tc>
        <w:tc>
          <w:tcPr>
            <w:tcW w:w="974" w:type="dxa"/>
            <w:tcPrChange w:id="96" w:author="Khoa Noi than - Than nhan tao" w:date="2022-06-08T10:17:00Z">
              <w:tcPr>
                <w:tcW w:w="974" w:type="dxa"/>
              </w:tcPr>
            </w:tcPrChange>
          </w:tcPr>
          <w:p w14:paraId="515A1F67" w14:textId="3184B9DD" w:rsidR="00C81F19" w:rsidRDefault="00C81F19" w:rsidP="00C459DB">
            <w:del w:id="97" w:author="Khoa Noi than - Than nhan tao" w:date="2022-06-08T10:17:00Z">
              <w:r w:rsidDel="00C81F19">
                <w:delText>Insulin Actrapid 4UI</w:delText>
              </w:r>
            </w:del>
          </w:p>
        </w:tc>
        <w:tc>
          <w:tcPr>
            <w:tcW w:w="974" w:type="dxa"/>
            <w:tcPrChange w:id="98" w:author="Khoa Noi than - Than nhan tao" w:date="2022-06-08T10:17:00Z">
              <w:tcPr>
                <w:tcW w:w="974" w:type="dxa"/>
              </w:tcPr>
            </w:tcPrChange>
          </w:tcPr>
          <w:p w14:paraId="15793C4D" w14:textId="77777777" w:rsidR="00C81F19" w:rsidRDefault="00C81F19" w:rsidP="00C459DB">
            <w:pPr>
              <w:rPr>
                <w:ins w:id="99" w:author="Khoa Noi than - Than nhan tao" w:date="2022-06-08T10:17:00Z"/>
              </w:rPr>
            </w:pPr>
          </w:p>
          <w:p w14:paraId="4806E9AC" w14:textId="2C9EBC26" w:rsidR="00C81F19" w:rsidDel="00C81F19" w:rsidRDefault="00C81F19" w:rsidP="00C459DB">
            <w:pPr>
              <w:rPr>
                <w:ins w:id="100" w:author="Khoa Noi than - Than nhan tao" w:date="2022-06-08T10:17:00Z"/>
              </w:rPr>
            </w:pPr>
            <w:ins w:id="101" w:author="Khoa Noi than - Than nhan tao" w:date="2022-06-08T10:18:00Z">
              <w:r>
                <w:t>25</w:t>
              </w:r>
            </w:ins>
          </w:p>
        </w:tc>
        <w:tc>
          <w:tcPr>
            <w:tcW w:w="974" w:type="dxa"/>
            <w:tcPrChange w:id="102" w:author="Khoa Noi than - Than nhan tao" w:date="2022-06-08T10:17:00Z">
              <w:tcPr>
                <w:tcW w:w="974" w:type="dxa"/>
              </w:tcPr>
            </w:tcPrChange>
          </w:tcPr>
          <w:p w14:paraId="7496D3A8" w14:textId="77777777" w:rsidR="00C81F19" w:rsidRDefault="00C81F19" w:rsidP="00C459DB">
            <w:pPr>
              <w:rPr>
                <w:ins w:id="103" w:author="Khoa Noi than - Than nhan tao" w:date="2022-06-08T10:18:00Z"/>
              </w:rPr>
            </w:pPr>
          </w:p>
          <w:p w14:paraId="4E74F1E3" w14:textId="74AF49B6" w:rsidR="00C81F19" w:rsidDel="00C81F19" w:rsidRDefault="00C81F19" w:rsidP="00C459DB">
            <w:pPr>
              <w:rPr>
                <w:ins w:id="104" w:author="Khoa Noi than - Than nhan tao" w:date="2022-06-08T10:17:00Z"/>
              </w:rPr>
            </w:pPr>
            <w:ins w:id="105" w:author="Khoa Noi than - Than nhan tao" w:date="2022-06-08T10:18:00Z">
              <w:r>
                <w:t>25</w:t>
              </w:r>
            </w:ins>
          </w:p>
        </w:tc>
      </w:tr>
      <w:tr w:rsidR="00C81F19" w14:paraId="3B845C5F" w14:textId="77706BFA" w:rsidTr="00C81F19">
        <w:trPr>
          <w:ins w:id="106" w:author="Khoa Noi than - Than nhan tao" w:date="2022-06-08T10:16:00Z"/>
        </w:trPr>
        <w:tc>
          <w:tcPr>
            <w:tcW w:w="1398" w:type="dxa"/>
            <w:tcPrChange w:id="107" w:author="Khoa Noi than - Than nhan tao" w:date="2022-06-08T10:17:00Z">
              <w:tcPr>
                <w:tcW w:w="1398" w:type="dxa"/>
              </w:tcPr>
            </w:tcPrChange>
          </w:tcPr>
          <w:p w14:paraId="1911A2CD" w14:textId="68F5D2D7" w:rsidR="00C81F19" w:rsidRDefault="00C81F19" w:rsidP="00C459DB">
            <w:pPr>
              <w:rPr>
                <w:ins w:id="108" w:author="Khoa Noi than - Than nhan tao" w:date="2022-06-08T10:16:00Z"/>
              </w:rPr>
            </w:pPr>
            <w:ins w:id="109" w:author="Khoa Noi than - Than nhan tao" w:date="2022-06-08T10:16:00Z">
              <w:r>
                <w:t>Actrapid (UI)</w:t>
              </w:r>
            </w:ins>
          </w:p>
        </w:tc>
        <w:tc>
          <w:tcPr>
            <w:tcW w:w="974" w:type="dxa"/>
            <w:tcPrChange w:id="110" w:author="Khoa Noi than - Than nhan tao" w:date="2022-06-08T10:17:00Z">
              <w:tcPr>
                <w:tcW w:w="974" w:type="dxa"/>
              </w:tcPr>
            </w:tcPrChange>
          </w:tcPr>
          <w:p w14:paraId="549F61AC" w14:textId="5D59596E" w:rsidR="00C81F19" w:rsidRDefault="00C81F19" w:rsidP="00C459DB">
            <w:pPr>
              <w:rPr>
                <w:ins w:id="111" w:author="Khoa Noi than - Than nhan tao" w:date="2022-06-08T10:16:00Z"/>
              </w:rPr>
            </w:pPr>
            <w:ins w:id="112" w:author="Khoa Noi than - Than nhan tao" w:date="2022-06-08T10:16:00Z">
              <w:r>
                <w:t>12</w:t>
              </w:r>
            </w:ins>
          </w:p>
        </w:tc>
        <w:tc>
          <w:tcPr>
            <w:tcW w:w="974" w:type="dxa"/>
            <w:tcPrChange w:id="113" w:author="Khoa Noi than - Than nhan tao" w:date="2022-06-08T10:17:00Z">
              <w:tcPr>
                <w:tcW w:w="974" w:type="dxa"/>
              </w:tcPr>
            </w:tcPrChange>
          </w:tcPr>
          <w:p w14:paraId="0172DD1A" w14:textId="0979DBBE" w:rsidR="00C81F19" w:rsidRDefault="00C81F19" w:rsidP="00C459DB">
            <w:pPr>
              <w:rPr>
                <w:ins w:id="114" w:author="Khoa Noi than - Than nhan tao" w:date="2022-06-08T10:16:00Z"/>
              </w:rPr>
            </w:pPr>
            <w:ins w:id="115" w:author="Khoa Noi than - Than nhan tao" w:date="2022-06-08T10:16:00Z">
              <w:r>
                <w:t>4</w:t>
              </w:r>
            </w:ins>
          </w:p>
        </w:tc>
        <w:tc>
          <w:tcPr>
            <w:tcW w:w="974" w:type="dxa"/>
            <w:tcPrChange w:id="116" w:author="Khoa Noi than - Than nhan tao" w:date="2022-06-08T10:17:00Z">
              <w:tcPr>
                <w:tcW w:w="974" w:type="dxa"/>
              </w:tcPr>
            </w:tcPrChange>
          </w:tcPr>
          <w:p w14:paraId="2E98EB37" w14:textId="63AAFBA4" w:rsidR="00C81F19" w:rsidRDefault="00C81F19" w:rsidP="00C459DB">
            <w:pPr>
              <w:rPr>
                <w:ins w:id="117" w:author="Khoa Noi than - Than nhan tao" w:date="2022-06-08T10:16:00Z"/>
              </w:rPr>
            </w:pPr>
            <w:ins w:id="118" w:author="Khoa Noi than - Than nhan tao" w:date="2022-06-08T10:17:00Z">
              <w:r>
                <w:t>4</w:t>
              </w:r>
            </w:ins>
          </w:p>
        </w:tc>
        <w:tc>
          <w:tcPr>
            <w:tcW w:w="974" w:type="dxa"/>
            <w:tcPrChange w:id="119" w:author="Khoa Noi than - Than nhan tao" w:date="2022-06-08T10:17:00Z">
              <w:tcPr>
                <w:tcW w:w="974" w:type="dxa"/>
              </w:tcPr>
            </w:tcPrChange>
          </w:tcPr>
          <w:p w14:paraId="320E55EE" w14:textId="075FBC31" w:rsidR="00C81F19" w:rsidRDefault="00C81F19" w:rsidP="00C459DB">
            <w:pPr>
              <w:rPr>
                <w:ins w:id="120" w:author="Khoa Noi than - Than nhan tao" w:date="2022-06-08T10:17:00Z"/>
              </w:rPr>
            </w:pPr>
            <w:ins w:id="121" w:author="Khoa Noi than - Than nhan tao" w:date="2022-06-08T10:18:00Z">
              <w:r>
                <w:t>6 – 6 - 6</w:t>
              </w:r>
            </w:ins>
          </w:p>
        </w:tc>
        <w:tc>
          <w:tcPr>
            <w:tcW w:w="974" w:type="dxa"/>
            <w:tcPrChange w:id="122" w:author="Khoa Noi than - Than nhan tao" w:date="2022-06-08T10:17:00Z">
              <w:tcPr>
                <w:tcW w:w="974" w:type="dxa"/>
              </w:tcPr>
            </w:tcPrChange>
          </w:tcPr>
          <w:p w14:paraId="2EEB3FD8" w14:textId="24EDCA34" w:rsidR="00C81F19" w:rsidRDefault="00BC50FF" w:rsidP="00C459DB">
            <w:pPr>
              <w:rPr>
                <w:ins w:id="123" w:author="Khoa Noi than - Than nhan tao" w:date="2022-06-08T10:17:00Z"/>
              </w:rPr>
            </w:pPr>
            <w:ins w:id="124" w:author="Khoa Noi than - Than nhan tao" w:date="2022-06-08T10:18:00Z">
              <w:r>
                <w:t>6 – 0 - 6</w:t>
              </w:r>
            </w:ins>
          </w:p>
        </w:tc>
      </w:tr>
    </w:tbl>
    <w:p w14:paraId="228A83E9" w14:textId="77777777" w:rsidR="00787130" w:rsidRDefault="00787130" w:rsidP="00787130">
      <w:pPr>
        <w:ind w:left="360"/>
      </w:pPr>
    </w:p>
    <w:tbl>
      <w:tblPr>
        <w:tblStyle w:val="TableGrid"/>
        <w:tblW w:w="8100" w:type="dxa"/>
        <w:tblInd w:w="-95" w:type="dxa"/>
        <w:tblLook w:val="04A0" w:firstRow="1" w:lastRow="0" w:firstColumn="1" w:lastColumn="0" w:noHBand="0" w:noVBand="1"/>
      </w:tblPr>
      <w:tblGrid>
        <w:gridCol w:w="1321"/>
        <w:gridCol w:w="3359"/>
        <w:gridCol w:w="3420"/>
      </w:tblGrid>
      <w:tr w:rsidR="000B5AEC" w:rsidDel="00BC50FF" w14:paraId="10019857" w14:textId="5E1CFB1D" w:rsidTr="000B5AEC">
        <w:trPr>
          <w:del w:id="125" w:author="Khoa Noi than - Than nhan tao" w:date="2022-06-08T10:18:00Z"/>
        </w:trPr>
        <w:tc>
          <w:tcPr>
            <w:tcW w:w="1321" w:type="dxa"/>
          </w:tcPr>
          <w:p w14:paraId="4CFA46D0" w14:textId="7F11FC0E" w:rsidR="000B5AEC" w:rsidDel="00BC50FF" w:rsidRDefault="000B5AEC" w:rsidP="00BC50FF">
            <w:pPr>
              <w:rPr>
                <w:del w:id="126" w:author="Khoa Noi than - Than nhan tao" w:date="2022-06-08T10:18:00Z"/>
              </w:rPr>
              <w:pPrChange w:id="127" w:author="Khoa Noi than - Than nhan tao" w:date="2022-06-08T10:18:00Z">
                <w:pPr>
                  <w:pStyle w:val="ListParagraph"/>
                  <w:ind w:left="0"/>
                </w:pPr>
              </w:pPrChange>
            </w:pPr>
          </w:p>
        </w:tc>
        <w:tc>
          <w:tcPr>
            <w:tcW w:w="3359" w:type="dxa"/>
          </w:tcPr>
          <w:p w14:paraId="387B74C0" w14:textId="6FFFB22C" w:rsidR="000B5AEC" w:rsidDel="00BC50FF" w:rsidRDefault="000B5AEC" w:rsidP="00BC50FF">
            <w:pPr>
              <w:rPr>
                <w:del w:id="128" w:author="Khoa Noi than - Than nhan tao" w:date="2022-06-08T10:18:00Z"/>
              </w:rPr>
              <w:pPrChange w:id="129" w:author="Khoa Noi than - Than nhan tao" w:date="2022-06-08T10:18:00Z">
                <w:pPr>
                  <w:pStyle w:val="ListParagraph"/>
                  <w:ind w:left="0"/>
                </w:pPr>
              </w:pPrChange>
            </w:pPr>
            <w:del w:id="130" w:author="Khoa Noi than - Than nhan tao" w:date="2022-06-08T10:18:00Z">
              <w:r w:rsidDel="00BC50FF">
                <w:delText>6h 4/6</w:delText>
              </w:r>
            </w:del>
          </w:p>
        </w:tc>
        <w:tc>
          <w:tcPr>
            <w:tcW w:w="3420" w:type="dxa"/>
          </w:tcPr>
          <w:p w14:paraId="733AC5C2" w14:textId="3F634363" w:rsidR="000B5AEC" w:rsidDel="00BC50FF" w:rsidRDefault="000B5AEC" w:rsidP="00BC50FF">
            <w:pPr>
              <w:rPr>
                <w:del w:id="131" w:author="Khoa Noi than - Than nhan tao" w:date="2022-06-08T10:18:00Z"/>
              </w:rPr>
              <w:pPrChange w:id="132" w:author="Khoa Noi than - Than nhan tao" w:date="2022-06-08T10:18:00Z">
                <w:pPr>
                  <w:pStyle w:val="ListParagraph"/>
                  <w:ind w:left="0"/>
                </w:pPr>
              </w:pPrChange>
            </w:pPr>
            <w:del w:id="133" w:author="Khoa Noi than - Than nhan tao" w:date="2022-06-08T10:18:00Z">
              <w:r w:rsidDel="00BC50FF">
                <w:delText>11h 5/6</w:delText>
              </w:r>
            </w:del>
          </w:p>
        </w:tc>
      </w:tr>
      <w:tr w:rsidR="000B5AEC" w:rsidDel="00BC50FF" w14:paraId="33CAAB78" w14:textId="2A808151" w:rsidTr="000B5AEC">
        <w:trPr>
          <w:del w:id="134" w:author="Khoa Noi than - Than nhan tao" w:date="2022-06-08T10:18:00Z"/>
        </w:trPr>
        <w:tc>
          <w:tcPr>
            <w:tcW w:w="1321" w:type="dxa"/>
          </w:tcPr>
          <w:p w14:paraId="283DFB4D" w14:textId="18DA72AF" w:rsidR="000B5AEC" w:rsidDel="00BC50FF" w:rsidRDefault="000B5AEC" w:rsidP="00BC50FF">
            <w:pPr>
              <w:rPr>
                <w:del w:id="135" w:author="Khoa Noi than - Than nhan tao" w:date="2022-06-08T10:18:00Z"/>
              </w:rPr>
              <w:pPrChange w:id="136" w:author="Khoa Noi than - Than nhan tao" w:date="2022-06-08T10:18:00Z">
                <w:pPr>
                  <w:pStyle w:val="ListParagraph"/>
                  <w:ind w:left="0"/>
                </w:pPr>
              </w:pPrChange>
            </w:pPr>
            <w:del w:id="137" w:author="Khoa Noi than - Than nhan tao" w:date="2022-06-08T10:18:00Z">
              <w:r w:rsidDel="00BC50FF">
                <w:delText>Đường huyết</w:delText>
              </w:r>
            </w:del>
          </w:p>
        </w:tc>
        <w:tc>
          <w:tcPr>
            <w:tcW w:w="3359" w:type="dxa"/>
          </w:tcPr>
          <w:p w14:paraId="6CDE8D90" w14:textId="0F6E73AD" w:rsidR="000B5AEC" w:rsidDel="00BC50FF" w:rsidRDefault="000B5AEC" w:rsidP="00BC50FF">
            <w:pPr>
              <w:rPr>
                <w:del w:id="138" w:author="Khoa Noi than - Than nhan tao" w:date="2022-06-08T10:18:00Z"/>
              </w:rPr>
              <w:pPrChange w:id="139" w:author="Khoa Noi than - Than nhan tao" w:date="2022-06-08T10:18:00Z">
                <w:pPr>
                  <w:pStyle w:val="ListParagraph"/>
                  <w:ind w:left="0"/>
                </w:pPr>
              </w:pPrChange>
            </w:pPr>
            <w:del w:id="140" w:author="Khoa Noi than - Than nhan tao" w:date="2022-06-08T10:18:00Z">
              <w:r w:rsidDel="00BC50FF">
                <w:delText>108</w:delText>
              </w:r>
            </w:del>
          </w:p>
        </w:tc>
        <w:tc>
          <w:tcPr>
            <w:tcW w:w="3420" w:type="dxa"/>
          </w:tcPr>
          <w:p w14:paraId="30E9D04A" w14:textId="1B586DFF" w:rsidR="000B5AEC" w:rsidDel="00BC50FF" w:rsidRDefault="000B5AEC" w:rsidP="00BC50FF">
            <w:pPr>
              <w:rPr>
                <w:del w:id="141" w:author="Khoa Noi than - Than nhan tao" w:date="2022-06-08T10:18:00Z"/>
              </w:rPr>
              <w:pPrChange w:id="142" w:author="Khoa Noi than - Than nhan tao" w:date="2022-06-08T10:18:00Z">
                <w:pPr>
                  <w:pStyle w:val="ListParagraph"/>
                  <w:ind w:left="0"/>
                </w:pPr>
              </w:pPrChange>
            </w:pPr>
            <w:del w:id="143" w:author="Khoa Noi than - Than nhan tao" w:date="2022-06-08T10:18:00Z">
              <w:r w:rsidDel="00BC50FF">
                <w:delText>94</w:delText>
              </w:r>
            </w:del>
          </w:p>
        </w:tc>
      </w:tr>
      <w:tr w:rsidR="000B5AEC" w:rsidDel="00BC50FF" w14:paraId="44858F9B" w14:textId="130BD385" w:rsidTr="000B5AEC">
        <w:trPr>
          <w:del w:id="144" w:author="Khoa Noi than - Than nhan tao" w:date="2022-06-08T10:18:00Z"/>
        </w:trPr>
        <w:tc>
          <w:tcPr>
            <w:tcW w:w="1321" w:type="dxa"/>
          </w:tcPr>
          <w:p w14:paraId="0120F6AF" w14:textId="1EEDC450" w:rsidR="000B5AEC" w:rsidDel="00BC50FF" w:rsidRDefault="000B5AEC" w:rsidP="00BC50FF">
            <w:pPr>
              <w:rPr>
                <w:del w:id="145" w:author="Khoa Noi than - Than nhan tao" w:date="2022-06-08T10:18:00Z"/>
              </w:rPr>
              <w:pPrChange w:id="146" w:author="Khoa Noi than - Than nhan tao" w:date="2022-06-08T10:18:00Z">
                <w:pPr>
                  <w:pStyle w:val="ListParagraph"/>
                  <w:ind w:left="0"/>
                </w:pPr>
              </w:pPrChange>
            </w:pPr>
            <w:del w:id="147" w:author="Khoa Noi than - Than nhan tao" w:date="2022-06-08T10:18:00Z">
              <w:r w:rsidDel="00BC50FF">
                <w:delText>Điều trị</w:delText>
              </w:r>
            </w:del>
          </w:p>
        </w:tc>
        <w:tc>
          <w:tcPr>
            <w:tcW w:w="3359" w:type="dxa"/>
          </w:tcPr>
          <w:p w14:paraId="48911DC8" w14:textId="594078B2" w:rsidR="000B5AEC" w:rsidDel="00BC50FF" w:rsidRDefault="000B5AEC" w:rsidP="00BC50FF">
            <w:pPr>
              <w:rPr>
                <w:del w:id="148" w:author="Khoa Noi than - Than nhan tao" w:date="2022-06-08T10:18:00Z"/>
              </w:rPr>
              <w:pPrChange w:id="149" w:author="Khoa Noi than - Than nhan tao" w:date="2022-06-08T10:18:00Z">
                <w:pPr/>
              </w:pPrChange>
            </w:pPr>
            <w:del w:id="150" w:author="Khoa Noi than - Than nhan tao" w:date="2022-06-08T10:18:00Z">
              <w:r w:rsidDel="00BC50FF">
                <w:delText xml:space="preserve">Insulin glargine 25UI x 1 TDD chiều </w:delText>
              </w:r>
            </w:del>
          </w:p>
          <w:p w14:paraId="1B478116" w14:textId="19632254" w:rsidR="000B5AEC" w:rsidDel="00BC50FF" w:rsidRDefault="000B5AEC" w:rsidP="00BC50FF">
            <w:pPr>
              <w:rPr>
                <w:del w:id="151" w:author="Khoa Noi than - Than nhan tao" w:date="2022-06-08T10:18:00Z"/>
              </w:rPr>
              <w:pPrChange w:id="152" w:author="Khoa Noi than - Than nhan tao" w:date="2022-06-08T10:18:00Z">
                <w:pPr>
                  <w:pStyle w:val="ListParagraph"/>
                  <w:ind w:left="0"/>
                </w:pPr>
              </w:pPrChange>
            </w:pPr>
            <w:del w:id="153" w:author="Khoa Noi than - Than nhan tao" w:date="2022-06-08T10:18:00Z">
              <w:r w:rsidDel="00BC50FF">
                <w:delText>Insulin Actrapid 6UI x 3 TDD,</w:delText>
              </w:r>
            </w:del>
          </w:p>
          <w:p w14:paraId="68A4541D" w14:textId="2290FA45" w:rsidR="000B5AEC" w:rsidDel="00BC50FF" w:rsidRDefault="000B5AEC" w:rsidP="00BC50FF">
            <w:pPr>
              <w:rPr>
                <w:del w:id="154" w:author="Khoa Noi than - Than nhan tao" w:date="2022-06-08T10:18:00Z"/>
              </w:rPr>
              <w:pPrChange w:id="155" w:author="Khoa Noi than - Than nhan tao" w:date="2022-06-08T10:18:00Z">
                <w:pPr>
                  <w:pStyle w:val="ListParagraph"/>
                  <w:ind w:left="0"/>
                </w:pPr>
              </w:pPrChange>
            </w:pPr>
            <w:del w:id="156" w:author="Khoa Noi than - Than nhan tao" w:date="2022-06-08T10:18:00Z">
              <w:r w:rsidDel="00BC50FF">
                <w:delText>Sáng trưa chiều, trước ăn 30 phút</w:delText>
              </w:r>
            </w:del>
          </w:p>
        </w:tc>
        <w:tc>
          <w:tcPr>
            <w:tcW w:w="3420" w:type="dxa"/>
          </w:tcPr>
          <w:p w14:paraId="7FBCD37D" w14:textId="34541828" w:rsidR="000B5AEC" w:rsidDel="00BC50FF" w:rsidRDefault="000B5AEC" w:rsidP="00BC50FF">
            <w:pPr>
              <w:rPr>
                <w:del w:id="157" w:author="Khoa Noi than - Than nhan tao" w:date="2022-06-08T10:18:00Z"/>
              </w:rPr>
              <w:pPrChange w:id="158" w:author="Khoa Noi than - Than nhan tao" w:date="2022-06-08T10:18:00Z">
                <w:pPr/>
              </w:pPrChange>
            </w:pPr>
            <w:del w:id="159" w:author="Khoa Noi than - Than nhan tao" w:date="2022-06-08T10:18:00Z">
              <w:r w:rsidDel="00BC50FF">
                <w:delText xml:space="preserve">Insulin glargine 25UI x 1 TDD chiều </w:delText>
              </w:r>
            </w:del>
          </w:p>
          <w:p w14:paraId="0A0A5581" w14:textId="192F9265" w:rsidR="000B5AEC" w:rsidDel="00BC50FF" w:rsidRDefault="000B5AEC" w:rsidP="00BC50FF">
            <w:pPr>
              <w:rPr>
                <w:del w:id="160" w:author="Khoa Noi than - Than nhan tao" w:date="2022-06-08T10:18:00Z"/>
              </w:rPr>
              <w:pPrChange w:id="161" w:author="Khoa Noi than - Than nhan tao" w:date="2022-06-08T10:18:00Z">
                <w:pPr>
                  <w:pStyle w:val="ListParagraph"/>
                  <w:ind w:left="0"/>
                </w:pPr>
              </w:pPrChange>
            </w:pPr>
            <w:del w:id="162" w:author="Khoa Noi than - Than nhan tao" w:date="2022-06-08T10:18:00Z">
              <w:r w:rsidDel="00BC50FF">
                <w:delText>Insulin Actrapid 4UI x 2 TDD,</w:delText>
              </w:r>
            </w:del>
          </w:p>
          <w:p w14:paraId="033BD3C0" w14:textId="2EDDEE4D" w:rsidR="000B5AEC" w:rsidDel="00BC50FF" w:rsidRDefault="000B5AEC" w:rsidP="00BC50FF">
            <w:pPr>
              <w:rPr>
                <w:del w:id="163" w:author="Khoa Noi than - Than nhan tao" w:date="2022-06-08T10:18:00Z"/>
              </w:rPr>
              <w:pPrChange w:id="164" w:author="Khoa Noi than - Than nhan tao" w:date="2022-06-08T10:18:00Z">
                <w:pPr>
                  <w:pStyle w:val="ListParagraph"/>
                  <w:ind w:left="0"/>
                </w:pPr>
              </w:pPrChange>
            </w:pPr>
            <w:del w:id="165" w:author="Khoa Noi than - Than nhan tao" w:date="2022-06-08T10:18:00Z">
              <w:r w:rsidDel="00BC50FF">
                <w:delText>Sáng chiều, trước ăn 30 phút</w:delText>
              </w:r>
            </w:del>
          </w:p>
        </w:tc>
      </w:tr>
    </w:tbl>
    <w:p w14:paraId="5F5F3527" w14:textId="2F354096" w:rsidR="00EB5C4B" w:rsidDel="00BC50FF" w:rsidRDefault="00EB5C4B" w:rsidP="00BC50FF">
      <w:pPr>
        <w:rPr>
          <w:del w:id="166" w:author="Khoa Noi than - Than nhan tao" w:date="2022-06-08T10:19:00Z"/>
        </w:rPr>
        <w:pPrChange w:id="167" w:author="Khoa Noi than - Than nhan tao" w:date="2022-06-08T10:18:00Z">
          <w:pPr>
            <w:pStyle w:val="ListParagraph"/>
          </w:pPr>
        </w:pPrChange>
      </w:pPr>
    </w:p>
    <w:p w14:paraId="73CBC25C" w14:textId="33EF403A" w:rsidR="000B5AEC" w:rsidRDefault="00CA784C" w:rsidP="00CA784C">
      <w:r>
        <w:t>IV. Tiền căn</w:t>
      </w:r>
    </w:p>
    <w:p w14:paraId="4B001C31" w14:textId="18BDC3CD" w:rsidR="00CA784C" w:rsidRDefault="00CA784C" w:rsidP="00CA784C">
      <w:r>
        <w:t>1. Bản thân</w:t>
      </w:r>
    </w:p>
    <w:p w14:paraId="6FA5CC3F" w14:textId="07D40E38" w:rsidR="00CA784C" w:rsidRDefault="00CA784C" w:rsidP="00CA784C">
      <w:r>
        <w:t>a. Nội khoa</w:t>
      </w:r>
    </w:p>
    <w:p w14:paraId="560F485C" w14:textId="061EDBDE" w:rsidR="00C21D79" w:rsidRDefault="00C21D79" w:rsidP="00CA784C">
      <w:r w:rsidRPr="00E22EC9">
        <w:rPr>
          <w:highlight w:val="yellow"/>
        </w:rPr>
        <w:t>Hội chứng thận hư</w:t>
      </w:r>
      <w:r w:rsidR="00CA1AFA" w:rsidRPr="00E22EC9">
        <w:rPr>
          <w:highlight w:val="yellow"/>
        </w:rPr>
        <w:t xml:space="preserve"> </w:t>
      </w:r>
      <w:r w:rsidR="000F28C3" w:rsidRPr="00E22EC9">
        <w:rPr>
          <w:highlight w:val="yellow"/>
        </w:rPr>
        <w:t xml:space="preserve">thứ phát </w:t>
      </w:r>
      <w:ins w:id="168" w:author="Khoa Noi than - Than nhan tao" w:date="2022-06-08T10:19:00Z">
        <w:r w:rsidR="00BC50FF">
          <w:rPr>
            <w:highlight w:val="yellow"/>
          </w:rPr>
          <w:t xml:space="preserve">do ĐTĐ </w:t>
        </w:r>
      </w:ins>
      <w:r w:rsidR="00CA1AFA" w:rsidRPr="00E22EC9">
        <w:rPr>
          <w:highlight w:val="yellow"/>
        </w:rPr>
        <w:t>ch</w:t>
      </w:r>
      <w:del w:id="169" w:author="Khoa Noi than - Than nhan tao" w:date="2022-06-08T10:19:00Z">
        <w:r w:rsidR="00CA1AFA" w:rsidRPr="00E22EC9" w:rsidDel="00BC50FF">
          <w:rPr>
            <w:highlight w:val="yellow"/>
          </w:rPr>
          <w:delText>u</w:delText>
        </w:r>
      </w:del>
      <w:r w:rsidR="00CA1AFA" w:rsidRPr="00E22EC9">
        <w:rPr>
          <w:highlight w:val="yellow"/>
        </w:rPr>
        <w:t>ẩn đoán từ năm 2017</w:t>
      </w:r>
      <w:r w:rsidR="00CE5602" w:rsidRPr="00E22EC9">
        <w:rPr>
          <w:highlight w:val="yellow"/>
        </w:rPr>
        <w:t>, tại BV ĐHYD</w:t>
      </w:r>
      <w:r w:rsidR="000F28C3" w:rsidRPr="00E22EC9">
        <w:rPr>
          <w:highlight w:val="yellow"/>
        </w:rPr>
        <w:t>.</w:t>
      </w:r>
      <w:r w:rsidR="00CE5602">
        <w:t xml:space="preserve"> </w:t>
      </w:r>
    </w:p>
    <w:p w14:paraId="3ABB2FF3" w14:textId="4EE6222D" w:rsidR="00CA784C" w:rsidRDefault="6448527B" w:rsidP="00CA784C">
      <w:r>
        <w:t xml:space="preserve">Bệnh thận mạn </w:t>
      </w:r>
      <w:r w:rsidR="74EEFD25">
        <w:t xml:space="preserve">giai đoạn </w:t>
      </w:r>
      <w:r w:rsidR="0BDE0124">
        <w:t xml:space="preserve">3a </w:t>
      </w:r>
      <w:r w:rsidR="24980427">
        <w:t>(eGFR</w:t>
      </w:r>
      <w:r w:rsidR="39FFABE1">
        <w:t xml:space="preserve"> 39ml/phút/1.73m2</w:t>
      </w:r>
      <w:ins w:id="170" w:author="Khoa Noi than - Than nhan tao" w:date="2022-06-08T10:26:00Z">
        <w:r w:rsidR="00BC50FF">
          <w:t xml:space="preserve"> </w:t>
        </w:r>
      </w:ins>
      <w:r w:rsidR="39FFABE1">
        <w:t xml:space="preserve">da) </w:t>
      </w:r>
      <w:r>
        <w:t>được ch</w:t>
      </w:r>
      <w:del w:id="171" w:author="Khoa Noi than - Than nhan tao" w:date="2022-06-08T10:20:00Z">
        <w:r w:rsidDel="00BC50FF">
          <w:delText>u</w:delText>
        </w:r>
      </w:del>
      <w:r>
        <w:t xml:space="preserve">ẩn đoán </w:t>
      </w:r>
      <w:r w:rsidR="0BDE0124">
        <w:t xml:space="preserve">và điều trị </w:t>
      </w:r>
      <w:r w:rsidR="45A43AB1">
        <w:t xml:space="preserve">ngoại trú từ </w:t>
      </w:r>
      <w:r w:rsidR="5D419A54">
        <w:t>2 năm</w:t>
      </w:r>
      <w:ins w:id="172" w:author="Khoa Noi than - Than nhan tao" w:date="2022-06-08T10:26:00Z">
        <w:r w:rsidR="00BC50FF">
          <w:t xml:space="preserve"> nay</w:t>
        </w:r>
      </w:ins>
      <w:del w:id="173" w:author="Khoa Noi than - Than nhan tao" w:date="2022-06-08T10:26:00Z">
        <w:r w:rsidR="5D419A54" w:rsidDel="00BC50FF">
          <w:delText xml:space="preserve"> trướ</w:delText>
        </w:r>
        <w:r w:rsidR="74EEFD25" w:rsidDel="00BC50FF">
          <w:delText>c</w:delText>
        </w:r>
      </w:del>
      <w:r w:rsidR="0BDE0124">
        <w:t xml:space="preserve"> tại</w:t>
      </w:r>
      <w:r w:rsidR="3543150C">
        <w:t xml:space="preserve"> </w:t>
      </w:r>
      <w:ins w:id="174" w:author="Khoa Noi than - Than nhan tao" w:date="2022-06-08T10:26:00Z">
        <w:r w:rsidR="00BC50FF">
          <w:t>PK</w:t>
        </w:r>
      </w:ins>
      <w:del w:id="175" w:author="Khoa Noi than - Than nhan tao" w:date="2022-06-08T10:26:00Z">
        <w:r w:rsidR="3543150C" w:rsidDel="00BC50FF">
          <w:delText>khoa</w:delText>
        </w:r>
      </w:del>
      <w:r w:rsidR="3543150C">
        <w:t xml:space="preserve"> </w:t>
      </w:r>
      <w:ins w:id="176" w:author="Khoa Noi than - Than nhan tao" w:date="2022-06-08T10:26:00Z">
        <w:r w:rsidR="00BC50FF">
          <w:t>N</w:t>
        </w:r>
      </w:ins>
      <w:del w:id="177" w:author="Khoa Noi than - Than nhan tao" w:date="2022-06-08T10:26:00Z">
        <w:r w:rsidR="3543150C" w:rsidDel="00BC50FF">
          <w:delText>n</w:delText>
        </w:r>
      </w:del>
      <w:r w:rsidR="3543150C">
        <w:t xml:space="preserve">ội </w:t>
      </w:r>
      <w:ins w:id="178" w:author="Khoa Noi than - Than nhan tao" w:date="2022-06-08T10:26:00Z">
        <w:r w:rsidR="00BC50FF">
          <w:t>T</w:t>
        </w:r>
      </w:ins>
      <w:del w:id="179" w:author="Khoa Noi than - Than nhan tao" w:date="2022-06-08T10:26:00Z">
        <w:r w:rsidR="39FFABE1" w:rsidDel="00BC50FF">
          <w:delText>t</w:delText>
        </w:r>
      </w:del>
      <w:r w:rsidR="39FFABE1">
        <w:t>hận</w:t>
      </w:r>
      <w:r w:rsidR="0BDE0124">
        <w:t xml:space="preserve"> BV ĐHYD</w:t>
      </w:r>
      <w:r w:rsidR="3543150C">
        <w:t>, mức creatinin nền ghi nhận</w:t>
      </w:r>
      <w:r w:rsidR="04F0472A">
        <w:t xml:space="preserve"> là </w:t>
      </w:r>
      <w:r w:rsidR="152DDDB3">
        <w:t>1.02 mg/dL</w:t>
      </w:r>
      <w:r w:rsidR="081C753F">
        <w:t xml:space="preserve">. </w:t>
      </w:r>
      <w:r w:rsidR="7F33336C">
        <w:t>Bệnh nhân</w:t>
      </w:r>
      <w:del w:id="180" w:author="Khoa Noi than - Than nhan tao" w:date="2022-06-08T10:54:00Z">
        <w:r w:rsidR="7F33336C" w:rsidDel="002446AC">
          <w:delText xml:space="preserve"> </w:delText>
        </w:r>
      </w:del>
      <w:r w:rsidR="081C753F">
        <w:t xml:space="preserve"> đã được tư vấn thay thế thận.</w:t>
      </w:r>
      <w:r w:rsidR="183755F3">
        <w:t xml:space="preserve"> Toa thuốc </w:t>
      </w:r>
      <w:r w:rsidR="637385C9">
        <w:t xml:space="preserve">BV DHYD </w:t>
      </w:r>
      <w:r w:rsidR="183755F3">
        <w:t>gần nhất 12/4/2022</w:t>
      </w:r>
      <w:r w:rsidR="79914CEB">
        <w:t xml:space="preserve"> </w:t>
      </w:r>
      <w:r w:rsidR="79914CEB" w:rsidRPr="002446AC">
        <w:rPr>
          <w:strike/>
          <w:rPrChange w:id="181" w:author="Khoa Noi than - Than nhan tao" w:date="2022-06-08T10:59:00Z">
            <w:rPr/>
          </w:rPrChange>
        </w:rPr>
        <w:t>đang được điều trị với Forusemide 40mg</w:t>
      </w:r>
      <w:r w:rsidR="310CF0EF" w:rsidRPr="002446AC">
        <w:rPr>
          <w:strike/>
          <w:rPrChange w:id="182" w:author="Khoa Noi than - Than nhan tao" w:date="2022-06-08T10:59:00Z">
            <w:rPr/>
          </w:rPrChange>
        </w:rPr>
        <w:t xml:space="preserve"> 1 viên sáng chiều</w:t>
      </w:r>
      <w:r w:rsidR="37310935" w:rsidRPr="002446AC">
        <w:rPr>
          <w:strike/>
          <w:rPrChange w:id="183" w:author="Khoa Noi than - Than nhan tao" w:date="2022-06-08T10:59:00Z">
            <w:rPr/>
          </w:rPrChange>
        </w:rPr>
        <w:t>:</w:t>
      </w:r>
      <w:r w:rsidR="37310935">
        <w:t xml:space="preserve"> </w:t>
      </w:r>
      <w:r w:rsidR="637385C9">
        <w:t xml:space="preserve"> </w:t>
      </w:r>
    </w:p>
    <w:p w14:paraId="48954C87" w14:textId="4A1A38A5" w:rsidR="0071542F" w:rsidRDefault="0071542F" w:rsidP="00CA784C">
      <w:r>
        <w:tab/>
        <w:t>Ketosteril 600mg</w:t>
      </w:r>
      <w:r>
        <w:tab/>
      </w:r>
      <w:r w:rsidR="00D5555C">
        <w:tab/>
      </w:r>
      <w:r>
        <w:t>2 viên x 2 lần (u)</w:t>
      </w:r>
      <w:r w:rsidR="00791CB5">
        <w:t>, sau ăn sáng chiều</w:t>
      </w:r>
    </w:p>
    <w:p w14:paraId="54446F82" w14:textId="2153F72A" w:rsidR="003A1AD0" w:rsidRDefault="003A1AD0" w:rsidP="00CA784C">
      <w:r>
        <w:tab/>
        <w:t>Tarfloz 300mg</w:t>
      </w:r>
      <w:r>
        <w:tab/>
      </w:r>
      <w:r>
        <w:tab/>
      </w:r>
      <w:r w:rsidR="00D5555C">
        <w:tab/>
      </w:r>
      <w:r>
        <w:t>1 viên x 2 lần (u)</w:t>
      </w:r>
      <w:r w:rsidR="00791CB5">
        <w:t>, sau ăn sáng chiều</w:t>
      </w:r>
    </w:p>
    <w:p w14:paraId="242CD320" w14:textId="4E4F6A4D" w:rsidR="003A1AD0" w:rsidRDefault="003A1AD0" w:rsidP="00CA784C">
      <w:r>
        <w:tab/>
        <w:t xml:space="preserve">Agifuros </w:t>
      </w:r>
      <w:r w:rsidR="009702D2">
        <w:t xml:space="preserve">(furosemid) </w:t>
      </w:r>
      <w:r>
        <w:t>40mg</w:t>
      </w:r>
      <w:r>
        <w:tab/>
      </w:r>
      <w:r w:rsidR="00631916">
        <w:t>1 viên x 2 lần (u)</w:t>
      </w:r>
      <w:r w:rsidR="006828E3">
        <w:t>, sau ăn sáng chiều</w:t>
      </w:r>
    </w:p>
    <w:p w14:paraId="04C5B23E" w14:textId="6A9BDD2C" w:rsidR="00631916" w:rsidRDefault="00631916" w:rsidP="00CA784C">
      <w:r>
        <w:tab/>
        <w:t xml:space="preserve">Caldihasan </w:t>
      </w:r>
      <w:r>
        <w:tab/>
      </w:r>
      <w:r>
        <w:tab/>
      </w:r>
      <w:r w:rsidR="00D5555C">
        <w:tab/>
      </w:r>
      <w:r>
        <w:t>1 viên x 1 lần (u) sáng</w:t>
      </w:r>
    </w:p>
    <w:p w14:paraId="66BEE7B3" w14:textId="74A51504" w:rsidR="00956EA1" w:rsidRDefault="00956EA1" w:rsidP="00BC50FF">
      <w:pPr>
        <w:pStyle w:val="ListParagraph"/>
        <w:numPr>
          <w:ilvl w:val="0"/>
          <w:numId w:val="12"/>
        </w:numPr>
        <w:pPrChange w:id="184" w:author="Khoa Noi than - Than nhan tao" w:date="2022-06-08T10:20:00Z">
          <w:pPr/>
        </w:pPrChange>
      </w:pPr>
      <w:r>
        <w:lastRenderedPageBreak/>
        <w:t xml:space="preserve">Tăng huyết áp </w:t>
      </w:r>
      <w:ins w:id="185" w:author="Khoa Noi than - Than nhan tao" w:date="2022-06-08T10:22:00Z">
        <w:r w:rsidR="00BC50FF">
          <w:t>10</w:t>
        </w:r>
      </w:ins>
      <w:del w:id="186" w:author="Khoa Noi than - Than nhan tao" w:date="2022-06-08T10:22:00Z">
        <w:r w:rsidDel="00BC50FF">
          <w:delText>22</w:delText>
        </w:r>
      </w:del>
      <w:r>
        <w:t xml:space="preserve"> năm</w:t>
      </w:r>
      <w:del w:id="187" w:author="Khoa Noi than - Than nhan tao" w:date="2022-06-08T10:20:00Z">
        <w:r w:rsidDel="00BC50FF">
          <w:delText xml:space="preserve">, </w:delText>
        </w:r>
        <w:r w:rsidR="002060B1" w:rsidDel="00BC50FF">
          <w:delText>được theo dõi tại BV DHYD từ năm 2017</w:delText>
        </w:r>
      </w:del>
      <w:r w:rsidR="002060B1">
        <w:t xml:space="preserve">, </w:t>
      </w:r>
      <w:ins w:id="188" w:author="Khoa Noi than - Than nhan tao" w:date="2022-06-08T10:21:00Z">
        <w:r w:rsidR="00BC50FF">
          <w:t>5 năm theo dõi tại BV ĐHYD</w:t>
        </w:r>
        <w:r w:rsidR="00BC50FF">
          <w:t xml:space="preserve">, </w:t>
        </w:r>
      </w:ins>
      <w:del w:id="189" w:author="Khoa Noi than - Than nhan tao" w:date="2022-06-08T10:21:00Z">
        <w:r w:rsidR="002060B1" w:rsidDel="00BC50FF">
          <w:delText xml:space="preserve">mức </w:delText>
        </w:r>
      </w:del>
      <w:r w:rsidR="002060B1">
        <w:t>huyết áp chưa đạt mục tiêu</w:t>
      </w:r>
      <w:ins w:id="190" w:author="Khoa Noi than - Than nhan tao" w:date="2022-06-08T10:20:00Z">
        <w:r w:rsidR="00BC50FF">
          <w:t xml:space="preserve"> (</w:t>
        </w:r>
      </w:ins>
      <w:del w:id="191" w:author="Khoa Noi than - Than nhan tao" w:date="2022-06-08T10:20:00Z">
        <w:r w:rsidR="002060B1" w:rsidDel="00BC50FF">
          <w:delText xml:space="preserve">, </w:delText>
        </w:r>
      </w:del>
      <w:r w:rsidR="002060B1">
        <w:t>dao động từ 140-200</w:t>
      </w:r>
      <w:ins w:id="192" w:author="Khoa Noi than - Than nhan tao" w:date="2022-06-08T10:22:00Z">
        <w:r w:rsidR="00BC50FF">
          <w:t xml:space="preserve"> </w:t>
        </w:r>
      </w:ins>
      <w:r w:rsidR="002060B1">
        <w:t>mmHg</w:t>
      </w:r>
      <w:ins w:id="193" w:author="Khoa Noi than - Than nhan tao" w:date="2022-06-08T10:20:00Z">
        <w:r w:rsidR="00BC50FF">
          <w:t>)</w:t>
        </w:r>
      </w:ins>
      <w:r w:rsidR="009140F3">
        <w:t>.</w:t>
      </w:r>
      <w:ins w:id="194" w:author="Khoa Noi than - Than nhan tao" w:date="2022-06-08T10:21:00Z">
        <w:r w:rsidR="00BC50FF">
          <w:t xml:space="preserve"> </w:t>
        </w:r>
      </w:ins>
      <w:del w:id="195" w:author="Khoa Noi than - Than nhan tao" w:date="2022-06-08T10:21:00Z">
        <w:r w:rsidR="00B105FB" w:rsidDel="00BC50FF">
          <w:delText xml:space="preserve"> </w:delText>
        </w:r>
      </w:del>
      <w:r w:rsidR="00335501">
        <w:t xml:space="preserve">Toa thuốc </w:t>
      </w:r>
      <w:del w:id="196" w:author="Khoa Noi than - Than nhan tao" w:date="2022-06-08T10:21:00Z">
        <w:r w:rsidR="00335501" w:rsidDel="00BC50FF">
          <w:delText xml:space="preserve">BV DHYD </w:delText>
        </w:r>
      </w:del>
      <w:r w:rsidR="00335501">
        <w:t>gần nhất 12/4/2022</w:t>
      </w:r>
      <w:del w:id="197" w:author="Khoa Noi than - Than nhan tao" w:date="2022-06-08T10:21:00Z">
        <w:r w:rsidR="00335501" w:rsidDel="00BC50FF">
          <w:delText xml:space="preserve">, bệnh nhân đang điều </w:delText>
        </w:r>
        <w:r w:rsidR="006D0546" w:rsidDel="00BC50FF">
          <w:delText xml:space="preserve">trị </w:delText>
        </w:r>
        <w:r w:rsidR="00A85093" w:rsidDel="00BC50FF">
          <w:delText xml:space="preserve">thuốc lợi tiểu giữ kali amiloride, ARB </w:delText>
        </w:r>
        <w:r w:rsidR="009869DA" w:rsidDel="00BC50FF">
          <w:delText>telmisartan và TZD hydrochlorothiazide</w:delText>
        </w:r>
      </w:del>
      <w:r w:rsidR="001C418B">
        <w:t>:</w:t>
      </w:r>
    </w:p>
    <w:p w14:paraId="79EAABA1" w14:textId="42368B8E" w:rsidR="00B105FB" w:rsidRDefault="00B105FB" w:rsidP="00CA784C">
      <w:r>
        <w:tab/>
        <w:t xml:space="preserve">Ezvasten </w:t>
      </w:r>
      <w:r w:rsidR="003D6AC5">
        <w:t>(</w:t>
      </w:r>
      <w:r w:rsidR="003D6AC5" w:rsidRPr="003D6AC5">
        <w:t>Atorvastatin</w:t>
      </w:r>
      <w:r w:rsidR="003D6AC5">
        <w:t>)</w:t>
      </w:r>
      <w:r>
        <w:tab/>
      </w:r>
      <w:r w:rsidR="00D5555C">
        <w:tab/>
      </w:r>
      <w:r w:rsidR="008817B9">
        <w:tab/>
      </w:r>
      <w:r w:rsidR="008817B9">
        <w:tab/>
      </w:r>
      <w:r w:rsidR="008817B9">
        <w:tab/>
      </w:r>
      <w:r w:rsidR="008817B9">
        <w:tab/>
      </w:r>
      <w:r w:rsidR="00D5555C">
        <w:t xml:space="preserve">1 viên x 1 (u) </w:t>
      </w:r>
    </w:p>
    <w:p w14:paraId="23F706D5" w14:textId="02DF0E5C" w:rsidR="00D5555C" w:rsidRDefault="00D5555C" w:rsidP="00CA784C">
      <w:r>
        <w:tab/>
        <w:t>Amilor cap</w:t>
      </w:r>
      <w:r w:rsidR="00A10962">
        <w:t xml:space="preserve"> (</w:t>
      </w:r>
      <w:r w:rsidR="00A10962" w:rsidRPr="00A10962">
        <w:t>Amiloride</w:t>
      </w:r>
      <w:r w:rsidR="00A10962">
        <w:t>)</w:t>
      </w:r>
      <w:r w:rsidR="00A10962" w:rsidRPr="00A10962">
        <w:t xml:space="preserve"> </w:t>
      </w:r>
      <w:r>
        <w:t>5mg</w:t>
      </w:r>
      <w:r>
        <w:tab/>
      </w:r>
      <w:r w:rsidR="008817B9">
        <w:tab/>
      </w:r>
      <w:r w:rsidR="008817B9">
        <w:tab/>
      </w:r>
      <w:r w:rsidR="008817B9">
        <w:tab/>
      </w:r>
      <w:r w:rsidR="008817B9">
        <w:tab/>
      </w:r>
      <w:r w:rsidR="00400BB9">
        <w:t>1 viên x 1(u)</w:t>
      </w:r>
    </w:p>
    <w:p w14:paraId="504BA3E4" w14:textId="147A1826" w:rsidR="00400BB9" w:rsidRDefault="00400BB9" w:rsidP="00CA784C">
      <w:r>
        <w:tab/>
        <w:t>Ridlor 75mg</w:t>
      </w:r>
      <w:r>
        <w:tab/>
      </w:r>
      <w:r>
        <w:tab/>
      </w:r>
      <w:r>
        <w:tab/>
      </w:r>
      <w:r w:rsidR="008817B9">
        <w:tab/>
      </w:r>
      <w:r w:rsidR="008817B9">
        <w:tab/>
      </w:r>
      <w:r w:rsidR="008817B9">
        <w:tab/>
      </w:r>
      <w:r w:rsidR="008817B9">
        <w:tab/>
      </w:r>
      <w:r w:rsidR="00581E1E">
        <w:t>1 viên x 1(u)</w:t>
      </w:r>
    </w:p>
    <w:p w14:paraId="6DBD1B12" w14:textId="09D6E775" w:rsidR="00581E1E" w:rsidRDefault="00581E1E" w:rsidP="00CA784C">
      <w:r>
        <w:tab/>
        <w:t xml:space="preserve">Tolucombi </w:t>
      </w:r>
      <w:r w:rsidR="008817B9">
        <w:t>(</w:t>
      </w:r>
      <w:r w:rsidR="008817B9" w:rsidRPr="008817B9">
        <w:t xml:space="preserve">telmisartan, hydrochlorothiazide </w:t>
      </w:r>
      <w:r w:rsidR="008817B9">
        <w:t xml:space="preserve">) </w:t>
      </w:r>
      <w:r>
        <w:t>40/125mg</w:t>
      </w:r>
      <w:r>
        <w:tab/>
        <w:t>1 viên</w:t>
      </w:r>
      <w:r w:rsidR="002837B3">
        <w:t xml:space="preserve"> x 1(u)</w:t>
      </w:r>
    </w:p>
    <w:p w14:paraId="24868F0F" w14:textId="30A30C5A" w:rsidR="009140F3" w:rsidRDefault="009140F3" w:rsidP="00BC50FF">
      <w:pPr>
        <w:pStyle w:val="ListParagraph"/>
        <w:numPr>
          <w:ilvl w:val="0"/>
          <w:numId w:val="12"/>
        </w:numPr>
        <w:pPrChange w:id="198" w:author="Khoa Noi than - Than nhan tao" w:date="2022-06-08T10:22:00Z">
          <w:pPr/>
        </w:pPrChange>
      </w:pPr>
      <w:r>
        <w:t>Đái tháo đường type 2</w:t>
      </w:r>
      <w:r w:rsidR="00674EF3">
        <w:t xml:space="preserve">, </w:t>
      </w:r>
      <w:ins w:id="199" w:author="Khoa Noi than - Than nhan tao" w:date="2022-06-08T10:22:00Z">
        <w:r w:rsidR="00BC50FF">
          <w:t>22</w:t>
        </w:r>
      </w:ins>
      <w:del w:id="200" w:author="Khoa Noi than - Than nhan tao" w:date="2022-06-08T10:22:00Z">
        <w:r w:rsidR="00674EF3" w:rsidDel="00BC50FF">
          <w:delText>10</w:delText>
        </w:r>
      </w:del>
      <w:r w:rsidR="00674EF3">
        <w:t xml:space="preserve"> năm, </w:t>
      </w:r>
      <w:ins w:id="201" w:author="Khoa Noi than - Than nhan tao" w:date="2022-06-08T10:23:00Z">
        <w:r w:rsidR="00BC50FF">
          <w:t>5 năm</w:t>
        </w:r>
      </w:ins>
      <w:r w:rsidR="00674EF3">
        <w:t>được theo dõi tại BV ĐHYD</w:t>
      </w:r>
      <w:r w:rsidR="00635B59">
        <w:t xml:space="preserve"> từ năm 2017</w:t>
      </w:r>
      <w:r w:rsidR="00674EF3">
        <w:t>, chưa đạt mục tiêu (HbA1c</w:t>
      </w:r>
      <w:r w:rsidR="00D83499">
        <w:t>: 9.5</w:t>
      </w:r>
      <w:ins w:id="202" w:author="Khoa Noi than - Than nhan tao" w:date="2022-06-08T10:23:00Z">
        <w:r w:rsidR="00BC50FF">
          <w:t xml:space="preserve"> %</w:t>
        </w:r>
      </w:ins>
      <w:r w:rsidR="004C5889">
        <w:t xml:space="preserve">, </w:t>
      </w:r>
      <w:r w:rsidR="008817B9">
        <w:t>glucose</w:t>
      </w:r>
      <w:ins w:id="203" w:author="Khoa Noi than - Than nhan tao" w:date="2022-06-08T10:23:00Z">
        <w:r w:rsidR="00BC50FF">
          <w:t xml:space="preserve"> đói:</w:t>
        </w:r>
      </w:ins>
      <w:r w:rsidR="008817B9">
        <w:t xml:space="preserve"> 148</w:t>
      </w:r>
      <w:ins w:id="204" w:author="Khoa Noi than - Than nhan tao" w:date="2022-06-08T10:23:00Z">
        <w:r w:rsidR="00BC50FF">
          <w:t xml:space="preserve"> mg/dl</w:t>
        </w:r>
      </w:ins>
      <w:r w:rsidR="008817B9">
        <w:t>,</w:t>
      </w:r>
      <w:r w:rsidR="00D83499">
        <w:t xml:space="preserve"> </w:t>
      </w:r>
      <w:r w:rsidR="00EB28E6">
        <w:t>ngày 24/1/2022)</w:t>
      </w:r>
      <w:r w:rsidR="00635B59">
        <w:t xml:space="preserve">. </w:t>
      </w:r>
      <w:del w:id="205" w:author="Khoa Noi than - Than nhan tao" w:date="2022-06-08T10:24:00Z">
        <w:r w:rsidR="004D557D" w:rsidDel="00BC50FF">
          <w:delText xml:space="preserve">Bệnh nhân </w:delText>
        </w:r>
        <w:r w:rsidR="008538A3" w:rsidDel="00BC50FF">
          <w:delText>đã</w:delText>
        </w:r>
        <w:r w:rsidR="004D557D" w:rsidDel="00BC50FF">
          <w:delText xml:space="preserve"> được </w:delText>
        </w:r>
      </w:del>
      <w:ins w:id="206" w:author="Khoa Noi than - Than nhan tao" w:date="2022-06-08T10:24:00Z">
        <w:r w:rsidR="00BC50FF">
          <w:t>S</w:t>
        </w:r>
      </w:ins>
      <w:del w:id="207" w:author="Khoa Noi than - Than nhan tao" w:date="2022-06-08T10:24:00Z">
        <w:r w:rsidR="004D557D" w:rsidDel="00BC50FF">
          <w:delText>s</w:delText>
        </w:r>
      </w:del>
      <w:r w:rsidR="004D557D">
        <w:t>oi đáy mắt</w:t>
      </w:r>
      <w:ins w:id="208" w:author="Khoa Noi than - Than nhan tao" w:date="2022-06-08T10:24:00Z">
        <w:r w:rsidR="00BC50FF">
          <w:t xml:space="preserve"> (</w:t>
        </w:r>
        <w:r w:rsidR="00BC50FF" w:rsidRPr="00BC50FF">
          <w:rPr>
            <w:highlight w:val="yellow"/>
            <w:rPrChange w:id="209" w:author="Khoa Noi than - Than nhan tao" w:date="2022-06-08T10:24:00Z">
              <w:rPr/>
            </w:rPrChange>
          </w:rPr>
          <w:t>6/2022</w:t>
        </w:r>
        <w:r w:rsidR="00BC50FF">
          <w:t>):</w:t>
        </w:r>
      </w:ins>
      <w:del w:id="210" w:author="Khoa Noi than - Than nhan tao" w:date="2022-06-08T10:24:00Z">
        <w:r w:rsidR="008538A3" w:rsidDel="00BC50FF">
          <w:delText>,</w:delText>
        </w:r>
      </w:del>
      <w:r w:rsidR="008538A3">
        <w:t xml:space="preserve"> bệnh võng mạc tăng sinh</w:t>
      </w:r>
      <w:ins w:id="211" w:author="Khoa Noi than - Than nhan tao" w:date="2022-06-08T10:24:00Z">
        <w:r w:rsidR="00BC50FF">
          <w:t xml:space="preserve"> do ĐTĐ</w:t>
        </w:r>
      </w:ins>
      <w:r w:rsidR="00551EE5">
        <w:t>.</w:t>
      </w:r>
      <w:r w:rsidR="00182175">
        <w:t xml:space="preserve"> </w:t>
      </w:r>
      <w:r w:rsidR="00551EE5">
        <w:t>Toa thuốc BV ĐHYD gần nhất 12/4/2022:</w:t>
      </w:r>
    </w:p>
    <w:p w14:paraId="25BF5D9C" w14:textId="74FF7F70" w:rsidR="00551EE5" w:rsidRDefault="00551EE5" w:rsidP="00CA784C">
      <w:r>
        <w:tab/>
        <w:t xml:space="preserve">Victoza </w:t>
      </w:r>
      <w:r w:rsidR="00EA77A9">
        <w:t>(</w:t>
      </w:r>
      <w:del w:id="212" w:author="Khoa Noi than - Than nhan tao" w:date="2022-06-08T10:06:00Z">
        <w:r w:rsidR="00EA77A9" w:rsidDel="008C7461">
          <w:delText xml:space="preserve">Insulin </w:delText>
        </w:r>
      </w:del>
      <w:r w:rsidR="00EA77A9" w:rsidRPr="00EA77A9">
        <w:t>Liraglutide</w:t>
      </w:r>
      <w:r w:rsidR="00EA77A9">
        <w:t>)</w:t>
      </w:r>
      <w:r w:rsidR="00EA77A9" w:rsidRPr="00EA77A9">
        <w:t xml:space="preserve"> </w:t>
      </w:r>
      <w:r>
        <w:t>6mg/ml 3ml</w:t>
      </w:r>
      <w:r w:rsidR="00BF3592">
        <w:tab/>
      </w:r>
      <w:r w:rsidR="00941B9C">
        <w:tab/>
      </w:r>
      <w:r w:rsidR="00182175">
        <w:tab/>
      </w:r>
      <w:r w:rsidR="00BF3592">
        <w:t>Tiêm dưới da 7 giờ sáng</w:t>
      </w:r>
      <w:r w:rsidR="000A0D3E">
        <w:t xml:space="preserve"> 0.6mg</w:t>
      </w:r>
    </w:p>
    <w:p w14:paraId="00EC607F" w14:textId="1793E5A3" w:rsidR="00BF3592" w:rsidRDefault="00BF3592" w:rsidP="00CA784C">
      <w:r>
        <w:tab/>
        <w:t>Diosfort 600mg</w:t>
      </w:r>
      <w:r>
        <w:tab/>
      </w:r>
      <w:r>
        <w:tab/>
      </w:r>
      <w:r w:rsidR="00941B9C">
        <w:tab/>
      </w:r>
      <w:r w:rsidR="00B360D3">
        <w:tab/>
      </w:r>
      <w:r w:rsidR="00B360D3">
        <w:tab/>
      </w:r>
      <w:r w:rsidR="00B360D3">
        <w:tab/>
      </w:r>
      <w:r w:rsidR="008D5551">
        <w:t>1 viên x 2 (u) sau ăn sáng, chiều</w:t>
      </w:r>
    </w:p>
    <w:p w14:paraId="3BD08C8A" w14:textId="04A44EBD" w:rsidR="008D5551" w:rsidRDefault="008D5551" w:rsidP="00CA784C">
      <w:r>
        <w:tab/>
        <w:t>Toujeo</w:t>
      </w:r>
      <w:r w:rsidR="00941B9C">
        <w:t xml:space="preserve"> solotar </w:t>
      </w:r>
      <w:r w:rsidR="00B360D3">
        <w:t>(Insulin gla</w:t>
      </w:r>
      <w:del w:id="213" w:author="Khoa Noi than - Than nhan tao" w:date="2022-06-08T10:05:00Z">
        <w:r w:rsidR="00B360D3" w:rsidDel="008C7461">
          <w:delText>r</w:delText>
        </w:r>
      </w:del>
      <w:r w:rsidR="00B360D3">
        <w:t xml:space="preserve">rgine) </w:t>
      </w:r>
      <w:r w:rsidR="00941B9C">
        <w:t xml:space="preserve">300U/mL </w:t>
      </w:r>
      <w:r w:rsidR="00941B9C">
        <w:tab/>
      </w:r>
      <w:r w:rsidR="00B360D3">
        <w:tab/>
      </w:r>
      <w:r w:rsidR="000A0D3E">
        <w:t>Tiêm dưới da 7 giờ sáng: 28UI</w:t>
      </w:r>
    </w:p>
    <w:p w14:paraId="7CC88006" w14:textId="00843AF8" w:rsidR="000A0D3E" w:rsidRDefault="000A0D3E" w:rsidP="00CA784C">
      <w:r>
        <w:tab/>
      </w:r>
      <w:r w:rsidR="005E3A97">
        <w:t xml:space="preserve">Sovepred </w:t>
      </w:r>
      <w:r w:rsidR="00692AF7">
        <w:t>(P</w:t>
      </w:r>
      <w:r w:rsidR="00692AF7" w:rsidRPr="00692AF7">
        <w:t>rednisolone</w:t>
      </w:r>
      <w:r w:rsidR="00692AF7">
        <w:t>)</w:t>
      </w:r>
      <w:r w:rsidR="00692AF7" w:rsidRPr="00692AF7">
        <w:t xml:space="preserve"> </w:t>
      </w:r>
      <w:r w:rsidR="005E3A97">
        <w:t>5mg</w:t>
      </w:r>
      <w:r w:rsidR="005E3A97">
        <w:tab/>
      </w:r>
      <w:r w:rsidR="005E3A97">
        <w:tab/>
      </w:r>
      <w:r w:rsidR="005E3A97">
        <w:tab/>
      </w:r>
      <w:r w:rsidR="00692AF7">
        <w:tab/>
      </w:r>
      <w:r w:rsidR="005E3A97">
        <w:t>1 viên sáng, ½ viên chiều</w:t>
      </w:r>
    </w:p>
    <w:p w14:paraId="365800F0" w14:textId="59190EEC" w:rsidR="006C43A3" w:rsidRDefault="007A7491" w:rsidP="00CA784C">
      <w:r w:rsidRPr="00E22EC9">
        <w:rPr>
          <w:highlight w:val="yellow"/>
        </w:rPr>
        <w:t>Hội chứng Cushing do thuốc, Suy tĩnh mạch 2 chi dưới, Bệnh tim thiếu máu cục bộ mạn</w:t>
      </w:r>
    </w:p>
    <w:tbl>
      <w:tblPr>
        <w:tblStyle w:val="TableGrid1"/>
        <w:tblpPr w:leftFromText="180" w:rightFromText="180" w:vertAnchor="text" w:horzAnchor="page" w:tblpX="657" w:tblpY="399"/>
        <w:tblW w:w="7465" w:type="dxa"/>
        <w:tblLayout w:type="fixed"/>
        <w:tblLook w:val="04A0" w:firstRow="1" w:lastRow="0" w:firstColumn="1" w:lastColumn="0" w:noHBand="0" w:noVBand="1"/>
        <w:tblPrChange w:id="214" w:author="Khoa Noi than - Than nhan tao" w:date="2022-06-08T10:28:00Z">
          <w:tblPr>
            <w:tblStyle w:val="TableGrid1"/>
            <w:tblpPr w:leftFromText="180" w:rightFromText="180" w:vertAnchor="text" w:horzAnchor="page" w:tblpX="657" w:tblpY="399"/>
            <w:tblW w:w="7735" w:type="dxa"/>
            <w:tblLayout w:type="fixed"/>
            <w:tblLook w:val="04A0" w:firstRow="1" w:lastRow="0" w:firstColumn="1" w:lastColumn="0" w:noHBand="0" w:noVBand="1"/>
          </w:tblPr>
        </w:tblPrChange>
      </w:tblPr>
      <w:tblGrid>
        <w:gridCol w:w="715"/>
        <w:gridCol w:w="900"/>
        <w:gridCol w:w="900"/>
        <w:gridCol w:w="1080"/>
        <w:gridCol w:w="900"/>
        <w:gridCol w:w="990"/>
        <w:gridCol w:w="990"/>
        <w:gridCol w:w="990"/>
        <w:tblGridChange w:id="215">
          <w:tblGrid>
            <w:gridCol w:w="715"/>
            <w:gridCol w:w="900"/>
            <w:gridCol w:w="900"/>
            <w:gridCol w:w="1080"/>
            <w:gridCol w:w="900"/>
            <w:gridCol w:w="990"/>
            <w:gridCol w:w="270"/>
            <w:gridCol w:w="720"/>
            <w:gridCol w:w="270"/>
            <w:gridCol w:w="720"/>
            <w:gridCol w:w="270"/>
          </w:tblGrid>
        </w:tblGridChange>
      </w:tblGrid>
      <w:tr w:rsidR="00BA368F" w:rsidRPr="00E27AF2" w14:paraId="4762734F" w14:textId="77777777" w:rsidTr="00BA368F">
        <w:trPr>
          <w:ins w:id="216" w:author="Khoa Noi than - Than nhan tao" w:date="2022-06-08T10:28:00Z"/>
        </w:trPr>
        <w:tc>
          <w:tcPr>
            <w:tcW w:w="715" w:type="dxa"/>
            <w:tcPrChange w:id="217" w:author="Khoa Noi than - Than nhan tao" w:date="2022-06-08T10:28:00Z">
              <w:tcPr>
                <w:tcW w:w="715" w:type="dxa"/>
              </w:tcPr>
            </w:tcPrChange>
          </w:tcPr>
          <w:p w14:paraId="3C0B3D5E" w14:textId="77777777" w:rsidR="00BC50FF" w:rsidRPr="00CF20BD" w:rsidRDefault="00BC50FF" w:rsidP="00BC50FF">
            <w:pPr>
              <w:rPr>
                <w:ins w:id="218" w:author="Khoa Noi than - Than nhan tao" w:date="2022-06-08T10:28:00Z"/>
                <w:lang w:val="en-US"/>
              </w:rPr>
            </w:pPr>
          </w:p>
        </w:tc>
        <w:tc>
          <w:tcPr>
            <w:tcW w:w="900" w:type="dxa"/>
            <w:tcPrChange w:id="219" w:author="Khoa Noi than - Than nhan tao" w:date="2022-06-08T10:28:00Z">
              <w:tcPr>
                <w:tcW w:w="900" w:type="dxa"/>
              </w:tcPr>
            </w:tcPrChange>
          </w:tcPr>
          <w:p w14:paraId="163E0941" w14:textId="77777777" w:rsidR="00BC50FF" w:rsidRPr="004E6A95" w:rsidRDefault="00BC50FF" w:rsidP="00BC50FF">
            <w:pPr>
              <w:rPr>
                <w:ins w:id="220" w:author="Khoa Noi than - Than nhan tao" w:date="2022-06-08T10:28:00Z"/>
                <w:lang w:val="en-US"/>
              </w:rPr>
            </w:pPr>
            <w:ins w:id="221" w:author="Khoa Noi than - Than nhan tao" w:date="2022-06-08T10:28:00Z">
              <w:r>
                <w:rPr>
                  <w:lang w:val="en-US"/>
                </w:rPr>
                <w:t>3/8/20</w:t>
              </w:r>
            </w:ins>
          </w:p>
        </w:tc>
        <w:tc>
          <w:tcPr>
            <w:tcW w:w="900" w:type="dxa"/>
            <w:tcPrChange w:id="222" w:author="Khoa Noi than - Than nhan tao" w:date="2022-06-08T10:28:00Z">
              <w:tcPr>
                <w:tcW w:w="900" w:type="dxa"/>
              </w:tcPr>
            </w:tcPrChange>
          </w:tcPr>
          <w:p w14:paraId="64F5CEBD" w14:textId="77777777" w:rsidR="00BC50FF" w:rsidRPr="005E098F" w:rsidRDefault="00BC50FF" w:rsidP="00BC50FF">
            <w:pPr>
              <w:rPr>
                <w:ins w:id="223" w:author="Khoa Noi than - Than nhan tao" w:date="2022-06-08T10:28:00Z"/>
                <w:lang w:val="en-US"/>
              </w:rPr>
            </w:pPr>
            <w:ins w:id="224" w:author="Khoa Noi than - Than nhan tao" w:date="2022-06-08T10:28:00Z">
              <w:r>
                <w:rPr>
                  <w:lang w:val="en-US"/>
                </w:rPr>
                <w:t>7/2/20</w:t>
              </w:r>
            </w:ins>
          </w:p>
        </w:tc>
        <w:tc>
          <w:tcPr>
            <w:tcW w:w="1080" w:type="dxa"/>
            <w:tcPrChange w:id="225" w:author="Khoa Noi than - Than nhan tao" w:date="2022-06-08T10:28:00Z">
              <w:tcPr>
                <w:tcW w:w="1080" w:type="dxa"/>
              </w:tcPr>
            </w:tcPrChange>
          </w:tcPr>
          <w:p w14:paraId="4509177B" w14:textId="77777777" w:rsidR="00BC50FF" w:rsidRPr="001A7F7E" w:rsidRDefault="00BC50FF" w:rsidP="00BC50FF">
            <w:pPr>
              <w:rPr>
                <w:ins w:id="226" w:author="Khoa Noi than - Than nhan tao" w:date="2022-06-08T10:28:00Z"/>
                <w:lang w:val="en-US"/>
              </w:rPr>
            </w:pPr>
            <w:ins w:id="227" w:author="Khoa Noi than - Than nhan tao" w:date="2022-06-08T10:28:00Z">
              <w:r>
                <w:rPr>
                  <w:lang w:val="en-US"/>
                </w:rPr>
                <w:t>21/12/20</w:t>
              </w:r>
            </w:ins>
          </w:p>
        </w:tc>
        <w:tc>
          <w:tcPr>
            <w:tcW w:w="900" w:type="dxa"/>
            <w:tcPrChange w:id="228" w:author="Khoa Noi than - Than nhan tao" w:date="2022-06-08T10:28:00Z">
              <w:tcPr>
                <w:tcW w:w="900" w:type="dxa"/>
              </w:tcPr>
            </w:tcPrChange>
          </w:tcPr>
          <w:p w14:paraId="08D695F7" w14:textId="77777777" w:rsidR="00BC50FF" w:rsidRPr="001A7F7E" w:rsidRDefault="00BC50FF" w:rsidP="00BC50FF">
            <w:pPr>
              <w:rPr>
                <w:ins w:id="229" w:author="Khoa Noi than - Than nhan tao" w:date="2022-06-08T10:28:00Z"/>
                <w:lang w:val="en-US"/>
              </w:rPr>
            </w:pPr>
            <w:ins w:id="230" w:author="Khoa Noi than - Than nhan tao" w:date="2022-06-08T10:28:00Z">
              <w:r>
                <w:rPr>
                  <w:lang w:val="en-US"/>
                </w:rPr>
                <w:t>8/2/21</w:t>
              </w:r>
            </w:ins>
          </w:p>
        </w:tc>
        <w:tc>
          <w:tcPr>
            <w:tcW w:w="990" w:type="dxa"/>
            <w:tcPrChange w:id="231" w:author="Khoa Noi than - Than nhan tao" w:date="2022-06-08T10:28:00Z">
              <w:tcPr>
                <w:tcW w:w="1260" w:type="dxa"/>
                <w:gridSpan w:val="2"/>
              </w:tcPr>
            </w:tcPrChange>
          </w:tcPr>
          <w:p w14:paraId="2B43D4C3" w14:textId="77777777" w:rsidR="00BC50FF" w:rsidRPr="008D69D8" w:rsidRDefault="00BC50FF" w:rsidP="00BC50FF">
            <w:pPr>
              <w:rPr>
                <w:ins w:id="232" w:author="Khoa Noi than - Than nhan tao" w:date="2022-06-08T10:28:00Z"/>
                <w:lang w:val="en-US"/>
              </w:rPr>
            </w:pPr>
            <w:ins w:id="233" w:author="Khoa Noi than - Than nhan tao" w:date="2022-06-08T10:28:00Z">
              <w:r>
                <w:rPr>
                  <w:lang w:val="en-US"/>
                </w:rPr>
                <w:t>13/4/21</w:t>
              </w:r>
            </w:ins>
          </w:p>
        </w:tc>
        <w:tc>
          <w:tcPr>
            <w:tcW w:w="990" w:type="dxa"/>
            <w:tcPrChange w:id="234" w:author="Khoa Noi than - Than nhan tao" w:date="2022-06-08T10:28:00Z">
              <w:tcPr>
                <w:tcW w:w="990" w:type="dxa"/>
                <w:gridSpan w:val="2"/>
              </w:tcPr>
            </w:tcPrChange>
          </w:tcPr>
          <w:p w14:paraId="644600DF" w14:textId="77777777" w:rsidR="00BC50FF" w:rsidRPr="003A0E62" w:rsidRDefault="00BC50FF" w:rsidP="00BC50FF">
            <w:pPr>
              <w:rPr>
                <w:ins w:id="235" w:author="Khoa Noi than - Than nhan tao" w:date="2022-06-08T10:28:00Z"/>
                <w:lang w:val="en-US"/>
              </w:rPr>
            </w:pPr>
            <w:ins w:id="236" w:author="Khoa Noi than - Than nhan tao" w:date="2022-06-08T10:28:00Z">
              <w:r>
                <w:rPr>
                  <w:lang w:val="en-US"/>
                </w:rPr>
                <w:t>27/4/21</w:t>
              </w:r>
            </w:ins>
          </w:p>
        </w:tc>
        <w:tc>
          <w:tcPr>
            <w:tcW w:w="990" w:type="dxa"/>
            <w:tcPrChange w:id="237" w:author="Khoa Noi than - Than nhan tao" w:date="2022-06-08T10:28:00Z">
              <w:tcPr>
                <w:tcW w:w="990" w:type="dxa"/>
                <w:gridSpan w:val="2"/>
              </w:tcPr>
            </w:tcPrChange>
          </w:tcPr>
          <w:p w14:paraId="6C9C6884" w14:textId="77777777" w:rsidR="00BC50FF" w:rsidRPr="00E27AF2" w:rsidRDefault="00BC50FF" w:rsidP="00BC50FF">
            <w:pPr>
              <w:rPr>
                <w:ins w:id="238" w:author="Khoa Noi than - Than nhan tao" w:date="2022-06-08T10:28:00Z"/>
                <w:lang w:val="en-US"/>
              </w:rPr>
            </w:pPr>
            <w:ins w:id="239" w:author="Khoa Noi than - Than nhan tao" w:date="2022-06-08T10:28:00Z">
              <w:r>
                <w:rPr>
                  <w:lang w:val="en-US"/>
                </w:rPr>
                <w:t>10/5/21</w:t>
              </w:r>
            </w:ins>
          </w:p>
        </w:tc>
      </w:tr>
      <w:tr w:rsidR="00BA368F" w:rsidRPr="00E27AF2" w14:paraId="0D0BD0B8" w14:textId="77777777" w:rsidTr="00BA368F">
        <w:trPr>
          <w:ins w:id="240" w:author="Khoa Noi than - Than nhan tao" w:date="2022-06-08T10:28:00Z"/>
        </w:trPr>
        <w:tc>
          <w:tcPr>
            <w:tcW w:w="715" w:type="dxa"/>
            <w:tcPrChange w:id="241" w:author="Khoa Noi than - Than nhan tao" w:date="2022-06-08T10:28:00Z">
              <w:tcPr>
                <w:tcW w:w="715" w:type="dxa"/>
              </w:tcPr>
            </w:tcPrChange>
          </w:tcPr>
          <w:p w14:paraId="26EE7225" w14:textId="77777777" w:rsidR="00BC50FF" w:rsidRPr="00CF20BD" w:rsidRDefault="00BC50FF" w:rsidP="00BC50FF">
            <w:pPr>
              <w:rPr>
                <w:ins w:id="242" w:author="Khoa Noi than - Than nhan tao" w:date="2022-06-08T10:28:00Z"/>
                <w:lang w:val="en-US"/>
              </w:rPr>
            </w:pPr>
            <w:ins w:id="243" w:author="Khoa Noi than - Than nhan tao" w:date="2022-06-08T10:28:00Z">
              <w:r>
                <w:rPr>
                  <w:lang w:val="en-US"/>
                </w:rPr>
                <w:t>Cre</w:t>
              </w:r>
            </w:ins>
          </w:p>
        </w:tc>
        <w:tc>
          <w:tcPr>
            <w:tcW w:w="900" w:type="dxa"/>
            <w:tcPrChange w:id="244" w:author="Khoa Noi than - Than nhan tao" w:date="2022-06-08T10:28:00Z">
              <w:tcPr>
                <w:tcW w:w="900" w:type="dxa"/>
              </w:tcPr>
            </w:tcPrChange>
          </w:tcPr>
          <w:p w14:paraId="249DC41E" w14:textId="77777777" w:rsidR="00BC50FF" w:rsidRPr="004E6A95" w:rsidRDefault="00BC50FF" w:rsidP="00BC50FF">
            <w:pPr>
              <w:rPr>
                <w:ins w:id="245" w:author="Khoa Noi than - Than nhan tao" w:date="2022-06-08T10:28:00Z"/>
                <w:lang w:val="en-US"/>
              </w:rPr>
            </w:pPr>
            <w:ins w:id="246" w:author="Khoa Noi than - Than nhan tao" w:date="2022-06-08T10:28:00Z">
              <w:r>
                <w:rPr>
                  <w:lang w:val="en-US"/>
                </w:rPr>
                <w:t>1.20</w:t>
              </w:r>
            </w:ins>
          </w:p>
        </w:tc>
        <w:tc>
          <w:tcPr>
            <w:tcW w:w="900" w:type="dxa"/>
            <w:tcPrChange w:id="247" w:author="Khoa Noi than - Than nhan tao" w:date="2022-06-08T10:28:00Z">
              <w:tcPr>
                <w:tcW w:w="900" w:type="dxa"/>
              </w:tcPr>
            </w:tcPrChange>
          </w:tcPr>
          <w:p w14:paraId="53798219" w14:textId="77777777" w:rsidR="00BC50FF" w:rsidRPr="005E098F" w:rsidRDefault="00BC50FF" w:rsidP="00BC50FF">
            <w:pPr>
              <w:rPr>
                <w:ins w:id="248" w:author="Khoa Noi than - Than nhan tao" w:date="2022-06-08T10:28:00Z"/>
                <w:lang w:val="en-US"/>
              </w:rPr>
            </w:pPr>
            <w:ins w:id="249" w:author="Khoa Noi than - Than nhan tao" w:date="2022-06-08T10:28:00Z">
              <w:r>
                <w:rPr>
                  <w:lang w:val="en-US"/>
                </w:rPr>
                <w:t>1.08</w:t>
              </w:r>
            </w:ins>
          </w:p>
        </w:tc>
        <w:tc>
          <w:tcPr>
            <w:tcW w:w="1080" w:type="dxa"/>
            <w:tcPrChange w:id="250" w:author="Khoa Noi than - Than nhan tao" w:date="2022-06-08T10:28:00Z">
              <w:tcPr>
                <w:tcW w:w="1080" w:type="dxa"/>
              </w:tcPr>
            </w:tcPrChange>
          </w:tcPr>
          <w:p w14:paraId="7780D2B1" w14:textId="77777777" w:rsidR="00BC50FF" w:rsidRPr="001A7F7E" w:rsidRDefault="00BC50FF" w:rsidP="00BC50FF">
            <w:pPr>
              <w:rPr>
                <w:ins w:id="251" w:author="Khoa Noi than - Than nhan tao" w:date="2022-06-08T10:28:00Z"/>
                <w:lang w:val="en-US"/>
              </w:rPr>
            </w:pPr>
            <w:ins w:id="252" w:author="Khoa Noi than - Than nhan tao" w:date="2022-06-08T10:28:00Z">
              <w:r>
                <w:rPr>
                  <w:lang w:val="en-US"/>
                </w:rPr>
                <w:t>1.25</w:t>
              </w:r>
            </w:ins>
          </w:p>
        </w:tc>
        <w:tc>
          <w:tcPr>
            <w:tcW w:w="900" w:type="dxa"/>
            <w:tcPrChange w:id="253" w:author="Khoa Noi than - Than nhan tao" w:date="2022-06-08T10:28:00Z">
              <w:tcPr>
                <w:tcW w:w="900" w:type="dxa"/>
              </w:tcPr>
            </w:tcPrChange>
          </w:tcPr>
          <w:p w14:paraId="241FD9CC" w14:textId="77777777" w:rsidR="00BC50FF" w:rsidRPr="001A7F7E" w:rsidRDefault="00BC50FF" w:rsidP="00BC50FF">
            <w:pPr>
              <w:rPr>
                <w:ins w:id="254" w:author="Khoa Noi than - Than nhan tao" w:date="2022-06-08T10:28:00Z"/>
                <w:lang w:val="en-US"/>
              </w:rPr>
            </w:pPr>
            <w:ins w:id="255" w:author="Khoa Noi than - Than nhan tao" w:date="2022-06-08T10:28:00Z">
              <w:r>
                <w:rPr>
                  <w:lang w:val="en-US"/>
                </w:rPr>
                <w:t>1.19</w:t>
              </w:r>
            </w:ins>
          </w:p>
        </w:tc>
        <w:tc>
          <w:tcPr>
            <w:tcW w:w="990" w:type="dxa"/>
            <w:tcPrChange w:id="256" w:author="Khoa Noi than - Than nhan tao" w:date="2022-06-08T10:28:00Z">
              <w:tcPr>
                <w:tcW w:w="1260" w:type="dxa"/>
                <w:gridSpan w:val="2"/>
              </w:tcPr>
            </w:tcPrChange>
          </w:tcPr>
          <w:p w14:paraId="74F32692" w14:textId="77777777" w:rsidR="00BC50FF" w:rsidRPr="003A0E62" w:rsidRDefault="00BC50FF" w:rsidP="00BC50FF">
            <w:pPr>
              <w:rPr>
                <w:ins w:id="257" w:author="Khoa Noi than - Than nhan tao" w:date="2022-06-08T10:28:00Z"/>
                <w:lang w:val="en-US"/>
              </w:rPr>
            </w:pPr>
            <w:ins w:id="258" w:author="Khoa Noi than - Than nhan tao" w:date="2022-06-08T10:28:00Z">
              <w:r w:rsidRPr="00BA368F">
                <w:rPr>
                  <w:color w:val="FF0000"/>
                  <w:lang w:val="en-US"/>
                  <w:rPrChange w:id="259" w:author="Khoa Noi than - Than nhan tao" w:date="2022-06-08T10:30:00Z">
                    <w:rPr>
                      <w:lang w:val="en-US"/>
                    </w:rPr>
                  </w:rPrChange>
                </w:rPr>
                <w:t>1.45</w:t>
              </w:r>
            </w:ins>
          </w:p>
        </w:tc>
        <w:tc>
          <w:tcPr>
            <w:tcW w:w="990" w:type="dxa"/>
            <w:tcPrChange w:id="260" w:author="Khoa Noi than - Than nhan tao" w:date="2022-06-08T10:28:00Z">
              <w:tcPr>
                <w:tcW w:w="990" w:type="dxa"/>
                <w:gridSpan w:val="2"/>
              </w:tcPr>
            </w:tcPrChange>
          </w:tcPr>
          <w:p w14:paraId="2F1BA979" w14:textId="77777777" w:rsidR="00BC50FF" w:rsidRPr="003A0E62" w:rsidRDefault="00BC50FF" w:rsidP="00BC50FF">
            <w:pPr>
              <w:rPr>
                <w:ins w:id="261" w:author="Khoa Noi than - Than nhan tao" w:date="2022-06-08T10:28:00Z"/>
                <w:lang w:val="en-US"/>
              </w:rPr>
            </w:pPr>
            <w:ins w:id="262" w:author="Khoa Noi than - Than nhan tao" w:date="2022-06-08T10:28:00Z">
              <w:r>
                <w:rPr>
                  <w:lang w:val="en-US"/>
                </w:rPr>
                <w:t>1.3</w:t>
              </w:r>
            </w:ins>
          </w:p>
        </w:tc>
        <w:tc>
          <w:tcPr>
            <w:tcW w:w="990" w:type="dxa"/>
            <w:tcPrChange w:id="263" w:author="Khoa Noi than - Than nhan tao" w:date="2022-06-08T10:28:00Z">
              <w:tcPr>
                <w:tcW w:w="990" w:type="dxa"/>
                <w:gridSpan w:val="2"/>
              </w:tcPr>
            </w:tcPrChange>
          </w:tcPr>
          <w:p w14:paraId="5341594D" w14:textId="77777777" w:rsidR="00BC50FF" w:rsidRPr="00E27AF2" w:rsidRDefault="00BC50FF" w:rsidP="00BC50FF">
            <w:pPr>
              <w:rPr>
                <w:ins w:id="264" w:author="Khoa Noi than - Than nhan tao" w:date="2022-06-08T10:28:00Z"/>
                <w:lang w:val="en-US"/>
              </w:rPr>
            </w:pPr>
            <w:ins w:id="265" w:author="Khoa Noi than - Than nhan tao" w:date="2022-06-08T10:28:00Z">
              <w:r>
                <w:rPr>
                  <w:lang w:val="en-US"/>
                </w:rPr>
                <w:t>1.11</w:t>
              </w:r>
            </w:ins>
          </w:p>
        </w:tc>
      </w:tr>
      <w:tr w:rsidR="00BA368F" w:rsidRPr="00E27AF2" w14:paraId="1BA88CA3" w14:textId="77777777" w:rsidTr="00BA368F">
        <w:trPr>
          <w:ins w:id="266" w:author="Khoa Noi than - Than nhan tao" w:date="2022-06-08T10:28:00Z"/>
        </w:trPr>
        <w:tc>
          <w:tcPr>
            <w:tcW w:w="715" w:type="dxa"/>
            <w:tcPrChange w:id="267" w:author="Khoa Noi than - Than nhan tao" w:date="2022-06-08T10:28:00Z">
              <w:tcPr>
                <w:tcW w:w="715" w:type="dxa"/>
              </w:tcPr>
            </w:tcPrChange>
          </w:tcPr>
          <w:p w14:paraId="1952CBFB" w14:textId="77777777" w:rsidR="00BC50FF" w:rsidRDefault="00BC50FF" w:rsidP="00BC50FF">
            <w:pPr>
              <w:rPr>
                <w:ins w:id="268" w:author="Khoa Noi than - Than nhan tao" w:date="2022-06-08T10:28:00Z"/>
                <w:lang w:val="en-US"/>
              </w:rPr>
            </w:pPr>
            <w:ins w:id="269" w:author="Khoa Noi than - Than nhan tao" w:date="2022-06-08T10:28:00Z">
              <w:r>
                <w:rPr>
                  <w:lang w:val="en-US"/>
                </w:rPr>
                <w:t>eGFR</w:t>
              </w:r>
            </w:ins>
          </w:p>
        </w:tc>
        <w:tc>
          <w:tcPr>
            <w:tcW w:w="900" w:type="dxa"/>
            <w:tcPrChange w:id="270" w:author="Khoa Noi than - Than nhan tao" w:date="2022-06-08T10:28:00Z">
              <w:tcPr>
                <w:tcW w:w="900" w:type="dxa"/>
              </w:tcPr>
            </w:tcPrChange>
          </w:tcPr>
          <w:p w14:paraId="18682B50" w14:textId="77777777" w:rsidR="00BC50FF" w:rsidRDefault="00BC50FF" w:rsidP="00BC50FF">
            <w:pPr>
              <w:rPr>
                <w:ins w:id="271" w:author="Khoa Noi than - Than nhan tao" w:date="2022-06-08T10:28:00Z"/>
                <w:lang w:val="en-US"/>
              </w:rPr>
            </w:pPr>
            <w:ins w:id="272" w:author="Khoa Noi than - Than nhan tao" w:date="2022-06-08T10:28:00Z">
              <w:r>
                <w:rPr>
                  <w:lang w:val="en-US"/>
                </w:rPr>
                <w:t>45</w:t>
              </w:r>
            </w:ins>
          </w:p>
        </w:tc>
        <w:tc>
          <w:tcPr>
            <w:tcW w:w="900" w:type="dxa"/>
            <w:tcPrChange w:id="273" w:author="Khoa Noi than - Than nhan tao" w:date="2022-06-08T10:28:00Z">
              <w:tcPr>
                <w:tcW w:w="900" w:type="dxa"/>
              </w:tcPr>
            </w:tcPrChange>
          </w:tcPr>
          <w:p w14:paraId="6F524858" w14:textId="77777777" w:rsidR="00BC50FF" w:rsidRPr="005E098F" w:rsidRDefault="00BC50FF" w:rsidP="00BC50FF">
            <w:pPr>
              <w:rPr>
                <w:ins w:id="274" w:author="Khoa Noi than - Than nhan tao" w:date="2022-06-08T10:28:00Z"/>
                <w:lang w:val="en-US"/>
              </w:rPr>
            </w:pPr>
            <w:ins w:id="275" w:author="Khoa Noi than - Than nhan tao" w:date="2022-06-08T10:28:00Z">
              <w:r>
                <w:rPr>
                  <w:lang w:val="en-US"/>
                </w:rPr>
                <w:t>51</w:t>
              </w:r>
            </w:ins>
          </w:p>
        </w:tc>
        <w:tc>
          <w:tcPr>
            <w:tcW w:w="1080" w:type="dxa"/>
            <w:tcPrChange w:id="276" w:author="Khoa Noi than - Than nhan tao" w:date="2022-06-08T10:28:00Z">
              <w:tcPr>
                <w:tcW w:w="1080" w:type="dxa"/>
              </w:tcPr>
            </w:tcPrChange>
          </w:tcPr>
          <w:p w14:paraId="42AE3F38" w14:textId="77777777" w:rsidR="00BC50FF" w:rsidRPr="001A7F7E" w:rsidRDefault="00BC50FF" w:rsidP="00BC50FF">
            <w:pPr>
              <w:rPr>
                <w:ins w:id="277" w:author="Khoa Noi than - Than nhan tao" w:date="2022-06-08T10:28:00Z"/>
                <w:lang w:val="en-US"/>
              </w:rPr>
            </w:pPr>
            <w:ins w:id="278" w:author="Khoa Noi than - Than nhan tao" w:date="2022-06-08T10:28:00Z">
              <w:r>
                <w:rPr>
                  <w:lang w:val="en-US"/>
                </w:rPr>
                <w:t>43.16</w:t>
              </w:r>
            </w:ins>
          </w:p>
        </w:tc>
        <w:tc>
          <w:tcPr>
            <w:tcW w:w="900" w:type="dxa"/>
            <w:tcPrChange w:id="279" w:author="Khoa Noi than - Than nhan tao" w:date="2022-06-08T10:28:00Z">
              <w:tcPr>
                <w:tcW w:w="900" w:type="dxa"/>
              </w:tcPr>
            </w:tcPrChange>
          </w:tcPr>
          <w:p w14:paraId="31BC2CDF" w14:textId="77777777" w:rsidR="00BC50FF" w:rsidRPr="001A7F7E" w:rsidRDefault="00BC50FF" w:rsidP="00BC50FF">
            <w:pPr>
              <w:rPr>
                <w:ins w:id="280" w:author="Khoa Noi than - Than nhan tao" w:date="2022-06-08T10:28:00Z"/>
                <w:lang w:val="en-US"/>
              </w:rPr>
            </w:pPr>
            <w:ins w:id="281" w:author="Khoa Noi than - Than nhan tao" w:date="2022-06-08T10:28:00Z">
              <w:r>
                <w:rPr>
                  <w:lang w:val="en-US"/>
                </w:rPr>
                <w:t>46</w:t>
              </w:r>
            </w:ins>
          </w:p>
        </w:tc>
        <w:tc>
          <w:tcPr>
            <w:tcW w:w="990" w:type="dxa"/>
            <w:tcPrChange w:id="282" w:author="Khoa Noi than - Than nhan tao" w:date="2022-06-08T10:28:00Z">
              <w:tcPr>
                <w:tcW w:w="1260" w:type="dxa"/>
                <w:gridSpan w:val="2"/>
              </w:tcPr>
            </w:tcPrChange>
          </w:tcPr>
          <w:p w14:paraId="1B124593" w14:textId="77777777" w:rsidR="00BC50FF" w:rsidRPr="003A0E62" w:rsidRDefault="00BC50FF" w:rsidP="00BC50FF">
            <w:pPr>
              <w:rPr>
                <w:ins w:id="283" w:author="Khoa Noi than - Than nhan tao" w:date="2022-06-08T10:28:00Z"/>
                <w:lang w:val="en-US"/>
              </w:rPr>
            </w:pPr>
            <w:ins w:id="284" w:author="Khoa Noi than - Than nhan tao" w:date="2022-06-08T10:28:00Z">
              <w:r>
                <w:rPr>
                  <w:lang w:val="en-US"/>
                </w:rPr>
                <w:t>36</w:t>
              </w:r>
            </w:ins>
          </w:p>
        </w:tc>
        <w:tc>
          <w:tcPr>
            <w:tcW w:w="990" w:type="dxa"/>
            <w:tcPrChange w:id="285" w:author="Khoa Noi than - Than nhan tao" w:date="2022-06-08T10:28:00Z">
              <w:tcPr>
                <w:tcW w:w="990" w:type="dxa"/>
                <w:gridSpan w:val="2"/>
              </w:tcPr>
            </w:tcPrChange>
          </w:tcPr>
          <w:p w14:paraId="2703D4B9" w14:textId="77777777" w:rsidR="00BC50FF" w:rsidRPr="003A0E62" w:rsidRDefault="00BC50FF" w:rsidP="00BC50FF">
            <w:pPr>
              <w:rPr>
                <w:ins w:id="286" w:author="Khoa Noi than - Than nhan tao" w:date="2022-06-08T10:28:00Z"/>
                <w:lang w:val="en-US"/>
              </w:rPr>
            </w:pPr>
            <w:ins w:id="287" w:author="Khoa Noi than - Than nhan tao" w:date="2022-06-08T10:28:00Z">
              <w:r>
                <w:rPr>
                  <w:lang w:val="en-US"/>
                </w:rPr>
                <w:t>41</w:t>
              </w:r>
            </w:ins>
          </w:p>
        </w:tc>
        <w:tc>
          <w:tcPr>
            <w:tcW w:w="990" w:type="dxa"/>
            <w:tcPrChange w:id="288" w:author="Khoa Noi than - Than nhan tao" w:date="2022-06-08T10:28:00Z">
              <w:tcPr>
                <w:tcW w:w="990" w:type="dxa"/>
                <w:gridSpan w:val="2"/>
              </w:tcPr>
            </w:tcPrChange>
          </w:tcPr>
          <w:p w14:paraId="59047926" w14:textId="77777777" w:rsidR="00BC50FF" w:rsidRPr="00E27AF2" w:rsidRDefault="00BC50FF" w:rsidP="00BC50FF">
            <w:pPr>
              <w:rPr>
                <w:ins w:id="289" w:author="Khoa Noi than - Than nhan tao" w:date="2022-06-08T10:28:00Z"/>
                <w:lang w:val="en-US"/>
              </w:rPr>
            </w:pPr>
            <w:ins w:id="290" w:author="Khoa Noi than - Than nhan tao" w:date="2022-06-08T10:28:00Z">
              <w:r>
                <w:rPr>
                  <w:lang w:val="en-US"/>
                </w:rPr>
                <w:t>49</w:t>
              </w:r>
            </w:ins>
          </w:p>
        </w:tc>
      </w:tr>
      <w:tr w:rsidR="002446AC" w:rsidRPr="00E27AF2" w14:paraId="75087A92" w14:textId="77777777" w:rsidTr="00BA368F">
        <w:trPr>
          <w:ins w:id="291" w:author="Khoa Noi than - Than nhan tao" w:date="2022-06-08T11:00:00Z"/>
        </w:trPr>
        <w:tc>
          <w:tcPr>
            <w:tcW w:w="715" w:type="dxa"/>
          </w:tcPr>
          <w:p w14:paraId="716A41E8" w14:textId="083A723D" w:rsidR="002446AC" w:rsidRPr="002446AC" w:rsidRDefault="002446AC" w:rsidP="00BC50FF">
            <w:pPr>
              <w:rPr>
                <w:ins w:id="292" w:author="Khoa Noi than - Than nhan tao" w:date="2022-06-08T11:00:00Z"/>
                <w:lang w:val="en-US"/>
                <w:rPrChange w:id="293" w:author="Khoa Noi than - Than nhan tao" w:date="2022-06-08T11:00:00Z">
                  <w:rPr>
                    <w:ins w:id="294" w:author="Khoa Noi than - Than nhan tao" w:date="2022-06-08T11:00:00Z"/>
                  </w:rPr>
                </w:rPrChange>
              </w:rPr>
            </w:pPr>
            <w:ins w:id="295" w:author="Khoa Noi than - Than nhan tao" w:date="2022-06-08T11:00:00Z">
              <w:r>
                <w:rPr>
                  <w:lang w:val="en-US"/>
                </w:rPr>
                <w:t>Pro/niệu</w:t>
              </w:r>
            </w:ins>
          </w:p>
        </w:tc>
        <w:tc>
          <w:tcPr>
            <w:tcW w:w="900" w:type="dxa"/>
          </w:tcPr>
          <w:p w14:paraId="146F501A" w14:textId="77777777" w:rsidR="002446AC" w:rsidRDefault="002446AC" w:rsidP="00BC50FF">
            <w:pPr>
              <w:rPr>
                <w:ins w:id="296" w:author="Khoa Noi than - Than nhan tao" w:date="2022-06-08T11:00:00Z"/>
              </w:rPr>
            </w:pPr>
          </w:p>
        </w:tc>
        <w:tc>
          <w:tcPr>
            <w:tcW w:w="900" w:type="dxa"/>
          </w:tcPr>
          <w:p w14:paraId="0D60C1CD" w14:textId="77777777" w:rsidR="002446AC" w:rsidRDefault="002446AC" w:rsidP="00BC50FF">
            <w:pPr>
              <w:rPr>
                <w:ins w:id="297" w:author="Khoa Noi than - Than nhan tao" w:date="2022-06-08T11:00:00Z"/>
              </w:rPr>
            </w:pPr>
          </w:p>
        </w:tc>
        <w:tc>
          <w:tcPr>
            <w:tcW w:w="1080" w:type="dxa"/>
          </w:tcPr>
          <w:p w14:paraId="53F78C78" w14:textId="77777777" w:rsidR="002446AC" w:rsidRDefault="002446AC" w:rsidP="00BC50FF">
            <w:pPr>
              <w:rPr>
                <w:ins w:id="298" w:author="Khoa Noi than - Than nhan tao" w:date="2022-06-08T11:00:00Z"/>
              </w:rPr>
            </w:pPr>
          </w:p>
        </w:tc>
        <w:tc>
          <w:tcPr>
            <w:tcW w:w="900" w:type="dxa"/>
          </w:tcPr>
          <w:p w14:paraId="5AD4BDDF" w14:textId="77777777" w:rsidR="002446AC" w:rsidRDefault="002446AC" w:rsidP="00BC50FF">
            <w:pPr>
              <w:rPr>
                <w:ins w:id="299" w:author="Khoa Noi than - Than nhan tao" w:date="2022-06-08T11:00:00Z"/>
              </w:rPr>
            </w:pPr>
          </w:p>
        </w:tc>
        <w:tc>
          <w:tcPr>
            <w:tcW w:w="990" w:type="dxa"/>
          </w:tcPr>
          <w:p w14:paraId="2E84EB88" w14:textId="77777777" w:rsidR="002446AC" w:rsidRDefault="002446AC" w:rsidP="00BC50FF">
            <w:pPr>
              <w:rPr>
                <w:ins w:id="300" w:author="Khoa Noi than - Than nhan tao" w:date="2022-06-08T11:00:00Z"/>
              </w:rPr>
            </w:pPr>
          </w:p>
        </w:tc>
        <w:tc>
          <w:tcPr>
            <w:tcW w:w="990" w:type="dxa"/>
          </w:tcPr>
          <w:p w14:paraId="3C4C79E0" w14:textId="77777777" w:rsidR="002446AC" w:rsidRDefault="002446AC" w:rsidP="00BC50FF">
            <w:pPr>
              <w:rPr>
                <w:ins w:id="301" w:author="Khoa Noi than - Than nhan tao" w:date="2022-06-08T11:00:00Z"/>
              </w:rPr>
            </w:pPr>
          </w:p>
        </w:tc>
        <w:tc>
          <w:tcPr>
            <w:tcW w:w="990" w:type="dxa"/>
          </w:tcPr>
          <w:p w14:paraId="5CEC6C6D" w14:textId="77777777" w:rsidR="002446AC" w:rsidRDefault="002446AC" w:rsidP="00BC50FF">
            <w:pPr>
              <w:rPr>
                <w:ins w:id="302" w:author="Khoa Noi than - Than nhan tao" w:date="2022-06-08T11:00:00Z"/>
              </w:rPr>
            </w:pPr>
          </w:p>
        </w:tc>
      </w:tr>
    </w:tbl>
    <w:p w14:paraId="478F7EA4" w14:textId="2C27F6EC" w:rsidR="00A26852" w:rsidRDefault="00BC50FF" w:rsidP="00CA784C">
      <w:ins w:id="303" w:author="Khoa Noi than - Than nhan tao" w:date="2022-06-08T10:28:00Z">
        <w:r>
          <w:t xml:space="preserve"> </w:t>
        </w:r>
      </w:ins>
      <w:r w:rsidR="004F4EE3">
        <w:t>Mứ</w:t>
      </w:r>
      <w:r w:rsidR="007C0D58">
        <w:t>c nền creatinin và độ lọc cầu thận</w:t>
      </w:r>
      <w:r w:rsidR="00EC439F">
        <w:t xml:space="preserve"> hồi cứu</w:t>
      </w:r>
      <w:r w:rsidR="00213A4F">
        <w:t xml:space="preserve"> bệnh án</w:t>
      </w:r>
      <w:r w:rsidR="00EC439F">
        <w:t>:</w:t>
      </w:r>
    </w:p>
    <w:tbl>
      <w:tblPr>
        <w:tblStyle w:val="TableGrid1"/>
        <w:tblW w:w="7735" w:type="dxa"/>
        <w:tblLayout w:type="fixed"/>
        <w:tblLook w:val="04A0" w:firstRow="1" w:lastRow="0" w:firstColumn="1" w:lastColumn="0" w:noHBand="0" w:noVBand="1"/>
        <w:tblPrChange w:id="304" w:author="Khoa Noi than - Than nhan tao" w:date="2022-06-08T10:28:00Z">
          <w:tblPr>
            <w:tblStyle w:val="TableGrid1"/>
            <w:tblW w:w="9283" w:type="dxa"/>
            <w:tblLayout w:type="fixed"/>
            <w:tblLook w:val="04A0" w:firstRow="1" w:lastRow="0" w:firstColumn="1" w:lastColumn="0" w:noHBand="0" w:noVBand="1"/>
          </w:tblPr>
        </w:tblPrChange>
      </w:tblPr>
      <w:tblGrid>
        <w:gridCol w:w="1031"/>
        <w:gridCol w:w="854"/>
        <w:gridCol w:w="900"/>
        <w:gridCol w:w="1080"/>
        <w:gridCol w:w="900"/>
        <w:gridCol w:w="990"/>
        <w:gridCol w:w="990"/>
        <w:gridCol w:w="990"/>
        <w:tblGridChange w:id="305">
          <w:tblGrid>
            <w:gridCol w:w="1031"/>
            <w:gridCol w:w="854"/>
            <w:gridCol w:w="900"/>
            <w:gridCol w:w="1080"/>
            <w:gridCol w:w="900"/>
            <w:gridCol w:w="990"/>
            <w:gridCol w:w="990"/>
            <w:gridCol w:w="2538"/>
          </w:tblGrid>
        </w:tblGridChange>
      </w:tblGrid>
      <w:tr w:rsidR="00BC50FF" w:rsidRPr="00E27AF2" w:rsidDel="00BC50FF" w14:paraId="5377248C" w14:textId="14228046" w:rsidTr="00BC50FF">
        <w:trPr>
          <w:del w:id="306" w:author="Khoa Noi than - Than nhan tao" w:date="2022-06-08T10:28:00Z"/>
        </w:trPr>
        <w:tc>
          <w:tcPr>
            <w:tcW w:w="1031" w:type="dxa"/>
            <w:tcPrChange w:id="307" w:author="Khoa Noi than - Than nhan tao" w:date="2022-06-08T10:28:00Z">
              <w:tcPr>
                <w:tcW w:w="1031" w:type="dxa"/>
              </w:tcPr>
            </w:tcPrChange>
          </w:tcPr>
          <w:p w14:paraId="667ABB38" w14:textId="57A09A2B" w:rsidR="005031E5" w:rsidRPr="00CF20BD" w:rsidDel="00BC50FF" w:rsidRDefault="005031E5" w:rsidP="0021736B">
            <w:pPr>
              <w:rPr>
                <w:del w:id="308" w:author="Khoa Noi than - Than nhan tao" w:date="2022-06-08T10:28:00Z"/>
                <w:lang w:val="en-US"/>
              </w:rPr>
            </w:pPr>
          </w:p>
        </w:tc>
        <w:tc>
          <w:tcPr>
            <w:tcW w:w="854" w:type="dxa"/>
            <w:tcPrChange w:id="309" w:author="Khoa Noi than - Than nhan tao" w:date="2022-06-08T10:28:00Z">
              <w:tcPr>
                <w:tcW w:w="854" w:type="dxa"/>
              </w:tcPr>
            </w:tcPrChange>
          </w:tcPr>
          <w:p w14:paraId="0D6D532D" w14:textId="00613BA7" w:rsidR="005031E5" w:rsidRPr="004E6A95" w:rsidDel="00BC50FF" w:rsidRDefault="005031E5" w:rsidP="0021736B">
            <w:pPr>
              <w:rPr>
                <w:del w:id="310" w:author="Khoa Noi than - Than nhan tao" w:date="2022-06-08T10:28:00Z"/>
                <w:lang w:val="en-US"/>
              </w:rPr>
            </w:pPr>
            <w:del w:id="311" w:author="Khoa Noi than - Than nhan tao" w:date="2022-06-08T10:28:00Z">
              <w:r w:rsidDel="00BC50FF">
                <w:rPr>
                  <w:lang w:val="en-US"/>
                </w:rPr>
                <w:delText>3/8</w:delText>
              </w:r>
            </w:del>
            <w:del w:id="312" w:author="Khoa Noi than - Than nhan tao" w:date="2022-06-08T10:27:00Z">
              <w:r w:rsidDel="00BC50FF">
                <w:rPr>
                  <w:lang w:val="en-US"/>
                </w:rPr>
                <w:delText>/2020</w:delText>
              </w:r>
            </w:del>
          </w:p>
        </w:tc>
        <w:tc>
          <w:tcPr>
            <w:tcW w:w="900" w:type="dxa"/>
            <w:tcPrChange w:id="313" w:author="Khoa Noi than - Than nhan tao" w:date="2022-06-08T10:28:00Z">
              <w:tcPr>
                <w:tcW w:w="900" w:type="dxa"/>
              </w:tcPr>
            </w:tcPrChange>
          </w:tcPr>
          <w:p w14:paraId="361C942E" w14:textId="2AD8A8E3" w:rsidR="005031E5" w:rsidRPr="005E098F" w:rsidDel="00BC50FF" w:rsidRDefault="005031E5" w:rsidP="0021736B">
            <w:pPr>
              <w:rPr>
                <w:del w:id="314" w:author="Khoa Noi than - Than nhan tao" w:date="2022-06-08T10:28:00Z"/>
                <w:lang w:val="en-US"/>
              </w:rPr>
            </w:pPr>
            <w:del w:id="315" w:author="Khoa Noi than - Than nhan tao" w:date="2022-06-08T10:28:00Z">
              <w:r w:rsidDel="00BC50FF">
                <w:rPr>
                  <w:lang w:val="en-US"/>
                </w:rPr>
                <w:delText>7/2/</w:delText>
              </w:r>
            </w:del>
            <w:del w:id="316" w:author="Khoa Noi than - Than nhan tao" w:date="2022-06-08T10:27:00Z">
              <w:r w:rsidDel="00BC50FF">
                <w:rPr>
                  <w:lang w:val="en-US"/>
                </w:rPr>
                <w:delText>20</w:delText>
              </w:r>
            </w:del>
            <w:del w:id="317" w:author="Khoa Noi than - Than nhan tao" w:date="2022-06-08T10:28:00Z">
              <w:r w:rsidDel="00BC50FF">
                <w:rPr>
                  <w:lang w:val="en-US"/>
                </w:rPr>
                <w:delText>20</w:delText>
              </w:r>
            </w:del>
          </w:p>
        </w:tc>
        <w:tc>
          <w:tcPr>
            <w:tcW w:w="1080" w:type="dxa"/>
            <w:tcPrChange w:id="318" w:author="Khoa Noi than - Than nhan tao" w:date="2022-06-08T10:28:00Z">
              <w:tcPr>
                <w:tcW w:w="1080" w:type="dxa"/>
              </w:tcPr>
            </w:tcPrChange>
          </w:tcPr>
          <w:p w14:paraId="016D7059" w14:textId="41DD50F3" w:rsidR="005031E5" w:rsidRPr="001A7F7E" w:rsidDel="00BC50FF" w:rsidRDefault="005031E5" w:rsidP="0021736B">
            <w:pPr>
              <w:rPr>
                <w:del w:id="319" w:author="Khoa Noi than - Than nhan tao" w:date="2022-06-08T10:28:00Z"/>
                <w:lang w:val="en-US"/>
              </w:rPr>
            </w:pPr>
            <w:del w:id="320" w:author="Khoa Noi than - Than nhan tao" w:date="2022-06-08T10:28:00Z">
              <w:r w:rsidDel="00BC50FF">
                <w:rPr>
                  <w:lang w:val="en-US"/>
                </w:rPr>
                <w:delText>21/12/</w:delText>
              </w:r>
            </w:del>
            <w:del w:id="321" w:author="Khoa Noi than - Than nhan tao" w:date="2022-06-08T10:27:00Z">
              <w:r w:rsidDel="00BC50FF">
                <w:rPr>
                  <w:lang w:val="en-US"/>
                </w:rPr>
                <w:delText>20</w:delText>
              </w:r>
            </w:del>
            <w:del w:id="322" w:author="Khoa Noi than - Than nhan tao" w:date="2022-06-08T10:28:00Z">
              <w:r w:rsidDel="00BC50FF">
                <w:rPr>
                  <w:lang w:val="en-US"/>
                </w:rPr>
                <w:delText>20</w:delText>
              </w:r>
            </w:del>
          </w:p>
        </w:tc>
        <w:tc>
          <w:tcPr>
            <w:tcW w:w="900" w:type="dxa"/>
            <w:tcPrChange w:id="323" w:author="Khoa Noi than - Than nhan tao" w:date="2022-06-08T10:28:00Z">
              <w:tcPr>
                <w:tcW w:w="900" w:type="dxa"/>
              </w:tcPr>
            </w:tcPrChange>
          </w:tcPr>
          <w:p w14:paraId="5E7BAC52" w14:textId="1907BF9A" w:rsidR="005031E5" w:rsidRPr="001A7F7E" w:rsidDel="00BC50FF" w:rsidRDefault="005031E5" w:rsidP="0021736B">
            <w:pPr>
              <w:rPr>
                <w:del w:id="324" w:author="Khoa Noi than - Than nhan tao" w:date="2022-06-08T10:28:00Z"/>
                <w:lang w:val="en-US"/>
              </w:rPr>
            </w:pPr>
            <w:del w:id="325" w:author="Khoa Noi than - Than nhan tao" w:date="2022-06-08T10:28:00Z">
              <w:r w:rsidDel="00BC50FF">
                <w:rPr>
                  <w:lang w:val="en-US"/>
                </w:rPr>
                <w:delText>8/2/</w:delText>
              </w:r>
            </w:del>
            <w:del w:id="326" w:author="Khoa Noi than - Than nhan tao" w:date="2022-06-08T10:27:00Z">
              <w:r w:rsidDel="00BC50FF">
                <w:rPr>
                  <w:lang w:val="en-US"/>
                </w:rPr>
                <w:delText>20</w:delText>
              </w:r>
            </w:del>
            <w:del w:id="327" w:author="Khoa Noi than - Than nhan tao" w:date="2022-06-08T10:28:00Z">
              <w:r w:rsidDel="00BC50FF">
                <w:rPr>
                  <w:lang w:val="en-US"/>
                </w:rPr>
                <w:delText>21</w:delText>
              </w:r>
            </w:del>
          </w:p>
        </w:tc>
        <w:tc>
          <w:tcPr>
            <w:tcW w:w="990" w:type="dxa"/>
            <w:tcPrChange w:id="328" w:author="Khoa Noi than - Than nhan tao" w:date="2022-06-08T10:28:00Z">
              <w:tcPr>
                <w:tcW w:w="990" w:type="dxa"/>
              </w:tcPr>
            </w:tcPrChange>
          </w:tcPr>
          <w:p w14:paraId="498EA327" w14:textId="3E69487E" w:rsidR="005031E5" w:rsidRPr="008D69D8" w:rsidDel="00BC50FF" w:rsidRDefault="005031E5" w:rsidP="0021736B">
            <w:pPr>
              <w:rPr>
                <w:del w:id="329" w:author="Khoa Noi than - Than nhan tao" w:date="2022-06-08T10:28:00Z"/>
                <w:lang w:val="en-US"/>
              </w:rPr>
            </w:pPr>
            <w:del w:id="330" w:author="Khoa Noi than - Than nhan tao" w:date="2022-06-08T10:28:00Z">
              <w:r w:rsidDel="00BC50FF">
                <w:rPr>
                  <w:lang w:val="en-US"/>
                </w:rPr>
                <w:delText>13/4/</w:delText>
              </w:r>
            </w:del>
            <w:del w:id="331" w:author="Khoa Noi than - Than nhan tao" w:date="2022-06-08T10:27:00Z">
              <w:r w:rsidDel="00BC50FF">
                <w:rPr>
                  <w:lang w:val="en-US"/>
                </w:rPr>
                <w:delText>20</w:delText>
              </w:r>
            </w:del>
            <w:del w:id="332" w:author="Khoa Noi than - Than nhan tao" w:date="2022-06-08T10:28:00Z">
              <w:r w:rsidDel="00BC50FF">
                <w:rPr>
                  <w:lang w:val="en-US"/>
                </w:rPr>
                <w:delText>21</w:delText>
              </w:r>
            </w:del>
          </w:p>
        </w:tc>
        <w:tc>
          <w:tcPr>
            <w:tcW w:w="990" w:type="dxa"/>
            <w:tcPrChange w:id="333" w:author="Khoa Noi than - Than nhan tao" w:date="2022-06-08T10:28:00Z">
              <w:tcPr>
                <w:tcW w:w="990" w:type="dxa"/>
              </w:tcPr>
            </w:tcPrChange>
          </w:tcPr>
          <w:p w14:paraId="0015DA8D" w14:textId="27F7F328" w:rsidR="005031E5" w:rsidRPr="003A0E62" w:rsidDel="00BC50FF" w:rsidRDefault="005031E5" w:rsidP="0021736B">
            <w:pPr>
              <w:rPr>
                <w:del w:id="334" w:author="Khoa Noi than - Than nhan tao" w:date="2022-06-08T10:28:00Z"/>
                <w:lang w:val="en-US"/>
              </w:rPr>
            </w:pPr>
            <w:del w:id="335" w:author="Khoa Noi than - Than nhan tao" w:date="2022-06-08T10:28:00Z">
              <w:r w:rsidDel="00BC50FF">
                <w:rPr>
                  <w:lang w:val="en-US"/>
                </w:rPr>
                <w:delText>27/4/2021</w:delText>
              </w:r>
            </w:del>
          </w:p>
        </w:tc>
        <w:tc>
          <w:tcPr>
            <w:tcW w:w="990" w:type="dxa"/>
            <w:tcPrChange w:id="336" w:author="Khoa Noi than - Than nhan tao" w:date="2022-06-08T10:28:00Z">
              <w:tcPr>
                <w:tcW w:w="2538" w:type="dxa"/>
              </w:tcPr>
            </w:tcPrChange>
          </w:tcPr>
          <w:p w14:paraId="616DFC5B" w14:textId="0C78DF7D" w:rsidR="005031E5" w:rsidRPr="00E27AF2" w:rsidDel="00BC50FF" w:rsidRDefault="005031E5" w:rsidP="0021736B">
            <w:pPr>
              <w:rPr>
                <w:del w:id="337" w:author="Khoa Noi than - Than nhan tao" w:date="2022-06-08T10:28:00Z"/>
                <w:lang w:val="en-US"/>
              </w:rPr>
            </w:pPr>
            <w:del w:id="338" w:author="Khoa Noi than - Than nhan tao" w:date="2022-06-08T10:28:00Z">
              <w:r w:rsidDel="00BC50FF">
                <w:rPr>
                  <w:lang w:val="en-US"/>
                </w:rPr>
                <w:delText>10/5/2021</w:delText>
              </w:r>
            </w:del>
          </w:p>
        </w:tc>
      </w:tr>
      <w:tr w:rsidR="00BC50FF" w:rsidRPr="00E27AF2" w:rsidDel="00BC50FF" w14:paraId="62C5579C" w14:textId="15D69A5D" w:rsidTr="00BC50FF">
        <w:trPr>
          <w:del w:id="339" w:author="Khoa Noi than - Than nhan tao" w:date="2022-06-08T10:28:00Z"/>
        </w:trPr>
        <w:tc>
          <w:tcPr>
            <w:tcW w:w="1031" w:type="dxa"/>
            <w:tcPrChange w:id="340" w:author="Khoa Noi than - Than nhan tao" w:date="2022-06-08T10:28:00Z">
              <w:tcPr>
                <w:tcW w:w="1031" w:type="dxa"/>
              </w:tcPr>
            </w:tcPrChange>
          </w:tcPr>
          <w:p w14:paraId="1CC1EF25" w14:textId="2F20FA1D" w:rsidR="005031E5" w:rsidRPr="00CF20BD" w:rsidDel="00BC50FF" w:rsidRDefault="005031E5" w:rsidP="0021736B">
            <w:pPr>
              <w:rPr>
                <w:del w:id="341" w:author="Khoa Noi than - Than nhan tao" w:date="2022-06-08T10:28:00Z"/>
                <w:lang w:val="en-US"/>
              </w:rPr>
            </w:pPr>
            <w:del w:id="342" w:author="Khoa Noi than - Than nhan tao" w:date="2022-06-08T10:28:00Z">
              <w:r w:rsidDel="00BC50FF">
                <w:rPr>
                  <w:lang w:val="en-US"/>
                </w:rPr>
                <w:delText>Cre</w:delText>
              </w:r>
            </w:del>
            <w:del w:id="343" w:author="Khoa Noi than - Than nhan tao" w:date="2022-06-08T10:27:00Z">
              <w:r w:rsidDel="00BC50FF">
                <w:rPr>
                  <w:lang w:val="en-US"/>
                </w:rPr>
                <w:delText>atinin</w:delText>
              </w:r>
            </w:del>
          </w:p>
        </w:tc>
        <w:tc>
          <w:tcPr>
            <w:tcW w:w="854" w:type="dxa"/>
            <w:tcPrChange w:id="344" w:author="Khoa Noi than - Than nhan tao" w:date="2022-06-08T10:28:00Z">
              <w:tcPr>
                <w:tcW w:w="854" w:type="dxa"/>
              </w:tcPr>
            </w:tcPrChange>
          </w:tcPr>
          <w:p w14:paraId="57002193" w14:textId="5AC724DE" w:rsidR="005031E5" w:rsidRPr="004E6A95" w:rsidDel="00BC50FF" w:rsidRDefault="005031E5" w:rsidP="0021736B">
            <w:pPr>
              <w:rPr>
                <w:del w:id="345" w:author="Khoa Noi than - Than nhan tao" w:date="2022-06-08T10:28:00Z"/>
                <w:lang w:val="en-US"/>
              </w:rPr>
            </w:pPr>
            <w:del w:id="346" w:author="Khoa Noi than - Than nhan tao" w:date="2022-06-08T10:28:00Z">
              <w:r w:rsidDel="00BC50FF">
                <w:rPr>
                  <w:lang w:val="en-US"/>
                </w:rPr>
                <w:delText>1.20</w:delText>
              </w:r>
            </w:del>
          </w:p>
        </w:tc>
        <w:tc>
          <w:tcPr>
            <w:tcW w:w="900" w:type="dxa"/>
            <w:tcPrChange w:id="347" w:author="Khoa Noi than - Than nhan tao" w:date="2022-06-08T10:28:00Z">
              <w:tcPr>
                <w:tcW w:w="900" w:type="dxa"/>
              </w:tcPr>
            </w:tcPrChange>
          </w:tcPr>
          <w:p w14:paraId="3B14FB04" w14:textId="7E37B511" w:rsidR="005031E5" w:rsidRPr="005E098F" w:rsidDel="00BC50FF" w:rsidRDefault="005031E5" w:rsidP="0021736B">
            <w:pPr>
              <w:rPr>
                <w:del w:id="348" w:author="Khoa Noi than - Than nhan tao" w:date="2022-06-08T10:28:00Z"/>
                <w:lang w:val="en-US"/>
              </w:rPr>
            </w:pPr>
            <w:del w:id="349" w:author="Khoa Noi than - Than nhan tao" w:date="2022-06-08T10:28:00Z">
              <w:r w:rsidDel="00BC50FF">
                <w:rPr>
                  <w:lang w:val="en-US"/>
                </w:rPr>
                <w:delText>1.08</w:delText>
              </w:r>
            </w:del>
          </w:p>
        </w:tc>
        <w:tc>
          <w:tcPr>
            <w:tcW w:w="1080" w:type="dxa"/>
            <w:tcPrChange w:id="350" w:author="Khoa Noi than - Than nhan tao" w:date="2022-06-08T10:28:00Z">
              <w:tcPr>
                <w:tcW w:w="1080" w:type="dxa"/>
              </w:tcPr>
            </w:tcPrChange>
          </w:tcPr>
          <w:p w14:paraId="2EEE9089" w14:textId="02634560" w:rsidR="005031E5" w:rsidRPr="001A7F7E" w:rsidDel="00BC50FF" w:rsidRDefault="005031E5" w:rsidP="0021736B">
            <w:pPr>
              <w:rPr>
                <w:del w:id="351" w:author="Khoa Noi than - Than nhan tao" w:date="2022-06-08T10:28:00Z"/>
                <w:lang w:val="en-US"/>
              </w:rPr>
            </w:pPr>
            <w:del w:id="352" w:author="Khoa Noi than - Than nhan tao" w:date="2022-06-08T10:28:00Z">
              <w:r w:rsidDel="00BC50FF">
                <w:rPr>
                  <w:lang w:val="en-US"/>
                </w:rPr>
                <w:delText>1.25</w:delText>
              </w:r>
            </w:del>
          </w:p>
        </w:tc>
        <w:tc>
          <w:tcPr>
            <w:tcW w:w="900" w:type="dxa"/>
            <w:tcPrChange w:id="353" w:author="Khoa Noi than - Than nhan tao" w:date="2022-06-08T10:28:00Z">
              <w:tcPr>
                <w:tcW w:w="900" w:type="dxa"/>
              </w:tcPr>
            </w:tcPrChange>
          </w:tcPr>
          <w:p w14:paraId="112BA792" w14:textId="1B293B20" w:rsidR="005031E5" w:rsidRPr="001A7F7E" w:rsidDel="00BC50FF" w:rsidRDefault="005031E5" w:rsidP="0021736B">
            <w:pPr>
              <w:rPr>
                <w:del w:id="354" w:author="Khoa Noi than - Than nhan tao" w:date="2022-06-08T10:28:00Z"/>
                <w:lang w:val="en-US"/>
              </w:rPr>
            </w:pPr>
            <w:del w:id="355" w:author="Khoa Noi than - Than nhan tao" w:date="2022-06-08T10:28:00Z">
              <w:r w:rsidDel="00BC50FF">
                <w:rPr>
                  <w:lang w:val="en-US"/>
                </w:rPr>
                <w:delText>1.19</w:delText>
              </w:r>
            </w:del>
          </w:p>
        </w:tc>
        <w:tc>
          <w:tcPr>
            <w:tcW w:w="990" w:type="dxa"/>
            <w:tcPrChange w:id="356" w:author="Khoa Noi than - Than nhan tao" w:date="2022-06-08T10:28:00Z">
              <w:tcPr>
                <w:tcW w:w="990" w:type="dxa"/>
              </w:tcPr>
            </w:tcPrChange>
          </w:tcPr>
          <w:p w14:paraId="52C850AC" w14:textId="55CC03BB" w:rsidR="005031E5" w:rsidRPr="003A0E62" w:rsidDel="00BC50FF" w:rsidRDefault="005031E5" w:rsidP="0021736B">
            <w:pPr>
              <w:rPr>
                <w:del w:id="357" w:author="Khoa Noi than - Than nhan tao" w:date="2022-06-08T10:28:00Z"/>
                <w:lang w:val="en-US"/>
              </w:rPr>
            </w:pPr>
            <w:del w:id="358" w:author="Khoa Noi than - Than nhan tao" w:date="2022-06-08T10:28:00Z">
              <w:r w:rsidDel="00BC50FF">
                <w:rPr>
                  <w:lang w:val="en-US"/>
                </w:rPr>
                <w:delText>1.45</w:delText>
              </w:r>
            </w:del>
          </w:p>
        </w:tc>
        <w:tc>
          <w:tcPr>
            <w:tcW w:w="990" w:type="dxa"/>
            <w:tcPrChange w:id="359" w:author="Khoa Noi than - Than nhan tao" w:date="2022-06-08T10:28:00Z">
              <w:tcPr>
                <w:tcW w:w="990" w:type="dxa"/>
              </w:tcPr>
            </w:tcPrChange>
          </w:tcPr>
          <w:p w14:paraId="69CBBF02" w14:textId="460972FE" w:rsidR="005031E5" w:rsidRPr="003A0E62" w:rsidDel="00BC50FF" w:rsidRDefault="005031E5" w:rsidP="0021736B">
            <w:pPr>
              <w:rPr>
                <w:del w:id="360" w:author="Khoa Noi than - Than nhan tao" w:date="2022-06-08T10:28:00Z"/>
                <w:lang w:val="en-US"/>
              </w:rPr>
            </w:pPr>
            <w:del w:id="361" w:author="Khoa Noi than - Than nhan tao" w:date="2022-06-08T10:28:00Z">
              <w:r w:rsidDel="00BC50FF">
                <w:rPr>
                  <w:lang w:val="en-US"/>
                </w:rPr>
                <w:delText>1.3</w:delText>
              </w:r>
            </w:del>
          </w:p>
        </w:tc>
        <w:tc>
          <w:tcPr>
            <w:tcW w:w="990" w:type="dxa"/>
            <w:tcPrChange w:id="362" w:author="Khoa Noi than - Than nhan tao" w:date="2022-06-08T10:28:00Z">
              <w:tcPr>
                <w:tcW w:w="2538" w:type="dxa"/>
              </w:tcPr>
            </w:tcPrChange>
          </w:tcPr>
          <w:p w14:paraId="486B987A" w14:textId="115C1D24" w:rsidR="005031E5" w:rsidRPr="00E27AF2" w:rsidDel="00BC50FF" w:rsidRDefault="005031E5" w:rsidP="0021736B">
            <w:pPr>
              <w:rPr>
                <w:del w:id="363" w:author="Khoa Noi than - Than nhan tao" w:date="2022-06-08T10:28:00Z"/>
                <w:lang w:val="en-US"/>
              </w:rPr>
            </w:pPr>
            <w:del w:id="364" w:author="Khoa Noi than - Than nhan tao" w:date="2022-06-08T10:28:00Z">
              <w:r w:rsidDel="00BC50FF">
                <w:rPr>
                  <w:lang w:val="en-US"/>
                </w:rPr>
                <w:delText>1.11</w:delText>
              </w:r>
            </w:del>
          </w:p>
        </w:tc>
      </w:tr>
      <w:tr w:rsidR="00BC50FF" w:rsidRPr="00E27AF2" w:rsidDel="00BC50FF" w14:paraId="68842103" w14:textId="6B51CBFB" w:rsidTr="00BC50FF">
        <w:trPr>
          <w:del w:id="365" w:author="Khoa Noi than - Than nhan tao" w:date="2022-06-08T10:28:00Z"/>
        </w:trPr>
        <w:tc>
          <w:tcPr>
            <w:tcW w:w="1031" w:type="dxa"/>
            <w:tcPrChange w:id="366" w:author="Khoa Noi than - Than nhan tao" w:date="2022-06-08T10:28:00Z">
              <w:tcPr>
                <w:tcW w:w="1031" w:type="dxa"/>
              </w:tcPr>
            </w:tcPrChange>
          </w:tcPr>
          <w:p w14:paraId="47BEECF7" w14:textId="64ECA2AC" w:rsidR="005031E5" w:rsidDel="00BC50FF" w:rsidRDefault="005031E5" w:rsidP="0021736B">
            <w:pPr>
              <w:rPr>
                <w:del w:id="367" w:author="Khoa Noi than - Than nhan tao" w:date="2022-06-08T10:28:00Z"/>
                <w:lang w:val="en-US"/>
              </w:rPr>
            </w:pPr>
            <w:del w:id="368" w:author="Khoa Noi than - Than nhan tao" w:date="2022-06-08T10:28:00Z">
              <w:r w:rsidDel="00BC50FF">
                <w:rPr>
                  <w:lang w:val="en-US"/>
                </w:rPr>
                <w:delText>eGFR</w:delText>
              </w:r>
            </w:del>
          </w:p>
        </w:tc>
        <w:tc>
          <w:tcPr>
            <w:tcW w:w="854" w:type="dxa"/>
            <w:tcPrChange w:id="369" w:author="Khoa Noi than - Than nhan tao" w:date="2022-06-08T10:28:00Z">
              <w:tcPr>
                <w:tcW w:w="854" w:type="dxa"/>
              </w:tcPr>
            </w:tcPrChange>
          </w:tcPr>
          <w:p w14:paraId="02958BC9" w14:textId="652985DC" w:rsidR="005031E5" w:rsidDel="00BC50FF" w:rsidRDefault="005031E5" w:rsidP="0021736B">
            <w:pPr>
              <w:rPr>
                <w:del w:id="370" w:author="Khoa Noi than - Than nhan tao" w:date="2022-06-08T10:28:00Z"/>
                <w:lang w:val="en-US"/>
              </w:rPr>
            </w:pPr>
            <w:del w:id="371" w:author="Khoa Noi than - Than nhan tao" w:date="2022-06-08T10:28:00Z">
              <w:r w:rsidDel="00BC50FF">
                <w:rPr>
                  <w:lang w:val="en-US"/>
                </w:rPr>
                <w:delText>45</w:delText>
              </w:r>
            </w:del>
          </w:p>
        </w:tc>
        <w:tc>
          <w:tcPr>
            <w:tcW w:w="900" w:type="dxa"/>
            <w:tcPrChange w:id="372" w:author="Khoa Noi than - Than nhan tao" w:date="2022-06-08T10:28:00Z">
              <w:tcPr>
                <w:tcW w:w="900" w:type="dxa"/>
              </w:tcPr>
            </w:tcPrChange>
          </w:tcPr>
          <w:p w14:paraId="3E205F82" w14:textId="1BFD9235" w:rsidR="005031E5" w:rsidRPr="005E098F" w:rsidDel="00BC50FF" w:rsidRDefault="005031E5" w:rsidP="0021736B">
            <w:pPr>
              <w:rPr>
                <w:del w:id="373" w:author="Khoa Noi than - Than nhan tao" w:date="2022-06-08T10:28:00Z"/>
                <w:lang w:val="en-US"/>
              </w:rPr>
            </w:pPr>
            <w:del w:id="374" w:author="Khoa Noi than - Than nhan tao" w:date="2022-06-08T10:28:00Z">
              <w:r w:rsidDel="00BC50FF">
                <w:rPr>
                  <w:lang w:val="en-US"/>
                </w:rPr>
                <w:delText>51</w:delText>
              </w:r>
            </w:del>
          </w:p>
        </w:tc>
        <w:tc>
          <w:tcPr>
            <w:tcW w:w="1080" w:type="dxa"/>
            <w:tcPrChange w:id="375" w:author="Khoa Noi than - Than nhan tao" w:date="2022-06-08T10:28:00Z">
              <w:tcPr>
                <w:tcW w:w="1080" w:type="dxa"/>
              </w:tcPr>
            </w:tcPrChange>
          </w:tcPr>
          <w:p w14:paraId="7AFCCEA0" w14:textId="200A204A" w:rsidR="005031E5" w:rsidRPr="001A7F7E" w:rsidDel="00BC50FF" w:rsidRDefault="005031E5" w:rsidP="0021736B">
            <w:pPr>
              <w:rPr>
                <w:del w:id="376" w:author="Khoa Noi than - Than nhan tao" w:date="2022-06-08T10:28:00Z"/>
                <w:lang w:val="en-US"/>
              </w:rPr>
            </w:pPr>
            <w:del w:id="377" w:author="Khoa Noi than - Than nhan tao" w:date="2022-06-08T10:28:00Z">
              <w:r w:rsidDel="00BC50FF">
                <w:rPr>
                  <w:lang w:val="en-US"/>
                </w:rPr>
                <w:delText>43.16</w:delText>
              </w:r>
            </w:del>
          </w:p>
        </w:tc>
        <w:tc>
          <w:tcPr>
            <w:tcW w:w="900" w:type="dxa"/>
            <w:tcPrChange w:id="378" w:author="Khoa Noi than - Than nhan tao" w:date="2022-06-08T10:28:00Z">
              <w:tcPr>
                <w:tcW w:w="900" w:type="dxa"/>
              </w:tcPr>
            </w:tcPrChange>
          </w:tcPr>
          <w:p w14:paraId="4F8FBD25" w14:textId="7BDE0222" w:rsidR="005031E5" w:rsidRPr="001A7F7E" w:rsidDel="00BC50FF" w:rsidRDefault="005031E5" w:rsidP="0021736B">
            <w:pPr>
              <w:rPr>
                <w:del w:id="379" w:author="Khoa Noi than - Than nhan tao" w:date="2022-06-08T10:28:00Z"/>
                <w:lang w:val="en-US"/>
              </w:rPr>
            </w:pPr>
            <w:del w:id="380" w:author="Khoa Noi than - Than nhan tao" w:date="2022-06-08T10:28:00Z">
              <w:r w:rsidDel="00BC50FF">
                <w:rPr>
                  <w:lang w:val="en-US"/>
                </w:rPr>
                <w:delText>46</w:delText>
              </w:r>
            </w:del>
          </w:p>
        </w:tc>
        <w:tc>
          <w:tcPr>
            <w:tcW w:w="990" w:type="dxa"/>
            <w:tcPrChange w:id="381" w:author="Khoa Noi than - Than nhan tao" w:date="2022-06-08T10:28:00Z">
              <w:tcPr>
                <w:tcW w:w="990" w:type="dxa"/>
              </w:tcPr>
            </w:tcPrChange>
          </w:tcPr>
          <w:p w14:paraId="5858195E" w14:textId="4813F7A4" w:rsidR="005031E5" w:rsidRPr="003A0E62" w:rsidDel="00BC50FF" w:rsidRDefault="005031E5" w:rsidP="0021736B">
            <w:pPr>
              <w:rPr>
                <w:del w:id="382" w:author="Khoa Noi than - Than nhan tao" w:date="2022-06-08T10:28:00Z"/>
                <w:lang w:val="en-US"/>
              </w:rPr>
            </w:pPr>
            <w:del w:id="383" w:author="Khoa Noi than - Than nhan tao" w:date="2022-06-08T10:28:00Z">
              <w:r w:rsidDel="00BC50FF">
                <w:rPr>
                  <w:lang w:val="en-US"/>
                </w:rPr>
                <w:delText>36</w:delText>
              </w:r>
            </w:del>
          </w:p>
        </w:tc>
        <w:tc>
          <w:tcPr>
            <w:tcW w:w="990" w:type="dxa"/>
            <w:tcPrChange w:id="384" w:author="Khoa Noi than - Than nhan tao" w:date="2022-06-08T10:28:00Z">
              <w:tcPr>
                <w:tcW w:w="990" w:type="dxa"/>
              </w:tcPr>
            </w:tcPrChange>
          </w:tcPr>
          <w:p w14:paraId="46D21EB0" w14:textId="217B9E9C" w:rsidR="005031E5" w:rsidRPr="003A0E62" w:rsidDel="00BC50FF" w:rsidRDefault="005031E5" w:rsidP="0021736B">
            <w:pPr>
              <w:rPr>
                <w:del w:id="385" w:author="Khoa Noi than - Than nhan tao" w:date="2022-06-08T10:28:00Z"/>
                <w:lang w:val="en-US"/>
              </w:rPr>
            </w:pPr>
            <w:del w:id="386" w:author="Khoa Noi than - Than nhan tao" w:date="2022-06-08T10:28:00Z">
              <w:r w:rsidDel="00BC50FF">
                <w:rPr>
                  <w:lang w:val="en-US"/>
                </w:rPr>
                <w:delText>41</w:delText>
              </w:r>
            </w:del>
          </w:p>
        </w:tc>
        <w:tc>
          <w:tcPr>
            <w:tcW w:w="990" w:type="dxa"/>
            <w:tcPrChange w:id="387" w:author="Khoa Noi than - Than nhan tao" w:date="2022-06-08T10:28:00Z">
              <w:tcPr>
                <w:tcW w:w="2538" w:type="dxa"/>
              </w:tcPr>
            </w:tcPrChange>
          </w:tcPr>
          <w:p w14:paraId="05F0233A" w14:textId="4392A1B1" w:rsidR="005031E5" w:rsidRPr="00E27AF2" w:rsidDel="00BC50FF" w:rsidRDefault="005031E5" w:rsidP="0021736B">
            <w:pPr>
              <w:rPr>
                <w:del w:id="388" w:author="Khoa Noi than - Than nhan tao" w:date="2022-06-08T10:28:00Z"/>
                <w:lang w:val="en-US"/>
              </w:rPr>
            </w:pPr>
            <w:del w:id="389" w:author="Khoa Noi than - Than nhan tao" w:date="2022-06-08T10:28:00Z">
              <w:r w:rsidDel="00BC50FF">
                <w:rPr>
                  <w:lang w:val="en-US"/>
                </w:rPr>
                <w:delText>49</w:delText>
              </w:r>
            </w:del>
          </w:p>
        </w:tc>
      </w:tr>
    </w:tbl>
    <w:tbl>
      <w:tblPr>
        <w:tblStyle w:val="TableGrid"/>
        <w:tblW w:w="0" w:type="auto"/>
        <w:tblLook w:val="04A0" w:firstRow="1" w:lastRow="0" w:firstColumn="1" w:lastColumn="0" w:noHBand="0" w:noVBand="1"/>
      </w:tblPr>
      <w:tblGrid>
        <w:gridCol w:w="1118"/>
        <w:gridCol w:w="1318"/>
        <w:gridCol w:w="1195"/>
        <w:gridCol w:w="1195"/>
        <w:gridCol w:w="1111"/>
      </w:tblGrid>
      <w:tr w:rsidR="00BA368F" w14:paraId="6124D631" w14:textId="77777777" w:rsidTr="1B167892">
        <w:tc>
          <w:tcPr>
            <w:tcW w:w="1118" w:type="dxa"/>
          </w:tcPr>
          <w:p w14:paraId="271D6B70" w14:textId="6223D77A" w:rsidR="00BA368F" w:rsidRDefault="00BA368F" w:rsidP="0021736B"/>
        </w:tc>
        <w:tc>
          <w:tcPr>
            <w:tcW w:w="1318" w:type="dxa"/>
          </w:tcPr>
          <w:p w14:paraId="2EAF78C3" w14:textId="77777777" w:rsidR="00BA368F" w:rsidRDefault="00BA368F" w:rsidP="0021736B">
            <w:r>
              <w:t>25/10/</w:t>
            </w:r>
            <w:del w:id="390" w:author="Khoa Noi than - Than nhan tao" w:date="2022-06-08T10:28:00Z">
              <w:r w:rsidDel="00BA368F">
                <w:delText>20</w:delText>
              </w:r>
            </w:del>
            <w:r>
              <w:t>21</w:t>
            </w:r>
          </w:p>
        </w:tc>
        <w:tc>
          <w:tcPr>
            <w:tcW w:w="1195" w:type="dxa"/>
          </w:tcPr>
          <w:p w14:paraId="1CB898D9" w14:textId="77777777" w:rsidR="00BA368F" w:rsidRDefault="00BA368F" w:rsidP="0021736B">
            <w:r>
              <w:t>20/2/</w:t>
            </w:r>
            <w:del w:id="391" w:author="Khoa Noi than - Than nhan tao" w:date="2022-06-08T10:28:00Z">
              <w:r w:rsidDel="00BA368F">
                <w:delText>20</w:delText>
              </w:r>
            </w:del>
            <w:r>
              <w:t>21</w:t>
            </w:r>
          </w:p>
        </w:tc>
        <w:tc>
          <w:tcPr>
            <w:tcW w:w="1195" w:type="dxa"/>
          </w:tcPr>
          <w:p w14:paraId="70CC85A9" w14:textId="77777777" w:rsidR="00BA368F" w:rsidRDefault="00BA368F" w:rsidP="0021736B">
            <w:r>
              <w:t>24/1/</w:t>
            </w:r>
            <w:del w:id="392" w:author="Khoa Noi than - Than nhan tao" w:date="2022-06-08T10:28:00Z">
              <w:r w:rsidDel="00BA368F">
                <w:delText>20</w:delText>
              </w:r>
            </w:del>
            <w:r>
              <w:t>22</w:t>
            </w:r>
          </w:p>
        </w:tc>
        <w:tc>
          <w:tcPr>
            <w:tcW w:w="1111" w:type="dxa"/>
          </w:tcPr>
          <w:p w14:paraId="71309383" w14:textId="77777777" w:rsidR="00BA368F" w:rsidRDefault="00BA368F" w:rsidP="0021736B">
            <w:r>
              <w:t>7/4/</w:t>
            </w:r>
            <w:del w:id="393" w:author="Khoa Noi than - Than nhan tao" w:date="2022-06-08T10:29:00Z">
              <w:r w:rsidDel="00BA368F">
                <w:delText>20</w:delText>
              </w:r>
            </w:del>
            <w:r>
              <w:t>22</w:t>
            </w:r>
          </w:p>
        </w:tc>
      </w:tr>
      <w:tr w:rsidR="00BA368F" w14:paraId="03E90769" w14:textId="77777777" w:rsidTr="1B167892">
        <w:tc>
          <w:tcPr>
            <w:tcW w:w="1118" w:type="dxa"/>
          </w:tcPr>
          <w:p w14:paraId="5D3A0871" w14:textId="77777777" w:rsidR="00BA368F" w:rsidRDefault="00BA368F" w:rsidP="0021736B">
            <w:r>
              <w:t>Creatinin</w:t>
            </w:r>
          </w:p>
        </w:tc>
        <w:tc>
          <w:tcPr>
            <w:tcW w:w="1318" w:type="dxa"/>
          </w:tcPr>
          <w:p w14:paraId="1662AD72" w14:textId="77777777" w:rsidR="00BA368F" w:rsidRDefault="00BA368F" w:rsidP="0021736B">
            <w:r>
              <w:t>1.11</w:t>
            </w:r>
          </w:p>
        </w:tc>
        <w:tc>
          <w:tcPr>
            <w:tcW w:w="1195" w:type="dxa"/>
          </w:tcPr>
          <w:p w14:paraId="62A4B272" w14:textId="77777777" w:rsidR="00BA368F" w:rsidRDefault="00BA368F" w:rsidP="0021736B">
            <w:r w:rsidRPr="00BA368F">
              <w:rPr>
                <w:color w:val="FF0000"/>
                <w:rPrChange w:id="394" w:author="Khoa Noi than - Than nhan tao" w:date="2022-06-08T10:30:00Z">
                  <w:rPr/>
                </w:rPrChange>
              </w:rPr>
              <w:t>1.02</w:t>
            </w:r>
          </w:p>
        </w:tc>
        <w:tc>
          <w:tcPr>
            <w:tcW w:w="1195" w:type="dxa"/>
          </w:tcPr>
          <w:p w14:paraId="635EBCEB" w14:textId="77777777" w:rsidR="00BA368F" w:rsidRDefault="00BA368F" w:rsidP="0021736B">
            <w:r>
              <w:t>1.13</w:t>
            </w:r>
          </w:p>
        </w:tc>
        <w:tc>
          <w:tcPr>
            <w:tcW w:w="1111" w:type="dxa"/>
          </w:tcPr>
          <w:p w14:paraId="448266BA" w14:textId="77777777" w:rsidR="00BA368F" w:rsidRDefault="00BA368F" w:rsidP="0021736B">
            <w:r>
              <w:t>1.36</w:t>
            </w:r>
          </w:p>
        </w:tc>
      </w:tr>
      <w:tr w:rsidR="00BA368F" w14:paraId="476533B3" w14:textId="77777777" w:rsidTr="1B167892">
        <w:tc>
          <w:tcPr>
            <w:tcW w:w="1118" w:type="dxa"/>
          </w:tcPr>
          <w:p w14:paraId="1DCDF9A6" w14:textId="77777777" w:rsidR="00BA368F" w:rsidRDefault="00BA368F" w:rsidP="0021736B">
            <w:r>
              <w:t>eGFR</w:t>
            </w:r>
          </w:p>
        </w:tc>
        <w:tc>
          <w:tcPr>
            <w:tcW w:w="1318" w:type="dxa"/>
          </w:tcPr>
          <w:p w14:paraId="01EF191E" w14:textId="77777777" w:rsidR="00BA368F" w:rsidRDefault="00BA368F" w:rsidP="0021736B">
            <w:r>
              <w:t>49</w:t>
            </w:r>
          </w:p>
        </w:tc>
        <w:tc>
          <w:tcPr>
            <w:tcW w:w="1195" w:type="dxa"/>
          </w:tcPr>
          <w:p w14:paraId="4CA35622" w14:textId="77777777" w:rsidR="00BA368F" w:rsidRDefault="00BA368F" w:rsidP="0021736B">
            <w:r>
              <w:t>54.5</w:t>
            </w:r>
          </w:p>
        </w:tc>
        <w:tc>
          <w:tcPr>
            <w:tcW w:w="1195" w:type="dxa"/>
          </w:tcPr>
          <w:p w14:paraId="312C4613" w14:textId="77777777" w:rsidR="00BA368F" w:rsidRDefault="00BA368F" w:rsidP="0021736B">
            <w:r>
              <w:t>47.95</w:t>
            </w:r>
          </w:p>
        </w:tc>
        <w:tc>
          <w:tcPr>
            <w:tcW w:w="1111" w:type="dxa"/>
          </w:tcPr>
          <w:p w14:paraId="0A890AB7" w14:textId="77777777" w:rsidR="00BA368F" w:rsidRDefault="00BA368F" w:rsidP="0021736B">
            <w:r>
              <w:t>39</w:t>
            </w:r>
          </w:p>
        </w:tc>
      </w:tr>
    </w:tbl>
    <w:p w14:paraId="101EFFBB" w14:textId="3B2870F4" w:rsidR="00FF5598" w:rsidRDefault="00FF5598" w:rsidP="1B167892"/>
    <w:p w14:paraId="1D9BB8DD" w14:textId="73A5FFDA" w:rsidR="004F4EE3" w:rsidRDefault="14FC7497" w:rsidP="1B167892">
      <w:r>
        <w:t>Nhiễm Covid</w:t>
      </w:r>
      <w:r w:rsidR="2131DBF4">
        <w:t>-19</w:t>
      </w:r>
      <w:ins w:id="395" w:author="Khoa Noi than - Than nhan tao" w:date="2022-06-08T10:51:00Z">
        <w:r w:rsidR="00FF5598">
          <w:t>,</w:t>
        </w:r>
      </w:ins>
      <w:r w:rsidR="2131DBF4">
        <w:t xml:space="preserve"> 1 lần</w:t>
      </w:r>
    </w:p>
    <w:p w14:paraId="4E6DF882" w14:textId="3484984E" w:rsidR="00C21D79" w:rsidRDefault="00C21D79" w:rsidP="00D80894">
      <w:r>
        <w:t>Không sử dụng thuốc nam, bắc</w:t>
      </w:r>
    </w:p>
    <w:p w14:paraId="72AA9726" w14:textId="5025CA8A" w:rsidR="00213A4F" w:rsidRDefault="00213A4F" w:rsidP="00D80894">
      <w:r>
        <w:t>b. Ngoại khoa: Chưa ghi nhận tiền căn phẫu thuật, chấn thương</w:t>
      </w:r>
    </w:p>
    <w:p w14:paraId="7D9EBFF1" w14:textId="54840150" w:rsidR="00213A4F" w:rsidRDefault="00213A4F" w:rsidP="00D80894">
      <w:r>
        <w:t>c. Tiền căn dị ứng: Chưa ghi nhận tiền căn di ứng thuốc, thức ăn</w:t>
      </w:r>
    </w:p>
    <w:p w14:paraId="34661F0E" w14:textId="51157A43" w:rsidR="00213A4F" w:rsidRDefault="00213A4F" w:rsidP="00D80894">
      <w:r>
        <w:t>d. Thói quen sinh hoạt</w:t>
      </w:r>
      <w:r w:rsidR="000777C7">
        <w:t>:</w:t>
      </w:r>
    </w:p>
    <w:p w14:paraId="639E4F35" w14:textId="55C0A809" w:rsidR="000777C7" w:rsidRDefault="000777C7" w:rsidP="00D80894">
      <w:r>
        <w:t>- Không hút thuốc lá, không uống rượu bia</w:t>
      </w:r>
    </w:p>
    <w:p w14:paraId="74C8FA49" w14:textId="37BF2A7B" w:rsidR="000777C7" w:rsidRDefault="000777C7" w:rsidP="00D80894">
      <w:r>
        <w:t xml:space="preserve">- Không thực hiện ăn theo chế độ ăn </w:t>
      </w:r>
      <w:r w:rsidR="000261DA">
        <w:t>của người đái tháo đường: ăn ngọt, uống nước ngọt có gas.</w:t>
      </w:r>
    </w:p>
    <w:p w14:paraId="565C52F5" w14:textId="7961A50D" w:rsidR="000261DA" w:rsidRDefault="000261DA" w:rsidP="00D80894">
      <w:r>
        <w:t xml:space="preserve">2. Gia đình: Con gái bị </w:t>
      </w:r>
      <w:r w:rsidR="009E74B2">
        <w:t>đái tháo đường</w:t>
      </w:r>
    </w:p>
    <w:p w14:paraId="23A1B3E7" w14:textId="25AFA811" w:rsidR="009E74B2" w:rsidRDefault="009E74B2" w:rsidP="00D80894">
      <w:r>
        <w:t>V. Lược qua các cơ quan</w:t>
      </w:r>
    </w:p>
    <w:p w14:paraId="56AE01C5" w14:textId="08FEDF5E" w:rsidR="009E74B2" w:rsidRDefault="0086350F" w:rsidP="00D80894">
      <w:r>
        <w:lastRenderedPageBreak/>
        <w:t>1</w:t>
      </w:r>
      <w:r w:rsidR="0030644A">
        <w:t xml:space="preserve">. </w:t>
      </w:r>
      <w:r w:rsidR="009E74B2">
        <w:t>Tim mạch: Không đau ngực, không hồi hộp, không đánh trống ngực</w:t>
      </w:r>
    </w:p>
    <w:p w14:paraId="69F22C3A" w14:textId="0BE2CBDE" w:rsidR="0086350F" w:rsidRDefault="0086350F" w:rsidP="00D80894">
      <w:r>
        <w:t>2</w:t>
      </w:r>
      <w:r w:rsidR="009E74B2">
        <w:t>. Hô hấp</w:t>
      </w:r>
      <w:r>
        <w:t>: Không khó thở, không ho</w:t>
      </w:r>
    </w:p>
    <w:p w14:paraId="7E674315" w14:textId="0648E687" w:rsidR="0086350F" w:rsidRDefault="0086350F" w:rsidP="00D80894">
      <w:r>
        <w:t>3. Tiêu hóa: Không đau bụng, không tiêu chảy, không buồn nôn, không nôn, tiêu phân vàng đóng khuôn 1 lần/ngày</w:t>
      </w:r>
    </w:p>
    <w:p w14:paraId="21B51383" w14:textId="77777777" w:rsidR="0086350F" w:rsidRDefault="0086350F" w:rsidP="00D80894">
      <w:r>
        <w:t>4. Cơ xương khớp: không giới hạn vận động</w:t>
      </w:r>
    </w:p>
    <w:p w14:paraId="4783759F" w14:textId="77777777" w:rsidR="0086350F" w:rsidRDefault="0086350F" w:rsidP="00D80894">
      <w:r>
        <w:t>5. Thần kinh: không đau đầu, không chóng mặt</w:t>
      </w:r>
    </w:p>
    <w:p w14:paraId="7660C597" w14:textId="77777777" w:rsidR="005C1FF3" w:rsidRDefault="0086350F" w:rsidP="00D80894">
      <w:r>
        <w:t>VI. Khám (</w:t>
      </w:r>
      <w:r w:rsidR="00600E83">
        <w:t xml:space="preserve">7h ngày 7/6/2022, </w:t>
      </w:r>
      <w:r w:rsidR="005C1FF3">
        <w:t>ngày 5 sau nhập viện)</w:t>
      </w:r>
    </w:p>
    <w:p w14:paraId="4C0271A7" w14:textId="77777777" w:rsidR="005C1FF3" w:rsidRDefault="005C1FF3" w:rsidP="00D80894">
      <w:r>
        <w:t>1. Tổng trạng</w:t>
      </w:r>
    </w:p>
    <w:p w14:paraId="251EB0F1" w14:textId="77777777" w:rsidR="005C1FF3" w:rsidRDefault="005C1FF3" w:rsidP="00D80894">
      <w:r>
        <w:t>- Bệnh nhân tỉnh, tiếp xúc tốt</w:t>
      </w:r>
    </w:p>
    <w:p w14:paraId="3BA6BD4C" w14:textId="77777777" w:rsidR="005C1FF3" w:rsidRDefault="005C1FF3" w:rsidP="00D80894">
      <w:r>
        <w:t>- Sinh hiệu:</w:t>
      </w:r>
    </w:p>
    <w:p w14:paraId="28C3A6EB" w14:textId="77777777" w:rsidR="00C27477" w:rsidRDefault="005C1FF3" w:rsidP="00D80894">
      <w:r>
        <w:tab/>
        <w:t xml:space="preserve">Mạch </w:t>
      </w:r>
      <w:r w:rsidR="00C27477">
        <w:t>68 lần/phút</w:t>
      </w:r>
      <w:r w:rsidR="00C27477">
        <w:tab/>
        <w:t>Huyết áp 145/80 mmHg</w:t>
      </w:r>
      <w:r w:rsidR="00C27477">
        <w:tab/>
      </w:r>
      <w:r w:rsidR="00C27477">
        <w:tab/>
      </w:r>
    </w:p>
    <w:p w14:paraId="421ABC50" w14:textId="77777777" w:rsidR="0043417E" w:rsidRDefault="00C27477" w:rsidP="00D80894">
      <w:r>
        <w:tab/>
        <w:t>Nhiệt độ 36.6</w:t>
      </w:r>
      <w:r>
        <w:rPr>
          <w:vertAlign w:val="superscript"/>
        </w:rPr>
        <w:t>o</w:t>
      </w:r>
      <w:r>
        <w:t>C</w:t>
      </w:r>
      <w:r>
        <w:tab/>
      </w:r>
      <w:r>
        <w:tab/>
      </w:r>
      <w:r w:rsidR="0043417E">
        <w:t>Nhịp thở 20 lần/phút</w:t>
      </w:r>
    </w:p>
    <w:p w14:paraId="0DB42608" w14:textId="453D4CE0" w:rsidR="0043417E" w:rsidRDefault="0043417E" w:rsidP="00D80894">
      <w:r>
        <w:tab/>
        <w:t>Chiều cao 145</w:t>
      </w:r>
      <w:ins w:id="396" w:author="Khoa Noi than - Than nhan tao" w:date="2022-06-08T11:02:00Z">
        <w:r w:rsidR="002446AC">
          <w:t xml:space="preserve"> </w:t>
        </w:r>
      </w:ins>
      <w:r>
        <w:t>cm</w:t>
      </w:r>
      <w:r>
        <w:tab/>
        <w:t>Cân nặng: xx</w:t>
      </w:r>
    </w:p>
    <w:p w14:paraId="1F8F609C" w14:textId="6DE4B85F" w:rsidR="007B309C" w:rsidRDefault="0043417E" w:rsidP="00D80894">
      <w:r>
        <w:t xml:space="preserve">- Kiểu hình Cushing: </w:t>
      </w:r>
      <w:ins w:id="397" w:author="Khoa Noi than - Than nhan tao" w:date="2022-06-08T11:02:00Z">
        <w:r w:rsidR="002446AC">
          <w:t>c</w:t>
        </w:r>
      </w:ins>
      <w:del w:id="398" w:author="Khoa Noi than - Than nhan tao" w:date="2022-06-08T11:02:00Z">
        <w:r w:rsidR="007B309C" w:rsidDel="002446AC">
          <w:delText>C</w:delText>
        </w:r>
      </w:del>
      <w:r w:rsidR="007B309C">
        <w:t xml:space="preserve">hấm, </w:t>
      </w:r>
      <w:ins w:id="399" w:author="Khoa Noi than - Than nhan tao" w:date="2022-06-08T11:02:00Z">
        <w:r w:rsidR="00850FAD">
          <w:t xml:space="preserve">vài </w:t>
        </w:r>
      </w:ins>
      <w:r w:rsidR="007B309C">
        <w:t>đốm x</w:t>
      </w:r>
      <w:r w:rsidR="005762EC">
        <w:t>uất huyết</w:t>
      </w:r>
      <w:del w:id="400" w:author="Khoa Noi than - Than nhan tao" w:date="2022-06-08T11:02:00Z">
        <w:r w:rsidR="005762EC" w:rsidDel="002446AC">
          <w:delText xml:space="preserve"> da</w:delText>
        </w:r>
      </w:del>
      <w:r w:rsidR="005762EC">
        <w:t xml:space="preserve"> rải rác</w:t>
      </w:r>
      <w:r w:rsidR="007B309C">
        <w:t xml:space="preserve"> 2 cánh tay, mặt tròn, sạm da cẳng chân, cẳng tay</w:t>
      </w:r>
      <w:ins w:id="401" w:author="Khoa Noi than - Than nhan tao" w:date="2022-06-08T11:03:00Z">
        <w:r w:rsidR="00850FAD">
          <w:t xml:space="preserve">, </w:t>
        </w:r>
      </w:ins>
    </w:p>
    <w:p w14:paraId="3C24404A" w14:textId="77777777" w:rsidR="00B847AA" w:rsidRDefault="00B847AA" w:rsidP="00D80894">
      <w:r>
        <w:t>- Niêm nhạt, không vàng</w:t>
      </w:r>
    </w:p>
    <w:p w14:paraId="7673DDC7" w14:textId="77777777" w:rsidR="00B847AA" w:rsidRDefault="00B847AA" w:rsidP="00D80894">
      <w:r>
        <w:t>- Môi không khô, lưỡi không dơ</w:t>
      </w:r>
    </w:p>
    <w:p w14:paraId="62B05E9F" w14:textId="77777777" w:rsidR="00424512" w:rsidRDefault="00B847AA" w:rsidP="00D80894">
      <w:r>
        <w:t>- Không lòng bàn tay son</w:t>
      </w:r>
    </w:p>
    <w:p w14:paraId="0DB36268" w14:textId="14BDBBAB" w:rsidR="00D478FA" w:rsidRDefault="00D478FA" w:rsidP="00D80894">
      <w:r>
        <w:t xml:space="preserve">- Phù </w:t>
      </w:r>
      <w:r w:rsidR="00E37272">
        <w:t>mở mặt trước xương chày, phù mắt cá 2 chân, ấn lõm, không đau, không đỏ.</w:t>
      </w:r>
    </w:p>
    <w:p w14:paraId="568C2068" w14:textId="77777777" w:rsidR="00424512" w:rsidRDefault="00424512" w:rsidP="00D80894">
      <w:r>
        <w:t>2. Đầu mặt cổ</w:t>
      </w:r>
    </w:p>
    <w:p w14:paraId="69574390" w14:textId="73D68680" w:rsidR="00424512" w:rsidRDefault="007227BF" w:rsidP="00D80894">
      <w:r>
        <w:t>- Mặt tròn như mặt trăng</w:t>
      </w:r>
    </w:p>
    <w:p w14:paraId="07D67C13" w14:textId="416A2166" w:rsidR="007227BF" w:rsidRDefault="007227BF" w:rsidP="00D80894">
      <w:r>
        <w:t>- Không phù mi mắt</w:t>
      </w:r>
      <w:r w:rsidR="00425D8C">
        <w:t xml:space="preserve">, mắt không trũng, </w:t>
      </w:r>
    </w:p>
    <w:p w14:paraId="1D82E7E0" w14:textId="77777777" w:rsidR="00424512" w:rsidRDefault="00424512" w:rsidP="00D80894">
      <w:r>
        <w:t>- Tuyến giáp không to</w:t>
      </w:r>
    </w:p>
    <w:p w14:paraId="4088883E" w14:textId="061CC114" w:rsidR="00424512" w:rsidRDefault="00424512" w:rsidP="00D80894">
      <w:r>
        <w:t>- Tĩnh mạch cổ không nổi</w:t>
      </w:r>
      <w:r w:rsidR="00C86D7B">
        <w:t>, không xẹp</w:t>
      </w:r>
    </w:p>
    <w:p w14:paraId="5C3C5F6B" w14:textId="77777777" w:rsidR="00424512" w:rsidRDefault="00424512" w:rsidP="00D80894">
      <w:r>
        <w:t>- Khí quản không lệch</w:t>
      </w:r>
    </w:p>
    <w:p w14:paraId="3F4EC737" w14:textId="3FDCAC66" w:rsidR="009E74B2" w:rsidRDefault="00424512" w:rsidP="00D80894">
      <w:r>
        <w:t>- Hạch ngoại biên không sờ chạm</w:t>
      </w:r>
      <w:r w:rsidR="0086350F">
        <w:t xml:space="preserve"> </w:t>
      </w:r>
    </w:p>
    <w:p w14:paraId="5C485451" w14:textId="7F441B99" w:rsidR="007227BF" w:rsidRDefault="007227BF" w:rsidP="00D80894">
      <w:r>
        <w:t>3. Ngực</w:t>
      </w:r>
    </w:p>
    <w:p w14:paraId="2818A263" w14:textId="15245B57" w:rsidR="007227BF" w:rsidRDefault="007227BF" w:rsidP="00D80894">
      <w:r>
        <w:t>- Lồng ngực hai bên cân đối</w:t>
      </w:r>
      <w:r w:rsidR="00F34D61">
        <w:t>, đi động đều theo nhịp thở, không sao mạch, không tuần hoàn bàng hệ</w:t>
      </w:r>
    </w:p>
    <w:p w14:paraId="1E375084" w14:textId="342865DD" w:rsidR="00F34D61" w:rsidRDefault="00F34D61" w:rsidP="00D80894">
      <w:r>
        <w:t>- Tim mạch:</w:t>
      </w:r>
    </w:p>
    <w:p w14:paraId="6E72A714" w14:textId="6AFCE6AD" w:rsidR="00F34D61" w:rsidRDefault="00F34D61" w:rsidP="00D80894">
      <w:r>
        <w:tab/>
        <w:t>- Mỏm tim khoang liên sườn V đường trung đòn trái, diện đập 1</w:t>
      </w:r>
      <w:r w:rsidR="00365135">
        <w:t>,5</w:t>
      </w:r>
      <w:ins w:id="402" w:author="Khoa Noi than - Than nhan tao" w:date="2022-06-08T11:05:00Z">
        <w:r w:rsidR="00850FAD">
          <w:t xml:space="preserve"> </w:t>
        </w:r>
      </w:ins>
      <w:r w:rsidR="00365135">
        <w:t>x</w:t>
      </w:r>
      <w:ins w:id="403" w:author="Khoa Noi than - Than nhan tao" w:date="2022-06-08T11:05:00Z">
        <w:r w:rsidR="00850FAD">
          <w:t xml:space="preserve"> </w:t>
        </w:r>
      </w:ins>
      <w:r w:rsidR="00365135">
        <w:t>1,5 cm</w:t>
      </w:r>
    </w:p>
    <w:p w14:paraId="2CC0607D" w14:textId="42B5149D" w:rsidR="00365135" w:rsidRDefault="00365135" w:rsidP="00D80894">
      <w:r>
        <w:lastRenderedPageBreak/>
        <w:tab/>
        <w:t xml:space="preserve">- Không ổ đập bất thường, dấu Harder (-), </w:t>
      </w:r>
      <w:r w:rsidR="00D33EF2">
        <w:t>dấu nảy trước ngực (-)</w:t>
      </w:r>
    </w:p>
    <w:p w14:paraId="59ACF603" w14:textId="2F30E3A9" w:rsidR="00D33EF2" w:rsidRDefault="00D33EF2" w:rsidP="00D80894">
      <w:r>
        <w:tab/>
        <w:t xml:space="preserve">- T1, T2 đều rõ, tần số </w:t>
      </w:r>
      <w:r w:rsidR="005D2EE9">
        <w:t>69 lần/phút</w:t>
      </w:r>
    </w:p>
    <w:p w14:paraId="23900F80" w14:textId="073A3147" w:rsidR="005D2EE9" w:rsidRDefault="005D2EE9" w:rsidP="00D80894">
      <w:r>
        <w:tab/>
        <w:t>- Không âm thổi</w:t>
      </w:r>
    </w:p>
    <w:p w14:paraId="1B1CDF75" w14:textId="7FD3CBD0" w:rsidR="005D2EE9" w:rsidRDefault="005D2EE9" w:rsidP="00D80894">
      <w:r>
        <w:t xml:space="preserve">- Phổi: </w:t>
      </w:r>
      <w:r w:rsidR="00C64D77">
        <w:t>Rung thanh</w:t>
      </w:r>
      <w:ins w:id="404" w:author="Khoa Noi than - Than nhan tao" w:date="2022-06-08T11:06:00Z">
        <w:r w:rsidR="00850FAD">
          <w:t>…</w:t>
        </w:r>
      </w:ins>
      <w:del w:id="405" w:author="Khoa Noi than - Than nhan tao" w:date="2022-06-08T11:06:00Z">
        <w:r w:rsidR="00C64D77" w:rsidDel="00850FAD">
          <w:delText xml:space="preserve"> </w:delText>
        </w:r>
        <w:r w:rsidR="00DD5A02" w:rsidDel="00850FAD">
          <w:delText>không giảm</w:delText>
        </w:r>
      </w:del>
      <w:r w:rsidR="00DD5A02">
        <w:t xml:space="preserve">, gõ trong, rì rào phế nang </w:t>
      </w:r>
      <w:ins w:id="406" w:author="Khoa Noi than - Than nhan tao" w:date="2022-06-08T11:06:00Z">
        <w:r w:rsidR="00850FAD">
          <w:t>2</w:t>
        </w:r>
      </w:ins>
      <w:del w:id="407" w:author="Khoa Noi than - Than nhan tao" w:date="2022-06-08T11:06:00Z">
        <w:r w:rsidR="00DD5A02" w:rsidDel="00850FAD">
          <w:delText>hia</w:delText>
        </w:r>
      </w:del>
      <w:r w:rsidR="00DD5A02">
        <w:t xml:space="preserve"> phế trường, </w:t>
      </w:r>
    </w:p>
    <w:p w14:paraId="568AFC3A" w14:textId="6749311F" w:rsidR="00DD5A02" w:rsidRDefault="00DD5A02" w:rsidP="00D80894">
      <w:r>
        <w:t>4. Bụng</w:t>
      </w:r>
    </w:p>
    <w:p w14:paraId="3E26025D" w14:textId="5B8309BA" w:rsidR="00DD5A02" w:rsidRDefault="00DD5A02" w:rsidP="00D80894">
      <w:r>
        <w:t xml:space="preserve">- Bụng </w:t>
      </w:r>
      <w:r w:rsidR="00D5352E">
        <w:t>báng lượng nhiều</w:t>
      </w:r>
      <w:r>
        <w:t xml:space="preserve">, di động đều theo nhịp thở, không </w:t>
      </w:r>
      <w:r w:rsidR="001D41DE">
        <w:t>tuần hoàn bàng hệ</w:t>
      </w:r>
    </w:p>
    <w:p w14:paraId="1C5742EB" w14:textId="6ABCCC33" w:rsidR="001D41DE" w:rsidRDefault="001D41DE" w:rsidP="00D80894">
      <w:r>
        <w:t>- Nghe: nhu động ruột 5 lần/phút, không âm thổi ĐM thận, ĐM chủ bụng</w:t>
      </w:r>
    </w:p>
    <w:p w14:paraId="0CB3836A" w14:textId="77777777" w:rsidR="00CD0B36" w:rsidRDefault="001D41DE" w:rsidP="00D80894">
      <w:r>
        <w:t xml:space="preserve">- Bụng </w:t>
      </w:r>
      <w:r w:rsidR="00D5352E">
        <w:t xml:space="preserve">gõ đục vùng thấp, </w:t>
      </w:r>
      <w:r w:rsidR="00CD0B36">
        <w:t>sờ không đau</w:t>
      </w:r>
    </w:p>
    <w:p w14:paraId="49D53168" w14:textId="7B3EF9E6" w:rsidR="00CD0B36" w:rsidRDefault="00CD0B36" w:rsidP="00D80894">
      <w:r>
        <w:t>- Gan bờ trên khe liên sườn V, bờ phải xương ức, bờ dưới gan không sờ chạm, chiều cao gan khoảng 10</w:t>
      </w:r>
      <w:ins w:id="408" w:author="Khoa Noi than - Than nhan tao" w:date="2022-06-08T11:08:00Z">
        <w:r w:rsidR="00850FAD">
          <w:t xml:space="preserve"> </w:t>
        </w:r>
      </w:ins>
      <w:r>
        <w:t>cm</w:t>
      </w:r>
    </w:p>
    <w:p w14:paraId="047F309E" w14:textId="77777777" w:rsidR="00CD0B36" w:rsidRDefault="00CD0B36" w:rsidP="00D80894">
      <w:r>
        <w:t>- Lách không sờ chạm</w:t>
      </w:r>
    </w:p>
    <w:p w14:paraId="3B0BDFF8" w14:textId="77777777" w:rsidR="00CD0B36" w:rsidRDefault="00CD0B36" w:rsidP="00D80894">
      <w:r>
        <w:t>- Chạm thận (-), rung thận (-), cầu bàng quang (-)</w:t>
      </w:r>
    </w:p>
    <w:p w14:paraId="17CF9B06" w14:textId="77777777" w:rsidR="00D478FA" w:rsidRDefault="00D478FA" w:rsidP="00D80894">
      <w:r>
        <w:t>5. Thần kinh, cơ xương khớp</w:t>
      </w:r>
    </w:p>
    <w:p w14:paraId="65770783" w14:textId="1EBD9731" w:rsidR="001D41DE" w:rsidRDefault="00D478FA" w:rsidP="00D80894">
      <w:r>
        <w:t xml:space="preserve">- </w:t>
      </w:r>
      <w:r w:rsidR="00D5352E">
        <w:t xml:space="preserve"> </w:t>
      </w:r>
      <w:r w:rsidR="00E37272">
        <w:t>Cổ mềm</w:t>
      </w:r>
    </w:p>
    <w:p w14:paraId="30F5F0D8" w14:textId="0E550797" w:rsidR="00E37272" w:rsidRDefault="00E37272" w:rsidP="00D80894">
      <w:r>
        <w:t>- Không sưng nóng đỏ cơ khớp</w:t>
      </w:r>
    </w:p>
    <w:p w14:paraId="740FC029" w14:textId="3DC2A5D0" w:rsidR="00E37272" w:rsidRDefault="00E37272" w:rsidP="00D80894">
      <w:r>
        <w:t>- Không giới hạn vận động</w:t>
      </w:r>
    </w:p>
    <w:p w14:paraId="4E1DEEDE" w14:textId="75175B5F" w:rsidR="00E37272" w:rsidRDefault="00E37272" w:rsidP="00D80894">
      <w:r>
        <w:t>VII. Tóm tắt bệnh án</w:t>
      </w:r>
    </w:p>
    <w:p w14:paraId="12AB2F86" w14:textId="144B4A19" w:rsidR="00E37272" w:rsidRDefault="00E37272" w:rsidP="00D80894">
      <w:r>
        <w:t xml:space="preserve">Bệnh nhân nữ, </w:t>
      </w:r>
      <w:r w:rsidR="00CA27B8">
        <w:t>66 tuổi, nhập viện vì phù toàn thân, bệnh 1 tháng</w:t>
      </w:r>
    </w:p>
    <w:p w14:paraId="1BAFC4A9" w14:textId="0400B645" w:rsidR="00CA27B8" w:rsidRDefault="00CA27B8" w:rsidP="00D80894">
      <w:r>
        <w:t>TCCN:</w:t>
      </w:r>
    </w:p>
    <w:p w14:paraId="53CF23D2" w14:textId="5D3722FA" w:rsidR="00CA27B8" w:rsidRDefault="00CA27B8" w:rsidP="00D80894">
      <w:r>
        <w:t>- Phù</w:t>
      </w:r>
    </w:p>
    <w:p w14:paraId="3990C5F6" w14:textId="7482396A" w:rsidR="00CA27B8" w:rsidRDefault="004945EE" w:rsidP="00D80894">
      <w:r>
        <w:t>TCTT</w:t>
      </w:r>
    </w:p>
    <w:p w14:paraId="5D2D80F4" w14:textId="2F1D6A2E" w:rsidR="004945EE" w:rsidRDefault="004945EE" w:rsidP="00D80894">
      <w:r>
        <w:t>- Kiểu hình Cushing</w:t>
      </w:r>
    </w:p>
    <w:p w14:paraId="27587B60" w14:textId="2328807C" w:rsidR="004945EE" w:rsidRDefault="004945EE" w:rsidP="00D80894">
      <w:r>
        <w:t>- Phù trước xương chày</w:t>
      </w:r>
      <w:r w:rsidR="00043DFA">
        <w:t>, mắc cá 2 chân, ấn lõm, không đau, không đỏ</w:t>
      </w:r>
    </w:p>
    <w:p w14:paraId="15A6B204" w14:textId="083D29D3" w:rsidR="000261DA" w:rsidRDefault="00252BE2" w:rsidP="00D80894">
      <w:r>
        <w:t>- B</w:t>
      </w:r>
      <w:r w:rsidR="00EE48DD">
        <w:t>áng bụng</w:t>
      </w:r>
    </w:p>
    <w:p w14:paraId="4254792C" w14:textId="63719771" w:rsidR="00EE48DD" w:rsidRDefault="00EE48DD" w:rsidP="00D80894">
      <w:r>
        <w:t>Tiền căn</w:t>
      </w:r>
    </w:p>
    <w:p w14:paraId="7D15B412" w14:textId="55F64A63" w:rsidR="00EE48DD" w:rsidRDefault="00FA2C01" w:rsidP="00D80894">
      <w:r>
        <w:t>- Đái tháo đường type 2,</w:t>
      </w:r>
    </w:p>
    <w:p w14:paraId="1A335221" w14:textId="0C882A63" w:rsidR="00176573" w:rsidRDefault="00176573" w:rsidP="00D80894">
      <w:r>
        <w:t>- Hội chứng Cushing do thuốc</w:t>
      </w:r>
    </w:p>
    <w:p w14:paraId="4117206D" w14:textId="03D3DF72" w:rsidR="00176573" w:rsidRDefault="00176573" w:rsidP="00D80894">
      <w:r>
        <w:t>- Bệnh thận mạn</w:t>
      </w:r>
    </w:p>
    <w:p w14:paraId="2CFBAF08" w14:textId="69CA702F" w:rsidR="00176573" w:rsidRDefault="00176573" w:rsidP="00D80894">
      <w:r>
        <w:t>- Tăng huyết áp</w:t>
      </w:r>
    </w:p>
    <w:p w14:paraId="7E19962E" w14:textId="20CBAE56" w:rsidR="00176573" w:rsidRDefault="00176573" w:rsidP="00D80894">
      <w:r>
        <w:lastRenderedPageBreak/>
        <w:t>- Suy  tĩnh mạch 2 chi dưới</w:t>
      </w:r>
    </w:p>
    <w:p w14:paraId="338C2453" w14:textId="7020D564" w:rsidR="00176573" w:rsidRDefault="00176573" w:rsidP="00D80894">
      <w:r>
        <w:t>- Bệnh tim thiếu máu cục bộ mạn</w:t>
      </w:r>
    </w:p>
    <w:p w14:paraId="06DE281E" w14:textId="55BC13C8" w:rsidR="00450D74" w:rsidRDefault="00450D74" w:rsidP="00D80894">
      <w:r>
        <w:t>VIII. Đặt vấn đề</w:t>
      </w:r>
    </w:p>
    <w:p w14:paraId="2D4F8604" w14:textId="604789ED" w:rsidR="00450D74" w:rsidRDefault="00850FAD" w:rsidP="00D80894">
      <w:ins w:id="409" w:author="Khoa Noi than - Than nhan tao" w:date="2022-06-08T11:09:00Z">
        <w:r>
          <w:t xml:space="preserve">1. </w:t>
        </w:r>
      </w:ins>
      <w:del w:id="410" w:author="Khoa Noi than - Than nhan tao" w:date="2022-06-08T11:09:00Z">
        <w:r w:rsidR="00450D74" w:rsidDel="00850FAD">
          <w:delText xml:space="preserve">1. </w:delText>
        </w:r>
      </w:del>
      <w:r w:rsidR="00450D74">
        <w:t>Phù toàn thân</w:t>
      </w:r>
    </w:p>
    <w:p w14:paraId="4669BB1A" w14:textId="1F78B428" w:rsidR="00C80042" w:rsidRDefault="00450D74" w:rsidP="00D80894">
      <w:r>
        <w:t xml:space="preserve">2. </w:t>
      </w:r>
      <w:r w:rsidR="00C80042">
        <w:t>Hội chứng Cushing</w:t>
      </w:r>
      <w:ins w:id="411" w:author="Khoa Noi than - Than nhan tao" w:date="2022-06-08T11:10:00Z">
        <w:r w:rsidR="00850FAD">
          <w:t xml:space="preserve"> do thuốc</w:t>
        </w:r>
      </w:ins>
    </w:p>
    <w:p w14:paraId="0D5C02A1" w14:textId="77777777" w:rsidR="00850FAD" w:rsidRDefault="789177CE" w:rsidP="00D80894">
      <w:pPr>
        <w:rPr>
          <w:ins w:id="412" w:author="Khoa Noi than - Than nhan tao" w:date="2022-06-08T11:09:00Z"/>
        </w:rPr>
      </w:pPr>
      <w:r>
        <w:t xml:space="preserve">3. </w:t>
      </w:r>
      <w:del w:id="413" w:author="Khoa Noi than - Than nhan tao" w:date="2022-06-08T11:09:00Z">
        <w:r w:rsidDel="00850FAD">
          <w:delText xml:space="preserve">Tiền </w:delText>
        </w:r>
      </w:del>
      <w:del w:id="414" w:author="Khoa Noi than - Than nhan tao" w:date="2022-06-08T11:08:00Z">
        <w:r w:rsidDel="00850FAD">
          <w:delText xml:space="preserve">căn: </w:delText>
        </w:r>
      </w:del>
      <w:r w:rsidR="23EE7F89">
        <w:t>Bệnh thận mạn giai đoạn 3</w:t>
      </w:r>
    </w:p>
    <w:p w14:paraId="36A56E6B" w14:textId="77777777" w:rsidR="00850FAD" w:rsidRDefault="00850FAD" w:rsidP="00D80894">
      <w:pPr>
        <w:rPr>
          <w:ins w:id="415" w:author="Khoa Noi than - Than nhan tao" w:date="2022-06-08T11:09:00Z"/>
        </w:rPr>
      </w:pPr>
      <w:ins w:id="416" w:author="Khoa Noi than - Than nhan tao" w:date="2022-06-08T11:09:00Z">
        <w:r>
          <w:t xml:space="preserve">4. </w:t>
        </w:r>
      </w:ins>
      <w:del w:id="417" w:author="Khoa Noi than - Than nhan tao" w:date="2022-06-08T11:09:00Z">
        <w:r w:rsidR="23EE7F89" w:rsidDel="00850FAD">
          <w:delText xml:space="preserve">, </w:delText>
        </w:r>
      </w:del>
      <w:r w:rsidR="789177CE">
        <w:t>Tăng huyết áp</w:t>
      </w:r>
    </w:p>
    <w:p w14:paraId="119E0A5D" w14:textId="77777777" w:rsidR="00850FAD" w:rsidRDefault="00850FAD" w:rsidP="00D80894">
      <w:pPr>
        <w:rPr>
          <w:ins w:id="418" w:author="Khoa Noi than - Than nhan tao" w:date="2022-06-08T11:09:00Z"/>
        </w:rPr>
      </w:pPr>
      <w:ins w:id="419" w:author="Khoa Noi than - Than nhan tao" w:date="2022-06-08T11:09:00Z">
        <w:r>
          <w:t xml:space="preserve">5. </w:t>
        </w:r>
      </w:ins>
      <w:del w:id="420" w:author="Khoa Noi than - Than nhan tao" w:date="2022-06-08T11:09:00Z">
        <w:r w:rsidR="789177CE" w:rsidDel="00850FAD">
          <w:delText xml:space="preserve">, </w:delText>
        </w:r>
      </w:del>
      <w:r w:rsidR="65E1E6C4">
        <w:t>Đái tháo đường type 2</w:t>
      </w:r>
    </w:p>
    <w:p w14:paraId="43BB0B10" w14:textId="64389653" w:rsidR="009811CF" w:rsidRDefault="00850FAD" w:rsidP="00D80894">
      <w:ins w:id="421" w:author="Khoa Noi than - Than nhan tao" w:date="2022-06-08T11:09:00Z">
        <w:r>
          <w:t xml:space="preserve">6. </w:t>
        </w:r>
      </w:ins>
      <w:del w:id="422" w:author="Khoa Noi than - Than nhan tao" w:date="2022-06-08T11:09:00Z">
        <w:r w:rsidR="65E1E6C4" w:rsidDel="00850FAD">
          <w:delText xml:space="preserve">, </w:delText>
        </w:r>
      </w:del>
      <w:r w:rsidR="235D0AD6">
        <w:t>Bệnh tim thiếu máu cục bộ mạn</w:t>
      </w:r>
    </w:p>
    <w:p w14:paraId="2EF0B5E8" w14:textId="259CF6B1" w:rsidR="008A7ABA" w:rsidRDefault="008A7ABA" w:rsidP="00D80894">
      <w:r>
        <w:t xml:space="preserve"> </w:t>
      </w:r>
      <w:r w:rsidR="00CF685D">
        <w:t>IX. Chẩn đoán sơ bộ</w:t>
      </w:r>
    </w:p>
    <w:p w14:paraId="413102A5" w14:textId="2F612A15" w:rsidR="00CF685D" w:rsidRDefault="541BD9F5" w:rsidP="00D80894">
      <w:r>
        <w:t xml:space="preserve">Hội chứng thận hư thứ phát </w:t>
      </w:r>
      <w:r w:rsidRPr="00227287">
        <w:rPr>
          <w:highlight w:val="yellow"/>
          <w:rPrChange w:id="423" w:author="Khoa Noi than - Than nhan tao" w:date="2022-06-08T11:13:00Z">
            <w:rPr/>
          </w:rPrChange>
        </w:rPr>
        <w:t>do đái tháo đường</w:t>
      </w:r>
      <w:r>
        <w:t xml:space="preserve"> </w:t>
      </w:r>
      <w:r w:rsidR="1A11D992">
        <w:t>–</w:t>
      </w:r>
      <w:r>
        <w:t xml:space="preserve"> </w:t>
      </w:r>
      <w:r w:rsidR="1A11D992">
        <w:t xml:space="preserve">Bệnh thận mạn giai đoạn 3 – tăng huyết áp </w:t>
      </w:r>
      <w:r w:rsidR="66D7E144">
        <w:t xml:space="preserve">– đái tháo đường type 2 </w:t>
      </w:r>
      <w:r w:rsidR="235D0AD6">
        <w:t>– Bệnh tim thiếu máu cục bộ mạn</w:t>
      </w:r>
      <w:r w:rsidR="57284D2C">
        <w:t xml:space="preserve"> </w:t>
      </w:r>
      <w:r w:rsidR="66D7E144">
        <w:t>-</w:t>
      </w:r>
      <w:r w:rsidR="1A11D992">
        <w:t xml:space="preserve"> </w:t>
      </w:r>
      <w:r w:rsidR="66D7E144">
        <w:t xml:space="preserve">Cushing do thuốc – </w:t>
      </w:r>
      <w:r w:rsidR="66D7E144" w:rsidRPr="00850FAD">
        <w:rPr>
          <w:strike/>
          <w:rPrChange w:id="424" w:author="Khoa Noi than - Than nhan tao" w:date="2022-06-08T11:12:00Z">
            <w:rPr/>
          </w:rPrChange>
        </w:rPr>
        <w:t>rối loạn lipid máu</w:t>
      </w:r>
    </w:p>
    <w:p w14:paraId="1DB0A256" w14:textId="43E67E63" w:rsidR="00C21D79" w:rsidRDefault="009828DE" w:rsidP="00D80894">
      <w:r>
        <w:t>X. Chẩn đoán phân biệt</w:t>
      </w:r>
    </w:p>
    <w:p w14:paraId="3BBC3846" w14:textId="16A7B61D" w:rsidR="0057623E" w:rsidRDefault="492785F7" w:rsidP="00D80894">
      <w:r>
        <w:t xml:space="preserve">Hội chứng thận hư </w:t>
      </w:r>
      <w:r w:rsidRPr="00227287">
        <w:rPr>
          <w:highlight w:val="yellow"/>
          <w:rPrChange w:id="425" w:author="Khoa Noi than - Than nhan tao" w:date="2022-06-08T11:13:00Z">
            <w:rPr/>
          </w:rPrChange>
        </w:rPr>
        <w:t>thứ phát do ung thư</w:t>
      </w:r>
      <w:r>
        <w:t xml:space="preserve"> -  B</w:t>
      </w:r>
      <w:r w:rsidR="47AAEF2C">
        <w:t>ệnh tim thiếu máu cục bộ mạn</w:t>
      </w:r>
      <w:ins w:id="426" w:author="Khoa Noi than - Than nhan tao" w:date="2022-06-08T11:12:00Z">
        <w:r w:rsidR="00850FAD">
          <w:t xml:space="preserve"> - </w:t>
        </w:r>
        <w:r w:rsidR="00850FAD">
          <w:t xml:space="preserve">Bệnh thận mạn giai đoạn 3 </w:t>
        </w:r>
      </w:ins>
      <w:r w:rsidR="47AAEF2C">
        <w:t xml:space="preserve"> – </w:t>
      </w:r>
      <w:r w:rsidR="5B3DD45D">
        <w:t>T</w:t>
      </w:r>
      <w:r w:rsidR="47AAEF2C">
        <w:t xml:space="preserve">ăng huyết áp – </w:t>
      </w:r>
      <w:r w:rsidR="5B3DD45D">
        <w:t>Đ</w:t>
      </w:r>
      <w:r w:rsidR="47AAEF2C">
        <w:t>ái tháo đường type 2</w:t>
      </w:r>
      <w:del w:id="427" w:author="Khoa Noi than - Than nhan tao" w:date="2022-06-08T11:12:00Z">
        <w:r w:rsidR="47AAEF2C" w:rsidDel="00227287">
          <w:delText xml:space="preserve"> – </w:delText>
        </w:r>
        <w:r w:rsidR="5B3DD45D" w:rsidDel="00227287">
          <w:delText>B</w:delText>
        </w:r>
        <w:r w:rsidR="47AAEF2C" w:rsidDel="00227287">
          <w:delText>ệnh thận mạn</w:delText>
        </w:r>
      </w:del>
      <w:r w:rsidR="47AAEF2C">
        <w:t xml:space="preserve"> – </w:t>
      </w:r>
      <w:r w:rsidR="5B3DD45D">
        <w:t>C</w:t>
      </w:r>
      <w:r w:rsidR="47AAEF2C">
        <w:t xml:space="preserve">ushing do thuốc </w:t>
      </w:r>
      <w:r w:rsidR="47AAEF2C" w:rsidRPr="00227287">
        <w:rPr>
          <w:strike/>
          <w:rPrChange w:id="428" w:author="Khoa Noi than - Than nhan tao" w:date="2022-06-08T11:12:00Z">
            <w:rPr/>
          </w:rPrChange>
        </w:rPr>
        <w:t xml:space="preserve">– </w:t>
      </w:r>
      <w:r w:rsidR="5B3DD45D" w:rsidRPr="00227287">
        <w:rPr>
          <w:strike/>
          <w:rPrChange w:id="429" w:author="Khoa Noi than - Than nhan tao" w:date="2022-06-08T11:12:00Z">
            <w:rPr/>
          </w:rPrChange>
        </w:rPr>
        <w:t>R</w:t>
      </w:r>
      <w:r w:rsidR="47AAEF2C" w:rsidRPr="00227287">
        <w:rPr>
          <w:strike/>
          <w:rPrChange w:id="430" w:author="Khoa Noi than - Than nhan tao" w:date="2022-06-08T11:12:00Z">
            <w:rPr/>
          </w:rPrChange>
        </w:rPr>
        <w:t>ối loạn lipid máu</w:t>
      </w:r>
    </w:p>
    <w:p w14:paraId="491F1458" w14:textId="4124F9F4" w:rsidR="006B640D" w:rsidRDefault="006B640D" w:rsidP="00D80894">
      <w:r>
        <w:t>XI. Biện luận</w:t>
      </w:r>
    </w:p>
    <w:p w14:paraId="083E5F4B" w14:textId="4F51FB9B" w:rsidR="006B640D" w:rsidRDefault="006B640D" w:rsidP="00D80894">
      <w:r>
        <w:t xml:space="preserve">1. Phù toàn thân: Bệnh nhân xuất hiện phù </w:t>
      </w:r>
      <w:r w:rsidR="008313F2">
        <w:t>2 mắt cá chân, phù trước xương chày, báng bụng, phù trắng, mềm, đối xứng, ấn lõm, không đau, nóng đổ nên nghĩ là phù toàn thân</w:t>
      </w:r>
      <w:r w:rsidR="00966C67">
        <w:t>, các nguyên nhân</w:t>
      </w:r>
      <w:r w:rsidR="00D2317A">
        <w:t xml:space="preserve"> sau:</w:t>
      </w:r>
    </w:p>
    <w:p w14:paraId="6587F254" w14:textId="71A3ED92" w:rsidR="00D2317A" w:rsidRDefault="00D2317A" w:rsidP="00D80894">
      <w:r>
        <w:t xml:space="preserve">- Suy </w:t>
      </w:r>
      <w:r w:rsidR="00CC6D10">
        <w:t xml:space="preserve">tim: </w:t>
      </w:r>
      <w:r w:rsidR="003506F9">
        <w:t xml:space="preserve">Về triệu chứng: </w:t>
      </w:r>
      <w:r w:rsidR="00CC6D10">
        <w:t>bệnh nhân không khó thở kịch phát về đêm hay khó thở phải ngồi, không ho về đêm, không ho đàm bọt hồng, không tĩnh mạch cổ nổi, không đau ngực, không hồi hộp đánh trống ngực</w:t>
      </w:r>
      <w:r w:rsidR="003506F9">
        <w:t xml:space="preserve">. Về thăm khám, </w:t>
      </w:r>
      <w:r w:rsidR="00CC6D10">
        <w:t>gan không to, mỏm tim kh</w:t>
      </w:r>
      <w:r w:rsidR="003506F9">
        <w:t>ông lệch</w:t>
      </w:r>
      <w:r w:rsidR="005D3774">
        <w:t>, diện đập bình thường, không dấu nảy trước ngược, Hardzer (-), không rung miêu, không loạn nhịp, không âm bất thường</w:t>
      </w:r>
      <w:r w:rsidR="00507F48">
        <w:t>. Tuy nhiên bệnh nhân có phù chân trước khi báng bụng, phù không ghi nhận tăng giảm trong ngày</w:t>
      </w:r>
      <w:r w:rsidR="00E4083E">
        <w:t xml:space="preserve"> Cần đề nghị CLS: </w:t>
      </w:r>
      <w:r w:rsidR="00987FEA">
        <w:t>Siêu âm tim, ECG, troponin Ths</w:t>
      </w:r>
    </w:p>
    <w:p w14:paraId="3554BF9A" w14:textId="72A91FF6" w:rsidR="00987FEA" w:rsidRPr="005171D7" w:rsidRDefault="00987FEA" w:rsidP="00D80894">
      <w:pPr>
        <w:rPr>
          <w:strike/>
          <w:rPrChange w:id="431" w:author="Khoa Noi than - Than nhan tao" w:date="2022-06-08T11:23:00Z">
            <w:rPr/>
          </w:rPrChange>
        </w:rPr>
      </w:pPr>
      <w:r w:rsidRPr="005171D7">
        <w:rPr>
          <w:strike/>
          <w:rPrChange w:id="432" w:author="Khoa Noi than - Than nhan tao" w:date="2022-06-08T11:23:00Z">
            <w:rPr/>
          </w:rPrChange>
        </w:rPr>
        <w:t xml:space="preserve">- Xơ gan: Bệnh nhân không có hội chứng suy tế bào gan (vàng da, vàng mắt, lông thưa, tóc khô dễ gẫy, lòng bàn tay son, </w:t>
      </w:r>
      <w:r w:rsidR="00297D43" w:rsidRPr="005171D7">
        <w:rPr>
          <w:strike/>
          <w:rPrChange w:id="433" w:author="Khoa Noi than - Than nhan tao" w:date="2022-06-08T11:23:00Z">
            <w:rPr/>
          </w:rPrChange>
        </w:rPr>
        <w:t>sao mạch), và hội chứng tăng áp lực tĩnh mạch cửa (tuần hoàn bàng hệ, lách to, xuất huyết tiêu hóa) nên không nghĩ</w:t>
      </w:r>
    </w:p>
    <w:p w14:paraId="667555E3" w14:textId="749D6B6D" w:rsidR="00297D43" w:rsidRPr="005171D7" w:rsidRDefault="00297D43" w:rsidP="00D80894">
      <w:pPr>
        <w:rPr>
          <w:strike/>
          <w:rPrChange w:id="434" w:author="Khoa Noi than - Than nhan tao" w:date="2022-06-08T11:23:00Z">
            <w:rPr/>
          </w:rPrChange>
        </w:rPr>
      </w:pPr>
      <w:r w:rsidRPr="005171D7">
        <w:rPr>
          <w:strike/>
          <w:rPrChange w:id="435" w:author="Khoa Noi than - Than nhan tao" w:date="2022-06-08T11:23:00Z">
            <w:rPr/>
          </w:rPrChange>
        </w:rPr>
        <w:t xml:space="preserve">- </w:t>
      </w:r>
      <w:r w:rsidR="00717957" w:rsidRPr="005171D7">
        <w:rPr>
          <w:strike/>
          <w:rPrChange w:id="436" w:author="Khoa Noi than - Than nhan tao" w:date="2022-06-08T11:23:00Z">
            <w:rPr/>
          </w:rPrChange>
        </w:rPr>
        <w:t>Suy dinh dưỡng: Thể trạng bệnh nhân không nhẹ cân, ăn uống đủ, không diễn tiến có phù mu bàn tay trước nên không nghĩ</w:t>
      </w:r>
    </w:p>
    <w:p w14:paraId="6CCFC538" w14:textId="6435965E" w:rsidR="00717957" w:rsidRDefault="00717957" w:rsidP="00D80894">
      <w:r>
        <w:t xml:space="preserve">- Bệnh thận: </w:t>
      </w:r>
      <w:r w:rsidR="00CB1FBD">
        <w:t>Bệnh nhân tuy có</w:t>
      </w:r>
      <w:r w:rsidR="00761B00">
        <w:t xml:space="preserve"> phù nặng tăng dần 1 t</w:t>
      </w:r>
      <w:r w:rsidR="00F12F85">
        <w:t>háng, diễn tiến phù 2 chân,</w:t>
      </w:r>
      <w:r w:rsidR="00630C5F">
        <w:t xml:space="preserve"> báng</w:t>
      </w:r>
      <w:r w:rsidR="00F12F85">
        <w:t xml:space="preserve"> bụng</w:t>
      </w:r>
      <w:r w:rsidR="00D16EFD">
        <w:t xml:space="preserve">, nghĩ do nguyên nhân </w:t>
      </w:r>
      <w:r w:rsidR="00F930EF">
        <w:t>do thận, gồm bệnh thận cấu trúc (HCTH, VCTC) và chức năng (TCTC, BTM)</w:t>
      </w:r>
      <w:r w:rsidR="00C92D68">
        <w:t>.</w:t>
      </w:r>
    </w:p>
    <w:p w14:paraId="36146E85" w14:textId="3550D917" w:rsidR="00C92D68" w:rsidRDefault="00C92D68" w:rsidP="00D80894">
      <w:r>
        <w:tab/>
      </w:r>
      <w:r w:rsidR="1ED9DE97">
        <w:t xml:space="preserve">- Hội chứng thận hư: bệnh nhân có phù toàn thân, phù nhiều, </w:t>
      </w:r>
      <w:r w:rsidR="4AB1996D">
        <w:t>tiền căn được ch</w:t>
      </w:r>
      <w:del w:id="437" w:author="Khoa Noi than - Than nhan tao" w:date="2022-06-08T11:24:00Z">
        <w:r w:rsidR="4AB1996D" w:rsidDel="005171D7">
          <w:delText>u</w:delText>
        </w:r>
      </w:del>
      <w:r w:rsidR="4AB1996D">
        <w:t xml:space="preserve">ẩn đoán Hội chứng thận hư </w:t>
      </w:r>
      <w:r w:rsidR="4ADFD8BF">
        <w:t>năm 2017,</w:t>
      </w:r>
      <w:r w:rsidR="5B630169">
        <w:t xml:space="preserve"> hiện chỉ d</w:t>
      </w:r>
      <w:r w:rsidR="79EA623B">
        <w:t>ù</w:t>
      </w:r>
      <w:r w:rsidR="5B630169">
        <w:t>ng Medro</w:t>
      </w:r>
      <w:ins w:id="438" w:author="Khoa Noi than - Than nhan tao" w:date="2022-06-08T11:24:00Z">
        <w:r w:rsidR="005171D7">
          <w:t>l</w:t>
        </w:r>
      </w:ins>
      <w:del w:id="439" w:author="Khoa Noi than - Than nhan tao" w:date="2022-06-08T11:24:00Z">
        <w:r w:rsidR="5B630169" w:rsidDel="005171D7">
          <w:delText>d</w:delText>
        </w:r>
      </w:del>
      <w:r w:rsidR="5B630169">
        <w:t xml:space="preserve"> 1 viên sáng ½ viên chiều</w:t>
      </w:r>
      <w:r w:rsidR="79EA623B">
        <w:t xml:space="preserve"> để phòng ngừa suy thượng thận cấp =&gt;</w:t>
      </w:r>
      <w:r w:rsidR="4ADFD8BF">
        <w:t xml:space="preserve"> đã lui bệnh</w:t>
      </w:r>
      <w:r w:rsidR="684ED771">
        <w:t xml:space="preserve"> =&gt;</w:t>
      </w:r>
      <w:r w:rsidR="79EA623B">
        <w:t xml:space="preserve"> hiện tại </w:t>
      </w:r>
      <w:r w:rsidR="468FADF1">
        <w:t>tái phát lại</w:t>
      </w:r>
      <w:r w:rsidR="684ED771">
        <w:t xml:space="preserve"> </w:t>
      </w:r>
      <w:r w:rsidR="55375B1A">
        <w:t xml:space="preserve"> =&gt; đề nghị TPTNC, </w:t>
      </w:r>
      <w:r w:rsidR="55156FBF">
        <w:t xml:space="preserve">đạm niệu 24h, cặn lắng nước tiểu, </w:t>
      </w:r>
      <w:r w:rsidR="55156FBF">
        <w:lastRenderedPageBreak/>
        <w:t>protein máu, albumin máu, bilan lipid (</w:t>
      </w:r>
      <w:del w:id="440" w:author="Khoa Noi than - Than nhan tao" w:date="2022-06-08T11:29:00Z">
        <w:r w:rsidR="55156FBF" w:rsidRPr="005171D7" w:rsidDel="005171D7">
          <w:rPr>
            <w:strike/>
            <w:rPrChange w:id="441" w:author="Khoa Noi than - Than nhan tao" w:date="2022-06-08T11:29:00Z">
              <w:rPr/>
            </w:rPrChange>
          </w:rPr>
          <w:delText>cholestero</w:delText>
        </w:r>
      </w:del>
      <w:del w:id="442" w:author="Khoa Noi than - Than nhan tao" w:date="2022-06-08T11:28:00Z">
        <w:r w:rsidR="55156FBF" w:rsidRPr="005171D7" w:rsidDel="005171D7">
          <w:rPr>
            <w:strike/>
            <w:rPrChange w:id="443" w:author="Khoa Noi than - Than nhan tao" w:date="2022-06-08T11:29:00Z">
              <w:rPr/>
            </w:rPrChange>
          </w:rPr>
          <w:delText>n</w:delText>
        </w:r>
      </w:del>
      <w:del w:id="444" w:author="Khoa Noi than - Than nhan tao" w:date="2022-06-08T11:29:00Z">
        <w:r w:rsidR="55156FBF" w:rsidRPr="005171D7" w:rsidDel="005171D7">
          <w:rPr>
            <w:strike/>
            <w:rPrChange w:id="445" w:author="Khoa Noi than - Than nhan tao" w:date="2022-06-08T11:29:00Z">
              <w:rPr/>
            </w:rPrChange>
          </w:rPr>
          <w:delText xml:space="preserve"> toàn phần, </w:delText>
        </w:r>
      </w:del>
      <w:r w:rsidR="55156FBF" w:rsidRPr="005171D7">
        <w:rPr>
          <w:strike/>
          <w:rPrChange w:id="446" w:author="Khoa Noi than - Than nhan tao" w:date="2022-06-08T11:29:00Z">
            <w:rPr/>
          </w:rPrChange>
        </w:rPr>
        <w:t xml:space="preserve">LDL-C, </w:t>
      </w:r>
      <w:r w:rsidR="2F29DA1E" w:rsidRPr="005171D7">
        <w:rPr>
          <w:strike/>
          <w:rPrChange w:id="447" w:author="Khoa Noi than - Than nhan tao" w:date="2022-06-08T11:29:00Z">
            <w:rPr/>
          </w:rPrChange>
        </w:rPr>
        <w:t>HDL-C, triglycerid</w:t>
      </w:r>
      <w:ins w:id="448" w:author="Khoa Noi than - Than nhan tao" w:date="2022-06-08T11:28:00Z">
        <w:r w:rsidR="005171D7" w:rsidRPr="005171D7">
          <w:rPr>
            <w:strike/>
            <w:rPrChange w:id="449" w:author="Khoa Noi than - Than nhan tao" w:date="2022-06-08T11:29:00Z">
              <w:rPr/>
            </w:rPrChange>
          </w:rPr>
          <w:t>e</w:t>
        </w:r>
      </w:ins>
      <w:del w:id="450" w:author="Khoa Noi than - Than nhan tao" w:date="2022-06-08T11:28:00Z">
        <w:r w:rsidR="2F29DA1E" w:rsidDel="005171D7">
          <w:delText>s</w:delText>
        </w:r>
      </w:del>
      <w:r w:rsidR="2F29DA1E">
        <w:t xml:space="preserve">), điện di protein máu </w:t>
      </w:r>
      <w:r w:rsidR="2F29DA1E" w:rsidRPr="005171D7">
        <w:rPr>
          <w:strike/>
          <w:rPrChange w:id="451" w:author="Khoa Noi than - Than nhan tao" w:date="2022-06-08T11:29:00Z">
            <w:rPr/>
          </w:rPrChange>
        </w:rPr>
        <w:t>(định hướng nguyên nhân).</w:t>
      </w:r>
    </w:p>
    <w:p w14:paraId="4BFAAF3C" w14:textId="77777777" w:rsidR="005171D7" w:rsidRDefault="00373ACE" w:rsidP="00D80894">
      <w:pPr>
        <w:rPr>
          <w:ins w:id="452" w:author="Khoa Noi than - Than nhan tao" w:date="2022-06-08T11:29:00Z"/>
        </w:rPr>
      </w:pPr>
      <w:r>
        <w:tab/>
      </w:r>
      <w:r>
        <w:tab/>
        <w:t>Nguyên nhân Hội chứng thận hư</w:t>
      </w:r>
    </w:p>
    <w:p w14:paraId="7FB20D7D" w14:textId="475CA2FF" w:rsidR="00373ACE" w:rsidRDefault="005171D7" w:rsidP="005171D7">
      <w:pPr>
        <w:ind w:firstLine="720"/>
        <w:pPrChange w:id="453" w:author="Khoa Noi than - Than nhan tao" w:date="2022-06-08T11:29:00Z">
          <w:pPr/>
        </w:pPrChange>
      </w:pPr>
      <w:ins w:id="454" w:author="Khoa Noi than - Than nhan tao" w:date="2022-06-08T11:29:00Z">
        <w:r>
          <w:t>*</w:t>
        </w:r>
      </w:ins>
      <w:del w:id="455" w:author="Khoa Noi than - Than nhan tao" w:date="2022-06-08T11:29:00Z">
        <w:r w:rsidR="00C43A86" w:rsidDel="005171D7">
          <w:delText xml:space="preserve"> </w:delText>
        </w:r>
      </w:del>
      <w:r w:rsidR="00C43A86">
        <w:t>Thứ phát</w:t>
      </w:r>
      <w:r w:rsidR="00373ACE">
        <w:tab/>
      </w:r>
    </w:p>
    <w:p w14:paraId="59E590F0" w14:textId="54529867" w:rsidR="00A82F42" w:rsidDel="005171D7" w:rsidRDefault="00A6053D" w:rsidP="00C2637E">
      <w:pPr>
        <w:ind w:left="1440"/>
        <w:rPr>
          <w:del w:id="456" w:author="Khoa Noi than - Than nhan tao" w:date="2022-06-08T11:30:00Z"/>
        </w:rPr>
      </w:pPr>
      <w:del w:id="457" w:author="Khoa Noi than - Than nhan tao" w:date="2022-06-08T11:30:00Z">
        <w:r w:rsidDel="005171D7">
          <w:delText xml:space="preserve">- Do thuốc: </w:delText>
        </w:r>
        <w:r w:rsidR="009212DC" w:rsidDel="005171D7">
          <w:delText xml:space="preserve">Bệnh nhân </w:delText>
        </w:r>
        <w:r w:rsidR="00C2637E" w:rsidDel="005171D7">
          <w:delText>không có tiền căn dùng NSAIDS, rifampin, captopril, lithium, wafarin, thuốc cản quan nên không nghĩ</w:delText>
        </w:r>
      </w:del>
    </w:p>
    <w:p w14:paraId="6B9678F6" w14:textId="367C1C1A" w:rsidR="00C2637E" w:rsidDel="004A5B85" w:rsidRDefault="00C2637E" w:rsidP="004A5B85">
      <w:pPr>
        <w:rPr>
          <w:del w:id="458" w:author="Khoa Noi than - Than nhan tao" w:date="2022-06-08T11:36:00Z"/>
        </w:rPr>
        <w:pPrChange w:id="459" w:author="Khoa Noi than - Than nhan tao" w:date="2022-06-08T11:36:00Z">
          <w:pPr/>
        </w:pPrChange>
      </w:pPr>
      <w:del w:id="460" w:author="Khoa Noi than - Than nhan tao" w:date="2022-06-08T11:30:00Z">
        <w:r w:rsidDel="005171D7">
          <w:tab/>
        </w:r>
        <w:r w:rsidDel="005171D7">
          <w:tab/>
          <w:delText>- Dị ứng</w:delText>
        </w:r>
        <w:r w:rsidR="00373ACE" w:rsidDel="005171D7">
          <w:delText>: Bệnh nhân không bị côn trùng đốt, rắn cắn, tiêm ngừa gần đây nên không nghĩ</w:delText>
        </w:r>
      </w:del>
    </w:p>
    <w:p w14:paraId="14F2E04A" w14:textId="29511AC5" w:rsidR="00373ACE" w:rsidDel="004A5B85" w:rsidRDefault="00EC2079" w:rsidP="004A5B85">
      <w:pPr>
        <w:rPr>
          <w:del w:id="461" w:author="Khoa Noi than - Than nhan tao" w:date="2022-06-08T11:36:00Z"/>
        </w:rPr>
        <w:pPrChange w:id="462" w:author="Khoa Noi than - Than nhan tao" w:date="2022-06-08T11:36:00Z">
          <w:pPr/>
        </w:pPrChange>
      </w:pPr>
      <w:del w:id="463" w:author="Khoa Noi than - Than nhan tao" w:date="2022-06-08T11:36:00Z">
        <w:r w:rsidDel="004A5B85">
          <w:tab/>
        </w:r>
        <w:r w:rsidDel="004A5B85">
          <w:tab/>
          <w:delText>- Nhiễm khuẩn</w:delText>
        </w:r>
        <w:r w:rsidR="00DB45DB" w:rsidDel="004A5B85">
          <w:delText>:</w:delText>
        </w:r>
      </w:del>
    </w:p>
    <w:p w14:paraId="7DE59D62" w14:textId="43DFC329" w:rsidR="00DB45DB" w:rsidDel="005171D7" w:rsidRDefault="002C621E" w:rsidP="004A5B85">
      <w:pPr>
        <w:rPr>
          <w:del w:id="464" w:author="Khoa Noi than - Than nhan tao" w:date="2022-06-08T11:30:00Z"/>
        </w:rPr>
        <w:pPrChange w:id="465" w:author="Khoa Noi than - Than nhan tao" w:date="2022-06-08T11:36:00Z">
          <w:pPr>
            <w:ind w:left="720" w:firstLine="720"/>
          </w:pPr>
        </w:pPrChange>
      </w:pPr>
      <w:del w:id="466" w:author="Khoa Noi than - Than nhan tao" w:date="2022-06-08T11:30:00Z">
        <w:r w:rsidDel="005171D7">
          <w:delText xml:space="preserve">+ </w:delText>
        </w:r>
        <w:r w:rsidR="00DB45DB" w:rsidDel="005171D7">
          <w:delText xml:space="preserve">Vi khuẩn: </w:delText>
        </w:r>
      </w:del>
    </w:p>
    <w:p w14:paraId="6CD3A924" w14:textId="6FABC041" w:rsidR="00DB45DB" w:rsidDel="005171D7" w:rsidRDefault="00DB45DB" w:rsidP="004A5B85">
      <w:pPr>
        <w:rPr>
          <w:del w:id="467" w:author="Khoa Noi than - Than nhan tao" w:date="2022-06-08T11:30:00Z"/>
        </w:rPr>
        <w:pPrChange w:id="468" w:author="Khoa Noi than - Than nhan tao" w:date="2022-06-08T11:36:00Z">
          <w:pPr>
            <w:ind w:left="2160"/>
          </w:pPr>
        </w:pPrChange>
      </w:pPr>
      <w:del w:id="469" w:author="Khoa Noi than - Than nhan tao" w:date="2022-06-08T11:30:00Z">
        <w:r w:rsidDel="005171D7">
          <w:delText xml:space="preserve">+ Hậu nhiễm liên cầu trùng: bệnh nhân không có tiền căn viêm họng, viêm da trước đợt bệnh này </w:delText>
        </w:r>
        <w:r w:rsidDel="005171D7">
          <w:rPr>
            <w:rFonts w:ascii="Cambria Math" w:hAnsi="Cambria Math" w:cs="Cambria Math"/>
          </w:rPr>
          <w:delText>⇨</w:delText>
        </w:r>
        <w:r w:rsidDel="005171D7">
          <w:delText xml:space="preserve"> </w:delText>
        </w:r>
        <w:r w:rsidDel="005171D7">
          <w:rPr>
            <w:rFonts w:ascii="Calibri" w:hAnsi="Calibri" w:cs="Calibri"/>
          </w:rPr>
          <w:delText>í</w:delText>
        </w:r>
        <w:r w:rsidDel="005171D7">
          <w:delText>t ngh</w:delText>
        </w:r>
        <w:r w:rsidDel="005171D7">
          <w:rPr>
            <w:rFonts w:ascii="Calibri" w:hAnsi="Calibri" w:cs="Calibri"/>
          </w:rPr>
          <w:delText>ĩ</w:delText>
        </w:r>
        <w:r w:rsidDel="005171D7">
          <w:delText xml:space="preserve">, </w:delText>
        </w:r>
        <w:r w:rsidDel="005171D7">
          <w:rPr>
            <w:rFonts w:ascii="Calibri" w:hAnsi="Calibri" w:cs="Calibri"/>
          </w:rPr>
          <w:delText>đ</w:delText>
        </w:r>
        <w:r w:rsidDel="005171D7">
          <w:delText xml:space="preserve">ề nghị ASO để loại trừ. </w:delText>
        </w:r>
      </w:del>
    </w:p>
    <w:p w14:paraId="0F0CC3B1" w14:textId="1370164C" w:rsidR="00DB45DB" w:rsidDel="005171D7" w:rsidRDefault="00DB45DB" w:rsidP="004A5B85">
      <w:pPr>
        <w:rPr>
          <w:del w:id="470" w:author="Khoa Noi than - Than nhan tao" w:date="2022-06-08T11:30:00Z"/>
        </w:rPr>
        <w:pPrChange w:id="471" w:author="Khoa Noi than - Than nhan tao" w:date="2022-06-08T11:36:00Z">
          <w:pPr>
            <w:ind w:left="2160"/>
          </w:pPr>
        </w:pPrChange>
      </w:pPr>
      <w:del w:id="472" w:author="Khoa Noi than - Than nhan tao" w:date="2022-06-08T11:30:00Z">
        <w:r w:rsidDel="005171D7">
          <w:delText xml:space="preserve">+ Viêm nội tâm mạc nhiễm trùng: không có hội chứng nhiễm trùng, tim không âm thổi nên không nghĩ. </w:delText>
        </w:r>
      </w:del>
    </w:p>
    <w:p w14:paraId="77BC0948" w14:textId="0DA56423" w:rsidR="00DB45DB" w:rsidDel="005171D7" w:rsidRDefault="002C621E" w:rsidP="004A5B85">
      <w:pPr>
        <w:rPr>
          <w:del w:id="473" w:author="Khoa Noi than - Than nhan tao" w:date="2022-06-08T11:30:00Z"/>
        </w:rPr>
        <w:pPrChange w:id="474" w:author="Khoa Noi than - Than nhan tao" w:date="2022-06-08T11:36:00Z">
          <w:pPr>
            <w:ind w:left="2160"/>
          </w:pPr>
        </w:pPrChange>
      </w:pPr>
      <w:del w:id="475" w:author="Khoa Noi than - Than nhan tao" w:date="2022-06-08T11:30:00Z">
        <w:r w:rsidDel="005171D7">
          <w:delText xml:space="preserve">+ </w:delText>
        </w:r>
        <w:r w:rsidR="00DB45DB" w:rsidDel="005171D7">
          <w:delText xml:space="preserve">Lao: không có hội chứng nhiễm lao chung (sốt, ớn lạnh về chiều, chán ăn, sụt cân) trước đợt khởi phát bệnh nên không nghĩ, đề nghị X-quang phổi để loại trừ. </w:delText>
        </w:r>
      </w:del>
    </w:p>
    <w:p w14:paraId="03BD00E7" w14:textId="277CBF20" w:rsidR="00DB45DB" w:rsidDel="005171D7" w:rsidRDefault="002C621E" w:rsidP="004A5B85">
      <w:pPr>
        <w:rPr>
          <w:del w:id="476" w:author="Khoa Noi than - Than nhan tao" w:date="2022-06-08T11:31:00Z"/>
        </w:rPr>
        <w:pPrChange w:id="477" w:author="Khoa Noi than - Than nhan tao" w:date="2022-06-08T11:36:00Z">
          <w:pPr>
            <w:ind w:left="1440" w:firstLine="720"/>
          </w:pPr>
        </w:pPrChange>
      </w:pPr>
      <w:del w:id="478" w:author="Khoa Noi than - Than nhan tao" w:date="2022-06-08T11:31:00Z">
        <w:r w:rsidDel="005171D7">
          <w:delText xml:space="preserve">+ </w:delText>
        </w:r>
        <w:r w:rsidR="00DB45DB" w:rsidDel="005171D7">
          <w:delText>Phong: không có tổn thương da, tổn thương thần kinh nên không nghĩ</w:delText>
        </w:r>
      </w:del>
    </w:p>
    <w:p w14:paraId="04D84735" w14:textId="26E9D236" w:rsidR="00DB45DB" w:rsidDel="004A5B85" w:rsidRDefault="002C621E" w:rsidP="004A5B85">
      <w:pPr>
        <w:rPr>
          <w:del w:id="479" w:author="Khoa Noi than - Than nhan tao" w:date="2022-06-08T11:36:00Z"/>
        </w:rPr>
        <w:pPrChange w:id="480" w:author="Khoa Noi than - Than nhan tao" w:date="2022-06-08T11:36:00Z">
          <w:pPr>
            <w:ind w:left="720" w:firstLine="720"/>
          </w:pPr>
        </w:pPrChange>
      </w:pPr>
      <w:del w:id="481" w:author="Khoa Noi than - Than nhan tao" w:date="2022-06-08T11:36:00Z">
        <w:r w:rsidDel="004A5B85">
          <w:delText xml:space="preserve">+ </w:delText>
        </w:r>
        <w:r w:rsidR="00DB45DB" w:rsidDel="004A5B85">
          <w:delText>Siêu vi:</w:delText>
        </w:r>
      </w:del>
    </w:p>
    <w:p w14:paraId="783072F3" w14:textId="01881C29" w:rsidR="00DB45DB" w:rsidDel="004A5B85" w:rsidRDefault="002C621E" w:rsidP="004A5B85">
      <w:pPr>
        <w:rPr>
          <w:del w:id="482" w:author="Khoa Noi than - Than nhan tao" w:date="2022-06-08T11:36:00Z"/>
        </w:rPr>
        <w:pPrChange w:id="483" w:author="Khoa Noi than - Than nhan tao" w:date="2022-06-08T11:36:00Z">
          <w:pPr>
            <w:ind w:left="2160"/>
          </w:pPr>
        </w:pPrChange>
      </w:pPr>
      <w:del w:id="484" w:author="Khoa Noi than - Than nhan tao" w:date="2022-06-08T11:36:00Z">
        <w:r w:rsidDel="004A5B85">
          <w:delText xml:space="preserve">+ </w:delText>
        </w:r>
        <w:r w:rsidR="00DB45DB" w:rsidDel="004A5B85">
          <w:delText xml:space="preserve">Viêm gan siêu vi B,C: chưa tiêm ngừa viêm gan siêu vi  B, tiền căn chưa ghi nhận nhiễm nhưng không loại trừ </w:delText>
        </w:r>
        <w:r w:rsidR="00DB45DB" w:rsidRPr="766E0A4F" w:rsidDel="004A5B85">
          <w:rPr>
            <w:rFonts w:ascii="Cambria Math" w:hAnsi="Cambria Math" w:cs="Cambria Math"/>
          </w:rPr>
          <w:delText>⇨</w:delText>
        </w:r>
        <w:r w:rsidR="00DB45DB" w:rsidDel="004A5B85">
          <w:delText xml:space="preserve"> </w:delText>
        </w:r>
        <w:r w:rsidR="00DB45DB" w:rsidRPr="766E0A4F" w:rsidDel="004A5B85">
          <w:rPr>
            <w:rFonts w:ascii="Calibri" w:hAnsi="Calibri" w:cs="Calibri"/>
          </w:rPr>
          <w:delText>đ</w:delText>
        </w:r>
        <w:r w:rsidR="00DB45DB" w:rsidDel="004A5B85">
          <w:delText xml:space="preserve">ề nghị HbsAg, antiHCV để loại trừ. </w:delText>
        </w:r>
      </w:del>
    </w:p>
    <w:p w14:paraId="75B6C50B" w14:textId="0DAC4DAC" w:rsidR="00DB45DB" w:rsidDel="004A5B85" w:rsidRDefault="002C621E" w:rsidP="004A5B85">
      <w:pPr>
        <w:rPr>
          <w:del w:id="485" w:author="Khoa Noi than - Than nhan tao" w:date="2022-06-08T11:36:00Z"/>
        </w:rPr>
        <w:pPrChange w:id="486" w:author="Khoa Noi than - Than nhan tao" w:date="2022-06-08T11:36:00Z">
          <w:pPr>
            <w:ind w:left="2160"/>
          </w:pPr>
        </w:pPrChange>
      </w:pPr>
      <w:del w:id="487" w:author="Khoa Noi than - Than nhan tao" w:date="2022-06-08T11:36:00Z">
        <w:r w:rsidDel="004A5B85">
          <w:delText xml:space="preserve">+ </w:delText>
        </w:r>
        <w:r w:rsidR="00DB45DB" w:rsidDel="004A5B85">
          <w:delText xml:space="preserve">HIV: bệnh nhân không có yếu tố nguy cơ, không đau cơ, đau khớp, viêm họng, hạch to, phát ban, không sốt hoặc tiêu chảy kéo dài &gt; 1 tháng nên ít nghĩ </w:delText>
        </w:r>
        <w:r w:rsidR="00DB45DB" w:rsidDel="004A5B85">
          <w:rPr>
            <w:rFonts w:ascii="Cambria Math" w:hAnsi="Cambria Math" w:cs="Cambria Math"/>
          </w:rPr>
          <w:delText>⇨</w:delText>
        </w:r>
        <w:r w:rsidR="00DB45DB" w:rsidDel="004A5B85">
          <w:delText xml:space="preserve"> </w:delText>
        </w:r>
        <w:r w:rsidR="00DB45DB" w:rsidDel="004A5B85">
          <w:rPr>
            <w:rFonts w:ascii="Calibri" w:hAnsi="Calibri" w:cs="Calibri"/>
          </w:rPr>
          <w:delText>đ</w:delText>
        </w:r>
        <w:r w:rsidR="00DB45DB" w:rsidDel="004A5B85">
          <w:delText>ề nghị anti-HIV để loại trừ</w:delText>
        </w:r>
      </w:del>
    </w:p>
    <w:p w14:paraId="7FB21F11" w14:textId="262C6C85" w:rsidR="00DB45DB" w:rsidDel="004A5B85" w:rsidRDefault="00DB45DB" w:rsidP="004A5B85">
      <w:pPr>
        <w:rPr>
          <w:del w:id="488" w:author="Khoa Noi than - Than nhan tao" w:date="2022-06-08T11:36:00Z"/>
        </w:rPr>
        <w:pPrChange w:id="489" w:author="Khoa Noi than - Than nhan tao" w:date="2022-06-08T11:36:00Z">
          <w:pPr>
            <w:ind w:left="720" w:firstLine="720"/>
          </w:pPr>
        </w:pPrChange>
      </w:pPr>
      <w:del w:id="490" w:author="Khoa Noi than - Than nhan tao" w:date="2022-06-08T11:36:00Z">
        <w:r w:rsidDel="004A5B85">
          <w:delText>Ký sinh trùng:</w:delText>
        </w:r>
      </w:del>
    </w:p>
    <w:p w14:paraId="6F5EDAEA" w14:textId="24C561CB" w:rsidR="00DB45DB" w:rsidRDefault="002C621E" w:rsidP="004A5B85">
      <w:pPr>
        <w:pPrChange w:id="491" w:author="Khoa Noi than - Than nhan tao" w:date="2022-06-08T11:36:00Z">
          <w:pPr>
            <w:ind w:left="2160"/>
          </w:pPr>
        </w:pPrChange>
      </w:pPr>
      <w:del w:id="492" w:author="Khoa Noi than - Than nhan tao" w:date="2022-06-08T11:36:00Z">
        <w:r w:rsidDel="004A5B85">
          <w:delText xml:space="preserve">+ </w:delText>
        </w:r>
        <w:r w:rsidR="00DB45DB" w:rsidDel="004A5B85">
          <w:delText>Sốt rét: bệnh nhân có sốt, không sốt cao, không rét run, không vã mồ hôi, không sốt cách nhật, không ở vùng dịch tễ sốt rét, không bị muỗi đốt nên ít nghĩ</w:delText>
        </w:r>
      </w:del>
    </w:p>
    <w:p w14:paraId="721FE528" w14:textId="77777777" w:rsidR="002C621E" w:rsidRDefault="00DB45DB" w:rsidP="00DB45DB">
      <w:pPr>
        <w:ind w:left="1440"/>
      </w:pPr>
      <w:r>
        <w:t xml:space="preserve">Ung thư: </w:t>
      </w:r>
    </w:p>
    <w:p w14:paraId="25013A12" w14:textId="348464A2" w:rsidR="00DB45DB" w:rsidRDefault="002C621E" w:rsidP="002C621E">
      <w:pPr>
        <w:ind w:left="2160"/>
      </w:pPr>
      <w:r>
        <w:t>+ B</w:t>
      </w:r>
      <w:r w:rsidR="00DB45DB">
        <w:t xml:space="preserve">ệnh nhân </w:t>
      </w:r>
      <w:r w:rsidR="00B04C11">
        <w:t>nữ 66</w:t>
      </w:r>
      <w:r w:rsidR="00DB45DB">
        <w:t xml:space="preserve"> tuổi, không tiền căn tiếp xúc độc chất, chất phóng xạ,</w:t>
      </w:r>
      <w:ins w:id="493" w:author="Khoa Noi than - Than nhan tao" w:date="2022-06-08T11:36:00Z">
        <w:r w:rsidR="004A5B85">
          <w:t xml:space="preserve"> không chán</w:t>
        </w:r>
      </w:ins>
      <w:r w:rsidR="00DB45DB">
        <w:t xml:space="preserve"> ăn</w:t>
      </w:r>
      <w:del w:id="494" w:author="Khoa Noi than - Than nhan tao" w:date="2022-06-08T11:37:00Z">
        <w:r w:rsidR="00DB45DB" w:rsidDel="004A5B85">
          <w:delText xml:space="preserve"> uốn</w:delText>
        </w:r>
      </w:del>
      <w:del w:id="495" w:author="Khoa Noi than - Than nhan tao" w:date="2022-06-08T11:36:00Z">
        <w:r w:rsidR="00DB45DB" w:rsidDel="004A5B85">
          <w:delText>g được</w:delText>
        </w:r>
      </w:del>
      <w:r w:rsidR="00DB45DB">
        <w:t>, không sụt cân bất thường, hạch</w:t>
      </w:r>
      <w:ins w:id="496" w:author="Khoa Noi than - Than nhan tao" w:date="2022-06-08T11:37:00Z">
        <w:r w:rsidR="004A5B85">
          <w:t xml:space="preserve"> ngoại biên</w:t>
        </w:r>
      </w:ins>
      <w:r w:rsidR="00DB45DB">
        <w:t xml:space="preserve"> không sờ chạm, gan lách không to, không sờ thấy khối u nên ít nghĩ</w:t>
      </w:r>
      <w:ins w:id="497" w:author="Khoa Noi than - Than nhan tao" w:date="2022-06-08T11:37:00Z">
        <w:r w:rsidR="004A5B85">
          <w:t xml:space="preserve"> </w:t>
        </w:r>
        <w:r w:rsidR="004A5B85">
          <w:sym w:font="Wingdings" w:char="F0E0"/>
        </w:r>
      </w:ins>
      <w:del w:id="498" w:author="Khoa Noi than - Than nhan tao" w:date="2022-06-08T11:37:00Z">
        <w:r w:rsidR="00B04C11" w:rsidDel="004A5B85">
          <w:delText xml:space="preserve"> </w:delText>
        </w:r>
      </w:del>
      <w:r w:rsidR="00DB45DB">
        <w:t xml:space="preserve"> đề nghị FOB</w:t>
      </w:r>
      <w:ins w:id="499" w:author="Khoa Noi than - Than nhan tao" w:date="2022-06-08T11:37:00Z">
        <w:r w:rsidR="004A5B85">
          <w:t>.</w:t>
        </w:r>
      </w:ins>
    </w:p>
    <w:p w14:paraId="3B1D9024" w14:textId="77777777" w:rsidR="00DB45DB" w:rsidRDefault="00DB45DB" w:rsidP="00DB45DB">
      <w:pPr>
        <w:ind w:left="720" w:firstLine="720"/>
      </w:pPr>
      <w:r>
        <w:t>Bệnh hệ thống:</w:t>
      </w:r>
    </w:p>
    <w:p w14:paraId="189CCB41" w14:textId="3C0ABCA9" w:rsidR="00DB45DB" w:rsidRDefault="41D74328" w:rsidP="1B167892">
      <w:pPr>
        <w:ind w:left="2160"/>
        <w:rPr>
          <w:rFonts w:ascii="Calibri" w:hAnsi="Calibri" w:cs="Calibri"/>
          <w:color w:val="000000"/>
        </w:rPr>
      </w:pPr>
      <w:r>
        <w:t xml:space="preserve">+ </w:t>
      </w:r>
      <w:r w:rsidR="24DE4F22">
        <w:t xml:space="preserve">Lupus ban đỏ hệ thống: bệnh nhân không sợ ánh sáng, hồng ban cánh bướm, hồng ban dạng đĩa, loét miệng, viêm khớp, rối loạn tâm thần, co giật nên ít nghĩ </w:t>
      </w:r>
      <w:r w:rsidR="24DE4F22" w:rsidRPr="1B167892">
        <w:rPr>
          <w:rFonts w:ascii="Cambria Math" w:hAnsi="Cambria Math" w:cs="Cambria Math"/>
        </w:rPr>
        <w:t>⇨</w:t>
      </w:r>
      <w:r w:rsidR="24DE4F22">
        <w:t xml:space="preserve"> </w:t>
      </w:r>
      <w:r w:rsidR="24DE4F22" w:rsidRPr="1B167892">
        <w:rPr>
          <w:rFonts w:ascii="Calibri" w:hAnsi="Calibri" w:cs="Calibri"/>
        </w:rPr>
        <w:t>đ</w:t>
      </w:r>
      <w:r w:rsidR="24DE4F22">
        <w:t>ề nghị ANA, anti</w:t>
      </w:r>
      <w:r w:rsidR="5672000C" w:rsidRPr="1B167892">
        <w:rPr>
          <w:rFonts w:ascii="Calibri" w:hAnsi="Calibri" w:cs="Calibri"/>
          <w:color w:val="000000" w:themeColor="text1"/>
        </w:rPr>
        <w:t xml:space="preserve"> ds-DNA, anti-SM, antiphospholipid, C3, C4 để loại trừ.</w:t>
      </w:r>
    </w:p>
    <w:p w14:paraId="6B5BAACE" w14:textId="77777777" w:rsidR="00C43A86" w:rsidRPr="00C43A86" w:rsidRDefault="00C43A86" w:rsidP="002C621E">
      <w:pPr>
        <w:ind w:left="2160"/>
        <w:rPr>
          <w:rFonts w:ascii="Calibri" w:hAnsi="Calibri" w:cs="Calibri"/>
          <w:color w:val="000000"/>
          <w:szCs w:val="22"/>
        </w:rPr>
      </w:pPr>
      <w:r>
        <w:rPr>
          <w:rFonts w:ascii="Calibri" w:hAnsi="Calibri" w:cs="Calibri"/>
          <w:color w:val="000000"/>
          <w:szCs w:val="22"/>
        </w:rPr>
        <w:t xml:space="preserve">+ </w:t>
      </w:r>
      <w:r w:rsidRPr="00C43A86">
        <w:rPr>
          <w:rFonts w:ascii="Calibri" w:hAnsi="Calibri" w:cs="Calibri"/>
          <w:color w:val="000000"/>
          <w:szCs w:val="22"/>
        </w:rPr>
        <w:t>Viêm khớp dạng thấp: bệnh nhân không đau khớp, không cứng khớp vào buổi sáng sau ngủ dậy nên không nghĩ</w:t>
      </w:r>
    </w:p>
    <w:p w14:paraId="36B49C18" w14:textId="301D33E4" w:rsidR="00C43A86" w:rsidRPr="00C43A86" w:rsidRDefault="00C43A86" w:rsidP="002C621E">
      <w:pPr>
        <w:ind w:left="1440" w:firstLine="720"/>
        <w:rPr>
          <w:rFonts w:ascii="Calibri" w:hAnsi="Calibri" w:cs="Calibri"/>
          <w:color w:val="000000"/>
          <w:szCs w:val="22"/>
        </w:rPr>
      </w:pPr>
      <w:r>
        <w:rPr>
          <w:rFonts w:ascii="Calibri" w:hAnsi="Calibri" w:cs="Calibri"/>
          <w:color w:val="000000"/>
          <w:szCs w:val="22"/>
        </w:rPr>
        <w:t xml:space="preserve">+ </w:t>
      </w:r>
      <w:r w:rsidRPr="00C43A86">
        <w:rPr>
          <w:rFonts w:ascii="Calibri" w:hAnsi="Calibri" w:cs="Calibri"/>
          <w:color w:val="000000"/>
          <w:szCs w:val="22"/>
        </w:rPr>
        <w:t>Hội chứng Goodpasture: bệnh nhân không ho ra máu nên không nghĩ</w:t>
      </w:r>
    </w:p>
    <w:p w14:paraId="49D516EA" w14:textId="77777777" w:rsidR="00C43A86" w:rsidRPr="00C43A86" w:rsidRDefault="00C43A86" w:rsidP="00C43A86">
      <w:pPr>
        <w:ind w:left="1440"/>
        <w:rPr>
          <w:rFonts w:ascii="Calibri" w:hAnsi="Calibri" w:cs="Calibri"/>
          <w:color w:val="000000"/>
          <w:szCs w:val="22"/>
        </w:rPr>
      </w:pPr>
      <w:r w:rsidRPr="00C43A86">
        <w:rPr>
          <w:rFonts w:ascii="Calibri" w:hAnsi="Calibri" w:cs="Calibri"/>
          <w:color w:val="000000"/>
          <w:szCs w:val="22"/>
        </w:rPr>
        <w:t>Di truyền và chuyển hoá:</w:t>
      </w:r>
    </w:p>
    <w:p w14:paraId="0EDCF2D1" w14:textId="577FFF0D" w:rsidR="00C43A86" w:rsidRPr="00C43A86" w:rsidRDefault="41D74328" w:rsidP="1B167892">
      <w:pPr>
        <w:ind w:left="2160"/>
        <w:rPr>
          <w:rFonts w:ascii="Calibri" w:hAnsi="Calibri" w:cs="Calibri"/>
          <w:color w:val="000000"/>
        </w:rPr>
      </w:pPr>
      <w:r w:rsidRPr="1B167892">
        <w:rPr>
          <w:rFonts w:ascii="Calibri" w:hAnsi="Calibri" w:cs="Calibri"/>
          <w:color w:val="000000" w:themeColor="text1"/>
        </w:rPr>
        <w:t xml:space="preserve">+ ĐTĐ: bệnh nhân đã được chẩn đoán ĐTĐ 22 năm, đường huyết không được kiểm soát ổn định, </w:t>
      </w:r>
      <w:del w:id="500" w:author="Khoa Noi than - Than nhan tao" w:date="2022-06-08T11:38:00Z">
        <w:r w:rsidRPr="1B167892" w:rsidDel="004A5B85">
          <w:rPr>
            <w:rFonts w:ascii="Calibri" w:hAnsi="Calibri" w:cs="Calibri"/>
            <w:color w:val="000000" w:themeColor="text1"/>
          </w:rPr>
          <w:delText xml:space="preserve">hiện tại bệnh nhân mờ mắt (đã </w:delText>
        </w:r>
      </w:del>
      <w:r w:rsidRPr="1B167892">
        <w:rPr>
          <w:rFonts w:ascii="Calibri" w:hAnsi="Calibri" w:cs="Calibri"/>
          <w:color w:val="000000" w:themeColor="text1"/>
        </w:rPr>
        <w:t>được soi đáy mắt</w:t>
      </w:r>
      <w:ins w:id="501" w:author="Khoa Noi than - Than nhan tao" w:date="2022-06-08T11:38:00Z">
        <w:r w:rsidR="004A5B85">
          <w:rPr>
            <w:rFonts w:ascii="Calibri" w:hAnsi="Calibri" w:cs="Calibri"/>
            <w:color w:val="000000" w:themeColor="text1"/>
          </w:rPr>
          <w:t xml:space="preserve">: bệnh võng mạc tăng sinh do ĐTĐ, tiểu protein tăng dần theo thời gian (…) không hoặc kèm tiểu máu ? </w:t>
        </w:r>
      </w:ins>
      <w:ins w:id="502" w:author="Khoa Noi than - Than nhan tao" w:date="2022-06-08T11:39:00Z">
        <w:r w:rsidR="004A5B85" w:rsidRPr="004A5B85">
          <w:rPr>
            <w:rFonts w:ascii="Calibri" w:hAnsi="Calibri" w:cs="Calibri"/>
            <w:color w:val="000000" w:themeColor="text1"/>
          </w:rPr>
          <w:sym w:font="Wingdings" w:char="F0E0"/>
        </w:r>
        <w:r w:rsidR="004A5B85">
          <w:rPr>
            <w:rFonts w:ascii="Calibri" w:hAnsi="Calibri" w:cs="Calibri"/>
            <w:color w:val="000000" w:themeColor="text1"/>
          </w:rPr>
          <w:t xml:space="preserve"> HCTH thứ phát do ĐTĐ.</w:t>
        </w:r>
      </w:ins>
      <w:del w:id="503" w:author="Khoa Noi than - Than nhan tao" w:date="2022-06-08T11:38:00Z">
        <w:r w:rsidRPr="1B167892" w:rsidDel="004A5B85">
          <w:rPr>
            <w:rFonts w:ascii="Calibri" w:hAnsi="Calibri" w:cs="Calibri"/>
            <w:color w:val="000000" w:themeColor="text1"/>
          </w:rPr>
          <w:delText>)</w:delText>
        </w:r>
      </w:del>
    </w:p>
    <w:p w14:paraId="4D5BED4E" w14:textId="7CB5C8BD" w:rsidR="00C43A86" w:rsidRPr="004A5B85" w:rsidRDefault="00C43A86" w:rsidP="002C621E">
      <w:pPr>
        <w:ind w:left="2160"/>
        <w:rPr>
          <w:rFonts w:ascii="Calibri" w:hAnsi="Calibri" w:cs="Calibri"/>
          <w:strike/>
          <w:color w:val="000000"/>
          <w:szCs w:val="22"/>
          <w:rPrChange w:id="504" w:author="Khoa Noi than - Than nhan tao" w:date="2022-06-08T11:40:00Z">
            <w:rPr>
              <w:rFonts w:ascii="Calibri" w:hAnsi="Calibri" w:cs="Calibri"/>
              <w:color w:val="000000"/>
              <w:szCs w:val="22"/>
            </w:rPr>
          </w:rPrChange>
        </w:rPr>
      </w:pPr>
      <w:r w:rsidRPr="004A5B85">
        <w:rPr>
          <w:rFonts w:ascii="Calibri" w:hAnsi="Calibri" w:cs="Calibri"/>
          <w:strike/>
          <w:color w:val="000000"/>
          <w:szCs w:val="22"/>
          <w:rPrChange w:id="505" w:author="Khoa Noi than - Than nhan tao" w:date="2022-06-08T11:40:00Z">
            <w:rPr>
              <w:rFonts w:ascii="Calibri" w:hAnsi="Calibri" w:cs="Calibri"/>
              <w:color w:val="000000"/>
              <w:szCs w:val="22"/>
            </w:rPr>
          </w:rPrChange>
        </w:rPr>
        <w:t>+ Hội chứng Alport: không giảm thính lực, không giảm thị lực, không tiền căn gia đình giảm thị lực + giảm thính lực + suy thận nên không nghĩ</w:t>
      </w:r>
    </w:p>
    <w:p w14:paraId="4B233B43" w14:textId="49C0BE3F" w:rsidR="00C43A86" w:rsidDel="00F36622" w:rsidRDefault="00C43A86" w:rsidP="004A5B85">
      <w:pPr>
        <w:pStyle w:val="ListParagraph"/>
        <w:numPr>
          <w:ilvl w:val="0"/>
          <w:numId w:val="12"/>
        </w:numPr>
        <w:rPr>
          <w:del w:id="506" w:author="Khoa Noi than - Than nhan tao" w:date="2022-06-08T11:44:00Z"/>
        </w:rPr>
        <w:pPrChange w:id="507" w:author="Khoa Noi than - Than nhan tao" w:date="2022-06-08T11:41:00Z">
          <w:pPr/>
        </w:pPrChange>
      </w:pPr>
      <w:del w:id="508" w:author="Khoa Noi than - Than nhan tao" w:date="2022-06-08T11:41:00Z">
        <w:r w:rsidDel="004A5B85">
          <w:tab/>
        </w:r>
        <w:r w:rsidDel="004A5B85">
          <w:tab/>
        </w:r>
        <w:r w:rsidDel="004A5B85">
          <w:delText>Nguyên nhân Hội chứng thận hư n</w:delText>
        </w:r>
      </w:del>
      <w:del w:id="509" w:author="Khoa Noi than - Than nhan tao" w:date="2022-06-08T11:44:00Z">
        <w:r w:rsidDel="00F36622">
          <w:delText>guyên phát</w:delText>
        </w:r>
        <w:r w:rsidDel="00F36622">
          <w:tab/>
        </w:r>
      </w:del>
    </w:p>
    <w:p w14:paraId="5AAB97B6" w14:textId="4F0E4A02" w:rsidR="00C43A86" w:rsidRPr="00C43A86" w:rsidDel="00F36622" w:rsidRDefault="00C43A86" w:rsidP="002C621E">
      <w:pPr>
        <w:ind w:left="1440" w:firstLine="720"/>
        <w:rPr>
          <w:del w:id="510" w:author="Khoa Noi than - Than nhan tao" w:date="2022-06-08T11:44:00Z"/>
          <w:rFonts w:ascii="Calibri" w:hAnsi="Calibri" w:cs="Calibri"/>
          <w:color w:val="000000"/>
          <w:szCs w:val="22"/>
        </w:rPr>
      </w:pPr>
      <w:del w:id="511" w:author="Khoa Noi than - Than nhan tao" w:date="2022-06-08T11:44:00Z">
        <w:r w:rsidDel="00F36622">
          <w:rPr>
            <w:rFonts w:ascii="Calibri" w:hAnsi="Calibri" w:cs="Calibri"/>
            <w:color w:val="000000"/>
            <w:szCs w:val="22"/>
          </w:rPr>
          <w:delText>+ B</w:delText>
        </w:r>
        <w:r w:rsidRPr="00C43A86" w:rsidDel="00F36622">
          <w:rPr>
            <w:rFonts w:ascii="Calibri" w:hAnsi="Calibri" w:cs="Calibri"/>
            <w:color w:val="000000"/>
            <w:szCs w:val="22"/>
          </w:rPr>
          <w:delText xml:space="preserve">ệnh nhân </w:delText>
        </w:r>
        <w:r w:rsidDel="00F36622">
          <w:rPr>
            <w:rFonts w:ascii="Calibri" w:hAnsi="Calibri" w:cs="Calibri"/>
            <w:color w:val="000000"/>
            <w:szCs w:val="22"/>
          </w:rPr>
          <w:delText>lớn</w:delText>
        </w:r>
        <w:r w:rsidRPr="00C43A86" w:rsidDel="00F36622">
          <w:rPr>
            <w:rFonts w:ascii="Calibri" w:hAnsi="Calibri" w:cs="Calibri"/>
            <w:color w:val="000000"/>
            <w:szCs w:val="22"/>
          </w:rPr>
          <w:delText xml:space="preserve"> tuổi, phù toàn thân, </w:delText>
        </w:r>
        <w:r w:rsidR="00306692" w:rsidDel="00F36622">
          <w:rPr>
            <w:rFonts w:ascii="Calibri" w:hAnsi="Calibri" w:cs="Calibri"/>
            <w:color w:val="000000"/>
            <w:szCs w:val="22"/>
          </w:rPr>
          <w:delText>cần loại trừ nguyên nhân thứ phát</w:delText>
        </w:r>
        <w:r w:rsidR="002C621E" w:rsidDel="00F36622">
          <w:rPr>
            <w:rFonts w:ascii="Calibri" w:hAnsi="Calibri" w:cs="Calibri"/>
            <w:color w:val="000000"/>
            <w:szCs w:val="22"/>
          </w:rPr>
          <w:delText>.</w:delText>
        </w:r>
      </w:del>
    </w:p>
    <w:p w14:paraId="03E7FACF" w14:textId="77777777" w:rsidR="00C43A86" w:rsidRPr="00C43A86" w:rsidRDefault="00C43A86" w:rsidP="00C43A86">
      <w:pPr>
        <w:ind w:left="1440"/>
        <w:rPr>
          <w:rFonts w:ascii="Calibri" w:hAnsi="Calibri" w:cs="Calibri"/>
          <w:color w:val="000000"/>
          <w:szCs w:val="22"/>
        </w:rPr>
      </w:pPr>
      <w:r w:rsidRPr="00C43A86">
        <w:rPr>
          <w:rFonts w:ascii="Calibri" w:hAnsi="Calibri" w:cs="Calibri"/>
          <w:color w:val="000000"/>
          <w:szCs w:val="22"/>
        </w:rPr>
        <w:t>Biến chứng:</w:t>
      </w:r>
    </w:p>
    <w:p w14:paraId="7A327857" w14:textId="77777777" w:rsidR="001819FC" w:rsidRDefault="00C43A86" w:rsidP="001819FC">
      <w:pPr>
        <w:tabs>
          <w:tab w:val="left" w:pos="3907"/>
        </w:tabs>
        <w:ind w:left="1440"/>
        <w:rPr>
          <w:rFonts w:ascii="Calibri" w:hAnsi="Calibri" w:cs="Calibri"/>
          <w:color w:val="000000"/>
          <w:szCs w:val="22"/>
        </w:rPr>
      </w:pPr>
      <w:r w:rsidRPr="00C43A86">
        <w:rPr>
          <w:rFonts w:ascii="Calibri" w:hAnsi="Calibri" w:cs="Calibri"/>
          <w:color w:val="000000"/>
          <w:szCs w:val="22"/>
        </w:rPr>
        <w:t>Biến chứng cấp:</w:t>
      </w:r>
    </w:p>
    <w:p w14:paraId="5E40C96D" w14:textId="2FE3BFEC" w:rsidR="001819FC" w:rsidRPr="001819FC" w:rsidRDefault="001819FC" w:rsidP="001819FC">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Tổn thương thận cấp</w:t>
      </w:r>
      <w:ins w:id="512" w:author="Khoa Noi than - Than nhan tao" w:date="2022-06-08T11:46:00Z">
        <w:r w:rsidR="00F36622">
          <w:rPr>
            <w:rFonts w:ascii="Calibri" w:hAnsi="Calibri" w:cs="Calibri"/>
            <w:color w:val="000000"/>
            <w:szCs w:val="22"/>
          </w:rPr>
          <w:t xml:space="preserve"> </w:t>
        </w:r>
      </w:ins>
      <w:del w:id="513" w:author="Khoa Noi than - Than nhan tao" w:date="2022-06-08T11:46:00Z">
        <w:r w:rsidRPr="001819FC" w:rsidDel="00F36622">
          <w:rPr>
            <w:rFonts w:ascii="Calibri" w:hAnsi="Calibri" w:cs="Calibri"/>
            <w:color w:val="000000"/>
            <w:szCs w:val="22"/>
          </w:rPr>
          <w:delText xml:space="preserve">: bệnh nhân có nước tiểu </w:delText>
        </w:r>
        <w:r w:rsidR="00B41743" w:rsidDel="00F36622">
          <w:rPr>
            <w:rFonts w:ascii="Calibri" w:hAnsi="Calibri" w:cs="Calibri"/>
            <w:color w:val="000000"/>
            <w:szCs w:val="22"/>
          </w:rPr>
          <w:delText>1000</w:delText>
        </w:r>
        <w:r w:rsidRPr="001819FC" w:rsidDel="00F36622">
          <w:rPr>
            <w:rFonts w:ascii="Calibri" w:hAnsi="Calibri" w:cs="Calibri"/>
            <w:color w:val="000000"/>
            <w:szCs w:val="22"/>
          </w:rPr>
          <w:delText>ml/24h và creatinine tăng</w:delText>
        </w:r>
      </w:del>
      <w:del w:id="514" w:author="Khoa Noi than - Than nhan tao" w:date="2022-06-08T11:45:00Z">
        <w:r w:rsidRPr="001819FC" w:rsidDel="00F36622">
          <w:rPr>
            <w:rFonts w:ascii="Calibri" w:hAnsi="Calibri" w:cs="Calibri"/>
            <w:color w:val="000000"/>
            <w:szCs w:val="22"/>
          </w:rPr>
          <w:delText xml:space="preserve"> cao (</w:delText>
        </w:r>
        <w:r w:rsidR="00724295" w:rsidDel="00F36622">
          <w:rPr>
            <w:rFonts w:ascii="Calibri" w:hAnsi="Calibri" w:cs="Calibri"/>
            <w:color w:val="000000"/>
            <w:szCs w:val="22"/>
          </w:rPr>
          <w:delText xml:space="preserve">1.83 </w:delText>
        </w:r>
        <w:r w:rsidRPr="001819FC" w:rsidDel="00F36622">
          <w:rPr>
            <w:rFonts w:ascii="Calibri" w:hAnsi="Calibri" w:cs="Calibri"/>
            <w:color w:val="000000"/>
            <w:szCs w:val="22"/>
          </w:rPr>
          <w:delText>mg/dL)</w:delText>
        </w:r>
      </w:del>
      <w:del w:id="515" w:author="Khoa Noi than - Than nhan tao" w:date="2022-06-08T11:46:00Z">
        <w:r w:rsidRPr="001819FC" w:rsidDel="00F36622">
          <w:rPr>
            <w:rFonts w:ascii="Calibri" w:hAnsi="Calibri" w:cs="Calibri"/>
            <w:color w:val="000000"/>
            <w:szCs w:val="22"/>
          </w:rPr>
          <w:delText xml:space="preserve"> so với nền </w:delText>
        </w:r>
      </w:del>
      <w:del w:id="516" w:author="Khoa Noi than - Than nhan tao" w:date="2022-06-08T11:45:00Z">
        <w:r w:rsidRPr="001819FC" w:rsidDel="00F36622">
          <w:rPr>
            <w:rFonts w:ascii="Calibri" w:hAnsi="Calibri" w:cs="Calibri"/>
            <w:color w:val="000000"/>
            <w:szCs w:val="22"/>
          </w:rPr>
          <w:delText>(</w:delText>
        </w:r>
      </w:del>
      <w:del w:id="517" w:author="Khoa Noi than - Than nhan tao" w:date="2022-06-08T11:44:00Z">
        <w:r w:rsidRPr="001819FC" w:rsidDel="00F36622">
          <w:rPr>
            <w:rFonts w:ascii="Calibri" w:hAnsi="Calibri" w:cs="Calibri" w:hint="eastAsia"/>
            <w:color w:val="000000"/>
            <w:szCs w:val="22"/>
          </w:rPr>
          <w:delText>≈</w:delText>
        </w:r>
      </w:del>
      <w:del w:id="518" w:author="Khoa Noi than - Than nhan tao" w:date="2022-06-08T11:45:00Z">
        <w:r w:rsidRPr="001819FC" w:rsidDel="00F36622">
          <w:rPr>
            <w:rFonts w:ascii="Calibri" w:hAnsi="Calibri" w:cs="Calibri"/>
            <w:color w:val="000000"/>
            <w:szCs w:val="22"/>
          </w:rPr>
          <w:delText xml:space="preserve"> </w:delText>
        </w:r>
      </w:del>
      <w:del w:id="519" w:author="Khoa Noi than - Than nhan tao" w:date="2022-06-08T11:46:00Z">
        <w:r w:rsidRPr="001819FC" w:rsidDel="00F36622">
          <w:rPr>
            <w:rFonts w:ascii="Calibri" w:hAnsi="Calibri" w:cs="Calibri"/>
            <w:color w:val="000000"/>
            <w:szCs w:val="22"/>
          </w:rPr>
          <w:delText>0.</w:delText>
        </w:r>
        <w:r w:rsidR="00F62ABC" w:rsidDel="00F36622">
          <w:rPr>
            <w:rFonts w:ascii="Calibri" w:hAnsi="Calibri" w:cs="Calibri"/>
            <w:color w:val="000000"/>
            <w:szCs w:val="22"/>
          </w:rPr>
          <w:delText>5</w:delText>
        </w:r>
        <w:r w:rsidRPr="001819FC" w:rsidDel="00F36622">
          <w:rPr>
            <w:rFonts w:ascii="Calibri" w:hAnsi="Calibri" w:cs="Calibri"/>
            <w:color w:val="000000"/>
            <w:szCs w:val="22"/>
          </w:rPr>
          <w:delText>mg/dL</w:delText>
        </w:r>
      </w:del>
      <w:del w:id="520" w:author="Khoa Noi than - Than nhan tao" w:date="2022-06-08T11:45:00Z">
        <w:r w:rsidRPr="001819FC" w:rsidDel="00F36622">
          <w:rPr>
            <w:rFonts w:ascii="Calibri" w:hAnsi="Calibri" w:cs="Calibri"/>
            <w:color w:val="000000"/>
            <w:szCs w:val="22"/>
          </w:rPr>
          <w:delText>)</w:delText>
        </w:r>
      </w:del>
      <w:del w:id="521" w:author="Khoa Noi than - Than nhan tao" w:date="2022-06-08T11:46:00Z">
        <w:r w:rsidRPr="001819FC" w:rsidDel="00F36622">
          <w:rPr>
            <w:rFonts w:ascii="Calibri" w:hAnsi="Calibri" w:cs="Calibri"/>
            <w:color w:val="000000"/>
            <w:szCs w:val="22"/>
          </w:rPr>
          <w:delText xml:space="preserve"> nên nghĩ nhiều đang có TTTC giai đoạn </w:delText>
        </w:r>
        <w:r w:rsidR="00147D1C" w:rsidDel="00F36622">
          <w:rPr>
            <w:rFonts w:ascii="Calibri" w:hAnsi="Calibri" w:cs="Calibri"/>
            <w:color w:val="000000"/>
            <w:szCs w:val="22"/>
          </w:rPr>
          <w:delText>1</w:delText>
        </w:r>
        <w:r w:rsidRPr="001819FC" w:rsidDel="00F36622">
          <w:rPr>
            <w:rFonts w:ascii="Calibri" w:hAnsi="Calibri" w:cs="Calibri"/>
            <w:color w:val="000000"/>
            <w:szCs w:val="22"/>
          </w:rPr>
          <w:delText xml:space="preserve">, trước thận (giảm thể tích tuần hoàn </w:delText>
        </w:r>
        <w:r w:rsidR="0013559B" w:rsidDel="00F36622">
          <w:rPr>
            <w:rFonts w:ascii="Calibri" w:hAnsi="Calibri" w:cs="Calibri"/>
            <w:color w:val="000000"/>
            <w:szCs w:val="22"/>
          </w:rPr>
          <w:delText>hữu hiệu</w:delText>
        </w:r>
        <w:r w:rsidRPr="001819FC" w:rsidDel="00F36622">
          <w:rPr>
            <w:rFonts w:ascii="Calibri" w:hAnsi="Calibri" w:cs="Calibri"/>
            <w:color w:val="000000"/>
            <w:szCs w:val="22"/>
          </w:rPr>
          <w:delText xml:space="preserve">) </w:delText>
        </w:r>
      </w:del>
      <w:r w:rsidRPr="001819FC">
        <w:rPr>
          <w:rFonts w:ascii="Cambria Math" w:hAnsi="Cambria Math" w:cs="Cambria Math"/>
          <w:color w:val="000000"/>
          <w:szCs w:val="22"/>
        </w:rPr>
        <w:t>⇨</w:t>
      </w:r>
      <w:r w:rsidRPr="001819FC">
        <w:rPr>
          <w:rFonts w:ascii="Calibri" w:hAnsi="Calibri" w:cs="Calibri"/>
          <w:color w:val="000000"/>
          <w:szCs w:val="22"/>
        </w:rPr>
        <w:t xml:space="preserve"> đề nghị </w:t>
      </w:r>
      <w:ins w:id="522" w:author="Khoa Noi than - Than nhan tao" w:date="2022-06-08T11:47:00Z">
        <w:r w:rsidR="00F36622">
          <w:rPr>
            <w:rFonts w:ascii="Calibri" w:hAnsi="Calibri" w:cs="Calibri"/>
            <w:color w:val="000000"/>
            <w:szCs w:val="22"/>
          </w:rPr>
          <w:t xml:space="preserve">2 </w:t>
        </w:r>
      </w:ins>
      <w:r w:rsidRPr="001819FC">
        <w:rPr>
          <w:rFonts w:ascii="Calibri" w:hAnsi="Calibri" w:cs="Calibri"/>
          <w:color w:val="000000"/>
          <w:szCs w:val="22"/>
        </w:rPr>
        <w:t>creatinine, BUN</w:t>
      </w:r>
      <w:ins w:id="523" w:author="Khoa Noi than - Than nhan tao" w:date="2022-06-08T11:47:00Z">
        <w:r w:rsidR="00F36622">
          <w:rPr>
            <w:rFonts w:ascii="Calibri" w:hAnsi="Calibri" w:cs="Calibri"/>
            <w:color w:val="000000"/>
            <w:szCs w:val="22"/>
          </w:rPr>
          <w:t xml:space="preserve"> cách nhau</w:t>
        </w:r>
      </w:ins>
      <w:del w:id="524" w:author="Khoa Noi than - Than nhan tao" w:date="2022-06-08T11:46:00Z">
        <w:r w:rsidRPr="001819FC" w:rsidDel="00F36622">
          <w:rPr>
            <w:rFonts w:ascii="Calibri" w:hAnsi="Calibri" w:cs="Calibri"/>
            <w:color w:val="000000"/>
            <w:szCs w:val="22"/>
          </w:rPr>
          <w:delText xml:space="preserve"> mỗi</w:delText>
        </w:r>
      </w:del>
      <w:r w:rsidRPr="001819FC">
        <w:rPr>
          <w:rFonts w:ascii="Calibri" w:hAnsi="Calibri" w:cs="Calibri"/>
          <w:color w:val="000000"/>
          <w:szCs w:val="22"/>
        </w:rPr>
        <w:t xml:space="preserve"> 48h</w:t>
      </w:r>
      <w:del w:id="525" w:author="Khoa Noi than - Than nhan tao" w:date="2022-06-08T11:47:00Z">
        <w:r w:rsidRPr="001819FC" w:rsidDel="00F36622">
          <w:rPr>
            <w:rFonts w:ascii="Calibri" w:hAnsi="Calibri" w:cs="Calibri"/>
            <w:color w:val="000000"/>
            <w:szCs w:val="22"/>
          </w:rPr>
          <w:delText>,</w:delText>
        </w:r>
      </w:del>
      <w:del w:id="526" w:author="Khoa Noi than - Than nhan tao" w:date="2022-06-08T11:46:00Z">
        <w:r w:rsidRPr="001819FC" w:rsidDel="00F36622">
          <w:rPr>
            <w:rFonts w:ascii="Calibri" w:hAnsi="Calibri" w:cs="Calibri"/>
            <w:color w:val="000000"/>
            <w:szCs w:val="22"/>
          </w:rPr>
          <w:delText xml:space="preserve"> ion đồ máu, ion đồ niệu, cặn lắng nước tiểu</w:delText>
        </w:r>
      </w:del>
      <w:r w:rsidRPr="001819FC">
        <w:rPr>
          <w:rFonts w:ascii="Calibri" w:hAnsi="Calibri" w:cs="Calibri"/>
          <w:color w:val="000000"/>
          <w:szCs w:val="22"/>
        </w:rPr>
        <w:t>.</w:t>
      </w:r>
    </w:p>
    <w:p w14:paraId="767C472A" w14:textId="33C55024" w:rsidR="001819FC" w:rsidRPr="001819FC" w:rsidRDefault="001819FC" w:rsidP="001819FC">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Tắc mạch: bệnh nhân không khó thở, không đau cách hồi</w:t>
      </w:r>
      <w:del w:id="527" w:author="Khoa Noi than - Than nhan tao" w:date="2022-06-08T11:47:00Z">
        <w:r w:rsidRPr="001819FC" w:rsidDel="00F36622">
          <w:rPr>
            <w:rFonts w:ascii="Calibri" w:hAnsi="Calibri" w:cs="Calibri"/>
            <w:color w:val="000000"/>
            <w:szCs w:val="22"/>
          </w:rPr>
          <w:delText xml:space="preserve"> chi dưới</w:delText>
        </w:r>
      </w:del>
      <w:r w:rsidRPr="001819FC">
        <w:rPr>
          <w:rFonts w:ascii="Calibri" w:hAnsi="Calibri" w:cs="Calibri"/>
          <w:color w:val="000000"/>
          <w:szCs w:val="22"/>
        </w:rPr>
        <w:t xml:space="preserve"> nên ít nghĩ</w:t>
      </w:r>
      <w:del w:id="528" w:author="Khoa Noi than - Than nhan tao" w:date="2022-06-08T11:47:00Z">
        <w:r w:rsidRPr="001819FC" w:rsidDel="00F36622">
          <w:rPr>
            <w:rFonts w:ascii="Calibri" w:hAnsi="Calibri" w:cs="Calibri"/>
            <w:color w:val="000000"/>
            <w:szCs w:val="22"/>
          </w:rPr>
          <w:delText xml:space="preserve"> </w:delText>
        </w:r>
        <w:r w:rsidRPr="001819FC" w:rsidDel="00F36622">
          <w:rPr>
            <w:rFonts w:ascii="Cambria Math" w:hAnsi="Cambria Math" w:cs="Cambria Math"/>
            <w:color w:val="000000"/>
            <w:szCs w:val="22"/>
          </w:rPr>
          <w:delText>⇨</w:delText>
        </w:r>
        <w:r w:rsidRPr="001819FC" w:rsidDel="00F36622">
          <w:rPr>
            <w:rFonts w:ascii="Calibri" w:hAnsi="Calibri" w:cs="Calibri"/>
            <w:color w:val="000000"/>
            <w:szCs w:val="22"/>
          </w:rPr>
          <w:delText xml:space="preserve"> đề nghị D-Dimer để loại trừ.</w:delText>
        </w:r>
      </w:del>
    </w:p>
    <w:p w14:paraId="18C31E08" w14:textId="38D2C1CB" w:rsidR="001819FC" w:rsidRPr="001819FC" w:rsidRDefault="08EED8B0" w:rsidP="1B167892">
      <w:pPr>
        <w:tabs>
          <w:tab w:val="left" w:pos="3907"/>
        </w:tabs>
        <w:ind w:left="2160"/>
        <w:rPr>
          <w:rFonts w:ascii="Calibri" w:hAnsi="Calibri" w:cs="Calibri"/>
          <w:color w:val="000000"/>
        </w:rPr>
      </w:pPr>
      <w:r w:rsidRPr="1B167892">
        <w:rPr>
          <w:rFonts w:ascii="Calibri" w:hAnsi="Calibri" w:cs="Calibri"/>
          <w:color w:val="000000" w:themeColor="text1"/>
        </w:rPr>
        <w:t xml:space="preserve">+ Nhiễm trùng: hiện tại bệnh nhân đã hết </w:t>
      </w:r>
      <w:ins w:id="529" w:author="Khoa Noi than - Than nhan tao" w:date="2022-06-08T11:48:00Z">
        <w:r w:rsidR="00F36622">
          <w:rPr>
            <w:rFonts w:ascii="Calibri" w:hAnsi="Calibri" w:cs="Calibri"/>
            <w:color w:val="000000" w:themeColor="text1"/>
          </w:rPr>
          <w:t>tiền</w:t>
        </w:r>
      </w:ins>
      <w:del w:id="530" w:author="Khoa Noi than - Than nhan tao" w:date="2022-06-08T11:48:00Z">
        <w:r w:rsidRPr="1B167892" w:rsidDel="00F36622">
          <w:rPr>
            <w:rFonts w:ascii="Calibri" w:hAnsi="Calibri" w:cs="Calibri"/>
            <w:color w:val="000000" w:themeColor="text1"/>
          </w:rPr>
          <w:delText>sốt</w:delText>
        </w:r>
      </w:del>
      <w:r w:rsidRPr="1B167892">
        <w:rPr>
          <w:rFonts w:ascii="Calibri" w:hAnsi="Calibri" w:cs="Calibri"/>
          <w:color w:val="000000" w:themeColor="text1"/>
        </w:rPr>
        <w:t xml:space="preserve">, không có triệu chứng gợi ý nhiễm  trùng nhưng không loại trừ do bệnh nhân đang dùng corticoid liều cao </w:t>
      </w:r>
      <w:r w:rsidRPr="1B167892">
        <w:rPr>
          <w:rFonts w:ascii="Cambria Math" w:hAnsi="Cambria Math" w:cs="Cambria Math"/>
          <w:color w:val="000000" w:themeColor="text1"/>
        </w:rPr>
        <w:t>⇨</w:t>
      </w:r>
      <w:r w:rsidRPr="1B167892">
        <w:rPr>
          <w:rFonts w:ascii="Calibri" w:hAnsi="Calibri" w:cs="Calibri"/>
          <w:color w:val="000000" w:themeColor="text1"/>
        </w:rPr>
        <w:t xml:space="preserve"> đề nghị CRP, X-quang ngực thẳng, siêu âm bụng, TPTNT.</w:t>
      </w:r>
    </w:p>
    <w:p w14:paraId="1063D17B" w14:textId="77777777" w:rsidR="001819FC" w:rsidRPr="001819FC" w:rsidRDefault="001819FC" w:rsidP="001819FC">
      <w:pPr>
        <w:tabs>
          <w:tab w:val="left" w:pos="3907"/>
        </w:tabs>
        <w:ind w:left="1440"/>
        <w:rPr>
          <w:rFonts w:ascii="Calibri" w:hAnsi="Calibri" w:cs="Calibri"/>
          <w:color w:val="000000"/>
          <w:szCs w:val="22"/>
        </w:rPr>
      </w:pPr>
      <w:r w:rsidRPr="001819FC">
        <w:rPr>
          <w:rFonts w:ascii="Calibri" w:hAnsi="Calibri" w:cs="Calibri"/>
          <w:color w:val="000000"/>
          <w:szCs w:val="22"/>
        </w:rPr>
        <w:t xml:space="preserve">Biến chứng mạn: </w:t>
      </w:r>
    </w:p>
    <w:p w14:paraId="6068147A" w14:textId="08DA6FA1" w:rsidR="001819FC" w:rsidRPr="001819FC" w:rsidRDefault="001819FC" w:rsidP="001819FC">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 xml:space="preserve">THA: </w:t>
      </w:r>
      <w:del w:id="531" w:author="Khoa Noi than - Than nhan tao" w:date="2022-06-08T11:51:00Z">
        <w:r w:rsidRPr="001819FC" w:rsidDel="00F36622">
          <w:rPr>
            <w:rFonts w:ascii="Calibri" w:hAnsi="Calibri" w:cs="Calibri"/>
            <w:color w:val="000000"/>
            <w:szCs w:val="22"/>
          </w:rPr>
          <w:delText xml:space="preserve">HA kiểm soát </w:delText>
        </w:r>
        <w:r w:rsidR="0013559B" w:rsidDel="00F36622">
          <w:rPr>
            <w:rFonts w:ascii="Calibri" w:hAnsi="Calibri" w:cs="Calibri"/>
            <w:color w:val="000000"/>
            <w:szCs w:val="22"/>
          </w:rPr>
          <w:delText xml:space="preserve">không </w:delText>
        </w:r>
        <w:r w:rsidRPr="001819FC" w:rsidDel="00F36622">
          <w:rPr>
            <w:rFonts w:ascii="Calibri" w:hAnsi="Calibri" w:cs="Calibri"/>
            <w:color w:val="000000"/>
            <w:szCs w:val="22"/>
          </w:rPr>
          <w:delText>tốt, HA tại thời điểm chẩn đoán 1</w:delText>
        </w:r>
        <w:r w:rsidR="0013559B" w:rsidDel="00F36622">
          <w:rPr>
            <w:rFonts w:ascii="Calibri" w:hAnsi="Calibri" w:cs="Calibri"/>
            <w:color w:val="000000"/>
            <w:szCs w:val="22"/>
          </w:rPr>
          <w:delText>80/70</w:delText>
        </w:r>
        <w:r w:rsidRPr="001819FC" w:rsidDel="00F36622">
          <w:rPr>
            <w:rFonts w:ascii="Calibri" w:hAnsi="Calibri" w:cs="Calibri"/>
            <w:color w:val="000000"/>
            <w:szCs w:val="22"/>
          </w:rPr>
          <w:delText xml:space="preserve">mmHg, chưa ghi nhận </w:delText>
        </w:r>
      </w:del>
      <w:r w:rsidRPr="001819FC">
        <w:rPr>
          <w:rFonts w:ascii="Calibri" w:hAnsi="Calibri" w:cs="Calibri"/>
          <w:color w:val="000000"/>
          <w:szCs w:val="22"/>
        </w:rPr>
        <w:t>biến chứng do THA</w:t>
      </w:r>
      <w:ins w:id="532" w:author="Khoa Noi than - Than nhan tao" w:date="2022-06-08T11:51:00Z">
        <w:r w:rsidR="00F36622">
          <w:rPr>
            <w:rFonts w:ascii="Calibri" w:hAnsi="Calibri" w:cs="Calibri"/>
            <w:color w:val="000000"/>
            <w:szCs w:val="22"/>
          </w:rPr>
          <w:t>: lâm sàng ?, CLS</w:t>
        </w:r>
      </w:ins>
      <w:r w:rsidRPr="001819FC">
        <w:rPr>
          <w:rFonts w:ascii="Calibri" w:hAnsi="Calibri" w:cs="Calibri"/>
          <w:color w:val="000000"/>
          <w:szCs w:val="22"/>
        </w:rPr>
        <w:t xml:space="preserve"> </w:t>
      </w:r>
      <w:r w:rsidRPr="001819FC">
        <w:rPr>
          <w:rFonts w:ascii="Cambria Math" w:hAnsi="Cambria Math" w:cs="Cambria Math"/>
          <w:color w:val="000000"/>
          <w:szCs w:val="22"/>
        </w:rPr>
        <w:t>⇨</w:t>
      </w:r>
      <w:r w:rsidRPr="001819FC">
        <w:rPr>
          <w:rFonts w:ascii="Calibri" w:hAnsi="Calibri" w:cs="Calibri"/>
          <w:color w:val="000000"/>
          <w:szCs w:val="22"/>
        </w:rPr>
        <w:t xml:space="preserve"> đề nghị</w:t>
      </w:r>
      <w:ins w:id="533" w:author="Khoa Noi than - Than nhan tao" w:date="2022-06-08T11:51:00Z">
        <w:r w:rsidR="00F36622">
          <w:rPr>
            <w:rFonts w:ascii="Calibri" w:hAnsi="Calibri" w:cs="Calibri"/>
            <w:color w:val="000000"/>
            <w:szCs w:val="22"/>
          </w:rPr>
          <w:t>: X-quang,</w:t>
        </w:r>
      </w:ins>
      <w:r w:rsidRPr="001819FC">
        <w:rPr>
          <w:rFonts w:ascii="Calibri" w:hAnsi="Calibri" w:cs="Calibri"/>
          <w:color w:val="000000"/>
          <w:szCs w:val="22"/>
        </w:rPr>
        <w:t xml:space="preserve"> ECG, siêu âm tim</w:t>
      </w:r>
    </w:p>
    <w:p w14:paraId="13E68063" w14:textId="08F48E88" w:rsidR="001819FC" w:rsidRPr="001819FC" w:rsidRDefault="001819FC" w:rsidP="001819FC">
      <w:pPr>
        <w:tabs>
          <w:tab w:val="left" w:pos="3907"/>
        </w:tabs>
        <w:ind w:left="2160"/>
        <w:rPr>
          <w:rFonts w:ascii="Calibri" w:hAnsi="Calibri" w:cs="Calibri"/>
          <w:color w:val="000000"/>
          <w:szCs w:val="22"/>
        </w:rPr>
      </w:pPr>
      <w:r>
        <w:rPr>
          <w:rFonts w:ascii="Calibri" w:hAnsi="Calibri" w:cs="Calibri"/>
          <w:color w:val="000000"/>
          <w:szCs w:val="22"/>
        </w:rPr>
        <w:lastRenderedPageBreak/>
        <w:t xml:space="preserve">+ </w:t>
      </w:r>
      <w:r w:rsidRPr="00852595">
        <w:rPr>
          <w:rFonts w:ascii="Calibri" w:hAnsi="Calibri" w:cs="Calibri"/>
          <w:color w:val="000000"/>
          <w:szCs w:val="22"/>
          <w:u w:val="single"/>
          <w:rPrChange w:id="534" w:author="Khoa Noi than - Than nhan tao" w:date="2022-06-08T11:53:00Z">
            <w:rPr>
              <w:rFonts w:ascii="Calibri" w:hAnsi="Calibri" w:cs="Calibri"/>
              <w:color w:val="000000"/>
              <w:szCs w:val="22"/>
            </w:rPr>
          </w:rPrChange>
        </w:rPr>
        <w:t>Xơ vữa ĐM: nghĩ</w:t>
      </w:r>
      <w:r w:rsidR="003814D8" w:rsidRPr="00852595">
        <w:rPr>
          <w:rFonts w:ascii="Calibri" w:hAnsi="Calibri" w:cs="Calibri"/>
          <w:color w:val="000000"/>
          <w:szCs w:val="22"/>
          <w:u w:val="single"/>
          <w:rPrChange w:id="535" w:author="Khoa Noi than - Than nhan tao" w:date="2022-06-08T11:53:00Z">
            <w:rPr>
              <w:rFonts w:ascii="Calibri" w:hAnsi="Calibri" w:cs="Calibri"/>
              <w:color w:val="000000"/>
              <w:szCs w:val="22"/>
            </w:rPr>
          </w:rPrChange>
        </w:rPr>
        <w:t xml:space="preserve"> nhiều</w:t>
      </w:r>
      <w:r w:rsidRPr="00852595">
        <w:rPr>
          <w:rFonts w:ascii="Calibri" w:hAnsi="Calibri" w:cs="Calibri"/>
          <w:color w:val="000000"/>
          <w:szCs w:val="22"/>
          <w:u w:val="single"/>
          <w:rPrChange w:id="536" w:author="Khoa Noi than - Than nhan tao" w:date="2022-06-08T11:53:00Z">
            <w:rPr>
              <w:rFonts w:ascii="Calibri" w:hAnsi="Calibri" w:cs="Calibri"/>
              <w:color w:val="000000"/>
              <w:szCs w:val="22"/>
            </w:rPr>
          </w:rPrChange>
        </w:rPr>
        <w:t xml:space="preserve"> do bệnh </w:t>
      </w:r>
      <w:r w:rsidR="009D3F22" w:rsidRPr="00852595">
        <w:rPr>
          <w:rFonts w:ascii="Calibri" w:hAnsi="Calibri" w:cs="Calibri"/>
          <w:color w:val="000000"/>
          <w:szCs w:val="22"/>
          <w:u w:val="single"/>
          <w:rPrChange w:id="537" w:author="Khoa Noi than - Than nhan tao" w:date="2022-06-08T11:53:00Z">
            <w:rPr>
              <w:rFonts w:ascii="Calibri" w:hAnsi="Calibri" w:cs="Calibri"/>
              <w:color w:val="000000"/>
              <w:szCs w:val="22"/>
            </w:rPr>
          </w:rPrChange>
        </w:rPr>
        <w:t>từ 2017</w:t>
      </w:r>
      <w:r w:rsidRPr="00852595">
        <w:rPr>
          <w:rFonts w:ascii="Calibri" w:hAnsi="Calibri" w:cs="Calibri"/>
          <w:color w:val="000000"/>
          <w:szCs w:val="22"/>
          <w:u w:val="single"/>
          <w:rPrChange w:id="538" w:author="Khoa Noi than - Than nhan tao" w:date="2022-06-08T11:53:00Z">
            <w:rPr>
              <w:rFonts w:ascii="Calibri" w:hAnsi="Calibri" w:cs="Calibri"/>
              <w:color w:val="000000"/>
              <w:szCs w:val="22"/>
            </w:rPr>
          </w:rPrChange>
        </w:rPr>
        <w:t xml:space="preserve">, HA kiểm soát </w:t>
      </w:r>
      <w:r w:rsidR="009D3F22" w:rsidRPr="00852595">
        <w:rPr>
          <w:rFonts w:ascii="Calibri" w:hAnsi="Calibri" w:cs="Calibri"/>
          <w:color w:val="000000"/>
          <w:szCs w:val="22"/>
          <w:u w:val="single"/>
          <w:rPrChange w:id="539" w:author="Khoa Noi than - Than nhan tao" w:date="2022-06-08T11:53:00Z">
            <w:rPr>
              <w:rFonts w:ascii="Calibri" w:hAnsi="Calibri" w:cs="Calibri"/>
              <w:color w:val="000000"/>
              <w:szCs w:val="22"/>
            </w:rPr>
          </w:rPrChange>
        </w:rPr>
        <w:t>không tốt</w:t>
      </w:r>
      <w:r w:rsidRPr="00852595">
        <w:rPr>
          <w:rFonts w:ascii="Calibri" w:hAnsi="Calibri" w:cs="Calibri"/>
          <w:color w:val="000000"/>
          <w:szCs w:val="22"/>
          <w:u w:val="single"/>
          <w:rPrChange w:id="540" w:author="Khoa Noi than - Than nhan tao" w:date="2022-06-08T11:53:00Z">
            <w:rPr>
              <w:rFonts w:ascii="Calibri" w:hAnsi="Calibri" w:cs="Calibri"/>
              <w:color w:val="000000"/>
              <w:szCs w:val="22"/>
            </w:rPr>
          </w:rPrChange>
        </w:rPr>
        <w:t>, hiện tại đang điều trị RL lipid máu</w:t>
      </w:r>
      <w:r w:rsidR="009D3F22" w:rsidRPr="00852595">
        <w:rPr>
          <w:rFonts w:ascii="Calibri" w:hAnsi="Calibri" w:cs="Calibri"/>
          <w:color w:val="000000"/>
          <w:szCs w:val="22"/>
          <w:u w:val="single"/>
          <w:rPrChange w:id="541" w:author="Khoa Noi than - Than nhan tao" w:date="2022-06-08T11:53:00Z">
            <w:rPr>
              <w:rFonts w:ascii="Calibri" w:hAnsi="Calibri" w:cs="Calibri"/>
              <w:color w:val="000000"/>
              <w:szCs w:val="22"/>
            </w:rPr>
          </w:rPrChange>
        </w:rPr>
        <w:t xml:space="preserve"> =&gt; đề nghị </w:t>
      </w:r>
      <w:r w:rsidR="009D3F22" w:rsidRPr="00852595">
        <w:rPr>
          <w:rFonts w:ascii="Calibri" w:hAnsi="Calibri" w:cs="Calibri"/>
          <w:color w:val="000000"/>
          <w:szCs w:val="22"/>
          <w:highlight w:val="yellow"/>
          <w:u w:val="single"/>
          <w:rPrChange w:id="542" w:author="Khoa Noi than - Than nhan tao" w:date="2022-06-08T11:53:00Z">
            <w:rPr>
              <w:rFonts w:ascii="Calibri" w:hAnsi="Calibri" w:cs="Calibri"/>
              <w:color w:val="000000"/>
              <w:szCs w:val="22"/>
              <w:highlight w:val="yellow"/>
            </w:rPr>
          </w:rPrChange>
        </w:rPr>
        <w:t>???</w:t>
      </w:r>
    </w:p>
    <w:p w14:paraId="3C066F00" w14:textId="62C44A7D" w:rsidR="00647986" w:rsidRDefault="001819FC" w:rsidP="00647986">
      <w:pPr>
        <w:tabs>
          <w:tab w:val="left" w:pos="3907"/>
        </w:tabs>
        <w:ind w:left="2160"/>
        <w:rPr>
          <w:rFonts w:ascii="Calibri" w:hAnsi="Calibri" w:cs="Calibri"/>
          <w:color w:val="000000"/>
          <w:szCs w:val="22"/>
        </w:rPr>
      </w:pPr>
      <w:r>
        <w:rPr>
          <w:rFonts w:ascii="Calibri" w:hAnsi="Calibri" w:cs="Calibri"/>
          <w:color w:val="000000"/>
          <w:szCs w:val="22"/>
        </w:rPr>
        <w:t xml:space="preserve">+ </w:t>
      </w:r>
      <w:r w:rsidRPr="001819FC">
        <w:rPr>
          <w:rFonts w:ascii="Calibri" w:hAnsi="Calibri" w:cs="Calibri"/>
          <w:color w:val="000000"/>
          <w:szCs w:val="22"/>
        </w:rPr>
        <w:t xml:space="preserve">Suy thận mạn: </w:t>
      </w:r>
      <w:r w:rsidR="003E6A54">
        <w:rPr>
          <w:rFonts w:ascii="Calibri" w:hAnsi="Calibri" w:cs="Calibri"/>
          <w:color w:val="000000"/>
          <w:szCs w:val="22"/>
        </w:rPr>
        <w:t xml:space="preserve">Hiện bệnh nhân có </w:t>
      </w:r>
      <w:ins w:id="543" w:author="Khoa Noi than - Than nhan tao" w:date="2022-06-08T11:54:00Z">
        <w:r w:rsidR="00852595">
          <w:rPr>
            <w:rFonts w:ascii="Calibri" w:hAnsi="Calibri" w:cs="Calibri"/>
            <w:color w:val="000000"/>
            <w:szCs w:val="22"/>
          </w:rPr>
          <w:t>bệnh</w:t>
        </w:r>
      </w:ins>
      <w:del w:id="544" w:author="Khoa Noi than - Than nhan tao" w:date="2022-06-08T11:54:00Z">
        <w:r w:rsidR="003E6A54" w:rsidDel="00852595">
          <w:rPr>
            <w:rFonts w:ascii="Calibri" w:hAnsi="Calibri" w:cs="Calibri"/>
            <w:color w:val="000000"/>
            <w:szCs w:val="22"/>
          </w:rPr>
          <w:delText>Suy</w:delText>
        </w:r>
      </w:del>
      <w:r w:rsidR="003E6A54">
        <w:rPr>
          <w:rFonts w:ascii="Calibri" w:hAnsi="Calibri" w:cs="Calibri"/>
          <w:color w:val="000000"/>
          <w:szCs w:val="22"/>
        </w:rPr>
        <w:t xml:space="preserve"> thận mạn giai đoạn 3</w:t>
      </w:r>
    </w:p>
    <w:p w14:paraId="6D071CC5" w14:textId="77777777" w:rsidR="00647986" w:rsidRDefault="00647986" w:rsidP="00647986">
      <w:pPr>
        <w:tabs>
          <w:tab w:val="left" w:pos="3907"/>
        </w:tabs>
        <w:ind w:left="2160"/>
        <w:rPr>
          <w:rFonts w:ascii="Calibri" w:hAnsi="Calibri" w:cs="Calibri"/>
          <w:color w:val="000000"/>
          <w:szCs w:val="22"/>
        </w:rPr>
      </w:pPr>
      <w:r>
        <w:rPr>
          <w:rFonts w:ascii="Calibri" w:hAnsi="Calibri" w:cs="Calibri"/>
          <w:color w:val="000000"/>
          <w:szCs w:val="22"/>
        </w:rPr>
        <w:t xml:space="preserve">+ </w:t>
      </w:r>
      <w:r w:rsidR="001819FC" w:rsidRPr="001819FC">
        <w:rPr>
          <w:rFonts w:ascii="Calibri" w:hAnsi="Calibri" w:cs="Calibri"/>
          <w:color w:val="000000"/>
          <w:szCs w:val="22"/>
        </w:rPr>
        <w:t>Rối loạn chuyển hóa:</w:t>
      </w:r>
    </w:p>
    <w:p w14:paraId="68A784AD" w14:textId="30DAA937" w:rsidR="00202548" w:rsidRDefault="001819FC" w:rsidP="00202548">
      <w:pPr>
        <w:tabs>
          <w:tab w:val="left" w:pos="3907"/>
        </w:tabs>
        <w:ind w:left="2160"/>
        <w:rPr>
          <w:rFonts w:ascii="Calibri" w:hAnsi="Calibri" w:cs="Calibri"/>
          <w:color w:val="000000"/>
          <w:szCs w:val="22"/>
        </w:rPr>
      </w:pPr>
      <w:r w:rsidRPr="001819FC">
        <w:rPr>
          <w:rFonts w:ascii="Calibri" w:hAnsi="Calibri" w:cs="Calibri"/>
          <w:color w:val="000000"/>
          <w:szCs w:val="22"/>
        </w:rPr>
        <w:t xml:space="preserve">Thiếu máu thiếu sắt: </w:t>
      </w:r>
      <w:del w:id="545" w:author="Khoa Noi than - Than nhan tao" w:date="2022-06-08T11:54:00Z">
        <w:r w:rsidR="00D87C4A" w:rsidDel="00852595">
          <w:rPr>
            <w:rFonts w:ascii="Calibri" w:hAnsi="Calibri" w:cs="Calibri"/>
            <w:color w:val="000000"/>
            <w:szCs w:val="22"/>
          </w:rPr>
          <w:delText>ít nghĩ</w:delText>
        </w:r>
        <w:r w:rsidRPr="001819FC" w:rsidDel="00852595">
          <w:rPr>
            <w:rFonts w:ascii="Calibri" w:hAnsi="Calibri" w:cs="Calibri"/>
            <w:color w:val="000000"/>
            <w:szCs w:val="22"/>
          </w:rPr>
          <w:delText xml:space="preserve"> do bệnh nhân </w:delText>
        </w:r>
        <w:r w:rsidR="00D87C4A" w:rsidDel="00852595">
          <w:rPr>
            <w:rFonts w:ascii="Calibri" w:hAnsi="Calibri" w:cs="Calibri"/>
            <w:color w:val="000000"/>
            <w:szCs w:val="22"/>
          </w:rPr>
          <w:delText>không có</w:delText>
        </w:r>
        <w:r w:rsidRPr="001819FC" w:rsidDel="00852595">
          <w:rPr>
            <w:rFonts w:ascii="Calibri" w:hAnsi="Calibri" w:cs="Calibri"/>
            <w:color w:val="000000"/>
            <w:szCs w:val="22"/>
          </w:rPr>
          <w:delText xml:space="preserve"> hội chứng thiếu máu mạn với da niêm nhạt </w:delText>
        </w:r>
        <w:r w:rsidRPr="001819FC" w:rsidDel="00852595">
          <w:rPr>
            <w:rFonts w:ascii="Cambria Math" w:hAnsi="Cambria Math" w:cs="Cambria Math"/>
            <w:color w:val="000000"/>
            <w:szCs w:val="22"/>
          </w:rPr>
          <w:delText>⇨</w:delText>
        </w:r>
        <w:r w:rsidRPr="001819FC" w:rsidDel="00852595">
          <w:rPr>
            <w:rFonts w:ascii="Calibri" w:hAnsi="Calibri" w:cs="Calibri"/>
            <w:color w:val="000000"/>
            <w:szCs w:val="22"/>
          </w:rPr>
          <w:delText xml:space="preserve"> đề nghị công thức máu, sắt huyết thanh, transferrin, ferritin</w:delText>
        </w:r>
      </w:del>
      <w:ins w:id="546" w:author="Khoa Noi than - Than nhan tao" w:date="2022-06-08T11:54:00Z">
        <w:r w:rsidR="00852595">
          <w:rPr>
            <w:rFonts w:ascii="Calibri" w:hAnsi="Calibri" w:cs="Calibri"/>
            <w:color w:val="000000"/>
            <w:szCs w:val="22"/>
          </w:rPr>
          <w:t>không nghĩ</w:t>
        </w:r>
      </w:ins>
      <w:r w:rsidRPr="001819FC">
        <w:rPr>
          <w:rFonts w:ascii="Calibri" w:hAnsi="Calibri" w:cs="Calibri"/>
          <w:color w:val="000000"/>
          <w:szCs w:val="22"/>
        </w:rPr>
        <w:t>.</w:t>
      </w:r>
    </w:p>
    <w:p w14:paraId="4BFF1AC5" w14:textId="55215655" w:rsidR="003204A2" w:rsidRDefault="001819FC" w:rsidP="003204A2">
      <w:pPr>
        <w:tabs>
          <w:tab w:val="left" w:pos="3907"/>
        </w:tabs>
        <w:ind w:left="2160"/>
        <w:rPr>
          <w:rFonts w:ascii="Calibri" w:hAnsi="Calibri" w:cs="Calibri"/>
          <w:color w:val="000000"/>
          <w:szCs w:val="22"/>
        </w:rPr>
      </w:pPr>
      <w:r w:rsidRPr="001819FC">
        <w:rPr>
          <w:rFonts w:ascii="Calibri" w:hAnsi="Calibri" w:cs="Calibri"/>
          <w:color w:val="000000"/>
          <w:szCs w:val="22"/>
        </w:rPr>
        <w:t xml:space="preserve">Giảm canxi máu:  </w:t>
      </w:r>
      <w:r w:rsidRPr="001819FC">
        <w:rPr>
          <w:rFonts w:ascii="Cambria Math" w:hAnsi="Cambria Math" w:cs="Cambria Math"/>
          <w:color w:val="000000"/>
          <w:szCs w:val="22"/>
        </w:rPr>
        <w:t>⇨</w:t>
      </w:r>
      <w:r w:rsidRPr="001819FC">
        <w:rPr>
          <w:rFonts w:ascii="Calibri" w:hAnsi="Calibri" w:cs="Calibri"/>
          <w:color w:val="000000"/>
          <w:szCs w:val="22"/>
        </w:rPr>
        <w:t xml:space="preserve"> đề nghị Calci</w:t>
      </w:r>
      <w:ins w:id="547" w:author="Khoa Noi than - Than nhan tao" w:date="2022-06-08T11:55:00Z">
        <w:r w:rsidR="00852595">
          <w:rPr>
            <w:rFonts w:ascii="Calibri" w:hAnsi="Calibri" w:cs="Calibri"/>
            <w:color w:val="000000"/>
            <w:szCs w:val="22"/>
          </w:rPr>
          <w:t xml:space="preserve"> máu</w:t>
        </w:r>
      </w:ins>
      <w:del w:id="548" w:author="Khoa Noi than - Than nhan tao" w:date="2022-06-08T11:55:00Z">
        <w:r w:rsidRPr="001819FC" w:rsidDel="00852595">
          <w:rPr>
            <w:rFonts w:ascii="Calibri" w:hAnsi="Calibri" w:cs="Calibri"/>
            <w:color w:val="000000"/>
            <w:szCs w:val="22"/>
          </w:rPr>
          <w:delText xml:space="preserve"> toàn phầ</w:delText>
        </w:r>
        <w:r w:rsidR="003204A2" w:rsidDel="00852595">
          <w:rPr>
            <w:rFonts w:ascii="Calibri" w:hAnsi="Calibri" w:cs="Calibri"/>
            <w:color w:val="000000"/>
            <w:szCs w:val="22"/>
          </w:rPr>
          <w:delText>n</w:delText>
        </w:r>
      </w:del>
    </w:p>
    <w:p w14:paraId="515C1E37" w14:textId="3EBF4D23" w:rsidR="001819FC" w:rsidRPr="001819FC" w:rsidRDefault="001819FC" w:rsidP="007D6AB6">
      <w:pPr>
        <w:tabs>
          <w:tab w:val="left" w:pos="3907"/>
        </w:tabs>
        <w:ind w:left="2160"/>
        <w:rPr>
          <w:rFonts w:ascii="Calibri" w:hAnsi="Calibri" w:cs="Calibri"/>
          <w:color w:val="000000"/>
          <w:szCs w:val="22"/>
        </w:rPr>
      </w:pPr>
      <w:r w:rsidRPr="001819FC">
        <w:rPr>
          <w:rFonts w:ascii="Calibri" w:hAnsi="Calibri" w:cs="Calibri"/>
          <w:color w:val="000000"/>
          <w:szCs w:val="22"/>
        </w:rPr>
        <w:t>Biến chứng corticoid:</w:t>
      </w:r>
    </w:p>
    <w:p w14:paraId="5600084F" w14:textId="170866BD" w:rsidR="001819FC" w:rsidRPr="001819FC" w:rsidRDefault="00A77537" w:rsidP="007D6AB6">
      <w:pPr>
        <w:tabs>
          <w:tab w:val="left" w:pos="3907"/>
        </w:tabs>
        <w:ind w:firstLine="2160"/>
        <w:rPr>
          <w:rFonts w:ascii="Calibri" w:hAnsi="Calibri" w:cs="Calibri"/>
          <w:color w:val="000000"/>
          <w:szCs w:val="22"/>
        </w:rPr>
      </w:pPr>
      <w:r>
        <w:rPr>
          <w:rFonts w:ascii="Calibri" w:hAnsi="Calibri" w:cs="Calibri"/>
          <w:color w:val="000000"/>
          <w:szCs w:val="22"/>
        </w:rPr>
        <w:t>+ M</w:t>
      </w:r>
      <w:r w:rsidR="001819FC" w:rsidRPr="001819FC">
        <w:rPr>
          <w:rFonts w:ascii="Calibri" w:hAnsi="Calibri" w:cs="Calibri"/>
          <w:color w:val="000000"/>
          <w:szCs w:val="22"/>
        </w:rPr>
        <w:t>ặt tròn</w:t>
      </w:r>
    </w:p>
    <w:p w14:paraId="5A4BA0DB" w14:textId="6EA681DB" w:rsidR="001819FC" w:rsidRPr="001819FC" w:rsidDel="00852595" w:rsidRDefault="007D6AB6" w:rsidP="007D6AB6">
      <w:pPr>
        <w:tabs>
          <w:tab w:val="left" w:pos="3907"/>
        </w:tabs>
        <w:ind w:firstLine="2160"/>
        <w:rPr>
          <w:del w:id="549" w:author="Khoa Noi than - Than nhan tao" w:date="2022-06-08T11:56:00Z"/>
          <w:rFonts w:ascii="Calibri" w:hAnsi="Calibri" w:cs="Calibri"/>
          <w:color w:val="000000"/>
          <w:szCs w:val="22"/>
        </w:rPr>
      </w:pPr>
      <w:r>
        <w:rPr>
          <w:rFonts w:ascii="Calibri" w:hAnsi="Calibri" w:cs="Calibri"/>
          <w:color w:val="000000"/>
          <w:szCs w:val="22"/>
        </w:rPr>
        <w:t>+</w:t>
      </w:r>
      <w:r w:rsidR="001819FC" w:rsidRPr="001819FC">
        <w:rPr>
          <w:rFonts w:ascii="Calibri" w:hAnsi="Calibri" w:cs="Calibri"/>
          <w:color w:val="000000"/>
          <w:szCs w:val="22"/>
        </w:rPr>
        <w:t>Thay đổi ở da: bệnh nhân có xuất huyết da rải rác, sạm da cẳng chân, cẳng tay</w:t>
      </w:r>
    </w:p>
    <w:p w14:paraId="6868BF51" w14:textId="18BD25C1" w:rsidR="001819FC" w:rsidRPr="001819FC" w:rsidRDefault="00A77537" w:rsidP="00852595">
      <w:pPr>
        <w:tabs>
          <w:tab w:val="left" w:pos="3907"/>
        </w:tabs>
        <w:ind w:firstLine="2160"/>
        <w:rPr>
          <w:rFonts w:ascii="Calibri" w:hAnsi="Calibri" w:cs="Calibri"/>
          <w:color w:val="000000"/>
          <w:szCs w:val="22"/>
        </w:rPr>
        <w:pPrChange w:id="550" w:author="Khoa Noi than - Than nhan tao" w:date="2022-06-08T11:56:00Z">
          <w:pPr>
            <w:tabs>
              <w:tab w:val="left" w:pos="3907"/>
            </w:tabs>
            <w:ind w:left="720"/>
          </w:pPr>
        </w:pPrChange>
      </w:pPr>
      <w:del w:id="551" w:author="Khoa Noi than - Than nhan tao" w:date="2022-06-08T11:56:00Z">
        <w:r w:rsidDel="00852595">
          <w:rPr>
            <w:rFonts w:ascii="Calibri" w:hAnsi="Calibri" w:cs="Calibri"/>
            <w:color w:val="000000"/>
            <w:szCs w:val="22"/>
          </w:rPr>
          <w:delText xml:space="preserve">- </w:delText>
        </w:r>
        <w:r w:rsidR="001819FC" w:rsidRPr="001819FC" w:rsidDel="00852595">
          <w:rPr>
            <w:rFonts w:ascii="Calibri" w:hAnsi="Calibri" w:cs="Calibri"/>
            <w:color w:val="000000"/>
            <w:szCs w:val="22"/>
          </w:rPr>
          <w:delText>Viêm cầu thận cấp: triệu chứng nổi bật của bệnh nhân là phù, không phải tiểu máu, HA kiểm soát tốt nên ít nghĩ.</w:delText>
        </w:r>
      </w:del>
    </w:p>
    <w:p w14:paraId="15808761" w14:textId="33974242" w:rsidR="001819FC" w:rsidRPr="001819FC" w:rsidRDefault="00A77537" w:rsidP="00A77537">
      <w:pPr>
        <w:tabs>
          <w:tab w:val="left" w:pos="3907"/>
        </w:tabs>
        <w:ind w:firstLine="720"/>
        <w:rPr>
          <w:rFonts w:ascii="Calibri" w:hAnsi="Calibri" w:cs="Calibri"/>
          <w:color w:val="000000"/>
          <w:szCs w:val="22"/>
        </w:rPr>
      </w:pPr>
      <w:r>
        <w:rPr>
          <w:rFonts w:ascii="Calibri" w:hAnsi="Calibri" w:cs="Calibri"/>
          <w:color w:val="000000"/>
          <w:szCs w:val="22"/>
        </w:rPr>
        <w:t xml:space="preserve">- </w:t>
      </w:r>
      <w:r w:rsidR="001819FC" w:rsidRPr="001819FC">
        <w:rPr>
          <w:rFonts w:ascii="Calibri" w:hAnsi="Calibri" w:cs="Calibri"/>
          <w:color w:val="000000"/>
          <w:szCs w:val="22"/>
        </w:rPr>
        <w:t xml:space="preserve">Tổn thương thận cấp: </w:t>
      </w:r>
      <w:r w:rsidR="001819FC" w:rsidRPr="00852595">
        <w:rPr>
          <w:rFonts w:ascii="Calibri" w:hAnsi="Calibri" w:cs="Calibri"/>
          <w:strike/>
          <w:color w:val="000000"/>
          <w:szCs w:val="22"/>
          <w:rPrChange w:id="552" w:author="Khoa Noi than - Than nhan tao" w:date="2022-06-08T11:57:00Z">
            <w:rPr>
              <w:rFonts w:ascii="Calibri" w:hAnsi="Calibri" w:cs="Calibri"/>
              <w:color w:val="000000"/>
              <w:szCs w:val="22"/>
            </w:rPr>
          </w:rPrChange>
        </w:rPr>
        <w:t>đã biện luận</w:t>
      </w:r>
    </w:p>
    <w:p w14:paraId="1A0CD002" w14:textId="07E5B276" w:rsidR="000C6E43" w:rsidRDefault="00A77537" w:rsidP="00A77537">
      <w:pPr>
        <w:tabs>
          <w:tab w:val="left" w:pos="3907"/>
        </w:tabs>
        <w:ind w:firstLine="720"/>
        <w:rPr>
          <w:rFonts w:ascii="Calibri" w:hAnsi="Calibri" w:cs="Calibri"/>
          <w:color w:val="000000"/>
          <w:szCs w:val="22"/>
        </w:rPr>
      </w:pPr>
      <w:r>
        <w:rPr>
          <w:rFonts w:ascii="Calibri" w:hAnsi="Calibri" w:cs="Calibri"/>
          <w:color w:val="000000"/>
          <w:szCs w:val="22"/>
        </w:rPr>
        <w:t xml:space="preserve">- </w:t>
      </w:r>
      <w:r w:rsidR="001819FC" w:rsidRPr="001819FC">
        <w:rPr>
          <w:rFonts w:ascii="Calibri" w:hAnsi="Calibri" w:cs="Calibri"/>
          <w:color w:val="000000"/>
          <w:szCs w:val="22"/>
        </w:rPr>
        <w:t>Suy thận mạn: đã biện luận</w:t>
      </w:r>
      <w:ins w:id="553" w:author="Khoa Noi than - Than nhan tao" w:date="2022-06-08T11:57:00Z">
        <w:r w:rsidR="00852595">
          <w:rPr>
            <w:rFonts w:ascii="Calibri" w:hAnsi="Calibri" w:cs="Calibri"/>
            <w:color w:val="000000"/>
            <w:szCs w:val="22"/>
          </w:rPr>
          <w:t>: ….</w:t>
        </w:r>
      </w:ins>
    </w:p>
    <w:p w14:paraId="14D51F7A" w14:textId="77777777" w:rsidR="00E75ADE" w:rsidRDefault="009E14B9" w:rsidP="004330A7">
      <w:pPr>
        <w:tabs>
          <w:tab w:val="left" w:pos="3907"/>
        </w:tabs>
        <w:rPr>
          <w:rFonts w:ascii="Calibri" w:hAnsi="Calibri" w:cs="Calibri"/>
          <w:color w:val="000000"/>
          <w:szCs w:val="22"/>
        </w:rPr>
      </w:pPr>
      <w:r>
        <w:rPr>
          <w:rFonts w:ascii="Calibri" w:hAnsi="Calibri" w:cs="Calibri"/>
          <w:color w:val="000000"/>
          <w:szCs w:val="22"/>
        </w:rPr>
        <w:t xml:space="preserve">XII. </w:t>
      </w:r>
      <w:r w:rsidR="00E75ADE">
        <w:rPr>
          <w:rFonts w:ascii="Calibri" w:hAnsi="Calibri" w:cs="Calibri"/>
          <w:color w:val="000000"/>
          <w:szCs w:val="22"/>
        </w:rPr>
        <w:t>Đề nghị cận lâm sàng</w:t>
      </w:r>
    </w:p>
    <w:p w14:paraId="7A7DA2D1" w14:textId="77777777" w:rsidR="00142CAB" w:rsidRDefault="00E75ADE" w:rsidP="004330A7">
      <w:pPr>
        <w:tabs>
          <w:tab w:val="left" w:pos="3907"/>
        </w:tabs>
        <w:rPr>
          <w:rFonts w:ascii="Calibri" w:hAnsi="Calibri" w:cs="Calibri"/>
          <w:color w:val="000000"/>
          <w:szCs w:val="22"/>
        </w:rPr>
      </w:pPr>
      <w:r>
        <w:rPr>
          <w:rFonts w:ascii="Calibri" w:hAnsi="Calibri" w:cs="Calibri"/>
          <w:color w:val="000000"/>
          <w:szCs w:val="22"/>
        </w:rPr>
        <w:t xml:space="preserve">- Chẩn đoán xác định: </w:t>
      </w:r>
    </w:p>
    <w:p w14:paraId="632365BC" w14:textId="59A03740" w:rsidR="00142CAB" w:rsidRDefault="00142CAB" w:rsidP="0E150F8C">
      <w:pPr>
        <w:tabs>
          <w:tab w:val="left" w:pos="3907"/>
        </w:tabs>
        <w:rPr>
          <w:rFonts w:ascii="Calibri" w:hAnsi="Calibri" w:cs="Calibri"/>
          <w:color w:val="000000" w:themeColor="text1"/>
        </w:rPr>
      </w:pPr>
      <w:r w:rsidRPr="0E150F8C">
        <w:rPr>
          <w:rFonts w:ascii="Calibri" w:hAnsi="Calibri" w:cs="Calibri"/>
          <w:color w:val="000000" w:themeColor="text1"/>
        </w:rPr>
        <w:t xml:space="preserve">+ </w:t>
      </w:r>
      <w:r w:rsidR="00CE1536" w:rsidRPr="0E150F8C">
        <w:rPr>
          <w:rFonts w:ascii="Calibri" w:hAnsi="Calibri" w:cs="Calibri"/>
          <w:color w:val="000000" w:themeColor="text1"/>
        </w:rPr>
        <w:t xml:space="preserve">HCTH: </w:t>
      </w:r>
      <w:r w:rsidR="00C329E0" w:rsidRPr="0E150F8C">
        <w:rPr>
          <w:rFonts w:ascii="Calibri" w:hAnsi="Calibri" w:cs="Calibri"/>
          <w:color w:val="000000" w:themeColor="text1"/>
        </w:rPr>
        <w:t>TPTNT, đam niệu 24h, protein máu, albumin máu, bilan lipid máu (cholestero</w:t>
      </w:r>
      <w:r w:rsidR="00623408" w:rsidRPr="0E150F8C">
        <w:rPr>
          <w:rFonts w:ascii="Calibri" w:hAnsi="Calibri" w:cs="Calibri"/>
          <w:color w:val="000000" w:themeColor="text1"/>
        </w:rPr>
        <w:t xml:space="preserve">l toàn </w:t>
      </w:r>
      <w:r w:rsidR="00623408" w:rsidRPr="33C06281">
        <w:rPr>
          <w:rFonts w:ascii="Calibri" w:hAnsi="Calibri" w:cs="Calibri"/>
          <w:color w:val="000000" w:themeColor="text1"/>
        </w:rPr>
        <w:t xml:space="preserve">Anh </w:t>
      </w:r>
      <w:r w:rsidR="00623408" w:rsidRPr="0E150F8C">
        <w:rPr>
          <w:rFonts w:ascii="Calibri" w:hAnsi="Calibri" w:cs="Calibri"/>
          <w:color w:val="000000" w:themeColor="text1"/>
        </w:rPr>
        <w:t>phần, LDL-C, HDL-C, Triglycerids</w:t>
      </w:r>
      <w:del w:id="554" w:author="Khoa Noi than - Than nhan tao" w:date="2022-06-08T11:58:00Z">
        <w:r w:rsidR="00623408" w:rsidRPr="0E150F8C" w:rsidDel="00852595">
          <w:rPr>
            <w:rFonts w:ascii="Calibri" w:hAnsi="Calibri" w:cs="Calibri"/>
            <w:color w:val="000000" w:themeColor="text1"/>
          </w:rPr>
          <w:delText>Đ</w:delText>
        </w:r>
      </w:del>
    </w:p>
    <w:p w14:paraId="606DF372" w14:textId="4665DD80" w:rsidR="0E150F8C" w:rsidRDefault="0E150F8C" w:rsidP="0E150F8C">
      <w:pPr>
        <w:tabs>
          <w:tab w:val="left" w:pos="3907"/>
        </w:tabs>
        <w:rPr>
          <w:rFonts w:ascii="Calibri" w:eastAsia="Calibri" w:hAnsi="Calibri" w:cs="Calibri"/>
          <w:szCs w:val="22"/>
        </w:rPr>
      </w:pPr>
      <w:r w:rsidRPr="0E150F8C">
        <w:rPr>
          <w:rFonts w:ascii="Calibri" w:hAnsi="Calibri" w:cs="Calibri"/>
          <w:color w:val="000000" w:themeColor="text1"/>
        </w:rPr>
        <w:t xml:space="preserve">+ Nguyên nhân HCTH: </w:t>
      </w:r>
      <w:r w:rsidRPr="0E150F8C">
        <w:rPr>
          <w:rFonts w:ascii="Calibri" w:eastAsia="Calibri" w:hAnsi="Calibri" w:cs="Calibri"/>
          <w:color w:val="000000" w:themeColor="text1"/>
          <w:szCs w:val="22"/>
        </w:rPr>
        <w:t xml:space="preserve">ASO, </w:t>
      </w:r>
      <w:r w:rsidRPr="00852595">
        <w:rPr>
          <w:rFonts w:ascii="Calibri" w:eastAsia="Calibri" w:hAnsi="Calibri" w:cs="Calibri"/>
          <w:color w:val="000000" w:themeColor="text1"/>
          <w:szCs w:val="22"/>
          <w:u w:val="single"/>
          <w:rPrChange w:id="555" w:author="Khoa Noi than - Than nhan tao" w:date="2022-06-08T11:59:00Z">
            <w:rPr>
              <w:rFonts w:ascii="Calibri" w:eastAsia="Calibri" w:hAnsi="Calibri" w:cs="Calibri"/>
              <w:color w:val="000000" w:themeColor="text1"/>
              <w:szCs w:val="22"/>
            </w:rPr>
          </w:rPrChange>
        </w:rPr>
        <w:t>HBsAg, anti-HCV, anti-HIV</w:t>
      </w:r>
      <w:r w:rsidRPr="0E150F8C">
        <w:rPr>
          <w:rFonts w:ascii="Calibri" w:eastAsia="Calibri" w:hAnsi="Calibri" w:cs="Calibri"/>
          <w:color w:val="000000" w:themeColor="text1"/>
          <w:szCs w:val="22"/>
        </w:rPr>
        <w:t xml:space="preserve">, </w:t>
      </w:r>
      <w:r w:rsidRPr="00852595">
        <w:rPr>
          <w:rFonts w:ascii="Calibri" w:eastAsia="Calibri" w:hAnsi="Calibri" w:cs="Calibri"/>
          <w:color w:val="000000" w:themeColor="text1"/>
          <w:szCs w:val="22"/>
          <w:highlight w:val="yellow"/>
          <w:rPrChange w:id="556" w:author="Khoa Noi than - Than nhan tao" w:date="2022-06-08T11:58:00Z">
            <w:rPr>
              <w:rFonts w:ascii="Calibri" w:eastAsia="Calibri" w:hAnsi="Calibri" w:cs="Calibri"/>
              <w:color w:val="000000" w:themeColor="text1"/>
              <w:szCs w:val="22"/>
            </w:rPr>
          </w:rPrChange>
        </w:rPr>
        <w:t>ANA</w:t>
      </w:r>
      <w:r w:rsidRPr="0E150F8C">
        <w:rPr>
          <w:rFonts w:ascii="Calibri" w:eastAsia="Calibri" w:hAnsi="Calibri" w:cs="Calibri"/>
          <w:color w:val="000000" w:themeColor="text1"/>
          <w:szCs w:val="22"/>
        </w:rPr>
        <w:t>, anti ds-DNA, anti-SM, antiphospholipid, C3, C4, glucose máu</w:t>
      </w:r>
      <w:r w:rsidRPr="0E150F8C">
        <w:rPr>
          <w:rFonts w:ascii="Calibri" w:eastAsia="Calibri" w:hAnsi="Calibri" w:cs="Calibri"/>
          <w:szCs w:val="22"/>
        </w:rPr>
        <w:t>, FOB.</w:t>
      </w:r>
    </w:p>
    <w:p w14:paraId="5A2D0262" w14:textId="3E7349FB" w:rsidR="00A33774" w:rsidRDefault="00446E85" w:rsidP="0E150F8C">
      <w:pPr>
        <w:tabs>
          <w:tab w:val="left" w:pos="3907"/>
        </w:tabs>
        <w:rPr>
          <w:rFonts w:ascii="Calibri" w:hAnsi="Calibri" w:cs="Calibri"/>
          <w:color w:val="000000" w:themeColor="text1"/>
        </w:rPr>
      </w:pPr>
      <w:r w:rsidRPr="0E150F8C">
        <w:rPr>
          <w:rFonts w:ascii="Calibri" w:hAnsi="Calibri" w:cs="Calibri"/>
          <w:color w:val="000000" w:themeColor="text1"/>
        </w:rPr>
        <w:t>+ AKI: đường huyết tĩnh mạch, ceton máu, ceton nước tiểu, khí máu động mạch, đo áp lực thẩm thấu máu, công thức máu, đo Natri/cre niệu, siêu âm bụng</w:t>
      </w:r>
    </w:p>
    <w:p w14:paraId="110BD1AF" w14:textId="7B92CEFD" w:rsidR="00A33774" w:rsidRDefault="0E150F8C" w:rsidP="0E150F8C">
      <w:pPr>
        <w:tabs>
          <w:tab w:val="left" w:pos="3907"/>
        </w:tabs>
        <w:rPr>
          <w:rFonts w:ascii="Calibri" w:hAnsi="Calibri" w:cs="Calibri"/>
          <w:color w:val="000000" w:themeColor="text1"/>
        </w:rPr>
      </w:pPr>
      <w:r w:rsidRPr="0E150F8C">
        <w:rPr>
          <w:rFonts w:ascii="Calibri" w:hAnsi="Calibri" w:cs="Calibri"/>
          <w:color w:val="000000" w:themeColor="text1"/>
        </w:rPr>
        <w:t>+ Biến chứng của AKI: BUN, Cre, điện giải đồ, ECG</w:t>
      </w:r>
    </w:p>
    <w:p w14:paraId="266AD6F6" w14:textId="66E0BA6F" w:rsidR="00A33774" w:rsidRDefault="00A33774" w:rsidP="0E150F8C">
      <w:pPr>
        <w:tabs>
          <w:tab w:val="left" w:pos="3907"/>
        </w:tabs>
        <w:rPr>
          <w:rFonts w:ascii="Calibri" w:hAnsi="Calibri" w:cs="Calibri"/>
          <w:color w:val="000000"/>
        </w:rPr>
      </w:pPr>
      <w:r w:rsidRPr="0E150F8C">
        <w:rPr>
          <w:rFonts w:ascii="Calibri" w:hAnsi="Calibri" w:cs="Calibri"/>
          <w:color w:val="000000" w:themeColor="text1"/>
        </w:rPr>
        <w:t>+ Thường qui: Bilirubin TT, Bilirubin TP, ALT, AST</w:t>
      </w:r>
    </w:p>
    <w:p w14:paraId="45C6703B" w14:textId="362D9751" w:rsidR="00D17C7D" w:rsidRDefault="00D17C7D" w:rsidP="0E150F8C">
      <w:pPr>
        <w:tabs>
          <w:tab w:val="left" w:pos="3907"/>
        </w:tabs>
        <w:rPr>
          <w:rFonts w:ascii="Calibri" w:hAnsi="Calibri" w:cs="Calibri"/>
          <w:color w:val="000000" w:themeColor="text1"/>
        </w:rPr>
      </w:pPr>
      <w:r w:rsidRPr="0E150F8C">
        <w:rPr>
          <w:rFonts w:ascii="Calibri" w:hAnsi="Calibri" w:cs="Calibri"/>
          <w:color w:val="000000" w:themeColor="text1"/>
        </w:rPr>
        <w:t>+ ĐTĐ: đường huyết mao mạch, HbA1C</w:t>
      </w:r>
    </w:p>
    <w:p w14:paraId="02F2E79A" w14:textId="4E881E81" w:rsidR="0062089B" w:rsidRDefault="002C66F4" w:rsidP="002C66F4">
      <w:r>
        <w:t>XIII. Kết quả cận lâm sàng</w:t>
      </w:r>
    </w:p>
    <w:p w14:paraId="29053668" w14:textId="3775F3CD" w:rsidR="244F57C8" w:rsidRDefault="70B1CE47" w:rsidP="21002240">
      <w:pPr>
        <w:spacing w:line="257" w:lineRule="auto"/>
      </w:pPr>
      <w:r>
        <w:t>1. Sinh hóa máu</w:t>
      </w:r>
    </w:p>
    <w:tbl>
      <w:tblPr>
        <w:tblW w:w="6445" w:type="dxa"/>
        <w:tblInd w:w="720" w:type="dxa"/>
        <w:tblLayout w:type="fixed"/>
        <w:tblLook w:val="0400" w:firstRow="0" w:lastRow="0" w:firstColumn="0" w:lastColumn="0" w:noHBand="0" w:noVBand="1"/>
      </w:tblPr>
      <w:tblGrid>
        <w:gridCol w:w="1939"/>
        <w:gridCol w:w="1339"/>
        <w:gridCol w:w="1130"/>
        <w:gridCol w:w="2037"/>
      </w:tblGrid>
      <w:tr w:rsidR="244F57C8" w14:paraId="78D16F46" w14:textId="77777777" w:rsidTr="766E0A4F">
        <w:trPr>
          <w:trHeight w:val="120"/>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5DD9168" w14:textId="642C6307" w:rsidR="244F57C8" w:rsidRDefault="244F57C8" w:rsidP="244F57C8">
            <w:pPr>
              <w:jc w:val="center"/>
            </w:pPr>
            <w:r w:rsidRPr="244F57C8">
              <w:rPr>
                <w:rFonts w:ascii="Calibri" w:eastAsia="Calibri" w:hAnsi="Calibri" w:cs="Calibri"/>
                <w:b/>
                <w:bCs/>
                <w:color w:val="000000" w:themeColor="text1"/>
                <w:sz w:val="20"/>
              </w:rPr>
              <w:t xml:space="preserve">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6C320E31" w14:textId="24510491" w:rsidR="244F57C8" w:rsidRDefault="21002240" w:rsidP="21002240">
            <w:pPr>
              <w:spacing w:after="0"/>
              <w:jc w:val="center"/>
            </w:pPr>
            <w:r w:rsidRPr="21002240">
              <w:rPr>
                <w:rFonts w:ascii="Calibri" w:eastAsia="Calibri" w:hAnsi="Calibri" w:cs="Calibri"/>
                <w:color w:val="000000" w:themeColor="text1"/>
                <w:sz w:val="20"/>
              </w:rPr>
              <w:t>03/06</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ACF8CEE" w14:textId="379A915A" w:rsidR="244F57C8" w:rsidRDefault="157115A1" w:rsidP="21002240">
            <w:pPr>
              <w:spacing w:after="0"/>
              <w:jc w:val="center"/>
            </w:pPr>
            <w:r w:rsidRPr="6413AEA7">
              <w:rPr>
                <w:rFonts w:ascii="Calibri" w:eastAsia="Calibri" w:hAnsi="Calibri" w:cs="Calibri"/>
                <w:color w:val="000000" w:themeColor="text1"/>
                <w:sz w:val="20"/>
              </w:rPr>
              <w:t>06</w:t>
            </w:r>
            <w:r w:rsidR="21002240" w:rsidRPr="21002240">
              <w:rPr>
                <w:rFonts w:ascii="Calibri" w:eastAsia="Calibri" w:hAnsi="Calibri" w:cs="Calibri"/>
                <w:color w:val="000000" w:themeColor="text1"/>
                <w:sz w:val="20"/>
              </w:rPr>
              <w:t>/06</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A1785FA" w14:textId="1DBC2C55" w:rsidR="244F57C8" w:rsidRDefault="244F57C8" w:rsidP="244F57C8">
            <w:pPr>
              <w:jc w:val="center"/>
            </w:pPr>
            <w:r w:rsidRPr="244F57C8">
              <w:rPr>
                <w:rFonts w:ascii="Calibri" w:eastAsia="Calibri" w:hAnsi="Calibri" w:cs="Calibri"/>
                <w:b/>
                <w:bCs/>
                <w:color w:val="000000" w:themeColor="text1"/>
                <w:sz w:val="20"/>
              </w:rPr>
              <w:t xml:space="preserve"> </w:t>
            </w:r>
          </w:p>
        </w:tc>
      </w:tr>
      <w:tr w:rsidR="244F57C8" w14:paraId="245DCE1B" w14:textId="77777777" w:rsidTr="766E0A4F">
        <w:trPr>
          <w:trHeight w:val="13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AD5AFA8" w14:textId="08F12AD7" w:rsidR="244F57C8" w:rsidRDefault="244F57C8">
            <w:r w:rsidRPr="244F57C8">
              <w:rPr>
                <w:rFonts w:ascii="Calibri" w:eastAsia="Calibri" w:hAnsi="Calibri" w:cs="Calibri"/>
                <w:color w:val="000000" w:themeColor="text1"/>
                <w:sz w:val="20"/>
              </w:rPr>
              <w:t xml:space="preserve">Creatinine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2FFB601" w14:textId="6328CAF2" w:rsidR="244F57C8" w:rsidRDefault="21002240" w:rsidP="21002240">
            <w:pPr>
              <w:spacing w:after="0"/>
              <w:jc w:val="center"/>
            </w:pPr>
            <w:r w:rsidRPr="21002240">
              <w:rPr>
                <w:rFonts w:ascii="Calibri" w:eastAsia="Calibri" w:hAnsi="Calibri" w:cs="Calibri"/>
                <w:b/>
                <w:bCs/>
                <w:color w:val="000000" w:themeColor="text1"/>
                <w:sz w:val="20"/>
              </w:rPr>
              <w:t>1.83</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68D4D60" w14:textId="1417EA02" w:rsidR="244F57C8" w:rsidRDefault="244F57C8" w:rsidP="244F57C8">
            <w:pPr>
              <w:jc w:val="center"/>
            </w:pPr>
            <w:r w:rsidRPr="244F57C8">
              <w:rPr>
                <w:rFonts w:ascii="Calibri" w:eastAsia="Calibri" w:hAnsi="Calibri" w:cs="Calibri"/>
                <w:b/>
                <w:bCs/>
                <w:color w:val="000000" w:themeColor="text1"/>
                <w:sz w:val="20"/>
              </w:rPr>
              <w:t>1.</w:t>
            </w:r>
            <w:r w:rsidR="5EAE5253" w:rsidRPr="6413AEA7">
              <w:rPr>
                <w:rFonts w:ascii="Calibri" w:eastAsia="Calibri" w:hAnsi="Calibri" w:cs="Calibri"/>
                <w:b/>
                <w:bCs/>
                <w:color w:val="000000" w:themeColor="text1"/>
                <w:sz w:val="20"/>
              </w:rPr>
              <w:t>47</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7F6AB02" w14:textId="769B93B5" w:rsidR="244F57C8" w:rsidRDefault="244F57C8" w:rsidP="244F57C8">
            <w:pPr>
              <w:jc w:val="center"/>
            </w:pPr>
            <w:r w:rsidRPr="244F57C8">
              <w:rPr>
                <w:rFonts w:ascii="Calibri" w:eastAsia="Calibri" w:hAnsi="Calibri" w:cs="Calibri"/>
                <w:color w:val="000000" w:themeColor="text1"/>
                <w:sz w:val="20"/>
              </w:rPr>
              <w:t>(0.72-1.18 mg/dL)</w:t>
            </w:r>
          </w:p>
        </w:tc>
      </w:tr>
      <w:tr w:rsidR="244F57C8" w14:paraId="2CEDC8E1" w14:textId="77777777" w:rsidTr="766E0A4F">
        <w:trPr>
          <w:trHeight w:val="19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A88927C" w14:textId="7364699D" w:rsidR="244F57C8" w:rsidRDefault="244F57C8">
            <w:r w:rsidRPr="244F57C8">
              <w:rPr>
                <w:rFonts w:ascii="Calibri" w:eastAsia="Calibri" w:hAnsi="Calibri" w:cs="Calibri"/>
                <w:color w:val="000000" w:themeColor="text1"/>
                <w:sz w:val="20"/>
              </w:rPr>
              <w:t xml:space="preserve">eGFR (CKD-EPI)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317FAE69" w14:textId="52A0A380" w:rsidR="244F57C8" w:rsidRDefault="21002240" w:rsidP="21002240">
            <w:pPr>
              <w:spacing w:after="0"/>
              <w:jc w:val="center"/>
            </w:pPr>
            <w:r w:rsidRPr="21002240">
              <w:rPr>
                <w:rFonts w:ascii="Calibri" w:eastAsia="Calibri" w:hAnsi="Calibri" w:cs="Calibri"/>
                <w:b/>
                <w:bCs/>
                <w:color w:val="000000" w:themeColor="text1"/>
                <w:sz w:val="20"/>
              </w:rPr>
              <w:t>28</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F532945" w14:textId="7D067F06" w:rsidR="244F57C8" w:rsidRDefault="6413AEA7" w:rsidP="244F57C8">
            <w:pPr>
              <w:jc w:val="center"/>
              <w:rPr>
                <w:rFonts w:ascii="Calibri" w:eastAsia="Calibri" w:hAnsi="Calibri" w:cs="Calibri"/>
                <w:b/>
                <w:bCs/>
                <w:color w:val="000000" w:themeColor="text1"/>
                <w:sz w:val="20"/>
              </w:rPr>
            </w:pPr>
            <w:r w:rsidRPr="6413AEA7">
              <w:rPr>
                <w:rFonts w:ascii="Calibri" w:eastAsia="Calibri" w:hAnsi="Calibri" w:cs="Calibri"/>
                <w:b/>
                <w:bCs/>
                <w:color w:val="000000" w:themeColor="text1"/>
                <w:sz w:val="20"/>
              </w:rPr>
              <w:t>36</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27EA115" w14:textId="73315522" w:rsidR="244F57C8" w:rsidRDefault="489A4D87" w:rsidP="21002240">
            <w:r w:rsidRPr="21002240">
              <w:rPr>
                <w:rFonts w:ascii="Calibri" w:eastAsia="Calibri" w:hAnsi="Calibri" w:cs="Calibri"/>
                <w:color w:val="000000" w:themeColor="text1"/>
                <w:sz w:val="20"/>
              </w:rPr>
              <w:t>(&gt;= 60ml/ph/1.73m2)</w:t>
            </w:r>
          </w:p>
        </w:tc>
      </w:tr>
      <w:tr w:rsidR="244F57C8" w14:paraId="37E3107F" w14:textId="77777777" w:rsidTr="766E0A4F">
        <w:trPr>
          <w:trHeight w:val="120"/>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D135719" w14:textId="16FBC680" w:rsidR="244F57C8" w:rsidRDefault="244F57C8">
            <w:r w:rsidRPr="244F57C8">
              <w:rPr>
                <w:rFonts w:ascii="Calibri" w:eastAsia="Calibri" w:hAnsi="Calibri" w:cs="Calibri"/>
                <w:color w:val="000000" w:themeColor="text1"/>
                <w:sz w:val="20"/>
              </w:rPr>
              <w:t xml:space="preserve">Ure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B7F05C6" w14:textId="0A07B3B5" w:rsidR="244F57C8" w:rsidRDefault="244F57C8" w:rsidP="244F57C8">
            <w:pPr>
              <w:jc w:val="center"/>
            </w:pPr>
            <w:r w:rsidRPr="244F57C8">
              <w:rPr>
                <w:rFonts w:ascii="Calibri" w:eastAsia="Calibri" w:hAnsi="Calibri" w:cs="Calibri"/>
                <w:b/>
                <w:bCs/>
                <w:color w:val="000000" w:themeColor="text1"/>
                <w:sz w:val="20"/>
              </w:rPr>
              <w:t>86.28</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DB27C18" w14:textId="4033A88D" w:rsidR="244F57C8" w:rsidRDefault="6413AEA7" w:rsidP="244F57C8">
            <w:pPr>
              <w:jc w:val="center"/>
              <w:rPr>
                <w:rFonts w:ascii="Calibri" w:eastAsia="Calibri" w:hAnsi="Calibri" w:cs="Calibri"/>
                <w:b/>
                <w:bCs/>
                <w:color w:val="000000" w:themeColor="text1"/>
                <w:sz w:val="20"/>
              </w:rPr>
            </w:pPr>
            <w:r w:rsidRPr="6413AEA7">
              <w:rPr>
                <w:rFonts w:ascii="Calibri" w:eastAsia="Calibri" w:hAnsi="Calibri" w:cs="Calibri"/>
                <w:b/>
                <w:bCs/>
                <w:color w:val="000000" w:themeColor="text1"/>
                <w:sz w:val="20"/>
              </w:rPr>
              <w:t>53.93</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350BB2A" w14:textId="1251B3BA" w:rsidR="244F57C8" w:rsidRDefault="244F57C8" w:rsidP="244F57C8">
            <w:pPr>
              <w:jc w:val="center"/>
            </w:pPr>
            <w:r w:rsidRPr="244F57C8">
              <w:rPr>
                <w:rFonts w:ascii="Calibri" w:eastAsia="Calibri" w:hAnsi="Calibri" w:cs="Calibri"/>
                <w:color w:val="000000" w:themeColor="text1"/>
                <w:sz w:val="20"/>
              </w:rPr>
              <w:t>(10.2-49.7 mg/dL)</w:t>
            </w:r>
          </w:p>
        </w:tc>
      </w:tr>
      <w:tr w:rsidR="244F57C8" w14:paraId="1A7D2703" w14:textId="77777777" w:rsidTr="766E0A4F">
        <w:trPr>
          <w:trHeight w:val="60"/>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8D730B9" w14:textId="3EFA5D27" w:rsidR="244F57C8" w:rsidRDefault="244F57C8">
            <w:r w:rsidRPr="244F57C8">
              <w:rPr>
                <w:rFonts w:ascii="Calibri" w:eastAsia="Calibri" w:hAnsi="Calibri" w:cs="Calibri"/>
                <w:color w:val="000000" w:themeColor="text1"/>
                <w:sz w:val="20"/>
              </w:rPr>
              <w:t>BUN</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276FC61" w14:textId="0A82E0B1" w:rsidR="244F57C8" w:rsidRDefault="244F57C8" w:rsidP="244F57C8">
            <w:pPr>
              <w:jc w:val="center"/>
            </w:pPr>
            <w:r w:rsidRPr="244F57C8">
              <w:rPr>
                <w:rFonts w:ascii="Calibri" w:eastAsia="Calibri" w:hAnsi="Calibri" w:cs="Calibri"/>
                <w:color w:val="000000" w:themeColor="text1"/>
                <w:sz w:val="20"/>
              </w:rPr>
              <w:t>40.3</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9EA64BF" w14:textId="1D7BD103" w:rsidR="244F57C8" w:rsidRDefault="244F57C8" w:rsidP="6413AEA7">
            <w:pPr>
              <w:pStyle w:val="ListParagraph"/>
              <w:numPr>
                <w:ilvl w:val="0"/>
                <w:numId w:val="9"/>
              </w:num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F03DBFA" w14:textId="493728B7" w:rsidR="244F57C8" w:rsidRDefault="244F57C8" w:rsidP="244F57C8">
            <w:pPr>
              <w:jc w:val="center"/>
            </w:pPr>
            <w:r w:rsidRPr="244F57C8">
              <w:rPr>
                <w:rFonts w:ascii="Calibri" w:eastAsia="Calibri" w:hAnsi="Calibri" w:cs="Calibri"/>
                <w:color w:val="000000" w:themeColor="text1"/>
                <w:sz w:val="20"/>
              </w:rPr>
              <w:t>(8 - 24 mg/dL)</w:t>
            </w:r>
          </w:p>
        </w:tc>
      </w:tr>
      <w:tr w:rsidR="244F57C8" w14:paraId="5E5CC8E7" w14:textId="77777777" w:rsidTr="766E0A4F">
        <w:trPr>
          <w:trHeight w:val="4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8F258CF" w14:textId="2011C19A" w:rsidR="244F57C8" w:rsidRDefault="244F57C8">
            <w:r w:rsidRPr="244F57C8">
              <w:rPr>
                <w:rFonts w:ascii="Calibri" w:eastAsia="Calibri" w:hAnsi="Calibri" w:cs="Calibri"/>
                <w:color w:val="000000" w:themeColor="text1"/>
                <w:sz w:val="20"/>
              </w:rPr>
              <w:t xml:space="preserve">Albumin </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B9C456A" w14:textId="7CCE511C" w:rsidR="244F57C8" w:rsidRDefault="244F57C8" w:rsidP="244F57C8">
            <w:pPr>
              <w:jc w:val="center"/>
            </w:pPr>
            <w:r w:rsidRPr="244F57C8">
              <w:rPr>
                <w:rFonts w:ascii="Calibri" w:eastAsia="Calibri" w:hAnsi="Calibri" w:cs="Calibri"/>
                <w:b/>
                <w:bCs/>
                <w:color w:val="000000" w:themeColor="text1"/>
                <w:sz w:val="20"/>
              </w:rPr>
              <w:t>19</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F3B1019" w14:textId="0A4E82D3" w:rsidR="244F57C8" w:rsidRDefault="244F57C8" w:rsidP="244F57C8">
            <w:pPr>
              <w:jc w:val="center"/>
            </w:pPr>
            <w:r w:rsidRPr="244F57C8">
              <w:rPr>
                <w:rFonts w:ascii="Calibri" w:eastAsia="Calibri" w:hAnsi="Calibri" w:cs="Calibri"/>
                <w:color w:val="000000" w:themeColor="text1"/>
                <w:sz w:val="20"/>
              </w:rPr>
              <w:t>-</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F73980D" w14:textId="4C539F81" w:rsidR="244F57C8" w:rsidRDefault="244F57C8" w:rsidP="244F57C8">
            <w:pPr>
              <w:jc w:val="center"/>
            </w:pPr>
            <w:r w:rsidRPr="244F57C8">
              <w:rPr>
                <w:rFonts w:ascii="Calibri" w:eastAsia="Calibri" w:hAnsi="Calibri" w:cs="Calibri"/>
                <w:color w:val="000000" w:themeColor="text1"/>
                <w:sz w:val="20"/>
              </w:rPr>
              <w:t>(35 – 52 g/L)</w:t>
            </w:r>
          </w:p>
        </w:tc>
      </w:tr>
      <w:tr w:rsidR="6413AEA7" w14:paraId="7004D988"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BEE674D" w14:textId="3CCBEAE0"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lastRenderedPageBreak/>
              <w:t>Bilirubin toàn phần</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6E9D722" w14:textId="28F6DF81"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6,04</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35C2469" w14:textId="7EA1C818"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689C9A03" w14:textId="508BCD5F" w:rsidR="6413AEA7" w:rsidRDefault="6413AEA7" w:rsidP="6413AEA7">
            <w:pPr>
              <w:jc w:val="center"/>
              <w:rPr>
                <w:rFonts w:ascii="Calibri" w:eastAsia="Calibri" w:hAnsi="Calibri" w:cs="Calibri"/>
                <w:color w:val="000000" w:themeColor="text1"/>
                <w:sz w:val="20"/>
              </w:rPr>
            </w:pPr>
          </w:p>
        </w:tc>
      </w:tr>
      <w:tr w:rsidR="6413AEA7" w14:paraId="73DFEB2C"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50BB15F" w14:textId="579EB4E2"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Bilirubin trực tiếp</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5825A708" w14:textId="2CA6363E"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1,19</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5FE0DF3B" w14:textId="02F0B8BF"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AE3FFF9" w14:textId="11A27FDF" w:rsidR="6413AEA7" w:rsidRDefault="6413AEA7" w:rsidP="6413AEA7">
            <w:pPr>
              <w:jc w:val="center"/>
              <w:rPr>
                <w:rFonts w:ascii="Calibri" w:eastAsia="Calibri" w:hAnsi="Calibri" w:cs="Calibri"/>
                <w:color w:val="000000" w:themeColor="text1"/>
                <w:sz w:val="20"/>
              </w:rPr>
            </w:pPr>
          </w:p>
        </w:tc>
      </w:tr>
      <w:tr w:rsidR="6413AEA7" w14:paraId="1A5BC373"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90CE14E" w14:textId="552D37F8"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AST</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4317F41" w14:textId="265B3220"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45</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64F750E" w14:textId="54F3DC23"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AE0D56E" w14:textId="3D4758BF" w:rsidR="6413AEA7" w:rsidRDefault="6413AEA7" w:rsidP="6413AEA7">
            <w:pPr>
              <w:jc w:val="center"/>
              <w:rPr>
                <w:rFonts w:ascii="Calibri" w:eastAsia="Calibri" w:hAnsi="Calibri" w:cs="Calibri"/>
                <w:color w:val="000000" w:themeColor="text1"/>
                <w:sz w:val="20"/>
              </w:rPr>
            </w:pPr>
          </w:p>
        </w:tc>
      </w:tr>
      <w:tr w:rsidR="6413AEA7" w14:paraId="3FB4EE65"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5640D20F" w14:textId="334E51A9"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ALT</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37CEFA36" w14:textId="3D87B682"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43</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5F5E5A93" w14:textId="3CDC71F5"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F3ADC1D" w14:textId="7D38E2A0" w:rsidR="6413AEA7" w:rsidRDefault="6413AEA7" w:rsidP="6413AEA7">
            <w:pPr>
              <w:jc w:val="center"/>
              <w:rPr>
                <w:rFonts w:ascii="Calibri" w:eastAsia="Calibri" w:hAnsi="Calibri" w:cs="Calibri"/>
                <w:color w:val="000000" w:themeColor="text1"/>
                <w:sz w:val="20"/>
              </w:rPr>
            </w:pPr>
          </w:p>
        </w:tc>
      </w:tr>
      <w:tr w:rsidR="6413AEA7" w14:paraId="7D01A128"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1BFF824" w14:textId="17CE1CB4"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natri</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98AFB4E" w14:textId="00952E03"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132</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F53357A" w14:textId="1EE71D3F"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F6AD6C0" w14:textId="6C08295A" w:rsidR="6413AEA7" w:rsidRDefault="6413AEA7" w:rsidP="6413AEA7">
            <w:pPr>
              <w:jc w:val="center"/>
              <w:rPr>
                <w:rFonts w:ascii="Calibri" w:eastAsia="Calibri" w:hAnsi="Calibri" w:cs="Calibri"/>
                <w:color w:val="000000" w:themeColor="text1"/>
                <w:sz w:val="20"/>
              </w:rPr>
            </w:pPr>
          </w:p>
        </w:tc>
      </w:tr>
      <w:tr w:rsidR="6413AEA7" w14:paraId="582C1E46"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3770922" w14:textId="0E96E030"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kali</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5720AEB" w14:textId="1B4C7C85"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3,27</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1872F56" w14:textId="398D2DBA"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2.96</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0B484CB" w14:textId="097F4E74" w:rsidR="6413AEA7" w:rsidRDefault="6413AEA7" w:rsidP="6413AEA7">
            <w:pPr>
              <w:jc w:val="center"/>
              <w:rPr>
                <w:rFonts w:ascii="Calibri" w:eastAsia="Calibri" w:hAnsi="Calibri" w:cs="Calibri"/>
                <w:color w:val="000000" w:themeColor="text1"/>
                <w:sz w:val="20"/>
              </w:rPr>
            </w:pPr>
          </w:p>
        </w:tc>
      </w:tr>
      <w:tr w:rsidR="6413AEA7" w14:paraId="55CD5BE5"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3430A4BC" w14:textId="3242D483"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clo</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77F1C49" w14:textId="6609C642"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100</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3A6DCDA4" w14:textId="3F8C79E8"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2120CE4" w14:textId="50A5273B" w:rsidR="6413AEA7" w:rsidRDefault="6413AEA7" w:rsidP="6413AEA7">
            <w:pPr>
              <w:jc w:val="center"/>
              <w:rPr>
                <w:rFonts w:ascii="Calibri" w:eastAsia="Calibri" w:hAnsi="Calibri" w:cs="Calibri"/>
                <w:color w:val="000000" w:themeColor="text1"/>
                <w:sz w:val="20"/>
              </w:rPr>
            </w:pPr>
          </w:p>
        </w:tc>
      </w:tr>
      <w:tr w:rsidR="6413AEA7" w14:paraId="14E9981F"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426DE70" w14:textId="46141576"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canxi toàn phần</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9658FD4" w14:textId="51F95F4B"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2.01</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436CBE7" w14:textId="66BCA889"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58760E2" w14:textId="7FFD8FD0" w:rsidR="6413AEA7" w:rsidRDefault="6413AEA7" w:rsidP="6413AEA7">
            <w:pPr>
              <w:jc w:val="center"/>
              <w:rPr>
                <w:rFonts w:ascii="Calibri" w:eastAsia="Calibri" w:hAnsi="Calibri" w:cs="Calibri"/>
                <w:color w:val="000000" w:themeColor="text1"/>
                <w:sz w:val="20"/>
              </w:rPr>
            </w:pPr>
          </w:p>
        </w:tc>
      </w:tr>
      <w:tr w:rsidR="6413AEA7" w14:paraId="4A518401"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FDE057A" w14:textId="18AF2223"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CRP</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93078DB" w14:textId="5F07D6EF"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10,6</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1893BB5" w14:textId="728B9365" w:rsidR="6413AEA7" w:rsidRDefault="6413AEA7" w:rsidP="6413AEA7">
            <w:pPr>
              <w:jc w:val="center"/>
              <w:rPr>
                <w:rFonts w:ascii="Calibri" w:eastAsia="Calibri" w:hAnsi="Calibri" w:cs="Calibri"/>
                <w:color w:val="000000" w:themeColor="text1"/>
                <w:sz w:val="20"/>
              </w:rPr>
            </w:pP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6216BE00" w14:textId="7D1B5EE0" w:rsidR="6413AEA7" w:rsidRDefault="6413AEA7" w:rsidP="6413AEA7">
            <w:pPr>
              <w:jc w:val="center"/>
              <w:rPr>
                <w:rFonts w:ascii="Calibri" w:eastAsia="Calibri" w:hAnsi="Calibri" w:cs="Calibri"/>
                <w:color w:val="000000" w:themeColor="text1"/>
                <w:sz w:val="20"/>
              </w:rPr>
            </w:pPr>
          </w:p>
        </w:tc>
      </w:tr>
      <w:tr w:rsidR="6413AEA7" w14:paraId="64D17E7D"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E0CFBAC" w14:textId="28A2A369"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cholesterol</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BA8C60C" w14:textId="1B000B83"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w:t>
            </w: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302BED6" w14:textId="2BDC8EBA"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5.63</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A859138" w14:textId="319380B4" w:rsidR="6413AEA7" w:rsidRDefault="766E0A4F" w:rsidP="766E0A4F">
            <w:pPr>
              <w:jc w:val="center"/>
              <w:rPr>
                <w:rFonts w:ascii="Calibri" w:eastAsia="Calibri" w:hAnsi="Calibri" w:cs="Calibri"/>
                <w:color w:val="000000" w:themeColor="text1"/>
                <w:sz w:val="20"/>
              </w:rPr>
            </w:pPr>
            <w:r w:rsidRPr="766E0A4F">
              <w:rPr>
                <w:rFonts w:ascii="Calibri" w:eastAsia="Calibri" w:hAnsi="Calibri" w:cs="Calibri"/>
                <w:color w:val="000000" w:themeColor="text1"/>
                <w:sz w:val="20"/>
              </w:rPr>
              <w:t>3.9-5.2 mmol/L</w:t>
            </w:r>
          </w:p>
        </w:tc>
      </w:tr>
      <w:tr w:rsidR="6413AEA7" w14:paraId="2A87EBD9"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88EF974" w14:textId="4BF7268E"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HDL</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5B85CC0" w14:textId="1D74758E" w:rsidR="6413AEA7" w:rsidRDefault="6413AEA7" w:rsidP="6413AEA7">
            <w:pPr>
              <w:jc w:val="center"/>
              <w:rPr>
                <w:rFonts w:ascii="Calibri" w:eastAsia="Calibri" w:hAnsi="Calibri" w:cs="Calibri"/>
                <w:color w:val="000000" w:themeColor="text1"/>
                <w:sz w:val="20"/>
              </w:rPr>
            </w:pP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C909C34" w14:textId="31BEBDE8"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56</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12161FD" w14:textId="058D5AF8" w:rsidR="6413AEA7" w:rsidRDefault="766E0A4F" w:rsidP="766E0A4F">
            <w:pPr>
              <w:jc w:val="center"/>
              <w:rPr>
                <w:rFonts w:ascii="Calibri" w:eastAsia="Calibri" w:hAnsi="Calibri" w:cs="Calibri"/>
                <w:color w:val="000000" w:themeColor="text1"/>
                <w:sz w:val="20"/>
              </w:rPr>
            </w:pPr>
            <w:r w:rsidRPr="766E0A4F">
              <w:rPr>
                <w:rFonts w:ascii="Calibri" w:eastAsia="Calibri" w:hAnsi="Calibri" w:cs="Calibri"/>
                <w:color w:val="000000" w:themeColor="text1"/>
                <w:sz w:val="20"/>
              </w:rPr>
              <w:t>&gt;0.9 mmol/L</w:t>
            </w:r>
          </w:p>
        </w:tc>
      </w:tr>
      <w:tr w:rsidR="6413AEA7" w14:paraId="5CC61D2A" w14:textId="77777777" w:rsidTr="766E0A4F">
        <w:trPr>
          <w:trHeight w:val="105"/>
        </w:trPr>
        <w:tc>
          <w:tcPr>
            <w:tcW w:w="19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7DCC9E1" w14:textId="27A7F9A8" w:rsidR="6413AEA7" w:rsidRDefault="6413AEA7" w:rsidP="6413AEA7">
            <w:pPr>
              <w:rPr>
                <w:rFonts w:ascii="Calibri" w:eastAsia="Calibri" w:hAnsi="Calibri" w:cs="Calibri"/>
                <w:color w:val="000000" w:themeColor="text1"/>
                <w:sz w:val="20"/>
              </w:rPr>
            </w:pPr>
            <w:r w:rsidRPr="6413AEA7">
              <w:rPr>
                <w:rFonts w:ascii="Calibri" w:eastAsia="Calibri" w:hAnsi="Calibri" w:cs="Calibri"/>
                <w:color w:val="000000" w:themeColor="text1"/>
                <w:sz w:val="20"/>
              </w:rPr>
              <w:t>LDL</w:t>
            </w:r>
          </w:p>
        </w:tc>
        <w:tc>
          <w:tcPr>
            <w:tcW w:w="1339"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FAF751A" w14:textId="1D72CC22" w:rsidR="6413AEA7" w:rsidRDefault="6413AEA7" w:rsidP="6413AEA7">
            <w:pPr>
              <w:jc w:val="center"/>
              <w:rPr>
                <w:rFonts w:ascii="Calibri" w:eastAsia="Calibri" w:hAnsi="Calibri" w:cs="Calibri"/>
                <w:color w:val="000000" w:themeColor="text1"/>
                <w:sz w:val="20"/>
              </w:rPr>
            </w:pPr>
          </w:p>
        </w:tc>
        <w:tc>
          <w:tcPr>
            <w:tcW w:w="113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919D8C2" w14:textId="3A93FB66" w:rsidR="6413AEA7" w:rsidRDefault="6413AEA7" w:rsidP="6413AEA7">
            <w:pPr>
              <w:jc w:val="center"/>
              <w:rPr>
                <w:rFonts w:ascii="Calibri" w:eastAsia="Calibri" w:hAnsi="Calibri" w:cs="Calibri"/>
                <w:color w:val="000000" w:themeColor="text1"/>
                <w:sz w:val="20"/>
              </w:rPr>
            </w:pPr>
            <w:r w:rsidRPr="6413AEA7">
              <w:rPr>
                <w:rFonts w:ascii="Calibri" w:eastAsia="Calibri" w:hAnsi="Calibri" w:cs="Calibri"/>
                <w:color w:val="000000" w:themeColor="text1"/>
                <w:sz w:val="20"/>
              </w:rPr>
              <w:t>3.63</w:t>
            </w:r>
          </w:p>
        </w:tc>
        <w:tc>
          <w:tcPr>
            <w:tcW w:w="2037"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8378BD9" w14:textId="3382D127" w:rsidR="6413AEA7" w:rsidRDefault="766E0A4F" w:rsidP="766E0A4F">
            <w:pPr>
              <w:jc w:val="center"/>
              <w:rPr>
                <w:rFonts w:ascii="Calibri" w:eastAsia="Calibri" w:hAnsi="Calibri" w:cs="Calibri"/>
                <w:color w:val="000000" w:themeColor="text1"/>
                <w:sz w:val="20"/>
              </w:rPr>
            </w:pPr>
            <w:r w:rsidRPr="766E0A4F">
              <w:rPr>
                <w:rFonts w:ascii="Calibri" w:eastAsia="Calibri" w:hAnsi="Calibri" w:cs="Calibri"/>
                <w:color w:val="000000" w:themeColor="text1"/>
                <w:sz w:val="20"/>
              </w:rPr>
              <w:t>&lt;3.4 mmol/L</w:t>
            </w:r>
          </w:p>
        </w:tc>
      </w:tr>
    </w:tbl>
    <w:p w14:paraId="63FBA88C" w14:textId="2B2C5CEA" w:rsidR="244F57C8" w:rsidRDefault="244F57C8" w:rsidP="244F57C8">
      <w:pPr>
        <w:spacing w:line="257" w:lineRule="auto"/>
      </w:pPr>
      <w:r w:rsidRPr="766E0A4F">
        <w:rPr>
          <w:rFonts w:ascii="Calibri" w:eastAsia="Calibri" w:hAnsi="Calibri" w:cs="Calibri"/>
          <w:color w:val="000000" w:themeColor="text1"/>
        </w:rPr>
        <w:t>Creatinine giảm &gt; 0.3mg/dL</w:t>
      </w:r>
      <w:ins w:id="557" w:author="Khoa Noi than - Than nhan tao" w:date="2022-06-08T11:59:00Z">
        <w:r w:rsidR="00852595">
          <w:rPr>
            <w:rFonts w:ascii="Calibri" w:eastAsia="Calibri" w:hAnsi="Calibri" w:cs="Calibri"/>
            <w:color w:val="000000" w:themeColor="text1"/>
          </w:rPr>
          <w:t xml:space="preserve"> trong</w:t>
        </w:r>
      </w:ins>
      <w:del w:id="558" w:author="Khoa Noi than - Than nhan tao" w:date="2022-06-08T11:59:00Z">
        <w:r w:rsidRPr="766E0A4F" w:rsidDel="00852595">
          <w:rPr>
            <w:rFonts w:ascii="Calibri" w:eastAsia="Calibri" w:hAnsi="Calibri" w:cs="Calibri"/>
            <w:color w:val="000000" w:themeColor="text1"/>
          </w:rPr>
          <w:delText xml:space="preserve"> mỗi</w:delText>
        </w:r>
      </w:del>
      <w:r w:rsidRPr="766E0A4F">
        <w:rPr>
          <w:rFonts w:ascii="Calibri" w:eastAsia="Calibri" w:hAnsi="Calibri" w:cs="Calibri"/>
          <w:color w:val="000000" w:themeColor="text1"/>
        </w:rPr>
        <w:t xml:space="preserve"> </w:t>
      </w:r>
      <w:ins w:id="559" w:author="Khoa Noi than - Than nhan tao" w:date="2022-06-08T11:59:00Z">
        <w:r w:rsidR="00852595">
          <w:rPr>
            <w:rFonts w:ascii="Calibri" w:eastAsia="Calibri" w:hAnsi="Calibri" w:cs="Calibri"/>
            <w:color w:val="000000" w:themeColor="text1"/>
          </w:rPr>
          <w:t>2 ngày,</w:t>
        </w:r>
      </w:ins>
      <w:del w:id="560" w:author="Khoa Noi than - Than nhan tao" w:date="2022-06-08T11:59:00Z">
        <w:r w:rsidRPr="766E0A4F" w:rsidDel="00852595">
          <w:rPr>
            <w:rFonts w:ascii="Calibri" w:eastAsia="Calibri" w:hAnsi="Calibri" w:cs="Calibri"/>
            <w:color w:val="000000" w:themeColor="text1"/>
          </w:rPr>
          <w:delText>48h</w:delText>
        </w:r>
      </w:del>
      <w:r w:rsidRPr="766E0A4F">
        <w:rPr>
          <w:rFonts w:ascii="Calibri" w:eastAsia="Calibri" w:hAnsi="Calibri" w:cs="Calibri"/>
          <w:color w:val="000000" w:themeColor="text1"/>
        </w:rPr>
        <w:t xml:space="preserve"> phù hợp tổn thương thận cấp</w:t>
      </w:r>
      <w:del w:id="561" w:author="Khoa Noi than - Than nhan tao" w:date="2022-06-08T12:00:00Z">
        <w:r w:rsidRPr="766E0A4F" w:rsidDel="00852595">
          <w:rPr>
            <w:rFonts w:ascii="Calibri" w:eastAsia="Calibri" w:hAnsi="Calibri" w:cs="Calibri"/>
            <w:color w:val="000000" w:themeColor="text1"/>
          </w:rPr>
          <w:delText>, hiện tại</w:delText>
        </w:r>
      </w:del>
      <w:r w:rsidRPr="766E0A4F">
        <w:rPr>
          <w:rFonts w:ascii="Calibri" w:eastAsia="Calibri" w:hAnsi="Calibri" w:cs="Calibri"/>
          <w:color w:val="000000" w:themeColor="text1"/>
        </w:rPr>
        <w:t xml:space="preserve"> đang hồi phục.</w:t>
      </w:r>
    </w:p>
    <w:p w14:paraId="343134D6" w14:textId="4CAE2E04" w:rsidR="04CE11FF" w:rsidRDefault="04CE11FF" w:rsidP="2E75FA27">
      <w:pPr>
        <w:spacing w:line="257" w:lineRule="auto"/>
        <w:rPr>
          <w:rFonts w:ascii="Calibri" w:eastAsia="Calibri" w:hAnsi="Calibri" w:cs="Calibri"/>
          <w:color w:val="000000" w:themeColor="text1"/>
        </w:rPr>
      </w:pPr>
      <w:r w:rsidRPr="2E75FA27">
        <w:rPr>
          <w:rFonts w:ascii="Calibri" w:eastAsia="Calibri" w:hAnsi="Calibri" w:cs="Calibri"/>
          <w:color w:val="000000" w:themeColor="text1"/>
        </w:rPr>
        <w:t xml:space="preserve">BUN/Cre (3/6) &gt; 20 </w:t>
      </w:r>
      <w:r w:rsidRPr="2E75FA27">
        <w:rPr>
          <w:rFonts w:ascii="Wingdings" w:eastAsia="Wingdings" w:hAnsi="Wingdings" w:cs="Wingdings"/>
          <w:color w:val="000000" w:themeColor="text1"/>
        </w:rPr>
        <w:t>⇨</w:t>
      </w:r>
      <w:r w:rsidRPr="2E75FA27">
        <w:rPr>
          <w:rFonts w:ascii="Calibri" w:eastAsia="Calibri" w:hAnsi="Calibri" w:cs="Calibri"/>
          <w:color w:val="000000" w:themeColor="text1"/>
        </w:rPr>
        <w:t xml:space="preserve"> nghĩ nhiều TTTC trước thận</w:t>
      </w:r>
      <w:del w:id="562" w:author="Khoa Noi than - Than nhan tao" w:date="2022-06-08T12:03:00Z">
        <w:r w:rsidRPr="2E75FA27" w:rsidDel="00314FBB">
          <w:rPr>
            <w:rFonts w:ascii="Calibri" w:eastAsia="Calibri" w:hAnsi="Calibri" w:cs="Calibri"/>
            <w:color w:val="000000" w:themeColor="text1"/>
          </w:rPr>
          <w:delText>, giai đoạn</w:delText>
        </w:r>
        <w:r w:rsidR="2E75FA27" w:rsidRPr="2E75FA27" w:rsidDel="00314FBB">
          <w:rPr>
            <w:rFonts w:ascii="Calibri" w:eastAsia="Calibri" w:hAnsi="Calibri" w:cs="Calibri"/>
            <w:color w:val="000000" w:themeColor="text1"/>
          </w:rPr>
          <w:delText>...</w:delText>
        </w:r>
      </w:del>
    </w:p>
    <w:p w14:paraId="3EBB36F1" w14:textId="704CF913" w:rsidR="70B1CE47" w:rsidRDefault="04CE11FF" w:rsidP="0471BA16">
      <w:r w:rsidRPr="1B167892">
        <w:rPr>
          <w:rFonts w:ascii="Calibri" w:eastAsia="Calibri" w:hAnsi="Calibri" w:cs="Calibri"/>
          <w:color w:val="000000" w:themeColor="text1"/>
        </w:rPr>
        <w:t xml:space="preserve">Albumin &lt; 30 g/L,  HDL tăng, cholesterol tăng =&gt; phù hợp HCTH </w:t>
      </w:r>
    </w:p>
    <w:p w14:paraId="54B709A8" w14:textId="5128374E" w:rsidR="70B1CE47" w:rsidRDefault="2E75FA27" w:rsidP="0471BA16">
      <w:r>
        <w:t>Hạ Kali máu =&gt; nghĩ do bệnh nhân đang sử dụng f</w:t>
      </w:r>
      <w:ins w:id="563" w:author="Khoa Noi than - Than nhan tao" w:date="2022-06-08T12:04:00Z">
        <w:r w:rsidR="00314FBB">
          <w:t>u</w:t>
        </w:r>
      </w:ins>
      <w:del w:id="564" w:author="Khoa Noi than - Than nhan tao" w:date="2022-06-08T12:04:00Z">
        <w:r w:rsidDel="00314FBB">
          <w:delText>o</w:delText>
        </w:r>
      </w:del>
      <w:r>
        <w:t xml:space="preserve">rosemide và </w:t>
      </w:r>
      <w:r w:rsidRPr="00314FBB">
        <w:rPr>
          <w:strike/>
          <w:rPrChange w:id="565" w:author="Khoa Noi than - Than nhan tao" w:date="2022-06-08T12:05:00Z">
            <w:rPr/>
          </w:rPrChange>
        </w:rPr>
        <w:t xml:space="preserve">Insulin </w:t>
      </w:r>
    </w:p>
    <w:p w14:paraId="548590AE" w14:textId="1009F7C5" w:rsidR="2E75FA27" w:rsidRDefault="2E75FA27">
      <w:r>
        <w:t>Độ lọc cầu thận 36 --&gt;</w:t>
      </w:r>
      <w:del w:id="566" w:author="Khoa Noi than - Than nhan tao" w:date="2022-06-08T12:08:00Z">
        <w:r w:rsidDel="00314FBB">
          <w:delText>giải thích do</w:delText>
        </w:r>
      </w:del>
      <w:r>
        <w:t xml:space="preserve"> giảm chức năng thận trong đoạn tổn thương thận cấp</w:t>
      </w:r>
    </w:p>
    <w:p w14:paraId="59CEC725" w14:textId="3CFD5BEB" w:rsidR="70B1CE47" w:rsidRDefault="70B1CE47" w:rsidP="0471BA16">
      <w:r>
        <w:t>2. TPTNT</w:t>
      </w:r>
      <w:r w:rsidR="6D694ADB">
        <w:t xml:space="preserve"> ngày 3/6</w:t>
      </w:r>
    </w:p>
    <w:p w14:paraId="570D3E49" w14:textId="486D357A" w:rsidR="1B167892" w:rsidRDefault="1B167892" w:rsidP="1B167892">
      <w:pPr>
        <w:spacing w:line="257" w:lineRule="auto"/>
        <w:rPr>
          <w:rFonts w:ascii="Calibri" w:eastAsia="Calibri" w:hAnsi="Calibri" w:cs="Calibri"/>
          <w:color w:val="000000" w:themeColor="text1"/>
        </w:rPr>
      </w:pPr>
      <w:r w:rsidRPr="1B167892">
        <w:rPr>
          <w:rFonts w:ascii="Calibri" w:eastAsia="Calibri" w:hAnsi="Calibri" w:cs="Calibri"/>
          <w:color w:val="000000" w:themeColor="text1"/>
        </w:rPr>
        <w:t>Có đường trong nước tiểu &gt;= 55 mmol/L</w:t>
      </w:r>
      <w:ins w:id="567" w:author="Khoa Noi than - Than nhan tao" w:date="2022-06-08T12:09:00Z">
        <w:r w:rsidR="00314FBB">
          <w:rPr>
            <w:rFonts w:ascii="Calibri" w:eastAsia="Calibri" w:hAnsi="Calibri" w:cs="Calibri"/>
            <w:color w:val="000000" w:themeColor="text1"/>
          </w:rPr>
          <w:t xml:space="preserve"> do ĐTĐ (vì đường huyết cùng lúc là 500 mg/dl)</w:t>
        </w:r>
      </w:ins>
      <w:del w:id="568" w:author="Khoa Noi than - Than nhan tao" w:date="2022-06-08T12:09:00Z">
        <w:r w:rsidRPr="1B167892" w:rsidDel="00314FBB">
          <w:rPr>
            <w:rFonts w:ascii="Calibri" w:eastAsia="Calibri" w:hAnsi="Calibri" w:cs="Calibri"/>
            <w:color w:val="000000" w:themeColor="text1"/>
          </w:rPr>
          <w:delText xml:space="preserve"> phù hợp tình trạng tiểu đường chưa kiểm soát tốt của bệnh nhân</w:delText>
        </w:r>
      </w:del>
    </w:p>
    <w:p w14:paraId="471F49ED" w14:textId="38EF56D5" w:rsidR="1B167892" w:rsidRDefault="1B167892" w:rsidP="1B167892">
      <w:pPr>
        <w:spacing w:line="257" w:lineRule="auto"/>
        <w:rPr>
          <w:rFonts w:ascii="Calibri" w:eastAsia="Calibri" w:hAnsi="Calibri" w:cs="Calibri"/>
          <w:color w:val="000000" w:themeColor="text1"/>
        </w:rPr>
      </w:pPr>
      <w:r w:rsidRPr="1B167892">
        <w:rPr>
          <w:rFonts w:ascii="Calibri" w:eastAsia="Calibri" w:hAnsi="Calibri" w:cs="Calibri"/>
          <w:color w:val="000000" w:themeColor="text1"/>
        </w:rPr>
        <w:t xml:space="preserve">Proretin &gt;= 3 tiểu đạm lượng nhiều, phù hợp với chẩn đoán HCTH =&gt; đề nghị đạm niệu 24h </w:t>
      </w:r>
    </w:p>
    <w:p w14:paraId="2DC0E456" w14:textId="6D1F2CA1" w:rsidR="04CE11FF" w:rsidRDefault="04CE11FF" w:rsidP="04CE11FF">
      <w:pPr>
        <w:spacing w:line="257" w:lineRule="auto"/>
        <w:rPr>
          <w:ins w:id="569" w:author="Khoa Noi than - Than nhan tao" w:date="2022-06-08T12:10:00Z"/>
          <w:rFonts w:ascii="Calibri" w:eastAsia="Calibri" w:hAnsi="Calibri" w:cs="Calibri"/>
          <w:color w:val="000000" w:themeColor="text1"/>
        </w:rPr>
      </w:pPr>
      <w:r w:rsidRPr="2581AD23">
        <w:rPr>
          <w:rFonts w:ascii="Calibri" w:eastAsia="Calibri" w:hAnsi="Calibri" w:cs="Calibri"/>
          <w:color w:val="000000" w:themeColor="text1"/>
        </w:rPr>
        <w:t xml:space="preserve">ACR (định lượng) = 836,67 mg/mmol </w:t>
      </w:r>
      <w:r w:rsidRPr="2581AD23">
        <w:rPr>
          <w:rFonts w:ascii="Wingdings" w:eastAsia="Wingdings" w:hAnsi="Wingdings" w:cs="Wingdings"/>
          <w:color w:val="000000" w:themeColor="text1"/>
        </w:rPr>
        <w:t>⇨</w:t>
      </w:r>
      <w:del w:id="570" w:author="Khoa Noi than - Than nhan tao" w:date="2022-06-08T12:11:00Z">
        <w:r w:rsidRPr="2581AD23" w:rsidDel="00314FBB">
          <w:rPr>
            <w:rFonts w:ascii="Calibri" w:eastAsia="Calibri" w:hAnsi="Calibri" w:cs="Calibri"/>
            <w:color w:val="000000" w:themeColor="text1"/>
          </w:rPr>
          <w:delText xml:space="preserve"> </w:delText>
        </w:r>
      </w:del>
      <w:del w:id="571" w:author="Khoa Noi than - Than nhan tao" w:date="2022-06-08T12:10:00Z">
        <w:r w:rsidRPr="2581AD23" w:rsidDel="00314FBB">
          <w:rPr>
            <w:rFonts w:ascii="Calibri" w:eastAsia="Calibri" w:hAnsi="Calibri" w:cs="Calibri"/>
            <w:color w:val="000000" w:themeColor="text1"/>
          </w:rPr>
          <w:delText>&gt;</w:delText>
        </w:r>
      </w:del>
      <w:del w:id="572" w:author="Khoa Noi than - Than nhan tao" w:date="2022-06-08T12:11:00Z">
        <w:r w:rsidRPr="2581AD23" w:rsidDel="00314FBB">
          <w:rPr>
            <w:rFonts w:ascii="Calibri" w:eastAsia="Calibri" w:hAnsi="Calibri" w:cs="Calibri"/>
            <w:color w:val="000000" w:themeColor="text1"/>
          </w:rPr>
          <w:delText xml:space="preserve"> </w:delText>
        </w:r>
      </w:del>
      <w:r w:rsidRPr="2581AD23">
        <w:rPr>
          <w:rFonts w:ascii="Calibri" w:eastAsia="Calibri" w:hAnsi="Calibri" w:cs="Calibri"/>
          <w:color w:val="000000" w:themeColor="text1"/>
        </w:rPr>
        <w:t xml:space="preserve"> ngưỡng thận hư </w:t>
      </w:r>
      <w:r w:rsidRPr="2581AD23">
        <w:rPr>
          <w:rFonts w:ascii="Wingdings" w:eastAsia="Wingdings" w:hAnsi="Wingdings" w:cs="Wingdings"/>
          <w:color w:val="000000" w:themeColor="text1"/>
        </w:rPr>
        <w:t>⇨</w:t>
      </w:r>
      <w:r w:rsidRPr="2581AD23">
        <w:rPr>
          <w:rFonts w:ascii="Calibri" w:eastAsia="Calibri" w:hAnsi="Calibri" w:cs="Calibri"/>
          <w:color w:val="000000" w:themeColor="text1"/>
        </w:rPr>
        <w:t xml:space="preserve"> </w:t>
      </w:r>
      <w:r w:rsidRPr="2581AD23">
        <w:rPr>
          <w:rFonts w:ascii="Calibri" w:eastAsia="Calibri" w:hAnsi="Calibri" w:cs="Calibri"/>
        </w:rPr>
        <w:t xml:space="preserve">tiểu đạm nhiều </w:t>
      </w:r>
      <w:r w:rsidRPr="2581AD23">
        <w:rPr>
          <w:rFonts w:ascii="Calibri" w:eastAsia="Calibri" w:hAnsi="Calibri" w:cs="Calibri"/>
          <w:color w:val="000000" w:themeColor="text1"/>
        </w:rPr>
        <w:t>phù hợp chẩn đoán HCTH.</w:t>
      </w:r>
    </w:p>
    <w:p w14:paraId="27FB603B" w14:textId="7BE42BE0" w:rsidR="00314FBB" w:rsidRDefault="00314FBB" w:rsidP="00314FBB">
      <w:pPr>
        <w:pStyle w:val="ListParagraph"/>
        <w:spacing w:line="257" w:lineRule="auto"/>
        <w:pPrChange w:id="573" w:author="Khoa Noi than - Than nhan tao" w:date="2022-06-08T12:11:00Z">
          <w:pPr>
            <w:spacing w:line="257" w:lineRule="auto"/>
          </w:pPr>
        </w:pPrChange>
      </w:pPr>
      <w:ins w:id="574" w:author="Khoa Noi than - Than nhan tao" w:date="2022-06-08T12:10:00Z">
        <w:r w:rsidRPr="00314FBB">
          <w:rPr>
            <w:rFonts w:ascii="Calibri" w:eastAsia="Calibri" w:hAnsi="Calibri" w:cs="Calibri"/>
            <w:color w:val="000000" w:themeColor="text1"/>
            <w:rPrChange w:id="575" w:author="Khoa Noi than - Than nhan tao" w:date="2022-06-08T12:11:00Z">
              <w:rPr/>
            </w:rPrChange>
          </w:rPr>
          <w:t>Ngưỡng thận hư: &gt; 3 g/24h</w:t>
        </w:r>
      </w:ins>
    </w:p>
    <w:p w14:paraId="6AF643E5" w14:textId="7B743A64" w:rsidR="00217D75" w:rsidRPr="1B167892" w:rsidRDefault="1C90E81F" w:rsidP="1B167892">
      <w:pPr>
        <w:spacing w:line="257" w:lineRule="auto"/>
        <w:rPr>
          <w:rFonts w:ascii="Calibri" w:eastAsia="Calibri" w:hAnsi="Calibri" w:cs="Calibri"/>
        </w:rPr>
      </w:pPr>
      <w:r w:rsidRPr="1B167892">
        <w:rPr>
          <w:rFonts w:ascii="Calibri" w:eastAsia="Calibri" w:hAnsi="Calibri" w:cs="Calibri"/>
        </w:rPr>
        <w:t xml:space="preserve">Tiểu máu vi thể phù hợp </w:t>
      </w:r>
      <w:r w:rsidRPr="00AC2D4E">
        <w:rPr>
          <w:rFonts w:ascii="Calibri" w:eastAsia="Calibri" w:hAnsi="Calibri" w:cs="Calibri"/>
          <w:highlight w:val="yellow"/>
          <w:rPrChange w:id="576" w:author="Khoa Noi than - Than nhan tao" w:date="2022-06-08T12:12:00Z">
            <w:rPr>
              <w:rFonts w:ascii="Calibri" w:eastAsia="Calibri" w:hAnsi="Calibri" w:cs="Calibri"/>
            </w:rPr>
          </w:rPrChange>
        </w:rPr>
        <w:t>HCTH</w:t>
      </w:r>
      <w:r w:rsidRPr="1B167892">
        <w:rPr>
          <w:rFonts w:ascii="Calibri" w:eastAsia="Calibri" w:hAnsi="Calibri" w:cs="Calibri"/>
        </w:rPr>
        <w:t xml:space="preserve"> + HC viêm thận =&gt; đề nghị soi cặn lắn</w:t>
      </w:r>
      <w:ins w:id="577" w:author="Khoa Noi than - Than nhan tao" w:date="2022-06-08T12:11:00Z">
        <w:r w:rsidR="00314FBB">
          <w:rPr>
            <w:rFonts w:ascii="Calibri" w:eastAsia="Calibri" w:hAnsi="Calibri" w:cs="Calibri"/>
          </w:rPr>
          <w:t>g</w:t>
        </w:r>
      </w:ins>
    </w:p>
    <w:tbl>
      <w:tblPr>
        <w:tblW w:w="0" w:type="auto"/>
        <w:tblInd w:w="705" w:type="dxa"/>
        <w:tblLayout w:type="fixed"/>
        <w:tblLook w:val="0400" w:firstRow="0" w:lastRow="0" w:firstColumn="0" w:lastColumn="0" w:noHBand="0" w:noVBand="1"/>
      </w:tblPr>
      <w:tblGrid>
        <w:gridCol w:w="2565"/>
        <w:gridCol w:w="1635"/>
        <w:gridCol w:w="2130"/>
      </w:tblGrid>
      <w:tr w:rsidR="00217D75" w14:paraId="47C1DDF4"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0497AACC" w14:textId="77777777" w:rsidR="00217D75" w:rsidRDefault="00217D75" w:rsidP="008222D0">
            <w:r w:rsidRPr="04CE11FF">
              <w:rPr>
                <w:rFonts w:ascii="Calibri" w:eastAsia="Calibri" w:hAnsi="Calibri" w:cs="Calibri"/>
                <w:color w:val="000000" w:themeColor="text1"/>
                <w:szCs w:val="22"/>
              </w:rPr>
              <w:t>COLOR</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497FF84D" w14:textId="77777777" w:rsidR="00217D75" w:rsidRDefault="00217D75" w:rsidP="008222D0">
            <w:pPr>
              <w:jc w:val="center"/>
            </w:pPr>
            <w:r w:rsidRPr="04CE11FF">
              <w:rPr>
                <w:rFonts w:ascii="Calibri" w:eastAsia="Calibri" w:hAnsi="Calibri" w:cs="Calibri"/>
                <w:color w:val="000000" w:themeColor="text1"/>
                <w:szCs w:val="22"/>
              </w:rPr>
              <w:t>MÀU VÀNG</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D65718C" w14:textId="77777777" w:rsidR="00217D75" w:rsidRDefault="00217D75" w:rsidP="008222D0">
            <w:pPr>
              <w:jc w:val="center"/>
            </w:pPr>
            <w:r w:rsidRPr="04CE11FF">
              <w:rPr>
                <w:rFonts w:ascii="Calibri" w:eastAsia="Calibri" w:hAnsi="Calibri" w:cs="Calibri"/>
                <w:color w:val="000000" w:themeColor="text1"/>
                <w:szCs w:val="22"/>
              </w:rPr>
              <w:t>(Vàng nhạt)</w:t>
            </w:r>
          </w:p>
        </w:tc>
      </w:tr>
      <w:tr w:rsidR="00217D75" w14:paraId="43E56641"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736CA82A" w14:textId="77777777" w:rsidR="00217D75" w:rsidRDefault="00217D75" w:rsidP="008222D0">
            <w:r w:rsidRPr="04CE11FF">
              <w:rPr>
                <w:rFonts w:ascii="Calibri" w:eastAsia="Calibri" w:hAnsi="Calibri" w:cs="Calibri"/>
                <w:color w:val="000000" w:themeColor="text1"/>
                <w:szCs w:val="22"/>
              </w:rPr>
              <w:t>CLARITY</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A7C3AE3" w14:textId="77777777" w:rsidR="00217D75" w:rsidRDefault="00217D75" w:rsidP="008222D0">
            <w:pPr>
              <w:jc w:val="center"/>
            </w:pPr>
            <w:r w:rsidRPr="04CE11FF">
              <w:rPr>
                <w:rFonts w:ascii="Calibri" w:eastAsia="Calibri" w:hAnsi="Calibri" w:cs="Calibri"/>
                <w:color w:val="000000" w:themeColor="text1"/>
                <w:szCs w:val="22"/>
              </w:rPr>
              <w:t>TRONG</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AEBD208" w14:textId="77777777" w:rsidR="00217D75" w:rsidRDefault="00217D75" w:rsidP="008222D0">
            <w:pPr>
              <w:jc w:val="center"/>
            </w:pPr>
            <w:r w:rsidRPr="04CE11FF">
              <w:rPr>
                <w:rFonts w:ascii="Calibri" w:eastAsia="Calibri" w:hAnsi="Calibri" w:cs="Calibri"/>
                <w:color w:val="000000" w:themeColor="text1"/>
                <w:szCs w:val="22"/>
              </w:rPr>
              <w:t>(Trong)</w:t>
            </w:r>
          </w:p>
        </w:tc>
      </w:tr>
      <w:tr w:rsidR="00217D75" w14:paraId="567DBF6B"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5290B470" w14:textId="77777777" w:rsidR="00217D75" w:rsidRDefault="00217D75" w:rsidP="008222D0">
            <w:r w:rsidRPr="04CE11FF">
              <w:rPr>
                <w:rFonts w:ascii="Calibri" w:eastAsia="Calibri" w:hAnsi="Calibri" w:cs="Calibri"/>
                <w:color w:val="000000" w:themeColor="text1"/>
                <w:szCs w:val="22"/>
              </w:rPr>
              <w:t xml:space="preserve">GLU </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14670AF3" w14:textId="77777777" w:rsidR="00217D75" w:rsidRDefault="00217D75" w:rsidP="008222D0">
            <w:pPr>
              <w:spacing w:after="0"/>
              <w:jc w:val="center"/>
            </w:pPr>
            <w:r w:rsidRPr="63E05831">
              <w:rPr>
                <w:rFonts w:ascii="Calibri" w:eastAsia="Calibri" w:hAnsi="Calibri" w:cs="Calibri"/>
                <w:b/>
                <w:bCs/>
                <w:color w:val="000000" w:themeColor="text1"/>
                <w:szCs w:val="22"/>
              </w:rPr>
              <w:t>&gt;=55</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01BD315" w14:textId="77777777" w:rsidR="00217D75" w:rsidRDefault="00217D75" w:rsidP="008222D0">
            <w:pPr>
              <w:jc w:val="center"/>
            </w:pPr>
            <w:r w:rsidRPr="04CE11FF">
              <w:rPr>
                <w:rFonts w:ascii="Calibri" w:eastAsia="Calibri" w:hAnsi="Calibri" w:cs="Calibri"/>
                <w:color w:val="000000" w:themeColor="text1"/>
                <w:szCs w:val="22"/>
              </w:rPr>
              <w:t>(BT: &lt;1.7 mmol/L)</w:t>
            </w:r>
          </w:p>
        </w:tc>
      </w:tr>
      <w:tr w:rsidR="00217D75" w14:paraId="351BA49E"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31255034" w14:textId="77777777" w:rsidR="00217D75" w:rsidRDefault="00217D75" w:rsidP="008222D0">
            <w:r w:rsidRPr="04CE11FF">
              <w:rPr>
                <w:rFonts w:ascii="Calibri" w:eastAsia="Calibri" w:hAnsi="Calibri" w:cs="Calibri"/>
                <w:color w:val="000000" w:themeColor="text1"/>
                <w:szCs w:val="22"/>
              </w:rPr>
              <w:t>BIL</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7F8296AE" w14:textId="77777777" w:rsidR="00217D75" w:rsidRDefault="00217D75" w:rsidP="008222D0">
            <w:pPr>
              <w:jc w:val="center"/>
            </w:pPr>
            <w:r w:rsidRPr="04CE11FF">
              <w:rPr>
                <w:rFonts w:ascii="Calibri" w:eastAsia="Calibri" w:hAnsi="Calibri" w:cs="Calibri"/>
                <w:color w:val="000000" w:themeColor="text1"/>
                <w:szCs w:val="22"/>
              </w:rPr>
              <w:t>ÂM TÍNH</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FDB8F77" w14:textId="77777777" w:rsidR="00217D75" w:rsidRDefault="00217D75" w:rsidP="008222D0">
            <w:pPr>
              <w:jc w:val="center"/>
            </w:pPr>
            <w:r w:rsidRPr="04CE11FF">
              <w:rPr>
                <w:rFonts w:ascii="Calibri" w:eastAsia="Calibri" w:hAnsi="Calibri" w:cs="Calibri"/>
                <w:color w:val="000000" w:themeColor="text1"/>
                <w:szCs w:val="22"/>
              </w:rPr>
              <w:t>(ÂT: &lt;3.4 umol/L)</w:t>
            </w:r>
          </w:p>
        </w:tc>
      </w:tr>
      <w:tr w:rsidR="00217D75" w14:paraId="76B58366" w14:textId="77777777" w:rsidTr="008222D0">
        <w:trPr>
          <w:trHeight w:val="165"/>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008719D1" w14:textId="77777777" w:rsidR="00217D75" w:rsidRDefault="00217D75" w:rsidP="008222D0">
            <w:r w:rsidRPr="04CE11FF">
              <w:rPr>
                <w:rFonts w:ascii="Calibri" w:eastAsia="Calibri" w:hAnsi="Calibri" w:cs="Calibri"/>
                <w:color w:val="000000" w:themeColor="text1"/>
                <w:szCs w:val="22"/>
              </w:rPr>
              <w:t>KET</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59F6274A" w14:textId="77777777" w:rsidR="00217D75" w:rsidRDefault="00217D75" w:rsidP="008222D0">
            <w:pPr>
              <w:jc w:val="center"/>
            </w:pPr>
            <w:r w:rsidRPr="04CE11FF">
              <w:rPr>
                <w:rFonts w:ascii="Calibri" w:eastAsia="Calibri" w:hAnsi="Calibri" w:cs="Calibri"/>
                <w:color w:val="000000" w:themeColor="text1"/>
                <w:szCs w:val="22"/>
              </w:rPr>
              <w:t>ÂM TÍNH</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34E1CD9" w14:textId="77777777" w:rsidR="00217D75" w:rsidRDefault="00217D75" w:rsidP="008222D0">
            <w:pPr>
              <w:jc w:val="center"/>
            </w:pPr>
            <w:r w:rsidRPr="04CE11FF">
              <w:rPr>
                <w:rFonts w:ascii="Calibri" w:eastAsia="Calibri" w:hAnsi="Calibri" w:cs="Calibri"/>
                <w:color w:val="000000" w:themeColor="text1"/>
                <w:szCs w:val="22"/>
              </w:rPr>
              <w:t>(ÂT: &lt;0.5 mmol/L)</w:t>
            </w:r>
          </w:p>
        </w:tc>
      </w:tr>
      <w:tr w:rsidR="00217D75" w14:paraId="4C2A8838" w14:textId="77777777" w:rsidTr="008222D0">
        <w:trPr>
          <w:trHeight w:val="105"/>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C7EE6B4" w14:textId="77777777" w:rsidR="00217D75" w:rsidRDefault="00217D75" w:rsidP="008222D0">
            <w:r w:rsidRPr="04CE11FF">
              <w:rPr>
                <w:rFonts w:ascii="Calibri" w:eastAsia="Calibri" w:hAnsi="Calibri" w:cs="Calibri"/>
                <w:color w:val="000000" w:themeColor="text1"/>
                <w:szCs w:val="22"/>
              </w:rPr>
              <w:lastRenderedPageBreak/>
              <w:t>SG</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1B654A9B" w14:textId="77777777" w:rsidR="00217D75" w:rsidRDefault="00217D75" w:rsidP="008222D0">
            <w:pPr>
              <w:jc w:val="center"/>
              <w:rPr>
                <w:rFonts w:ascii="Calibri" w:eastAsia="Calibri" w:hAnsi="Calibri" w:cs="Calibri"/>
                <w:color w:val="000000" w:themeColor="text1"/>
              </w:rPr>
            </w:pPr>
            <w:r w:rsidRPr="1B167892">
              <w:rPr>
                <w:rFonts w:ascii="Calibri" w:eastAsia="Calibri" w:hAnsi="Calibri" w:cs="Calibri"/>
                <w:color w:val="000000" w:themeColor="text1"/>
              </w:rPr>
              <w:t>1.015</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7EBCD2A" w14:textId="77777777" w:rsidR="00217D75" w:rsidRDefault="00217D75" w:rsidP="008222D0">
            <w:pPr>
              <w:jc w:val="center"/>
              <w:rPr>
                <w:rFonts w:ascii="Calibri" w:eastAsia="Calibri" w:hAnsi="Calibri" w:cs="Calibri"/>
                <w:color w:val="000000" w:themeColor="text1"/>
              </w:rPr>
            </w:pPr>
            <w:r w:rsidRPr="1B167892">
              <w:rPr>
                <w:rFonts w:ascii="Calibri" w:eastAsia="Calibri" w:hAnsi="Calibri" w:cs="Calibri"/>
                <w:color w:val="000000" w:themeColor="text1"/>
              </w:rPr>
              <w:t>(1.01 - 1.025)</w:t>
            </w:r>
          </w:p>
        </w:tc>
      </w:tr>
      <w:tr w:rsidR="00217D75" w14:paraId="0CE5C85D"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16B89C85" w14:textId="77777777" w:rsidR="00217D75" w:rsidRDefault="00217D75" w:rsidP="008222D0">
            <w:r w:rsidRPr="04CE11FF">
              <w:rPr>
                <w:rFonts w:ascii="Calibri" w:eastAsia="Calibri" w:hAnsi="Calibri" w:cs="Calibri"/>
                <w:color w:val="000000" w:themeColor="text1"/>
                <w:szCs w:val="22"/>
              </w:rPr>
              <w:t>pH</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43595B6E" w14:textId="77777777" w:rsidR="00217D75" w:rsidRDefault="00217D75" w:rsidP="008222D0">
            <w:pPr>
              <w:jc w:val="center"/>
            </w:pPr>
            <w:r w:rsidRPr="04CE11FF">
              <w:rPr>
                <w:rFonts w:ascii="Calibri" w:eastAsia="Calibri" w:hAnsi="Calibri" w:cs="Calibri"/>
                <w:color w:val="000000" w:themeColor="text1"/>
                <w:szCs w:val="22"/>
              </w:rPr>
              <w:t>7</w:t>
            </w:r>
            <w:r w:rsidRPr="63E05831">
              <w:rPr>
                <w:rFonts w:ascii="Calibri" w:eastAsia="Calibri" w:hAnsi="Calibri" w:cs="Calibri"/>
                <w:color w:val="000000" w:themeColor="text1"/>
              </w:rPr>
              <w:t>,5</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6155EE1" w14:textId="77777777" w:rsidR="00217D75" w:rsidRDefault="00217D75" w:rsidP="008222D0">
            <w:pPr>
              <w:jc w:val="center"/>
            </w:pPr>
            <w:r w:rsidRPr="04CE11FF">
              <w:rPr>
                <w:rFonts w:ascii="Calibri" w:eastAsia="Calibri" w:hAnsi="Calibri" w:cs="Calibri"/>
                <w:color w:val="000000" w:themeColor="text1"/>
                <w:szCs w:val="22"/>
              </w:rPr>
              <w:t>(4.8 - 7.5)</w:t>
            </w:r>
          </w:p>
        </w:tc>
      </w:tr>
      <w:tr w:rsidR="00217D75" w14:paraId="7DF82D2D"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66445D77" w14:textId="77777777" w:rsidR="00217D75" w:rsidRDefault="00217D75" w:rsidP="008222D0">
            <w:r w:rsidRPr="04CE11FF">
              <w:rPr>
                <w:rFonts w:ascii="Calibri" w:eastAsia="Calibri" w:hAnsi="Calibri" w:cs="Calibri"/>
                <w:color w:val="000000" w:themeColor="text1"/>
                <w:szCs w:val="22"/>
              </w:rPr>
              <w:t>PRO</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67C29B95" w14:textId="77777777" w:rsidR="00217D75" w:rsidRDefault="00217D75" w:rsidP="008222D0">
            <w:pPr>
              <w:jc w:val="center"/>
              <w:rPr>
                <w:rFonts w:ascii="Calibri" w:eastAsia="Calibri" w:hAnsi="Calibri" w:cs="Calibri"/>
                <w:b/>
                <w:bCs/>
                <w:color w:val="000000" w:themeColor="text1"/>
              </w:rPr>
            </w:pPr>
            <w:r w:rsidRPr="63E05831">
              <w:rPr>
                <w:rFonts w:ascii="Calibri" w:eastAsia="Calibri" w:hAnsi="Calibri" w:cs="Calibri"/>
                <w:b/>
                <w:bCs/>
                <w:color w:val="000000" w:themeColor="text1"/>
              </w:rPr>
              <w:t>&gt;=3</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FD79EE9" w14:textId="77777777" w:rsidR="00217D75" w:rsidRDefault="00217D75" w:rsidP="008222D0">
            <w:pPr>
              <w:jc w:val="center"/>
            </w:pPr>
            <w:r w:rsidRPr="04CE11FF">
              <w:rPr>
                <w:rFonts w:ascii="Calibri" w:eastAsia="Calibri" w:hAnsi="Calibri" w:cs="Calibri"/>
                <w:color w:val="000000" w:themeColor="text1"/>
                <w:szCs w:val="22"/>
              </w:rPr>
              <w:t>(ÂT: &lt; 0.1 g/L)</w:t>
            </w:r>
          </w:p>
        </w:tc>
      </w:tr>
      <w:tr w:rsidR="00217D75" w14:paraId="49B1FEFF"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34EA2410" w14:textId="77777777" w:rsidR="00217D75" w:rsidRDefault="00217D75" w:rsidP="008222D0">
            <w:r w:rsidRPr="04CE11FF">
              <w:rPr>
                <w:rFonts w:ascii="Calibri" w:eastAsia="Calibri" w:hAnsi="Calibri" w:cs="Calibri"/>
                <w:color w:val="000000" w:themeColor="text1"/>
                <w:szCs w:val="22"/>
              </w:rPr>
              <w:t>URO</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15765873" w14:textId="77777777" w:rsidR="00217D75" w:rsidRDefault="00217D75" w:rsidP="008222D0">
            <w:pPr>
              <w:jc w:val="center"/>
            </w:pPr>
            <w:r w:rsidRPr="04CE11FF">
              <w:rPr>
                <w:rFonts w:ascii="Calibri" w:eastAsia="Calibri" w:hAnsi="Calibri" w:cs="Calibri"/>
                <w:color w:val="000000" w:themeColor="text1"/>
                <w:szCs w:val="22"/>
              </w:rPr>
              <w:t>3.2</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82BF70F" w14:textId="77777777" w:rsidR="00217D75" w:rsidRDefault="00217D75" w:rsidP="008222D0">
            <w:pPr>
              <w:jc w:val="center"/>
            </w:pPr>
            <w:r w:rsidRPr="04CE11FF">
              <w:rPr>
                <w:rFonts w:ascii="Calibri" w:eastAsia="Calibri" w:hAnsi="Calibri" w:cs="Calibri"/>
                <w:color w:val="000000" w:themeColor="text1"/>
                <w:szCs w:val="22"/>
              </w:rPr>
              <w:t>(BT: &lt; 17umol/L)</w:t>
            </w:r>
          </w:p>
        </w:tc>
      </w:tr>
      <w:tr w:rsidR="00217D75" w14:paraId="3A983DA5"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4C9062EA" w14:textId="77777777" w:rsidR="00217D75" w:rsidRDefault="00217D75" w:rsidP="008222D0">
            <w:r w:rsidRPr="04CE11FF">
              <w:rPr>
                <w:rFonts w:ascii="Calibri" w:eastAsia="Calibri" w:hAnsi="Calibri" w:cs="Calibri"/>
                <w:color w:val="000000" w:themeColor="text1"/>
                <w:szCs w:val="22"/>
              </w:rPr>
              <w:t>NIT</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5A2F8286" w14:textId="77777777" w:rsidR="00217D75" w:rsidRDefault="00217D75" w:rsidP="008222D0">
            <w:pPr>
              <w:jc w:val="center"/>
            </w:pPr>
            <w:r w:rsidRPr="04CE11FF">
              <w:rPr>
                <w:rFonts w:ascii="Calibri" w:eastAsia="Calibri" w:hAnsi="Calibri" w:cs="Calibri"/>
                <w:color w:val="000000" w:themeColor="text1"/>
                <w:szCs w:val="22"/>
              </w:rPr>
              <w:t>ÂM TÍNH</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BAF2E83" w14:textId="77777777" w:rsidR="00217D75" w:rsidRDefault="00217D75" w:rsidP="008222D0">
            <w:pPr>
              <w:jc w:val="center"/>
            </w:pPr>
            <w:r w:rsidRPr="04CE11FF">
              <w:rPr>
                <w:rFonts w:ascii="Calibri" w:eastAsia="Calibri" w:hAnsi="Calibri" w:cs="Calibri"/>
                <w:color w:val="000000" w:themeColor="text1"/>
                <w:szCs w:val="22"/>
              </w:rPr>
              <w:t>(Âm tính)</w:t>
            </w:r>
          </w:p>
        </w:tc>
      </w:tr>
      <w:tr w:rsidR="00217D75" w14:paraId="263F6CDF"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7D81A5B3" w14:textId="77777777" w:rsidR="00217D75" w:rsidRDefault="00217D75" w:rsidP="008222D0">
            <w:r w:rsidRPr="04CE11FF">
              <w:rPr>
                <w:rFonts w:ascii="Calibri" w:eastAsia="Calibri" w:hAnsi="Calibri" w:cs="Calibri"/>
                <w:color w:val="000000" w:themeColor="text1"/>
                <w:szCs w:val="22"/>
              </w:rPr>
              <w:t>LEU</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71BEBE28" w14:textId="77777777" w:rsidR="00217D75" w:rsidRDefault="00217D75" w:rsidP="008222D0">
            <w:pPr>
              <w:jc w:val="center"/>
            </w:pPr>
            <w:r w:rsidRPr="04CE11FF">
              <w:rPr>
                <w:rFonts w:ascii="Calibri" w:eastAsia="Calibri" w:hAnsi="Calibri" w:cs="Calibri"/>
                <w:color w:val="000000" w:themeColor="text1"/>
                <w:szCs w:val="22"/>
              </w:rPr>
              <w:t>ÂM TÍNH</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D9207BB" w14:textId="77777777" w:rsidR="00217D75" w:rsidRDefault="00217D75" w:rsidP="008222D0">
            <w:pPr>
              <w:jc w:val="center"/>
            </w:pPr>
            <w:r w:rsidRPr="04CE11FF">
              <w:rPr>
                <w:rFonts w:ascii="Calibri" w:eastAsia="Calibri" w:hAnsi="Calibri" w:cs="Calibri"/>
                <w:color w:val="000000" w:themeColor="text1"/>
                <w:szCs w:val="22"/>
              </w:rPr>
              <w:t>(ÂT: &lt;10 /uL)</w:t>
            </w:r>
          </w:p>
        </w:tc>
      </w:tr>
      <w:tr w:rsidR="00217D75" w14:paraId="6367B2AD"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6A407BFA" w14:textId="77777777" w:rsidR="00217D75" w:rsidRDefault="00217D75" w:rsidP="008222D0">
            <w:r w:rsidRPr="04CE11FF">
              <w:rPr>
                <w:rFonts w:ascii="Calibri" w:eastAsia="Calibri" w:hAnsi="Calibri" w:cs="Calibri"/>
                <w:color w:val="000000" w:themeColor="text1"/>
                <w:szCs w:val="22"/>
              </w:rPr>
              <w:t>BLOOD</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46E12546" w14:textId="77777777" w:rsidR="00217D75" w:rsidRDefault="00217D75" w:rsidP="008222D0">
            <w:pPr>
              <w:jc w:val="center"/>
              <w:rPr>
                <w:rFonts w:ascii="Calibri" w:eastAsia="Calibri" w:hAnsi="Calibri" w:cs="Calibri"/>
                <w:b/>
                <w:bCs/>
                <w:color w:val="000000" w:themeColor="text1"/>
              </w:rPr>
            </w:pPr>
            <w:r w:rsidRPr="44F4E8E0">
              <w:rPr>
                <w:rFonts w:ascii="Calibri" w:eastAsia="Calibri" w:hAnsi="Calibri" w:cs="Calibri"/>
                <w:b/>
                <w:bCs/>
                <w:color w:val="000000" w:themeColor="text1"/>
              </w:rPr>
              <w:t>80</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65FC725" w14:textId="77777777" w:rsidR="00217D75" w:rsidRDefault="00217D75" w:rsidP="008222D0">
            <w:pPr>
              <w:jc w:val="center"/>
            </w:pPr>
            <w:r w:rsidRPr="04CE11FF">
              <w:rPr>
                <w:rFonts w:ascii="Calibri" w:eastAsia="Calibri" w:hAnsi="Calibri" w:cs="Calibri"/>
                <w:color w:val="000000" w:themeColor="text1"/>
                <w:szCs w:val="22"/>
              </w:rPr>
              <w:t>(ÂT:  &lt;5 Ery/uL)</w:t>
            </w:r>
          </w:p>
        </w:tc>
      </w:tr>
      <w:tr w:rsidR="00217D75" w14:paraId="41031D4A" w14:textId="77777777" w:rsidTr="008222D0">
        <w:trPr>
          <w:trHeight w:val="60"/>
        </w:trPr>
        <w:tc>
          <w:tcPr>
            <w:tcW w:w="25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1C3E87B1" w14:textId="77777777" w:rsidR="00217D75" w:rsidRDefault="00217D75" w:rsidP="008222D0">
            <w:r w:rsidRPr="04CE11FF">
              <w:rPr>
                <w:rFonts w:ascii="Calibri" w:eastAsia="Calibri" w:hAnsi="Calibri" w:cs="Calibri"/>
                <w:color w:val="000000" w:themeColor="text1"/>
                <w:szCs w:val="22"/>
              </w:rPr>
              <w:t>Pro/Cre</w:t>
            </w:r>
          </w:p>
        </w:tc>
        <w:tc>
          <w:tcPr>
            <w:tcW w:w="163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vAlign w:val="bottom"/>
          </w:tcPr>
          <w:p w14:paraId="25E859E9" w14:textId="77777777" w:rsidR="00217D75" w:rsidRDefault="00217D75" w:rsidP="008222D0">
            <w:pPr>
              <w:jc w:val="center"/>
              <w:rPr>
                <w:rFonts w:ascii="Calibri" w:eastAsia="Calibri" w:hAnsi="Calibri" w:cs="Calibri"/>
                <w:b/>
                <w:bCs/>
                <w:color w:val="000000" w:themeColor="text1"/>
              </w:rPr>
            </w:pPr>
            <w:r w:rsidRPr="1B167892">
              <w:rPr>
                <w:rFonts w:ascii="Calibri" w:eastAsia="Calibri" w:hAnsi="Calibri" w:cs="Calibri"/>
                <w:b/>
                <w:bCs/>
                <w:color w:val="000000" w:themeColor="text1"/>
              </w:rPr>
              <w:t>836,67</w:t>
            </w:r>
          </w:p>
        </w:tc>
        <w:tc>
          <w:tcPr>
            <w:tcW w:w="213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DCDF37E" w14:textId="77777777" w:rsidR="00217D75" w:rsidRDefault="00217D75" w:rsidP="008222D0">
            <w:pPr>
              <w:jc w:val="center"/>
            </w:pPr>
            <w:r w:rsidRPr="04CE11FF">
              <w:rPr>
                <w:rFonts w:ascii="Calibri" w:eastAsia="Calibri" w:hAnsi="Calibri" w:cs="Calibri"/>
                <w:color w:val="000000" w:themeColor="text1"/>
                <w:szCs w:val="22"/>
              </w:rPr>
              <w:t>(mg/mmoL)</w:t>
            </w:r>
          </w:p>
        </w:tc>
      </w:tr>
    </w:tbl>
    <w:p w14:paraId="578F094A" w14:textId="6D3A26FA" w:rsidR="2F9CEC52" w:rsidRDefault="1C90E81F" w:rsidP="1B167892">
      <w:pPr>
        <w:spacing w:line="257" w:lineRule="auto"/>
        <w:rPr>
          <w:rFonts w:ascii="Calibri" w:eastAsia="Calibri" w:hAnsi="Calibri" w:cs="Calibri"/>
        </w:rPr>
      </w:pPr>
      <w:r w:rsidRPr="1B167892">
        <w:rPr>
          <w:rFonts w:ascii="Calibri" w:eastAsia="Calibri" w:hAnsi="Calibri" w:cs="Calibri"/>
        </w:rPr>
        <w:t>g</w:t>
      </w:r>
    </w:p>
    <w:p w14:paraId="7606B826" w14:textId="00E60039" w:rsidR="04CE11FF" w:rsidRDefault="2F9CEC52" w:rsidP="7664BCFE">
      <w:pPr>
        <w:spacing w:line="257" w:lineRule="auto"/>
        <w:rPr>
          <w:rFonts w:ascii="Calibri" w:eastAsia="Calibri" w:hAnsi="Calibri" w:cs="Calibri"/>
        </w:rPr>
      </w:pPr>
      <w:r w:rsidRPr="7664BCFE">
        <w:rPr>
          <w:rFonts w:ascii="Calibri" w:eastAsia="Calibri" w:hAnsi="Calibri" w:cs="Calibri"/>
        </w:rPr>
        <w:t>Đề nghị thêm: đạm niệu 24h, soi cặn lắng nước tiểu</w:t>
      </w:r>
    </w:p>
    <w:p w14:paraId="619A9CC8" w14:textId="5B9B1BB6" w:rsidR="70B1CE47" w:rsidRDefault="0471BA16" w:rsidP="70B1CE47">
      <w:r>
        <w:t xml:space="preserve">3. </w:t>
      </w:r>
      <w:r w:rsidR="70B1CE47">
        <w:t>CTM ngày 3/6</w:t>
      </w:r>
    </w:p>
    <w:tbl>
      <w:tblPr>
        <w:tblW w:w="0" w:type="auto"/>
        <w:tblInd w:w="705" w:type="dxa"/>
        <w:tblLayout w:type="fixed"/>
        <w:tblLook w:val="0400" w:firstRow="0" w:lastRow="0" w:firstColumn="0" w:lastColumn="0" w:noHBand="0" w:noVBand="1"/>
      </w:tblPr>
      <w:tblGrid>
        <w:gridCol w:w="1275"/>
        <w:gridCol w:w="2490"/>
        <w:gridCol w:w="2580"/>
      </w:tblGrid>
      <w:tr w:rsidR="7664BCFE" w14:paraId="52B5D702" w14:textId="77777777" w:rsidTr="1B167892">
        <w:trPr>
          <w:trHeight w:val="28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02E575CD" w14:textId="2EFE847E" w:rsidR="7664BCFE" w:rsidRDefault="7664BCFE" w:rsidP="7664BCFE">
            <w:pPr>
              <w:spacing w:line="257" w:lineRule="auto"/>
              <w:rPr>
                <w:rFonts w:ascii="Calibri" w:eastAsia="Calibri" w:hAnsi="Calibri" w:cs="Calibri"/>
                <w:color w:val="000000" w:themeColor="text1"/>
                <w:sz w:val="20"/>
              </w:rPr>
            </w:pP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D2FF816" w14:textId="4F5EECE6"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03/06</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2FDB85D4" w14:textId="1D8EFD76" w:rsidR="7664BCFE" w:rsidRDefault="7664BCFE" w:rsidP="7664BCFE">
            <w:pPr>
              <w:spacing w:line="257" w:lineRule="auto"/>
              <w:jc w:val="center"/>
            </w:pPr>
            <w:r w:rsidRPr="7664BCFE">
              <w:rPr>
                <w:rFonts w:ascii="Calibri" w:eastAsia="Calibri" w:hAnsi="Calibri" w:cs="Calibri"/>
                <w:color w:val="000000" w:themeColor="text1"/>
                <w:sz w:val="20"/>
              </w:rPr>
              <w:t xml:space="preserve"> </w:t>
            </w:r>
          </w:p>
        </w:tc>
      </w:tr>
      <w:tr w:rsidR="7664BCFE" w14:paraId="6BF11796" w14:textId="77777777" w:rsidTr="1B167892">
        <w:trPr>
          <w:trHeight w:val="120"/>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D37CD56" w14:textId="789A279F" w:rsidR="7664BCFE" w:rsidRDefault="7664BCFE" w:rsidP="7664BCFE">
            <w:pPr>
              <w:spacing w:line="257" w:lineRule="auto"/>
            </w:pPr>
            <w:r w:rsidRPr="7664BCFE">
              <w:rPr>
                <w:rFonts w:ascii="Calibri" w:eastAsia="Calibri" w:hAnsi="Calibri" w:cs="Calibri"/>
                <w:color w:val="000000" w:themeColor="text1"/>
                <w:sz w:val="20"/>
              </w:rPr>
              <w:t>WBC</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1D5BCFE" w14:textId="2654D22B" w:rsidR="7664BCFE" w:rsidRDefault="7664BCFE" w:rsidP="7664BCFE">
            <w:pPr>
              <w:spacing w:after="0" w:line="257" w:lineRule="auto"/>
              <w:jc w:val="center"/>
            </w:pPr>
            <w:r w:rsidRPr="7664BCFE">
              <w:rPr>
                <w:rFonts w:ascii="Calibri" w:eastAsia="Calibri" w:hAnsi="Calibri" w:cs="Calibri"/>
                <w:color w:val="000000" w:themeColor="text1"/>
                <w:sz w:val="20"/>
              </w:rPr>
              <w:t>14,58</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AF714C4" w14:textId="2DF0C5D0" w:rsidR="7664BCFE" w:rsidRDefault="7664BCFE" w:rsidP="7664BCFE">
            <w:pPr>
              <w:spacing w:line="257" w:lineRule="auto"/>
              <w:jc w:val="center"/>
            </w:pPr>
            <w:r w:rsidRPr="7664BCFE">
              <w:rPr>
                <w:rFonts w:ascii="Calibri" w:eastAsia="Calibri" w:hAnsi="Calibri" w:cs="Calibri"/>
                <w:color w:val="000000" w:themeColor="text1"/>
                <w:sz w:val="20"/>
              </w:rPr>
              <w:t>(4 - 10 G/L)</w:t>
            </w:r>
          </w:p>
        </w:tc>
      </w:tr>
      <w:tr w:rsidR="7664BCFE" w14:paraId="541C0ADB"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5D7E8C0" w14:textId="3FC196A3" w:rsidR="7664BCFE" w:rsidRDefault="7664BCFE" w:rsidP="7664BCFE">
            <w:pPr>
              <w:spacing w:line="257" w:lineRule="auto"/>
            </w:pPr>
            <w:r w:rsidRPr="7664BCFE">
              <w:rPr>
                <w:rFonts w:ascii="Calibri" w:eastAsia="Calibri" w:hAnsi="Calibri" w:cs="Calibri"/>
                <w:color w:val="000000" w:themeColor="text1"/>
                <w:sz w:val="20"/>
              </w:rPr>
              <w:t>NEU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73E6F06" w14:textId="0511519C" w:rsidR="7664BCFE" w:rsidRDefault="7664BCFE" w:rsidP="7664BCFE">
            <w:pPr>
              <w:spacing w:line="257" w:lineRule="auto"/>
              <w:jc w:val="center"/>
            </w:pPr>
            <w:r w:rsidRPr="7664BCFE">
              <w:rPr>
                <w:rFonts w:ascii="Calibri" w:eastAsia="Calibri" w:hAnsi="Calibri" w:cs="Calibri"/>
                <w:b/>
                <w:bCs/>
                <w:color w:val="000000" w:themeColor="text1"/>
                <w:sz w:val="20"/>
              </w:rPr>
              <w:t>81.5</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E0A7583" w14:textId="0AB7B2F6" w:rsidR="7664BCFE" w:rsidRDefault="7664BCFE" w:rsidP="7664BCFE">
            <w:pPr>
              <w:spacing w:line="257" w:lineRule="auto"/>
              <w:jc w:val="center"/>
            </w:pPr>
            <w:r w:rsidRPr="7664BCFE">
              <w:rPr>
                <w:rFonts w:ascii="Calibri" w:eastAsia="Calibri" w:hAnsi="Calibri" w:cs="Calibri"/>
                <w:color w:val="000000" w:themeColor="text1"/>
                <w:sz w:val="20"/>
              </w:rPr>
              <w:t>(45 - 75%)</w:t>
            </w:r>
          </w:p>
        </w:tc>
      </w:tr>
      <w:tr w:rsidR="7664BCFE" w14:paraId="18AA8F4F"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0551BAA" w14:textId="114E29FE" w:rsidR="7664BCFE" w:rsidRDefault="7664BCFE" w:rsidP="7664BCFE">
            <w:pPr>
              <w:spacing w:line="257" w:lineRule="auto"/>
            </w:pPr>
            <w:r w:rsidRPr="7664BCFE">
              <w:rPr>
                <w:rFonts w:ascii="Calibri" w:eastAsia="Calibri" w:hAnsi="Calibri" w:cs="Calibri"/>
                <w:color w:val="000000" w:themeColor="text1"/>
                <w:sz w:val="20"/>
              </w:rPr>
              <w:t>LYM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A8F9A58" w14:textId="081DB8D9"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11.5</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096BD72" w14:textId="217B63C8" w:rsidR="7664BCFE" w:rsidRDefault="7664BCFE" w:rsidP="7664BCFE">
            <w:pPr>
              <w:spacing w:line="257" w:lineRule="auto"/>
              <w:jc w:val="center"/>
            </w:pPr>
            <w:r w:rsidRPr="7664BCFE">
              <w:rPr>
                <w:rFonts w:ascii="Calibri" w:eastAsia="Calibri" w:hAnsi="Calibri" w:cs="Calibri"/>
                <w:color w:val="000000" w:themeColor="text1"/>
                <w:sz w:val="20"/>
              </w:rPr>
              <w:t>(20 - 35%)</w:t>
            </w:r>
          </w:p>
        </w:tc>
      </w:tr>
      <w:tr w:rsidR="7664BCFE" w14:paraId="7E531B65" w14:textId="77777777" w:rsidTr="1B167892">
        <w:trPr>
          <w:trHeight w:val="7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AF67450" w14:textId="151BE601" w:rsidR="7664BCFE" w:rsidRDefault="7664BCFE" w:rsidP="7664BCFE">
            <w:pPr>
              <w:spacing w:line="257" w:lineRule="auto"/>
            </w:pPr>
            <w:r w:rsidRPr="7664BCFE">
              <w:rPr>
                <w:rFonts w:ascii="Calibri" w:eastAsia="Calibri" w:hAnsi="Calibri" w:cs="Calibri"/>
                <w:color w:val="000000" w:themeColor="text1"/>
                <w:sz w:val="20"/>
              </w:rPr>
              <w:t>MONO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1D88F08" w14:textId="6E1D4756"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2.9</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781F436" w14:textId="0938953F" w:rsidR="7664BCFE" w:rsidRDefault="7664BCFE" w:rsidP="7664BCFE">
            <w:pPr>
              <w:spacing w:line="257" w:lineRule="auto"/>
              <w:jc w:val="center"/>
            </w:pPr>
            <w:r w:rsidRPr="7664BCFE">
              <w:rPr>
                <w:rFonts w:ascii="Calibri" w:eastAsia="Calibri" w:hAnsi="Calibri" w:cs="Calibri"/>
                <w:color w:val="000000" w:themeColor="text1"/>
                <w:sz w:val="20"/>
              </w:rPr>
              <w:t>(4 - 10%)</w:t>
            </w:r>
          </w:p>
        </w:tc>
      </w:tr>
      <w:tr w:rsidR="7664BCFE" w14:paraId="5202836A" w14:textId="77777777" w:rsidTr="1B167892">
        <w:trPr>
          <w:trHeight w:val="10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7DBC4EA6" w14:textId="431D7FC4" w:rsidR="7664BCFE" w:rsidRDefault="7664BCFE" w:rsidP="7664BCFE">
            <w:pPr>
              <w:spacing w:line="257" w:lineRule="auto"/>
            </w:pPr>
            <w:r w:rsidRPr="7664BCFE">
              <w:rPr>
                <w:rFonts w:ascii="Calibri" w:eastAsia="Calibri" w:hAnsi="Calibri" w:cs="Calibri"/>
                <w:color w:val="000000" w:themeColor="text1"/>
                <w:sz w:val="20"/>
              </w:rPr>
              <w:t>EOS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69179343" w14:textId="7EBDEFFB"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3.8</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6D5AF9A" w14:textId="32035F8E" w:rsidR="7664BCFE" w:rsidRDefault="7664BCFE" w:rsidP="7664BCFE">
            <w:pPr>
              <w:spacing w:line="257" w:lineRule="auto"/>
              <w:jc w:val="center"/>
            </w:pPr>
            <w:r w:rsidRPr="7664BCFE">
              <w:rPr>
                <w:rFonts w:ascii="Calibri" w:eastAsia="Calibri" w:hAnsi="Calibri" w:cs="Calibri"/>
                <w:color w:val="000000" w:themeColor="text1"/>
                <w:sz w:val="20"/>
              </w:rPr>
              <w:t>(1 - 8%)</w:t>
            </w:r>
          </w:p>
        </w:tc>
      </w:tr>
      <w:tr w:rsidR="7664BCFE" w14:paraId="4B1E6ECF" w14:textId="77777777" w:rsidTr="1B167892">
        <w:trPr>
          <w:trHeight w:val="150"/>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C9CA38A" w14:textId="755889B4" w:rsidR="7664BCFE" w:rsidRDefault="7664BCFE" w:rsidP="7664BCFE">
            <w:pPr>
              <w:spacing w:line="257" w:lineRule="auto"/>
            </w:pPr>
            <w:r w:rsidRPr="7664BCFE">
              <w:rPr>
                <w:rFonts w:ascii="Calibri" w:eastAsia="Calibri" w:hAnsi="Calibri" w:cs="Calibri"/>
                <w:color w:val="000000" w:themeColor="text1"/>
                <w:sz w:val="20"/>
              </w:rPr>
              <w:t>BASO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93FA623" w14:textId="78AC72F5"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0.3</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E39A337" w14:textId="06E740D2" w:rsidR="7664BCFE" w:rsidRDefault="7664BCFE" w:rsidP="7664BCFE">
            <w:pPr>
              <w:spacing w:line="257" w:lineRule="auto"/>
              <w:jc w:val="center"/>
            </w:pPr>
            <w:r w:rsidRPr="7664BCFE">
              <w:rPr>
                <w:rFonts w:ascii="Calibri" w:eastAsia="Calibri" w:hAnsi="Calibri" w:cs="Calibri"/>
                <w:color w:val="000000" w:themeColor="text1"/>
                <w:sz w:val="20"/>
              </w:rPr>
              <w:t>(0 - 2%)</w:t>
            </w:r>
          </w:p>
        </w:tc>
      </w:tr>
      <w:tr w:rsidR="7664BCFE" w14:paraId="7C43A6CA" w14:textId="77777777" w:rsidTr="1B167892">
        <w:trPr>
          <w:trHeight w:val="90"/>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594F48E" w14:textId="0AF004B4" w:rsidR="7664BCFE" w:rsidRDefault="7664BCFE" w:rsidP="7664BCFE">
            <w:pPr>
              <w:spacing w:line="257" w:lineRule="auto"/>
            </w:pPr>
            <w:r w:rsidRPr="7664BCFE">
              <w:rPr>
                <w:rFonts w:ascii="Calibri" w:eastAsia="Calibri" w:hAnsi="Calibri" w:cs="Calibri"/>
                <w:color w:val="000000" w:themeColor="text1"/>
                <w:sz w:val="20"/>
              </w:rPr>
              <w:t>RBC</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BBA62AE" w14:textId="2F2F3645"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3.94</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B2F947B" w14:textId="557CE77A" w:rsidR="7664BCFE" w:rsidRDefault="7664BCFE" w:rsidP="7664BCFE">
            <w:pPr>
              <w:spacing w:line="257" w:lineRule="auto"/>
              <w:jc w:val="center"/>
            </w:pPr>
            <w:r w:rsidRPr="7664BCFE">
              <w:rPr>
                <w:rFonts w:ascii="Calibri" w:eastAsia="Calibri" w:hAnsi="Calibri" w:cs="Calibri"/>
                <w:color w:val="000000" w:themeColor="text1"/>
                <w:sz w:val="20"/>
              </w:rPr>
              <w:t>(3.8 - 5.5 T/L)</w:t>
            </w:r>
          </w:p>
        </w:tc>
      </w:tr>
      <w:tr w:rsidR="7664BCFE" w14:paraId="3DD70D15"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2A0E1AF" w14:textId="58258E61" w:rsidR="7664BCFE" w:rsidRDefault="7664BCFE" w:rsidP="7664BCFE">
            <w:pPr>
              <w:spacing w:line="257" w:lineRule="auto"/>
            </w:pPr>
            <w:r w:rsidRPr="7664BCFE">
              <w:rPr>
                <w:rFonts w:ascii="Calibri" w:eastAsia="Calibri" w:hAnsi="Calibri" w:cs="Calibri"/>
                <w:color w:val="000000" w:themeColor="text1"/>
                <w:sz w:val="20"/>
              </w:rPr>
              <w:t>HGB</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E0CE17D" w14:textId="7FF755EA" w:rsidR="7664BCFE" w:rsidRDefault="7664BCFE" w:rsidP="7664BCFE">
            <w:pPr>
              <w:spacing w:line="257" w:lineRule="auto"/>
              <w:jc w:val="center"/>
              <w:rPr>
                <w:rFonts w:ascii="Calibri" w:eastAsia="Calibri" w:hAnsi="Calibri" w:cs="Calibri"/>
                <w:b/>
                <w:bCs/>
                <w:color w:val="000000" w:themeColor="text1"/>
                <w:sz w:val="20"/>
              </w:rPr>
            </w:pPr>
            <w:r w:rsidRPr="7664BCFE">
              <w:rPr>
                <w:rFonts w:ascii="Calibri" w:eastAsia="Calibri" w:hAnsi="Calibri" w:cs="Calibri"/>
                <w:b/>
                <w:bCs/>
                <w:color w:val="000000" w:themeColor="text1"/>
                <w:sz w:val="20"/>
              </w:rPr>
              <w:t>111</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4C8AE08" w14:textId="7DC371CE" w:rsidR="7664BCFE" w:rsidRDefault="7664BCFE" w:rsidP="7664BCFE">
            <w:pPr>
              <w:spacing w:line="257" w:lineRule="auto"/>
              <w:jc w:val="center"/>
            </w:pPr>
            <w:r w:rsidRPr="7664BCFE">
              <w:rPr>
                <w:rFonts w:ascii="Calibri" w:eastAsia="Calibri" w:hAnsi="Calibri" w:cs="Calibri"/>
                <w:color w:val="000000" w:themeColor="text1"/>
                <w:sz w:val="20"/>
              </w:rPr>
              <w:t>(120 - 175 g/L)</w:t>
            </w:r>
          </w:p>
        </w:tc>
      </w:tr>
      <w:tr w:rsidR="7664BCFE" w14:paraId="6631154F"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8FFCAFB" w14:textId="440BCABC" w:rsidR="7664BCFE" w:rsidRDefault="7664BCFE" w:rsidP="7664BCFE">
            <w:pPr>
              <w:spacing w:line="257" w:lineRule="auto"/>
            </w:pPr>
            <w:r w:rsidRPr="7664BCFE">
              <w:rPr>
                <w:rFonts w:ascii="Calibri" w:eastAsia="Calibri" w:hAnsi="Calibri" w:cs="Calibri"/>
                <w:color w:val="000000" w:themeColor="text1"/>
                <w:sz w:val="20"/>
              </w:rPr>
              <w:t>HCT</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EE36C63" w14:textId="2F7121DB" w:rsidR="7664BCFE" w:rsidRDefault="7664BCFE" w:rsidP="7664BCFE">
            <w:pPr>
              <w:spacing w:line="257" w:lineRule="auto"/>
              <w:jc w:val="center"/>
              <w:rPr>
                <w:rFonts w:ascii="Calibri" w:eastAsia="Calibri" w:hAnsi="Calibri" w:cs="Calibri"/>
                <w:b/>
                <w:bCs/>
                <w:color w:val="000000" w:themeColor="text1"/>
                <w:sz w:val="20"/>
              </w:rPr>
            </w:pPr>
            <w:r w:rsidRPr="7664BCFE">
              <w:rPr>
                <w:rFonts w:ascii="Calibri" w:eastAsia="Calibri" w:hAnsi="Calibri" w:cs="Calibri"/>
                <w:b/>
                <w:bCs/>
                <w:color w:val="000000" w:themeColor="text1"/>
                <w:sz w:val="20"/>
              </w:rPr>
              <w:t>0.342</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8722AEA" w14:textId="3A800DCA" w:rsidR="7664BCFE" w:rsidRDefault="7664BCFE" w:rsidP="7664BCFE">
            <w:pPr>
              <w:spacing w:line="257" w:lineRule="auto"/>
              <w:jc w:val="center"/>
            </w:pPr>
            <w:r w:rsidRPr="7664BCFE">
              <w:rPr>
                <w:rFonts w:ascii="Calibri" w:eastAsia="Calibri" w:hAnsi="Calibri" w:cs="Calibri"/>
                <w:color w:val="000000" w:themeColor="text1"/>
                <w:sz w:val="20"/>
              </w:rPr>
              <w:t>(0.35 - 0.53 L/L)</w:t>
            </w:r>
          </w:p>
        </w:tc>
      </w:tr>
      <w:tr w:rsidR="7664BCFE" w14:paraId="34FBDBDE"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72B521B" w14:textId="6262792A" w:rsidR="7664BCFE" w:rsidRDefault="7664BCFE" w:rsidP="7664BCFE">
            <w:pPr>
              <w:spacing w:line="257" w:lineRule="auto"/>
            </w:pPr>
            <w:r w:rsidRPr="7664BCFE">
              <w:rPr>
                <w:rFonts w:ascii="Calibri" w:eastAsia="Calibri" w:hAnsi="Calibri" w:cs="Calibri"/>
                <w:color w:val="000000" w:themeColor="text1"/>
                <w:sz w:val="20"/>
              </w:rPr>
              <w:t>MCV</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63A81A2" w14:textId="1E86CAE8"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86.8</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7A76863" w14:textId="64DE7171" w:rsidR="7664BCFE" w:rsidRDefault="7664BCFE" w:rsidP="7664BCFE">
            <w:pPr>
              <w:spacing w:line="257" w:lineRule="auto"/>
              <w:jc w:val="center"/>
            </w:pPr>
            <w:r w:rsidRPr="7664BCFE">
              <w:rPr>
                <w:rFonts w:ascii="Calibri" w:eastAsia="Calibri" w:hAnsi="Calibri" w:cs="Calibri"/>
                <w:color w:val="000000" w:themeColor="text1"/>
                <w:sz w:val="20"/>
              </w:rPr>
              <w:t>(78 - 100 fL)</w:t>
            </w:r>
          </w:p>
        </w:tc>
      </w:tr>
      <w:tr w:rsidR="7664BCFE" w14:paraId="299B32F7"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47053C34" w14:textId="464BDB3E" w:rsidR="7664BCFE" w:rsidRDefault="7664BCFE" w:rsidP="7664BCFE">
            <w:pPr>
              <w:spacing w:line="257" w:lineRule="auto"/>
            </w:pPr>
            <w:r w:rsidRPr="7664BCFE">
              <w:rPr>
                <w:rFonts w:ascii="Calibri" w:eastAsia="Calibri" w:hAnsi="Calibri" w:cs="Calibri"/>
                <w:color w:val="000000" w:themeColor="text1"/>
                <w:sz w:val="20"/>
              </w:rPr>
              <w:t>MCH</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39E68036" w14:textId="647672F5"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28.2</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2FDD681" w14:textId="5AB7B791" w:rsidR="7664BCFE" w:rsidRDefault="7664BCFE" w:rsidP="7664BCFE">
            <w:pPr>
              <w:spacing w:line="257" w:lineRule="auto"/>
              <w:jc w:val="center"/>
            </w:pPr>
            <w:r w:rsidRPr="7664BCFE">
              <w:rPr>
                <w:rFonts w:ascii="Calibri" w:eastAsia="Calibri" w:hAnsi="Calibri" w:cs="Calibri"/>
                <w:color w:val="000000" w:themeColor="text1"/>
                <w:sz w:val="20"/>
              </w:rPr>
              <w:t>(26.7 - 30.7 pg)</w:t>
            </w:r>
          </w:p>
        </w:tc>
      </w:tr>
      <w:tr w:rsidR="7664BCFE" w14:paraId="1A54DE0F"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2E632869" w14:textId="0C04EB90" w:rsidR="7664BCFE" w:rsidRDefault="7664BCFE" w:rsidP="7664BCFE">
            <w:pPr>
              <w:spacing w:line="257" w:lineRule="auto"/>
            </w:pPr>
            <w:r w:rsidRPr="7664BCFE">
              <w:rPr>
                <w:rFonts w:ascii="Calibri" w:eastAsia="Calibri" w:hAnsi="Calibri" w:cs="Calibri"/>
                <w:color w:val="000000" w:themeColor="text1"/>
                <w:sz w:val="20"/>
              </w:rPr>
              <w:t>MCHC</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7BA0964" w14:textId="4B7A5069" w:rsidR="7664BCFE" w:rsidRDefault="7664BCFE" w:rsidP="7664BCFE">
            <w:pPr>
              <w:spacing w:line="257" w:lineRule="auto"/>
              <w:jc w:val="center"/>
            </w:pPr>
            <w:r w:rsidRPr="7664BCFE">
              <w:rPr>
                <w:rFonts w:ascii="Calibri" w:eastAsia="Calibri" w:hAnsi="Calibri" w:cs="Calibri"/>
                <w:color w:val="000000" w:themeColor="text1"/>
                <w:sz w:val="20"/>
              </w:rPr>
              <w:t>325</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049C4D6" w14:textId="16421449" w:rsidR="7664BCFE" w:rsidRDefault="7664BCFE" w:rsidP="7664BCFE">
            <w:pPr>
              <w:spacing w:line="257" w:lineRule="auto"/>
              <w:jc w:val="center"/>
            </w:pPr>
            <w:r w:rsidRPr="7664BCFE">
              <w:rPr>
                <w:rFonts w:ascii="Calibri" w:eastAsia="Calibri" w:hAnsi="Calibri" w:cs="Calibri"/>
                <w:color w:val="000000" w:themeColor="text1"/>
                <w:sz w:val="20"/>
              </w:rPr>
              <w:t>(320 - 350 g/L)</w:t>
            </w:r>
          </w:p>
        </w:tc>
      </w:tr>
      <w:tr w:rsidR="7664BCFE" w14:paraId="22CAA422"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6BB48BB2" w14:textId="28CE0394" w:rsidR="7664BCFE" w:rsidRDefault="7664BCFE" w:rsidP="7664BCFE">
            <w:pPr>
              <w:spacing w:line="257" w:lineRule="auto"/>
            </w:pPr>
            <w:r w:rsidRPr="7664BCFE">
              <w:rPr>
                <w:rFonts w:ascii="Calibri" w:eastAsia="Calibri" w:hAnsi="Calibri" w:cs="Calibri"/>
                <w:color w:val="000000" w:themeColor="text1"/>
                <w:sz w:val="20"/>
              </w:rPr>
              <w:t>RDW</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061C6F3" w14:textId="3E3FE167" w:rsidR="7664BCFE" w:rsidRDefault="7664BCFE" w:rsidP="7664BCFE">
            <w:pPr>
              <w:spacing w:line="257" w:lineRule="auto"/>
              <w:jc w:val="center"/>
              <w:rPr>
                <w:rFonts w:ascii="Calibri" w:eastAsia="Calibri" w:hAnsi="Calibri" w:cs="Calibri"/>
                <w:color w:val="000000" w:themeColor="text1"/>
                <w:sz w:val="20"/>
              </w:rPr>
            </w:pPr>
            <w:r w:rsidRPr="7664BCFE">
              <w:rPr>
                <w:rFonts w:ascii="Calibri" w:eastAsia="Calibri" w:hAnsi="Calibri" w:cs="Calibri"/>
                <w:color w:val="000000" w:themeColor="text1"/>
                <w:sz w:val="20"/>
              </w:rPr>
              <w:t>14.7</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93B94F2" w14:textId="7A714D3D" w:rsidR="7664BCFE" w:rsidRDefault="7664BCFE" w:rsidP="7664BCFE">
            <w:pPr>
              <w:spacing w:line="257" w:lineRule="auto"/>
              <w:jc w:val="center"/>
            </w:pPr>
            <w:r w:rsidRPr="7664BCFE">
              <w:rPr>
                <w:rFonts w:ascii="Calibri" w:eastAsia="Calibri" w:hAnsi="Calibri" w:cs="Calibri"/>
                <w:color w:val="000000" w:themeColor="text1"/>
                <w:sz w:val="20"/>
              </w:rPr>
              <w:t>(12 - 20 %)</w:t>
            </w:r>
          </w:p>
        </w:tc>
      </w:tr>
      <w:tr w:rsidR="7664BCFE" w14:paraId="608320B0"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2CD4F9C" w14:textId="649A3EB7" w:rsidR="7664BCFE" w:rsidRDefault="7664BCFE" w:rsidP="7664BCFE">
            <w:pPr>
              <w:spacing w:line="257" w:lineRule="auto"/>
            </w:pPr>
            <w:r w:rsidRPr="7664BCFE">
              <w:rPr>
                <w:rFonts w:ascii="Calibri" w:eastAsia="Calibri" w:hAnsi="Calibri" w:cs="Calibri"/>
                <w:color w:val="000000" w:themeColor="text1"/>
                <w:sz w:val="20"/>
              </w:rPr>
              <w:t>NRBC %</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4E3589F" w14:textId="3E008D25" w:rsidR="7664BCFE" w:rsidRDefault="7664BCFE" w:rsidP="7664BCFE">
            <w:pPr>
              <w:spacing w:line="257" w:lineRule="auto"/>
              <w:jc w:val="center"/>
            </w:pPr>
            <w:r w:rsidRPr="7664BCFE">
              <w:rPr>
                <w:rFonts w:ascii="Calibri" w:eastAsia="Calibri" w:hAnsi="Calibri" w:cs="Calibri"/>
                <w:color w:val="000000" w:themeColor="text1"/>
                <w:sz w:val="20"/>
              </w:rPr>
              <w:t>0</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02525CE" w14:textId="42EB3120" w:rsidR="7664BCFE" w:rsidRDefault="7664BCFE" w:rsidP="7664BCFE">
            <w:pPr>
              <w:spacing w:line="257" w:lineRule="auto"/>
              <w:jc w:val="center"/>
            </w:pPr>
            <w:r w:rsidRPr="7664BCFE">
              <w:rPr>
                <w:rFonts w:ascii="Calibri" w:eastAsia="Calibri" w:hAnsi="Calibri" w:cs="Calibri"/>
                <w:color w:val="000000" w:themeColor="text1"/>
                <w:sz w:val="20"/>
              </w:rPr>
              <w:t>(0.0-2.0 %)</w:t>
            </w:r>
          </w:p>
        </w:tc>
      </w:tr>
      <w:tr w:rsidR="7664BCFE" w14:paraId="36569DE8"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vAlign w:val="bottom"/>
          </w:tcPr>
          <w:p w14:paraId="13CA0EA3" w14:textId="2DB5FA52" w:rsidR="7664BCFE" w:rsidRDefault="7664BCFE" w:rsidP="7664BCFE">
            <w:pPr>
              <w:spacing w:line="257" w:lineRule="auto"/>
            </w:pPr>
            <w:r w:rsidRPr="7664BCFE">
              <w:rPr>
                <w:rFonts w:ascii="Calibri" w:eastAsia="Calibri" w:hAnsi="Calibri" w:cs="Calibri"/>
                <w:color w:val="000000" w:themeColor="text1"/>
                <w:sz w:val="20"/>
              </w:rPr>
              <w:t>PLT</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5A92A85C" w14:textId="5CFB87CC" w:rsidR="7664BCFE" w:rsidRDefault="1B167892" w:rsidP="1B167892">
            <w:pPr>
              <w:spacing w:after="0" w:line="257" w:lineRule="auto"/>
              <w:jc w:val="center"/>
              <w:rPr>
                <w:rFonts w:ascii="Calibri" w:eastAsia="Calibri" w:hAnsi="Calibri" w:cs="Calibri"/>
                <w:color w:val="000000" w:themeColor="text1"/>
                <w:sz w:val="20"/>
              </w:rPr>
            </w:pPr>
            <w:r w:rsidRPr="1B167892">
              <w:rPr>
                <w:rFonts w:ascii="Calibri" w:eastAsia="Calibri" w:hAnsi="Calibri" w:cs="Calibri"/>
                <w:color w:val="000000" w:themeColor="text1"/>
                <w:sz w:val="20"/>
              </w:rPr>
              <w:t>257</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4E48181C" w14:textId="72FBDE1B" w:rsidR="7664BCFE" w:rsidRDefault="7664BCFE" w:rsidP="7664BCFE">
            <w:pPr>
              <w:spacing w:line="257" w:lineRule="auto"/>
              <w:jc w:val="center"/>
            </w:pPr>
            <w:r w:rsidRPr="7664BCFE">
              <w:rPr>
                <w:rFonts w:ascii="Calibri" w:eastAsia="Calibri" w:hAnsi="Calibri" w:cs="Calibri"/>
                <w:color w:val="000000" w:themeColor="text1"/>
                <w:sz w:val="20"/>
              </w:rPr>
              <w:t>(150 - 450 G/L)</w:t>
            </w:r>
          </w:p>
        </w:tc>
      </w:tr>
      <w:tr w:rsidR="7664BCFE" w14:paraId="322134CA" w14:textId="77777777" w:rsidTr="1B167892">
        <w:trPr>
          <w:trHeight w:val="45"/>
        </w:trPr>
        <w:tc>
          <w:tcPr>
            <w:tcW w:w="1275"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1D013F4A" w14:textId="17A097DB" w:rsidR="7664BCFE" w:rsidRDefault="7664BCFE" w:rsidP="7664BCFE">
            <w:pPr>
              <w:spacing w:line="257" w:lineRule="auto"/>
            </w:pPr>
            <w:r w:rsidRPr="7664BCFE">
              <w:rPr>
                <w:rFonts w:ascii="Calibri" w:eastAsia="Calibri" w:hAnsi="Calibri" w:cs="Calibri"/>
                <w:color w:val="000000" w:themeColor="text1"/>
                <w:sz w:val="20"/>
              </w:rPr>
              <w:t>MPV</w:t>
            </w:r>
          </w:p>
        </w:tc>
        <w:tc>
          <w:tcPr>
            <w:tcW w:w="249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0516406C" w14:textId="60175B7E" w:rsidR="7664BCFE" w:rsidRDefault="1B167892" w:rsidP="1B167892">
            <w:pPr>
              <w:spacing w:line="257" w:lineRule="auto"/>
              <w:jc w:val="center"/>
              <w:rPr>
                <w:rFonts w:ascii="Calibri" w:eastAsia="Calibri" w:hAnsi="Calibri" w:cs="Calibri"/>
                <w:color w:val="000000" w:themeColor="text1"/>
                <w:sz w:val="20"/>
              </w:rPr>
            </w:pPr>
            <w:r w:rsidRPr="1B167892">
              <w:rPr>
                <w:rFonts w:ascii="Calibri" w:eastAsia="Calibri" w:hAnsi="Calibri" w:cs="Calibri"/>
                <w:color w:val="000000" w:themeColor="text1"/>
                <w:sz w:val="20"/>
              </w:rPr>
              <w:t>11.3</w:t>
            </w:r>
          </w:p>
        </w:tc>
        <w:tc>
          <w:tcPr>
            <w:tcW w:w="2580"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tcBorders>
          </w:tcPr>
          <w:p w14:paraId="737A095D" w14:textId="6DE1FE84" w:rsidR="7664BCFE" w:rsidRDefault="7664BCFE" w:rsidP="7664BCFE">
            <w:pPr>
              <w:spacing w:line="257" w:lineRule="auto"/>
              <w:jc w:val="center"/>
            </w:pPr>
            <w:r w:rsidRPr="7664BCFE">
              <w:rPr>
                <w:rFonts w:ascii="Calibri" w:eastAsia="Calibri" w:hAnsi="Calibri" w:cs="Calibri"/>
                <w:color w:val="000000" w:themeColor="text1"/>
                <w:sz w:val="20"/>
              </w:rPr>
              <w:t>(7 - 12 fL)</w:t>
            </w:r>
          </w:p>
        </w:tc>
      </w:tr>
    </w:tbl>
    <w:p w14:paraId="1FD4CAD5" w14:textId="200D4A72" w:rsidR="7664BCFE" w:rsidRDefault="2817F654" w:rsidP="7664BCFE">
      <w:r>
        <w:t xml:space="preserve">- bạch cầu tăng, ưu thế neutro phu hợp tình trạng bệnh nhân dùng </w:t>
      </w:r>
      <w:r w:rsidRPr="00AC2D4E">
        <w:rPr>
          <w:u w:val="single"/>
          <w:rPrChange w:id="578" w:author="Khoa Noi than - Than nhan tao" w:date="2022-06-08T12:14:00Z">
            <w:rPr/>
          </w:rPrChange>
        </w:rPr>
        <w:t>corticoide thường xuyên</w:t>
      </w:r>
      <w:r>
        <w:t>.</w:t>
      </w:r>
    </w:p>
    <w:p w14:paraId="147EC96A" w14:textId="757C667B" w:rsidR="7664BCFE" w:rsidRDefault="2817F654" w:rsidP="7664BCFE">
      <w:r>
        <w:lastRenderedPageBreak/>
        <w:t>- Hb giảm, MCV bth, MCH bth -&gt; Thiếu máu mức độ nhẹ, HC đẳng sắc, đẳng bào -&gt; phù hợp thiếu máu mạn là biến chứng Bệnh thận mạn</w:t>
      </w:r>
    </w:p>
    <w:p w14:paraId="4A38B7C7" w14:textId="75CDA0EC" w:rsidR="7664BCFE" w:rsidRDefault="7664BCFE" w:rsidP="7664BCFE">
      <w:r>
        <w:t>- tiểu cầu bình thường</w:t>
      </w:r>
    </w:p>
    <w:p w14:paraId="231DECD3" w14:textId="181743E6" w:rsidR="7664BCFE" w:rsidRDefault="7664BCFE" w:rsidP="7664BCFE">
      <w:r>
        <w:t>4. đường huyết lúc nhập viện:</w:t>
      </w:r>
    </w:p>
    <w:tbl>
      <w:tblPr>
        <w:tblStyle w:val="TableGrid"/>
        <w:tblW w:w="0" w:type="auto"/>
        <w:tblLayout w:type="fixed"/>
        <w:tblLook w:val="06A0" w:firstRow="1" w:lastRow="0" w:firstColumn="1" w:lastColumn="0" w:noHBand="1" w:noVBand="1"/>
      </w:tblPr>
      <w:tblGrid>
        <w:gridCol w:w="1872"/>
        <w:gridCol w:w="1005"/>
        <w:gridCol w:w="1050"/>
        <w:gridCol w:w="1020"/>
        <w:gridCol w:w="1095"/>
        <w:gridCol w:w="1095"/>
      </w:tblGrid>
      <w:tr w:rsidR="7664BCFE" w14:paraId="2EE817B1" w14:textId="77777777" w:rsidTr="7664BCFE">
        <w:tc>
          <w:tcPr>
            <w:tcW w:w="1872" w:type="dxa"/>
          </w:tcPr>
          <w:p w14:paraId="5121C148" w14:textId="762C2898" w:rsidR="7664BCFE" w:rsidRDefault="7664BCFE" w:rsidP="7664BCFE">
            <w:r>
              <w:t>Thời gian</w:t>
            </w:r>
          </w:p>
        </w:tc>
        <w:tc>
          <w:tcPr>
            <w:tcW w:w="1005" w:type="dxa"/>
          </w:tcPr>
          <w:p w14:paraId="3BA88A26" w14:textId="0D44B3CA" w:rsidR="7664BCFE" w:rsidRDefault="7664BCFE" w:rsidP="7664BCFE">
            <w:r>
              <w:t>15h 3/6</w:t>
            </w:r>
          </w:p>
        </w:tc>
        <w:tc>
          <w:tcPr>
            <w:tcW w:w="1050" w:type="dxa"/>
          </w:tcPr>
          <w:p w14:paraId="502A184A" w14:textId="50A7F097" w:rsidR="7664BCFE" w:rsidRDefault="7664BCFE" w:rsidP="7664BCFE">
            <w:r>
              <w:t>18h 3/6</w:t>
            </w:r>
          </w:p>
        </w:tc>
        <w:tc>
          <w:tcPr>
            <w:tcW w:w="1020" w:type="dxa"/>
          </w:tcPr>
          <w:p w14:paraId="77D1C5E3" w14:textId="5258EB28" w:rsidR="7664BCFE" w:rsidRDefault="7664BCFE" w:rsidP="7664BCFE">
            <w:r>
              <w:t>22h 3/6</w:t>
            </w:r>
          </w:p>
        </w:tc>
        <w:tc>
          <w:tcPr>
            <w:tcW w:w="1095" w:type="dxa"/>
          </w:tcPr>
          <w:p w14:paraId="2D62DC15" w14:textId="5B7C900C" w:rsidR="7664BCFE" w:rsidRDefault="7664BCFE" w:rsidP="7664BCFE">
            <w:r>
              <w:t>6h 4/6</w:t>
            </w:r>
          </w:p>
        </w:tc>
        <w:tc>
          <w:tcPr>
            <w:tcW w:w="1095" w:type="dxa"/>
          </w:tcPr>
          <w:p w14:paraId="7332A3E0" w14:textId="081525E7" w:rsidR="7664BCFE" w:rsidRDefault="7664BCFE" w:rsidP="7664BCFE">
            <w:r>
              <w:t>HbA1C</w:t>
            </w:r>
          </w:p>
        </w:tc>
      </w:tr>
      <w:tr w:rsidR="7664BCFE" w14:paraId="5C3FF913" w14:textId="77777777" w:rsidTr="7664BCFE">
        <w:tc>
          <w:tcPr>
            <w:tcW w:w="1872" w:type="dxa"/>
          </w:tcPr>
          <w:p w14:paraId="7DD3674E" w14:textId="651D9915" w:rsidR="7664BCFE" w:rsidRDefault="7664BCFE" w:rsidP="7664BCFE">
            <w:r>
              <w:t>Đường huyết mao mạch (mg/dL)</w:t>
            </w:r>
          </w:p>
        </w:tc>
        <w:tc>
          <w:tcPr>
            <w:tcW w:w="1005" w:type="dxa"/>
          </w:tcPr>
          <w:p w14:paraId="78CE7951" w14:textId="2193CD44" w:rsidR="7664BCFE" w:rsidRDefault="7664BCFE" w:rsidP="7664BCFE">
            <w:r>
              <w:t>554</w:t>
            </w:r>
          </w:p>
        </w:tc>
        <w:tc>
          <w:tcPr>
            <w:tcW w:w="1050" w:type="dxa"/>
          </w:tcPr>
          <w:p w14:paraId="5435C9A2" w14:textId="2A84F897" w:rsidR="7664BCFE" w:rsidRDefault="7664BCFE" w:rsidP="7664BCFE">
            <w:r>
              <w:t>545</w:t>
            </w:r>
          </w:p>
        </w:tc>
        <w:tc>
          <w:tcPr>
            <w:tcW w:w="1020" w:type="dxa"/>
          </w:tcPr>
          <w:p w14:paraId="05DF2653" w14:textId="62361DFC" w:rsidR="7664BCFE" w:rsidRDefault="7664BCFE" w:rsidP="7664BCFE">
            <w:r>
              <w:t>306</w:t>
            </w:r>
          </w:p>
        </w:tc>
        <w:tc>
          <w:tcPr>
            <w:tcW w:w="1095" w:type="dxa"/>
          </w:tcPr>
          <w:p w14:paraId="4521172A" w14:textId="2605EEC5" w:rsidR="7664BCFE" w:rsidRDefault="7664BCFE" w:rsidP="7664BCFE">
            <w:r>
              <w:t>108</w:t>
            </w:r>
          </w:p>
        </w:tc>
        <w:tc>
          <w:tcPr>
            <w:tcW w:w="1095" w:type="dxa"/>
          </w:tcPr>
          <w:p w14:paraId="3030F68D" w14:textId="212497F7" w:rsidR="7664BCFE" w:rsidRDefault="7664BCFE" w:rsidP="7664BCFE">
            <w:r>
              <w:t>10.47 %</w:t>
            </w:r>
          </w:p>
        </w:tc>
      </w:tr>
      <w:tr w:rsidR="7664BCFE" w14:paraId="72806F74" w14:textId="77777777" w:rsidTr="7664BCFE">
        <w:tc>
          <w:tcPr>
            <w:tcW w:w="1872" w:type="dxa"/>
          </w:tcPr>
          <w:p w14:paraId="483D3533" w14:textId="2DA5ACEA" w:rsidR="7664BCFE" w:rsidRDefault="7664BCFE" w:rsidP="7664BCFE">
            <w:r>
              <w:t>Thuốc</w:t>
            </w:r>
          </w:p>
        </w:tc>
        <w:tc>
          <w:tcPr>
            <w:tcW w:w="1005" w:type="dxa"/>
          </w:tcPr>
          <w:p w14:paraId="460D47DC" w14:textId="24A79531" w:rsidR="7664BCFE" w:rsidRDefault="7664BCFE" w:rsidP="7664BCFE"/>
        </w:tc>
        <w:tc>
          <w:tcPr>
            <w:tcW w:w="1050" w:type="dxa"/>
          </w:tcPr>
          <w:p w14:paraId="57B56E9A" w14:textId="3130D8B3" w:rsidR="7664BCFE" w:rsidRDefault="7664BCFE" w:rsidP="7664BCFE"/>
        </w:tc>
        <w:tc>
          <w:tcPr>
            <w:tcW w:w="1020" w:type="dxa"/>
          </w:tcPr>
          <w:p w14:paraId="7F4DC95B" w14:textId="6A1074ED" w:rsidR="7664BCFE" w:rsidRDefault="7664BCFE" w:rsidP="7664BCFE"/>
        </w:tc>
        <w:tc>
          <w:tcPr>
            <w:tcW w:w="1095" w:type="dxa"/>
          </w:tcPr>
          <w:p w14:paraId="6FFC595F" w14:textId="54584124" w:rsidR="7664BCFE" w:rsidRDefault="7664BCFE" w:rsidP="7664BCFE"/>
        </w:tc>
        <w:tc>
          <w:tcPr>
            <w:tcW w:w="1095" w:type="dxa"/>
          </w:tcPr>
          <w:p w14:paraId="48F0AD72" w14:textId="5D663E6A" w:rsidR="7664BCFE" w:rsidRDefault="7664BCFE" w:rsidP="7664BCFE"/>
        </w:tc>
      </w:tr>
    </w:tbl>
    <w:p w14:paraId="5250F2F8" w14:textId="5DE0259E" w:rsidR="7664BCFE" w:rsidRDefault="7664BCFE">
      <w:r>
        <w:t>--&gt; bệnh nhân có tăng đường huyết, điều chỉnh đường huyết …</w:t>
      </w:r>
    </w:p>
    <w:p w14:paraId="38235AFE" w14:textId="282F5744" w:rsidR="7664BCFE" w:rsidRDefault="7664BCFE" w:rsidP="7664BCFE"/>
    <w:p w14:paraId="28BF3453" w14:textId="2DAA93CD" w:rsidR="70B1CE47" w:rsidRDefault="46F4FEB0" w:rsidP="70B1CE47">
      <w:r>
        <w:t>5. Đạm niệu 24h ngày 6/6</w:t>
      </w:r>
    </w:p>
    <w:p w14:paraId="3D5D93AE" w14:textId="479A2A61" w:rsidR="18958F5C" w:rsidRDefault="42082AB8" w:rsidP="18958F5C">
      <w:r>
        <w:t>9,8 g/24</w:t>
      </w:r>
      <w:r w:rsidR="313AAD2F">
        <w:t>h --&gt; &gt; 3 g/24h  --&gt; bệnh nhân có tiểu đạm ngưỡng thận hư</w:t>
      </w:r>
    </w:p>
    <w:p w14:paraId="283089FE" w14:textId="5A514980" w:rsidR="00823F13" w:rsidRDefault="766E0A4F" w:rsidP="002C66F4">
      <w:r>
        <w:t>6. Xquang phổi:</w:t>
      </w:r>
    </w:p>
    <w:p w14:paraId="46169421" w14:textId="5F904450" w:rsidR="766E0A4F" w:rsidRDefault="1211904D" w:rsidP="766E0A4F">
      <w:r>
        <w:t>Tổn thương mô kẽ rải rác hai phổi</w:t>
      </w:r>
      <w:r w:rsidR="766E0A4F">
        <w:br/>
      </w:r>
      <w:r w:rsidR="1B167892">
        <w:t xml:space="preserve"> </w:t>
      </w:r>
    </w:p>
    <w:p w14:paraId="20347AC5" w14:textId="194EF74A" w:rsidR="00823F13" w:rsidRDefault="1B167892" w:rsidP="002C66F4">
      <w:r>
        <w:t>7. MIễn dịch</w:t>
      </w:r>
    </w:p>
    <w:p w14:paraId="47C305D4" w14:textId="5998B425" w:rsidR="1B167892" w:rsidRDefault="1B167892" w:rsidP="1B167892">
      <w:pPr>
        <w:ind w:firstLine="720"/>
      </w:pPr>
      <w:r>
        <w:t>C3</w:t>
      </w:r>
      <w:r>
        <w:tab/>
      </w:r>
      <w:r>
        <w:tab/>
        <w:t>0.85</w:t>
      </w:r>
    </w:p>
    <w:p w14:paraId="788FD2E1" w14:textId="6C24E9E7" w:rsidR="1B167892" w:rsidRDefault="1B167892" w:rsidP="1B167892">
      <w:pPr>
        <w:ind w:left="720"/>
      </w:pPr>
      <w:r>
        <w:t>C4</w:t>
      </w:r>
      <w:r>
        <w:tab/>
      </w:r>
      <w:r>
        <w:tab/>
        <w:t>0.43</w:t>
      </w:r>
    </w:p>
    <w:p w14:paraId="004C8B04" w14:textId="6AB1868A" w:rsidR="1B167892" w:rsidRDefault="1B167892" w:rsidP="1B167892">
      <w:pPr>
        <w:ind w:left="720"/>
      </w:pPr>
      <w:r>
        <w:t>ANA</w:t>
      </w:r>
      <w:r>
        <w:tab/>
      </w:r>
      <w:r>
        <w:tab/>
        <w:t>Duong tính (6.32)</w:t>
      </w:r>
    </w:p>
    <w:p w14:paraId="12F3C07D" w14:textId="61EFE94E" w:rsidR="1B167892" w:rsidRDefault="1B167892" w:rsidP="1B167892">
      <w:pPr>
        <w:ind w:left="720"/>
      </w:pPr>
      <w:r>
        <w:t>Anti dsDNA</w:t>
      </w:r>
      <w:r>
        <w:tab/>
        <w:t>6.61</w:t>
      </w:r>
    </w:p>
    <w:p w14:paraId="4E44684A" w14:textId="344FE2AC" w:rsidR="1B167892" w:rsidRDefault="1B167892" w:rsidP="1B167892">
      <w:r>
        <w:t xml:space="preserve">C3 giảm, C4 tăng </w:t>
      </w:r>
    </w:p>
    <w:p w14:paraId="6D46EF4A" w14:textId="1BE3C95E" w:rsidR="1B167892" w:rsidRDefault="1B167892" w:rsidP="1B167892">
      <w:r>
        <w:t>ANA (+)</w:t>
      </w:r>
      <w:ins w:id="579" w:author="Khoa Noi than - Than nhan tao" w:date="2022-06-08T12:15:00Z">
        <w:r w:rsidR="00AC2D4E">
          <w:t xml:space="preserve"> </w:t>
        </w:r>
      </w:ins>
      <w:del w:id="580" w:author="Khoa Noi than - Than nhan tao" w:date="2022-06-08T12:15:00Z">
        <w:r w:rsidDel="00AC2D4E">
          <w:delText xml:space="preserve">, anti-dsDNA (-) </w:delText>
        </w:r>
      </w:del>
      <w:r>
        <w:t>-&gt; thỏa 1 tiêu chuẩn cân lâm sàng của Lupus</w:t>
      </w:r>
      <w:ins w:id="581" w:author="Khoa Noi than - Than nhan tao" w:date="2022-06-08T12:15:00Z">
        <w:r w:rsidR="00AC2D4E">
          <w:t>;</w:t>
        </w:r>
      </w:ins>
      <w:r>
        <w:t xml:space="preserve"> trên lâm sàng không có hồng ban, không đau khớp, không loét miệng nhưng </w:t>
      </w:r>
      <w:ins w:id="582" w:author="Khoa Noi than - Than nhan tao" w:date="2022-06-08T12:15:00Z">
        <w:r w:rsidR="00AC2D4E">
          <w:t>…..</w:t>
        </w:r>
      </w:ins>
    </w:p>
    <w:p w14:paraId="3CE48E6A" w14:textId="50E674B3" w:rsidR="002C66F4" w:rsidRDefault="00DB0532" w:rsidP="002C66F4">
      <w:r>
        <w:t xml:space="preserve">XIV. </w:t>
      </w:r>
      <w:r w:rsidR="0068317D">
        <w:t>Chẩn đoán xác định</w:t>
      </w:r>
    </w:p>
    <w:p w14:paraId="149179D6" w14:textId="447F9E86" w:rsidR="0068317D" w:rsidRDefault="22CFD901" w:rsidP="002C66F4">
      <w:r>
        <w:t xml:space="preserve">Hội chứng thận hư nghi do đái tháo đường, biến chứng Tổn thương thận cấp trước thận đang </w:t>
      </w:r>
      <w:r w:rsidR="761DB899">
        <w:t>- Thiếu máu mạn mức độ nhẹ</w:t>
      </w:r>
      <w:ins w:id="583" w:author="Khoa Noi than - Than nhan tao" w:date="2022-06-08T12:18:00Z">
        <w:r w:rsidR="00AC2D4E">
          <w:t xml:space="preserve"> do </w:t>
        </w:r>
      </w:ins>
      <w:r w:rsidR="761DB899">
        <w:t>– Hạ Kali máu</w:t>
      </w:r>
      <w:ins w:id="584" w:author="Khoa Noi than - Than nhan tao" w:date="2022-06-08T12:17:00Z">
        <w:r w:rsidR="00AC2D4E">
          <w:t xml:space="preserve"> do</w:t>
        </w:r>
      </w:ins>
      <w:r w:rsidR="714796AC">
        <w:t xml:space="preserve"> </w:t>
      </w:r>
      <w:r>
        <w:t xml:space="preserve">– Bệnh thận mạn </w:t>
      </w:r>
      <w:r w:rsidR="0C812808">
        <w:t xml:space="preserve">GĐ 3 </w:t>
      </w:r>
      <w:r w:rsidR="57034C10">
        <w:t>–</w:t>
      </w:r>
      <w:r w:rsidR="0C812808">
        <w:t xml:space="preserve"> </w:t>
      </w:r>
      <w:r w:rsidR="57034C10">
        <w:t xml:space="preserve">Đái tháp đường type 2 – Tăng huyết áp </w:t>
      </w:r>
      <w:r w:rsidR="714796AC">
        <w:t>–</w:t>
      </w:r>
      <w:r w:rsidR="57034C10">
        <w:t xml:space="preserve"> </w:t>
      </w:r>
      <w:r w:rsidR="714796AC">
        <w:t>Cushing do thuốc</w:t>
      </w:r>
      <w:r w:rsidR="11B3010D">
        <w:t>.</w:t>
      </w:r>
    </w:p>
    <w:p w14:paraId="28AC3070" w14:textId="4D57E43C" w:rsidR="00972D10" w:rsidRDefault="00972D10" w:rsidP="002C66F4">
      <w:r>
        <w:t xml:space="preserve">XV. Điều trị </w:t>
      </w:r>
    </w:p>
    <w:p w14:paraId="677CF318" w14:textId="1C0DCEBA" w:rsidR="00972D10" w:rsidRDefault="00972D10" w:rsidP="00972D10">
      <w:pPr>
        <w:pStyle w:val="ListParagraph"/>
        <w:numPr>
          <w:ilvl w:val="0"/>
          <w:numId w:val="5"/>
        </w:numPr>
      </w:pPr>
      <w:r>
        <w:t>Mục tiêu điều trị</w:t>
      </w:r>
    </w:p>
    <w:p w14:paraId="6D140EC8" w14:textId="32CE9439" w:rsidR="00972D10" w:rsidRDefault="00264481" w:rsidP="00972D10">
      <w:pPr>
        <w:ind w:left="360"/>
      </w:pPr>
      <w:r>
        <w:t>Kiểm soát đường huyết, huyết áp</w:t>
      </w:r>
    </w:p>
    <w:p w14:paraId="6EF699E7" w14:textId="6EF15737" w:rsidR="00264481" w:rsidRDefault="00264481" w:rsidP="00972D10">
      <w:pPr>
        <w:ind w:left="360"/>
      </w:pPr>
      <w:r>
        <w:t xml:space="preserve">Điều trị </w:t>
      </w:r>
      <w:r w:rsidR="00026DDD">
        <w:t>triệu chứng</w:t>
      </w:r>
      <w:r w:rsidR="004D11EA">
        <w:t xml:space="preserve"> (đang AKI có cho lợi tiểu để tháo báng không</w:t>
      </w:r>
      <w:ins w:id="585" w:author="Khoa Noi than - Than nhan tao" w:date="2022-06-08T12:18:00Z">
        <w:r w:rsidR="00AC2D4E">
          <w:t xml:space="preserve"> </w:t>
        </w:r>
      </w:ins>
      <w:r w:rsidR="004D11EA">
        <w:t>?)</w:t>
      </w:r>
    </w:p>
    <w:p w14:paraId="0173D05F" w14:textId="5D128F7A" w:rsidR="00026DDD" w:rsidRDefault="00026DDD" w:rsidP="00972D10">
      <w:pPr>
        <w:ind w:left="360"/>
      </w:pPr>
      <w:r>
        <w:t>Bù corticoid</w:t>
      </w:r>
      <w:ins w:id="586" w:author="Khoa Noi than - Than nhan tao" w:date="2022-06-08T12:21:00Z">
        <w:r w:rsidR="00AC2D4E">
          <w:t xml:space="preserve"> theo liều sinh lý</w:t>
        </w:r>
      </w:ins>
    </w:p>
    <w:p w14:paraId="18F6A992" w14:textId="10FA64E0" w:rsidR="00026DDD" w:rsidRDefault="00026DDD" w:rsidP="00972D10">
      <w:pPr>
        <w:ind w:left="360"/>
      </w:pPr>
      <w:r>
        <w:lastRenderedPageBreak/>
        <w:t>Theo dõi chức năng thận</w:t>
      </w:r>
      <w:ins w:id="587" w:author="Khoa Noi than - Than nhan tao" w:date="2022-06-08T12:21:00Z">
        <w:r w:rsidR="00AC2D4E">
          <w:t xml:space="preserve">: </w:t>
        </w:r>
      </w:ins>
    </w:p>
    <w:p w14:paraId="64F5FC88" w14:textId="31FD6477" w:rsidR="00026DDD" w:rsidRDefault="00A74982" w:rsidP="00972D10">
      <w:pPr>
        <w:ind w:left="360"/>
      </w:pPr>
      <w:r>
        <w:t xml:space="preserve">Giáo dục </w:t>
      </w:r>
      <w:ins w:id="588" w:author="Khoa Noi than - Than nhan tao" w:date="2022-06-08T12:21:00Z">
        <w:r w:rsidR="00AC2D4E">
          <w:t>chế độ ăn, ….</w:t>
        </w:r>
      </w:ins>
      <w:del w:id="589" w:author="Khoa Noi than - Than nhan tao" w:date="2022-06-08T12:21:00Z">
        <w:r w:rsidDel="00AC2D4E">
          <w:delText>bệnh nhân</w:delText>
        </w:r>
      </w:del>
      <w:r>
        <w:t xml:space="preserve"> đái tháo đường</w:t>
      </w:r>
    </w:p>
    <w:p w14:paraId="3238CEC9" w14:textId="79E57ACB" w:rsidR="00562433" w:rsidRDefault="00395B83" w:rsidP="00395B83">
      <w:pPr>
        <w:pStyle w:val="ListParagraph"/>
        <w:numPr>
          <w:ilvl w:val="0"/>
          <w:numId w:val="5"/>
        </w:numPr>
      </w:pPr>
      <w:r>
        <w:t>Y lệnh cụ thể</w:t>
      </w:r>
    </w:p>
    <w:p w14:paraId="125A0221" w14:textId="7B0082F3" w:rsidR="00395B83" w:rsidRDefault="00395B83" w:rsidP="00395B83">
      <w:pPr>
        <w:ind w:left="360"/>
      </w:pPr>
      <w:r>
        <w:t xml:space="preserve">Insulin glargin </w:t>
      </w:r>
      <w:r>
        <w:tab/>
        <w:t xml:space="preserve">25UI </w:t>
      </w:r>
      <w:r w:rsidR="00E57B20">
        <w:t xml:space="preserve">tiêm dưới da, </w:t>
      </w:r>
      <w:ins w:id="590" w:author="Khoa Noi than - Than nhan tao" w:date="2022-06-08T12:21:00Z">
        <w:r w:rsidR="00AC2D4E">
          <w:t>sáng</w:t>
        </w:r>
      </w:ins>
      <w:del w:id="591" w:author="Khoa Noi than - Than nhan tao" w:date="2022-06-08T12:21:00Z">
        <w:r w:rsidR="00E57B20" w:rsidDel="00AC2D4E">
          <w:delText>chiều</w:delText>
        </w:r>
      </w:del>
    </w:p>
    <w:p w14:paraId="3D42AC5D" w14:textId="44682642" w:rsidR="00E57B20" w:rsidRDefault="00E57B20" w:rsidP="00395B83">
      <w:pPr>
        <w:ind w:left="360"/>
      </w:pPr>
      <w:r>
        <w:t xml:space="preserve">Insulin actrapid </w:t>
      </w:r>
      <w:r>
        <w:tab/>
        <w:t xml:space="preserve">12UI </w:t>
      </w:r>
      <w:r w:rsidR="00BE07B6">
        <w:t>x</w:t>
      </w:r>
      <w:ins w:id="592" w:author="Khoa Noi than - Than nhan tao" w:date="2022-06-08T12:21:00Z">
        <w:r w:rsidR="00AC2D4E">
          <w:t xml:space="preserve"> </w:t>
        </w:r>
      </w:ins>
      <w:r w:rsidR="00BE07B6">
        <w:t xml:space="preserve">3 </w:t>
      </w:r>
      <w:r>
        <w:t xml:space="preserve">tiêm dưới da, </w:t>
      </w:r>
      <w:r w:rsidR="00890AD6">
        <w:t xml:space="preserve">sáng trưa </w:t>
      </w:r>
      <w:r>
        <w:t>chiều</w:t>
      </w:r>
      <w:r w:rsidR="00890AD6">
        <w:t xml:space="preserve">, trước ăn </w:t>
      </w:r>
      <w:ins w:id="593" w:author="Khoa Noi than - Than nhan tao" w:date="2022-06-08T12:22:00Z">
        <w:r w:rsidR="00AC2D4E">
          <w:t>5</w:t>
        </w:r>
      </w:ins>
      <w:del w:id="594" w:author="Khoa Noi than - Than nhan tao" w:date="2022-06-08T12:22:00Z">
        <w:r w:rsidR="00890AD6" w:rsidDel="00AC2D4E">
          <w:delText>30</w:delText>
        </w:r>
      </w:del>
      <w:r w:rsidR="00890AD6">
        <w:t xml:space="preserve"> phút</w:t>
      </w:r>
    </w:p>
    <w:p w14:paraId="0423BB7C" w14:textId="6A909687" w:rsidR="00890AD6" w:rsidRDefault="00F45939" w:rsidP="00395B83">
      <w:pPr>
        <w:ind w:left="360"/>
      </w:pPr>
      <w:r>
        <w:t>Nifedipin</w:t>
      </w:r>
      <w:r w:rsidR="00536181">
        <w:t xml:space="preserve"> 30mg</w:t>
      </w:r>
      <w:r w:rsidR="00536181">
        <w:tab/>
      </w:r>
      <w:r w:rsidR="006C54E0">
        <w:t xml:space="preserve">1 viên </w:t>
      </w:r>
      <w:r w:rsidR="00FB21FE">
        <w:t>x</w:t>
      </w:r>
      <w:ins w:id="595" w:author="Khoa Noi than - Than nhan tao" w:date="2022-06-08T12:22:00Z">
        <w:r w:rsidR="00AC2D4E">
          <w:t xml:space="preserve"> </w:t>
        </w:r>
      </w:ins>
      <w:r w:rsidR="00FB21FE">
        <w:t xml:space="preserve">1 uống, </w:t>
      </w:r>
      <w:r w:rsidR="006C54E0">
        <w:t>sáng sau ăn</w:t>
      </w:r>
    </w:p>
    <w:p w14:paraId="17A37C13" w14:textId="2D7F5AD4" w:rsidR="006C54E0" w:rsidRDefault="006C54E0" w:rsidP="00395B83">
      <w:pPr>
        <w:ind w:left="360"/>
      </w:pPr>
      <w:r>
        <w:t>Furosemid 40mg</w:t>
      </w:r>
      <w:r>
        <w:tab/>
      </w:r>
      <w:r w:rsidR="007008A0" w:rsidRPr="00DE5312">
        <w:rPr>
          <w:strike/>
          <w:rPrChange w:id="596" w:author="Khoa Noi than - Than nhan tao" w:date="2022-06-08T12:25:00Z">
            <w:rPr/>
          </w:rPrChange>
        </w:rPr>
        <w:t>2 viên</w:t>
      </w:r>
      <w:r w:rsidR="00FB21FE" w:rsidRPr="00DE5312">
        <w:rPr>
          <w:strike/>
          <w:rPrChange w:id="597" w:author="Khoa Noi than - Than nhan tao" w:date="2022-06-08T12:25:00Z">
            <w:rPr/>
          </w:rPrChange>
        </w:rPr>
        <w:t xml:space="preserve"> x</w:t>
      </w:r>
      <w:ins w:id="598" w:author="Khoa Noi than - Than nhan tao" w:date="2022-06-08T12:22:00Z">
        <w:r w:rsidR="00AC2D4E" w:rsidRPr="00DE5312">
          <w:rPr>
            <w:strike/>
            <w:rPrChange w:id="599" w:author="Khoa Noi than - Than nhan tao" w:date="2022-06-08T12:25:00Z">
              <w:rPr/>
            </w:rPrChange>
          </w:rPr>
          <w:t xml:space="preserve"> </w:t>
        </w:r>
      </w:ins>
      <w:r w:rsidR="00FB21FE" w:rsidRPr="00DE5312">
        <w:rPr>
          <w:strike/>
          <w:rPrChange w:id="600" w:author="Khoa Noi than - Than nhan tao" w:date="2022-06-08T12:25:00Z">
            <w:rPr/>
          </w:rPrChange>
        </w:rPr>
        <w:t>1 uống,</w:t>
      </w:r>
      <w:r w:rsidR="007008A0" w:rsidRPr="00DE5312">
        <w:rPr>
          <w:strike/>
          <w:rPrChange w:id="601" w:author="Khoa Noi than - Than nhan tao" w:date="2022-06-08T12:25:00Z">
            <w:rPr/>
          </w:rPrChange>
        </w:rPr>
        <w:t xml:space="preserve"> sáng sau ăn</w:t>
      </w:r>
      <w:ins w:id="602" w:author="Khoa Noi than - Than nhan tao" w:date="2022-06-08T12:24:00Z">
        <w:r w:rsidR="00DE5312">
          <w:t xml:space="preserve">. </w:t>
        </w:r>
        <w:r w:rsidR="00DE5312" w:rsidRPr="00DE5312">
          <w:rPr>
            <w:highlight w:val="yellow"/>
            <w:rPrChange w:id="603" w:author="Khoa Noi than - Than nhan tao" w:date="2022-06-08T12:24:00Z">
              <w:rPr/>
            </w:rPrChange>
          </w:rPr>
          <w:t>Ít nhất 2 lần</w:t>
        </w:r>
      </w:ins>
      <w:ins w:id="604" w:author="Khoa Noi than - Than nhan tao" w:date="2022-06-08T12:25:00Z">
        <w:r w:rsidR="00DE5312">
          <w:t xml:space="preserve">, </w:t>
        </w:r>
        <w:bookmarkStart w:id="605" w:name="_GoBack"/>
        <w:bookmarkEnd w:id="605"/>
        <w:r w:rsidR="00DE5312">
          <w:t>rebound</w:t>
        </w:r>
      </w:ins>
    </w:p>
    <w:p w14:paraId="4F067220" w14:textId="3E582875" w:rsidR="007008A0" w:rsidRDefault="007008A0" w:rsidP="00395B83">
      <w:pPr>
        <w:ind w:left="360"/>
      </w:pPr>
      <w:r>
        <w:t>Atorvastatin</w:t>
      </w:r>
      <w:r w:rsidR="00B07CBF">
        <w:t xml:space="preserve"> 20mg</w:t>
      </w:r>
      <w:r w:rsidR="00B07CBF">
        <w:tab/>
        <w:t xml:space="preserve">1 viên </w:t>
      </w:r>
      <w:r w:rsidR="00FB21FE">
        <w:t>x</w:t>
      </w:r>
      <w:ins w:id="606" w:author="Khoa Noi than - Than nhan tao" w:date="2022-06-08T12:23:00Z">
        <w:r w:rsidR="00AC2D4E">
          <w:t xml:space="preserve"> </w:t>
        </w:r>
      </w:ins>
      <w:del w:id="607" w:author="Khoa Noi than - Than nhan tao" w:date="2022-06-08T12:25:00Z">
        <w:r w:rsidR="00FB21FE" w:rsidDel="00DE5312">
          <w:delText xml:space="preserve">2 uống, </w:delText>
        </w:r>
        <w:r w:rsidR="00B07CBF" w:rsidDel="00DE5312">
          <w:delText xml:space="preserve">sáng </w:delText>
        </w:r>
      </w:del>
      <w:ins w:id="608" w:author="Khoa Noi than - Than nhan tao" w:date="2022-06-08T12:25:00Z">
        <w:r w:rsidR="00DE5312">
          <w:t xml:space="preserve">1, </w:t>
        </w:r>
      </w:ins>
      <w:r w:rsidR="00B07CBF">
        <w:t>chiều</w:t>
      </w:r>
      <w:r w:rsidR="00FB21FE">
        <w:t>, sau ăn</w:t>
      </w:r>
    </w:p>
    <w:p w14:paraId="21611607" w14:textId="4BD37A1E" w:rsidR="00B07CBF" w:rsidRDefault="00B07CBF" w:rsidP="00395B83">
      <w:pPr>
        <w:ind w:left="360"/>
      </w:pPr>
      <w:r>
        <w:t>Kali chlorid</w:t>
      </w:r>
      <w:r w:rsidR="002C2F7E">
        <w:t xml:space="preserve"> 500mg</w:t>
      </w:r>
      <w:r w:rsidR="002C2F7E">
        <w:tab/>
        <w:t>2 viên x 2 uống, sáng, chiều, sau ăn</w:t>
      </w:r>
    </w:p>
    <w:p w14:paraId="0F34C4C3" w14:textId="522E53FB" w:rsidR="00E57B20" w:rsidRDefault="00FB21FE" w:rsidP="00395B83">
      <w:pPr>
        <w:ind w:left="360"/>
      </w:pPr>
      <w:r>
        <w:t>Prednisolon 5mg</w:t>
      </w:r>
      <w:r>
        <w:tab/>
      </w:r>
      <w:r w:rsidR="00B75248">
        <w:t>sáng 1 viên, chiều ½ viên</w:t>
      </w:r>
    </w:p>
    <w:p w14:paraId="2111F996" w14:textId="77777777" w:rsidR="00B75248" w:rsidRDefault="00B75248" w:rsidP="00395B83">
      <w:pPr>
        <w:ind w:left="360"/>
      </w:pPr>
    </w:p>
    <w:sectPr w:rsidR="00B752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FA826" w14:textId="77777777" w:rsidR="006C6A80" w:rsidRDefault="006C6A80" w:rsidP="00F631FE">
      <w:pPr>
        <w:spacing w:after="0" w:line="240" w:lineRule="auto"/>
      </w:pPr>
      <w:r>
        <w:separator/>
      </w:r>
    </w:p>
  </w:endnote>
  <w:endnote w:type="continuationSeparator" w:id="0">
    <w:p w14:paraId="63F6BCB3" w14:textId="77777777" w:rsidR="006C6A80" w:rsidRDefault="006C6A80" w:rsidP="00F631FE">
      <w:pPr>
        <w:spacing w:after="0" w:line="240" w:lineRule="auto"/>
      </w:pPr>
      <w:r>
        <w:continuationSeparator/>
      </w:r>
    </w:p>
  </w:endnote>
  <w:endnote w:type="continuationNotice" w:id="1">
    <w:p w14:paraId="47C19602" w14:textId="77777777" w:rsidR="006C6A80" w:rsidRDefault="006C6A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Mangal">
    <w:altName w:val="Courier New"/>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9EF23" w14:textId="77777777" w:rsidR="006C6A80" w:rsidRDefault="006C6A80" w:rsidP="00F631FE">
      <w:pPr>
        <w:spacing w:after="0" w:line="240" w:lineRule="auto"/>
      </w:pPr>
      <w:r>
        <w:separator/>
      </w:r>
    </w:p>
  </w:footnote>
  <w:footnote w:type="continuationSeparator" w:id="0">
    <w:p w14:paraId="77AB3515" w14:textId="77777777" w:rsidR="006C6A80" w:rsidRDefault="006C6A80" w:rsidP="00F631FE">
      <w:pPr>
        <w:spacing w:after="0" w:line="240" w:lineRule="auto"/>
      </w:pPr>
      <w:r>
        <w:continuationSeparator/>
      </w:r>
    </w:p>
  </w:footnote>
  <w:footnote w:type="continuationNotice" w:id="1">
    <w:p w14:paraId="3821F8A6" w14:textId="77777777" w:rsidR="006C6A80" w:rsidRDefault="006C6A80">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F55"/>
    <w:multiLevelType w:val="hybridMultilevel"/>
    <w:tmpl w:val="3756549C"/>
    <w:lvl w:ilvl="0" w:tplc="70D4DC2C">
      <w:start w:val="1"/>
      <w:numFmt w:val="decimal"/>
      <w:lvlText w:val="%1."/>
      <w:lvlJc w:val="left"/>
      <w:pPr>
        <w:ind w:left="720" w:hanging="360"/>
      </w:pPr>
    </w:lvl>
    <w:lvl w:ilvl="1" w:tplc="1D801BC6">
      <w:start w:val="1"/>
      <w:numFmt w:val="lowerLetter"/>
      <w:lvlText w:val="%2."/>
      <w:lvlJc w:val="left"/>
      <w:pPr>
        <w:ind w:left="1440" w:hanging="360"/>
      </w:pPr>
    </w:lvl>
    <w:lvl w:ilvl="2" w:tplc="E390A880">
      <w:start w:val="1"/>
      <w:numFmt w:val="lowerRoman"/>
      <w:lvlText w:val="%3."/>
      <w:lvlJc w:val="right"/>
      <w:pPr>
        <w:ind w:left="2160" w:hanging="180"/>
      </w:pPr>
    </w:lvl>
    <w:lvl w:ilvl="3" w:tplc="A0DA5BC8">
      <w:start w:val="1"/>
      <w:numFmt w:val="decimal"/>
      <w:lvlText w:val="%4."/>
      <w:lvlJc w:val="left"/>
      <w:pPr>
        <w:ind w:left="2880" w:hanging="360"/>
      </w:pPr>
    </w:lvl>
    <w:lvl w:ilvl="4" w:tplc="808CFE40">
      <w:start w:val="1"/>
      <w:numFmt w:val="lowerLetter"/>
      <w:lvlText w:val="%5."/>
      <w:lvlJc w:val="left"/>
      <w:pPr>
        <w:ind w:left="3600" w:hanging="360"/>
      </w:pPr>
    </w:lvl>
    <w:lvl w:ilvl="5" w:tplc="A0848110">
      <w:start w:val="1"/>
      <w:numFmt w:val="lowerRoman"/>
      <w:lvlText w:val="%6."/>
      <w:lvlJc w:val="right"/>
      <w:pPr>
        <w:ind w:left="4320" w:hanging="180"/>
      </w:pPr>
    </w:lvl>
    <w:lvl w:ilvl="6" w:tplc="A8FAEDEA">
      <w:start w:val="1"/>
      <w:numFmt w:val="decimal"/>
      <w:lvlText w:val="%7."/>
      <w:lvlJc w:val="left"/>
      <w:pPr>
        <w:ind w:left="5040" w:hanging="360"/>
      </w:pPr>
    </w:lvl>
    <w:lvl w:ilvl="7" w:tplc="CA2A5D6E">
      <w:start w:val="1"/>
      <w:numFmt w:val="lowerLetter"/>
      <w:lvlText w:val="%8."/>
      <w:lvlJc w:val="left"/>
      <w:pPr>
        <w:ind w:left="5760" w:hanging="360"/>
      </w:pPr>
    </w:lvl>
    <w:lvl w:ilvl="8" w:tplc="A98CDA42">
      <w:start w:val="1"/>
      <w:numFmt w:val="lowerRoman"/>
      <w:lvlText w:val="%9."/>
      <w:lvlJc w:val="right"/>
      <w:pPr>
        <w:ind w:left="6480" w:hanging="180"/>
      </w:pPr>
    </w:lvl>
  </w:abstractNum>
  <w:abstractNum w:abstractNumId="1" w15:restartNumberingAfterBreak="0">
    <w:nsid w:val="1C40679E"/>
    <w:multiLevelType w:val="hybridMultilevel"/>
    <w:tmpl w:val="FFFFFFFF"/>
    <w:lvl w:ilvl="0" w:tplc="D2909636">
      <w:start w:val="1"/>
      <w:numFmt w:val="decimal"/>
      <w:lvlText w:val="%1."/>
      <w:lvlJc w:val="left"/>
      <w:pPr>
        <w:ind w:left="720" w:hanging="360"/>
      </w:pPr>
    </w:lvl>
    <w:lvl w:ilvl="1" w:tplc="3552D7FC">
      <w:start w:val="1"/>
      <w:numFmt w:val="lowerLetter"/>
      <w:lvlText w:val="%2."/>
      <w:lvlJc w:val="left"/>
      <w:pPr>
        <w:ind w:left="1440" w:hanging="360"/>
      </w:pPr>
    </w:lvl>
    <w:lvl w:ilvl="2" w:tplc="6FE89B76">
      <w:start w:val="1"/>
      <w:numFmt w:val="lowerRoman"/>
      <w:lvlText w:val="%3."/>
      <w:lvlJc w:val="right"/>
      <w:pPr>
        <w:ind w:left="2160" w:hanging="180"/>
      </w:pPr>
    </w:lvl>
    <w:lvl w:ilvl="3" w:tplc="645A4DEE">
      <w:start w:val="1"/>
      <w:numFmt w:val="decimal"/>
      <w:lvlText w:val="%4."/>
      <w:lvlJc w:val="left"/>
      <w:pPr>
        <w:ind w:left="2880" w:hanging="360"/>
      </w:pPr>
    </w:lvl>
    <w:lvl w:ilvl="4" w:tplc="03A88BAA">
      <w:start w:val="1"/>
      <w:numFmt w:val="lowerLetter"/>
      <w:lvlText w:val="%5."/>
      <w:lvlJc w:val="left"/>
      <w:pPr>
        <w:ind w:left="3600" w:hanging="360"/>
      </w:pPr>
    </w:lvl>
    <w:lvl w:ilvl="5" w:tplc="764014B6">
      <w:start w:val="1"/>
      <w:numFmt w:val="lowerRoman"/>
      <w:lvlText w:val="%6."/>
      <w:lvlJc w:val="right"/>
      <w:pPr>
        <w:ind w:left="4320" w:hanging="180"/>
      </w:pPr>
    </w:lvl>
    <w:lvl w:ilvl="6" w:tplc="D82EED06">
      <w:start w:val="1"/>
      <w:numFmt w:val="decimal"/>
      <w:lvlText w:val="%7."/>
      <w:lvlJc w:val="left"/>
      <w:pPr>
        <w:ind w:left="5040" w:hanging="360"/>
      </w:pPr>
    </w:lvl>
    <w:lvl w:ilvl="7" w:tplc="7E9C84BC">
      <w:start w:val="1"/>
      <w:numFmt w:val="lowerLetter"/>
      <w:lvlText w:val="%8."/>
      <w:lvlJc w:val="left"/>
      <w:pPr>
        <w:ind w:left="5760" w:hanging="360"/>
      </w:pPr>
    </w:lvl>
    <w:lvl w:ilvl="8" w:tplc="A4CE1308">
      <w:start w:val="1"/>
      <w:numFmt w:val="lowerRoman"/>
      <w:lvlText w:val="%9."/>
      <w:lvlJc w:val="right"/>
      <w:pPr>
        <w:ind w:left="6480" w:hanging="180"/>
      </w:pPr>
    </w:lvl>
  </w:abstractNum>
  <w:abstractNum w:abstractNumId="2" w15:restartNumberingAfterBreak="0">
    <w:nsid w:val="2567279F"/>
    <w:multiLevelType w:val="hybridMultilevel"/>
    <w:tmpl w:val="C40C8400"/>
    <w:lvl w:ilvl="0" w:tplc="B1024FE6">
      <w:start w:val="2"/>
      <w:numFmt w:val="bullet"/>
      <w:lvlText w:val=""/>
      <w:lvlJc w:val="left"/>
      <w:pPr>
        <w:ind w:left="720" w:hanging="360"/>
      </w:pPr>
      <w:rPr>
        <w:rFonts w:ascii="Wingdings" w:eastAsia="Calibri" w:hAnsi="Wingdings"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B625C"/>
    <w:multiLevelType w:val="hybridMultilevel"/>
    <w:tmpl w:val="5EF2DD84"/>
    <w:lvl w:ilvl="0" w:tplc="F1700DEC">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B232C"/>
    <w:multiLevelType w:val="hybridMultilevel"/>
    <w:tmpl w:val="FFFFFFFF"/>
    <w:lvl w:ilvl="0" w:tplc="F7A885C4">
      <w:start w:val="1"/>
      <w:numFmt w:val="upperRoman"/>
      <w:lvlText w:val="%1."/>
      <w:lvlJc w:val="right"/>
      <w:pPr>
        <w:ind w:left="720" w:hanging="360"/>
      </w:pPr>
    </w:lvl>
    <w:lvl w:ilvl="1" w:tplc="32DC700A">
      <w:start w:val="1"/>
      <w:numFmt w:val="lowerLetter"/>
      <w:lvlText w:val="%2."/>
      <w:lvlJc w:val="left"/>
      <w:pPr>
        <w:ind w:left="1440" w:hanging="360"/>
      </w:pPr>
    </w:lvl>
    <w:lvl w:ilvl="2" w:tplc="C908E47C">
      <w:start w:val="1"/>
      <w:numFmt w:val="lowerRoman"/>
      <w:lvlText w:val="%3."/>
      <w:lvlJc w:val="right"/>
      <w:pPr>
        <w:ind w:left="2160" w:hanging="180"/>
      </w:pPr>
    </w:lvl>
    <w:lvl w:ilvl="3" w:tplc="15D629F8">
      <w:start w:val="1"/>
      <w:numFmt w:val="decimal"/>
      <w:lvlText w:val="%4."/>
      <w:lvlJc w:val="left"/>
      <w:pPr>
        <w:ind w:left="2880" w:hanging="360"/>
      </w:pPr>
    </w:lvl>
    <w:lvl w:ilvl="4" w:tplc="717AD5D0">
      <w:start w:val="1"/>
      <w:numFmt w:val="lowerLetter"/>
      <w:lvlText w:val="%5."/>
      <w:lvlJc w:val="left"/>
      <w:pPr>
        <w:ind w:left="3600" w:hanging="360"/>
      </w:pPr>
    </w:lvl>
    <w:lvl w:ilvl="5" w:tplc="05A25BAE">
      <w:start w:val="1"/>
      <w:numFmt w:val="lowerRoman"/>
      <w:lvlText w:val="%6."/>
      <w:lvlJc w:val="right"/>
      <w:pPr>
        <w:ind w:left="4320" w:hanging="180"/>
      </w:pPr>
    </w:lvl>
    <w:lvl w:ilvl="6" w:tplc="8DD6E740">
      <w:start w:val="1"/>
      <w:numFmt w:val="decimal"/>
      <w:lvlText w:val="%7."/>
      <w:lvlJc w:val="left"/>
      <w:pPr>
        <w:ind w:left="5040" w:hanging="360"/>
      </w:pPr>
    </w:lvl>
    <w:lvl w:ilvl="7" w:tplc="3D126A4A">
      <w:start w:val="1"/>
      <w:numFmt w:val="lowerLetter"/>
      <w:lvlText w:val="%8."/>
      <w:lvlJc w:val="left"/>
      <w:pPr>
        <w:ind w:left="5760" w:hanging="360"/>
      </w:pPr>
    </w:lvl>
    <w:lvl w:ilvl="8" w:tplc="3B3014AC">
      <w:start w:val="1"/>
      <w:numFmt w:val="lowerRoman"/>
      <w:lvlText w:val="%9."/>
      <w:lvlJc w:val="right"/>
      <w:pPr>
        <w:ind w:left="6480" w:hanging="180"/>
      </w:pPr>
    </w:lvl>
  </w:abstractNum>
  <w:abstractNum w:abstractNumId="5" w15:restartNumberingAfterBreak="0">
    <w:nsid w:val="38DD466C"/>
    <w:multiLevelType w:val="hybridMultilevel"/>
    <w:tmpl w:val="FFFFFFFF"/>
    <w:lvl w:ilvl="0" w:tplc="A7D4F068">
      <w:start w:val="1"/>
      <w:numFmt w:val="bullet"/>
      <w:lvlText w:val="-"/>
      <w:lvlJc w:val="left"/>
      <w:pPr>
        <w:ind w:left="720" w:hanging="360"/>
      </w:pPr>
      <w:rPr>
        <w:rFonts w:ascii="Calibri" w:hAnsi="Calibri" w:hint="default"/>
      </w:rPr>
    </w:lvl>
    <w:lvl w:ilvl="1" w:tplc="46D02132">
      <w:start w:val="1"/>
      <w:numFmt w:val="bullet"/>
      <w:lvlText w:val="o"/>
      <w:lvlJc w:val="left"/>
      <w:pPr>
        <w:ind w:left="1440" w:hanging="360"/>
      </w:pPr>
      <w:rPr>
        <w:rFonts w:ascii="Courier New" w:hAnsi="Courier New" w:hint="default"/>
      </w:rPr>
    </w:lvl>
    <w:lvl w:ilvl="2" w:tplc="D83AD22E">
      <w:start w:val="1"/>
      <w:numFmt w:val="bullet"/>
      <w:lvlText w:val=""/>
      <w:lvlJc w:val="left"/>
      <w:pPr>
        <w:ind w:left="2160" w:hanging="360"/>
      </w:pPr>
      <w:rPr>
        <w:rFonts w:ascii="Wingdings" w:hAnsi="Wingdings" w:hint="default"/>
      </w:rPr>
    </w:lvl>
    <w:lvl w:ilvl="3" w:tplc="CD4C56A6">
      <w:start w:val="1"/>
      <w:numFmt w:val="bullet"/>
      <w:lvlText w:val=""/>
      <w:lvlJc w:val="left"/>
      <w:pPr>
        <w:ind w:left="2880" w:hanging="360"/>
      </w:pPr>
      <w:rPr>
        <w:rFonts w:ascii="Symbol" w:hAnsi="Symbol" w:hint="default"/>
      </w:rPr>
    </w:lvl>
    <w:lvl w:ilvl="4" w:tplc="AA9002E4">
      <w:start w:val="1"/>
      <w:numFmt w:val="bullet"/>
      <w:lvlText w:val="o"/>
      <w:lvlJc w:val="left"/>
      <w:pPr>
        <w:ind w:left="3600" w:hanging="360"/>
      </w:pPr>
      <w:rPr>
        <w:rFonts w:ascii="Courier New" w:hAnsi="Courier New" w:hint="default"/>
      </w:rPr>
    </w:lvl>
    <w:lvl w:ilvl="5" w:tplc="619AE17E">
      <w:start w:val="1"/>
      <w:numFmt w:val="bullet"/>
      <w:lvlText w:val=""/>
      <w:lvlJc w:val="left"/>
      <w:pPr>
        <w:ind w:left="4320" w:hanging="360"/>
      </w:pPr>
      <w:rPr>
        <w:rFonts w:ascii="Wingdings" w:hAnsi="Wingdings" w:hint="default"/>
      </w:rPr>
    </w:lvl>
    <w:lvl w:ilvl="6" w:tplc="32D2F110">
      <w:start w:val="1"/>
      <w:numFmt w:val="bullet"/>
      <w:lvlText w:val=""/>
      <w:lvlJc w:val="left"/>
      <w:pPr>
        <w:ind w:left="5040" w:hanging="360"/>
      </w:pPr>
      <w:rPr>
        <w:rFonts w:ascii="Symbol" w:hAnsi="Symbol" w:hint="default"/>
      </w:rPr>
    </w:lvl>
    <w:lvl w:ilvl="7" w:tplc="77B4AF52">
      <w:start w:val="1"/>
      <w:numFmt w:val="bullet"/>
      <w:lvlText w:val="o"/>
      <w:lvlJc w:val="left"/>
      <w:pPr>
        <w:ind w:left="5760" w:hanging="360"/>
      </w:pPr>
      <w:rPr>
        <w:rFonts w:ascii="Courier New" w:hAnsi="Courier New" w:hint="default"/>
      </w:rPr>
    </w:lvl>
    <w:lvl w:ilvl="8" w:tplc="4E7A0E3E">
      <w:start w:val="1"/>
      <w:numFmt w:val="bullet"/>
      <w:lvlText w:val=""/>
      <w:lvlJc w:val="left"/>
      <w:pPr>
        <w:ind w:left="6480" w:hanging="360"/>
      </w:pPr>
      <w:rPr>
        <w:rFonts w:ascii="Wingdings" w:hAnsi="Wingdings" w:hint="default"/>
      </w:rPr>
    </w:lvl>
  </w:abstractNum>
  <w:abstractNum w:abstractNumId="6" w15:restartNumberingAfterBreak="0">
    <w:nsid w:val="486922E7"/>
    <w:multiLevelType w:val="hybridMultilevel"/>
    <w:tmpl w:val="FFFFFFFF"/>
    <w:lvl w:ilvl="0" w:tplc="874C15D4">
      <w:start w:val="1"/>
      <w:numFmt w:val="decimal"/>
      <w:lvlText w:val="%1."/>
      <w:lvlJc w:val="left"/>
      <w:pPr>
        <w:ind w:left="720" w:hanging="360"/>
      </w:pPr>
    </w:lvl>
    <w:lvl w:ilvl="1" w:tplc="AC941422">
      <w:start w:val="1"/>
      <w:numFmt w:val="lowerLetter"/>
      <w:lvlText w:val="%2."/>
      <w:lvlJc w:val="left"/>
      <w:pPr>
        <w:ind w:left="1440" w:hanging="360"/>
      </w:pPr>
    </w:lvl>
    <w:lvl w:ilvl="2" w:tplc="E04ED2A8">
      <w:start w:val="1"/>
      <w:numFmt w:val="lowerRoman"/>
      <w:lvlText w:val="%3."/>
      <w:lvlJc w:val="right"/>
      <w:pPr>
        <w:ind w:left="2160" w:hanging="180"/>
      </w:pPr>
    </w:lvl>
    <w:lvl w:ilvl="3" w:tplc="F356D30A">
      <w:start w:val="1"/>
      <w:numFmt w:val="decimal"/>
      <w:lvlText w:val="%4."/>
      <w:lvlJc w:val="left"/>
      <w:pPr>
        <w:ind w:left="2880" w:hanging="360"/>
      </w:pPr>
    </w:lvl>
    <w:lvl w:ilvl="4" w:tplc="E21E3A74">
      <w:start w:val="1"/>
      <w:numFmt w:val="lowerLetter"/>
      <w:lvlText w:val="%5."/>
      <w:lvlJc w:val="left"/>
      <w:pPr>
        <w:ind w:left="3600" w:hanging="360"/>
      </w:pPr>
    </w:lvl>
    <w:lvl w:ilvl="5" w:tplc="BF88676E">
      <w:start w:val="1"/>
      <w:numFmt w:val="lowerRoman"/>
      <w:lvlText w:val="%6."/>
      <w:lvlJc w:val="right"/>
      <w:pPr>
        <w:ind w:left="4320" w:hanging="180"/>
      </w:pPr>
    </w:lvl>
    <w:lvl w:ilvl="6" w:tplc="82BCCC42">
      <w:start w:val="1"/>
      <w:numFmt w:val="decimal"/>
      <w:lvlText w:val="%7."/>
      <w:lvlJc w:val="left"/>
      <w:pPr>
        <w:ind w:left="5040" w:hanging="360"/>
      </w:pPr>
    </w:lvl>
    <w:lvl w:ilvl="7" w:tplc="B7328668">
      <w:start w:val="1"/>
      <w:numFmt w:val="lowerLetter"/>
      <w:lvlText w:val="%8."/>
      <w:lvlJc w:val="left"/>
      <w:pPr>
        <w:ind w:left="5760" w:hanging="360"/>
      </w:pPr>
    </w:lvl>
    <w:lvl w:ilvl="8" w:tplc="D068D1FE">
      <w:start w:val="1"/>
      <w:numFmt w:val="lowerRoman"/>
      <w:lvlText w:val="%9."/>
      <w:lvlJc w:val="right"/>
      <w:pPr>
        <w:ind w:left="6480" w:hanging="180"/>
      </w:pPr>
    </w:lvl>
  </w:abstractNum>
  <w:abstractNum w:abstractNumId="7" w15:restartNumberingAfterBreak="0">
    <w:nsid w:val="4DA160B7"/>
    <w:multiLevelType w:val="hybridMultilevel"/>
    <w:tmpl w:val="DA06B346"/>
    <w:lvl w:ilvl="0" w:tplc="F7D068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B4563"/>
    <w:multiLevelType w:val="hybridMultilevel"/>
    <w:tmpl w:val="4E9C2A74"/>
    <w:lvl w:ilvl="0" w:tplc="008685BE">
      <w:start w:val="1"/>
      <w:numFmt w:val="decimal"/>
      <w:lvlText w:val="%1."/>
      <w:lvlJc w:val="left"/>
      <w:pPr>
        <w:ind w:left="720" w:hanging="360"/>
      </w:pPr>
    </w:lvl>
    <w:lvl w:ilvl="1" w:tplc="62A83B3E">
      <w:start w:val="1"/>
      <w:numFmt w:val="lowerLetter"/>
      <w:lvlText w:val="%2."/>
      <w:lvlJc w:val="left"/>
      <w:pPr>
        <w:ind w:left="1440" w:hanging="360"/>
      </w:pPr>
    </w:lvl>
    <w:lvl w:ilvl="2" w:tplc="4760C208">
      <w:start w:val="1"/>
      <w:numFmt w:val="lowerRoman"/>
      <w:lvlText w:val="%3."/>
      <w:lvlJc w:val="right"/>
      <w:pPr>
        <w:ind w:left="2160" w:hanging="180"/>
      </w:pPr>
    </w:lvl>
    <w:lvl w:ilvl="3" w:tplc="2F2878E6">
      <w:start w:val="1"/>
      <w:numFmt w:val="decimal"/>
      <w:lvlText w:val="%4."/>
      <w:lvlJc w:val="left"/>
      <w:pPr>
        <w:ind w:left="2880" w:hanging="360"/>
      </w:pPr>
    </w:lvl>
    <w:lvl w:ilvl="4" w:tplc="871CADE0">
      <w:start w:val="1"/>
      <w:numFmt w:val="lowerLetter"/>
      <w:lvlText w:val="%5."/>
      <w:lvlJc w:val="left"/>
      <w:pPr>
        <w:ind w:left="3600" w:hanging="360"/>
      </w:pPr>
    </w:lvl>
    <w:lvl w:ilvl="5" w:tplc="02BC2CA2">
      <w:start w:val="1"/>
      <w:numFmt w:val="lowerRoman"/>
      <w:lvlText w:val="%6."/>
      <w:lvlJc w:val="right"/>
      <w:pPr>
        <w:ind w:left="4320" w:hanging="180"/>
      </w:pPr>
    </w:lvl>
    <w:lvl w:ilvl="6" w:tplc="A192FA3A">
      <w:start w:val="1"/>
      <w:numFmt w:val="decimal"/>
      <w:lvlText w:val="%7."/>
      <w:lvlJc w:val="left"/>
      <w:pPr>
        <w:ind w:left="5040" w:hanging="360"/>
      </w:pPr>
    </w:lvl>
    <w:lvl w:ilvl="7" w:tplc="423C41F4">
      <w:start w:val="1"/>
      <w:numFmt w:val="lowerLetter"/>
      <w:lvlText w:val="%8."/>
      <w:lvlJc w:val="left"/>
      <w:pPr>
        <w:ind w:left="5760" w:hanging="360"/>
      </w:pPr>
    </w:lvl>
    <w:lvl w:ilvl="8" w:tplc="8460ECC4">
      <w:start w:val="1"/>
      <w:numFmt w:val="lowerRoman"/>
      <w:lvlText w:val="%9."/>
      <w:lvlJc w:val="right"/>
      <w:pPr>
        <w:ind w:left="6480" w:hanging="180"/>
      </w:pPr>
    </w:lvl>
  </w:abstractNum>
  <w:abstractNum w:abstractNumId="9" w15:restartNumberingAfterBreak="0">
    <w:nsid w:val="5C2822E7"/>
    <w:multiLevelType w:val="hybridMultilevel"/>
    <w:tmpl w:val="135E76EE"/>
    <w:lvl w:ilvl="0" w:tplc="D99E0506">
      <w:start w:val="1"/>
      <w:numFmt w:val="bullet"/>
      <w:lvlText w:val=""/>
      <w:lvlJc w:val="left"/>
      <w:pPr>
        <w:ind w:left="720" w:hanging="360"/>
      </w:pPr>
      <w:rPr>
        <w:rFonts w:ascii="Symbol" w:eastAsiaTheme="minorEastAsia"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0271F8"/>
    <w:multiLevelType w:val="hybridMultilevel"/>
    <w:tmpl w:val="FFFFFFFF"/>
    <w:lvl w:ilvl="0" w:tplc="2880132E">
      <w:start w:val="1"/>
      <w:numFmt w:val="bullet"/>
      <w:lvlText w:val="-"/>
      <w:lvlJc w:val="left"/>
      <w:pPr>
        <w:ind w:left="720" w:hanging="360"/>
      </w:pPr>
      <w:rPr>
        <w:rFonts w:ascii="Calibri" w:hAnsi="Calibri" w:hint="default"/>
      </w:rPr>
    </w:lvl>
    <w:lvl w:ilvl="1" w:tplc="1CCE6A6C">
      <w:start w:val="1"/>
      <w:numFmt w:val="bullet"/>
      <w:lvlText w:val="o"/>
      <w:lvlJc w:val="left"/>
      <w:pPr>
        <w:ind w:left="1440" w:hanging="360"/>
      </w:pPr>
      <w:rPr>
        <w:rFonts w:ascii="Courier New" w:hAnsi="Courier New" w:hint="default"/>
      </w:rPr>
    </w:lvl>
    <w:lvl w:ilvl="2" w:tplc="0CFCA0E2">
      <w:start w:val="1"/>
      <w:numFmt w:val="bullet"/>
      <w:lvlText w:val=""/>
      <w:lvlJc w:val="left"/>
      <w:pPr>
        <w:ind w:left="2160" w:hanging="360"/>
      </w:pPr>
      <w:rPr>
        <w:rFonts w:ascii="Wingdings" w:hAnsi="Wingdings" w:hint="default"/>
      </w:rPr>
    </w:lvl>
    <w:lvl w:ilvl="3" w:tplc="92183242">
      <w:start w:val="1"/>
      <w:numFmt w:val="bullet"/>
      <w:lvlText w:val=""/>
      <w:lvlJc w:val="left"/>
      <w:pPr>
        <w:ind w:left="2880" w:hanging="360"/>
      </w:pPr>
      <w:rPr>
        <w:rFonts w:ascii="Symbol" w:hAnsi="Symbol" w:hint="default"/>
      </w:rPr>
    </w:lvl>
    <w:lvl w:ilvl="4" w:tplc="5482729C">
      <w:start w:val="1"/>
      <w:numFmt w:val="bullet"/>
      <w:lvlText w:val="o"/>
      <w:lvlJc w:val="left"/>
      <w:pPr>
        <w:ind w:left="3600" w:hanging="360"/>
      </w:pPr>
      <w:rPr>
        <w:rFonts w:ascii="Courier New" w:hAnsi="Courier New" w:hint="default"/>
      </w:rPr>
    </w:lvl>
    <w:lvl w:ilvl="5" w:tplc="414C7FE6">
      <w:start w:val="1"/>
      <w:numFmt w:val="bullet"/>
      <w:lvlText w:val=""/>
      <w:lvlJc w:val="left"/>
      <w:pPr>
        <w:ind w:left="4320" w:hanging="360"/>
      </w:pPr>
      <w:rPr>
        <w:rFonts w:ascii="Wingdings" w:hAnsi="Wingdings" w:hint="default"/>
      </w:rPr>
    </w:lvl>
    <w:lvl w:ilvl="6" w:tplc="24BE041E">
      <w:start w:val="1"/>
      <w:numFmt w:val="bullet"/>
      <w:lvlText w:val=""/>
      <w:lvlJc w:val="left"/>
      <w:pPr>
        <w:ind w:left="5040" w:hanging="360"/>
      </w:pPr>
      <w:rPr>
        <w:rFonts w:ascii="Symbol" w:hAnsi="Symbol" w:hint="default"/>
      </w:rPr>
    </w:lvl>
    <w:lvl w:ilvl="7" w:tplc="339A0FE6">
      <w:start w:val="1"/>
      <w:numFmt w:val="bullet"/>
      <w:lvlText w:val="o"/>
      <w:lvlJc w:val="left"/>
      <w:pPr>
        <w:ind w:left="5760" w:hanging="360"/>
      </w:pPr>
      <w:rPr>
        <w:rFonts w:ascii="Courier New" w:hAnsi="Courier New" w:hint="default"/>
      </w:rPr>
    </w:lvl>
    <w:lvl w:ilvl="8" w:tplc="52643240">
      <w:start w:val="1"/>
      <w:numFmt w:val="bullet"/>
      <w:lvlText w:val=""/>
      <w:lvlJc w:val="left"/>
      <w:pPr>
        <w:ind w:left="6480" w:hanging="360"/>
      </w:pPr>
      <w:rPr>
        <w:rFonts w:ascii="Wingdings" w:hAnsi="Wingdings" w:hint="default"/>
      </w:rPr>
    </w:lvl>
  </w:abstractNum>
  <w:abstractNum w:abstractNumId="11" w15:restartNumberingAfterBreak="0">
    <w:nsid w:val="5DAB31DF"/>
    <w:multiLevelType w:val="hybridMultilevel"/>
    <w:tmpl w:val="01D2156E"/>
    <w:lvl w:ilvl="0" w:tplc="A0288C38">
      <w:start w:val="1"/>
      <w:numFmt w:val="bullet"/>
      <w:lvlText w:val="-"/>
      <w:lvlJc w:val="left"/>
      <w:pPr>
        <w:ind w:left="720" w:hanging="360"/>
      </w:pPr>
      <w:rPr>
        <w:rFonts w:ascii="Calibri" w:hAnsi="Calibri" w:hint="default"/>
      </w:rPr>
    </w:lvl>
    <w:lvl w:ilvl="1" w:tplc="A91E5996">
      <w:start w:val="1"/>
      <w:numFmt w:val="bullet"/>
      <w:lvlText w:val="o"/>
      <w:lvlJc w:val="left"/>
      <w:pPr>
        <w:ind w:left="1440" w:hanging="360"/>
      </w:pPr>
      <w:rPr>
        <w:rFonts w:ascii="Courier New" w:hAnsi="Courier New" w:hint="default"/>
      </w:rPr>
    </w:lvl>
    <w:lvl w:ilvl="2" w:tplc="52724FAC">
      <w:start w:val="1"/>
      <w:numFmt w:val="bullet"/>
      <w:lvlText w:val=""/>
      <w:lvlJc w:val="left"/>
      <w:pPr>
        <w:ind w:left="2160" w:hanging="360"/>
      </w:pPr>
      <w:rPr>
        <w:rFonts w:ascii="Wingdings" w:hAnsi="Wingdings" w:hint="default"/>
      </w:rPr>
    </w:lvl>
    <w:lvl w:ilvl="3" w:tplc="012EC216">
      <w:start w:val="1"/>
      <w:numFmt w:val="bullet"/>
      <w:lvlText w:val=""/>
      <w:lvlJc w:val="left"/>
      <w:pPr>
        <w:ind w:left="2880" w:hanging="360"/>
      </w:pPr>
      <w:rPr>
        <w:rFonts w:ascii="Symbol" w:hAnsi="Symbol" w:hint="default"/>
      </w:rPr>
    </w:lvl>
    <w:lvl w:ilvl="4" w:tplc="37505400">
      <w:start w:val="1"/>
      <w:numFmt w:val="bullet"/>
      <w:lvlText w:val="o"/>
      <w:lvlJc w:val="left"/>
      <w:pPr>
        <w:ind w:left="3600" w:hanging="360"/>
      </w:pPr>
      <w:rPr>
        <w:rFonts w:ascii="Courier New" w:hAnsi="Courier New" w:hint="default"/>
      </w:rPr>
    </w:lvl>
    <w:lvl w:ilvl="5" w:tplc="EAF6805C">
      <w:start w:val="1"/>
      <w:numFmt w:val="bullet"/>
      <w:lvlText w:val=""/>
      <w:lvlJc w:val="left"/>
      <w:pPr>
        <w:ind w:left="4320" w:hanging="360"/>
      </w:pPr>
      <w:rPr>
        <w:rFonts w:ascii="Wingdings" w:hAnsi="Wingdings" w:hint="default"/>
      </w:rPr>
    </w:lvl>
    <w:lvl w:ilvl="6" w:tplc="BF76CCD8">
      <w:start w:val="1"/>
      <w:numFmt w:val="bullet"/>
      <w:lvlText w:val=""/>
      <w:lvlJc w:val="left"/>
      <w:pPr>
        <w:ind w:left="5040" w:hanging="360"/>
      </w:pPr>
      <w:rPr>
        <w:rFonts w:ascii="Symbol" w:hAnsi="Symbol" w:hint="default"/>
      </w:rPr>
    </w:lvl>
    <w:lvl w:ilvl="7" w:tplc="29A277E6">
      <w:start w:val="1"/>
      <w:numFmt w:val="bullet"/>
      <w:lvlText w:val="o"/>
      <w:lvlJc w:val="left"/>
      <w:pPr>
        <w:ind w:left="5760" w:hanging="360"/>
      </w:pPr>
      <w:rPr>
        <w:rFonts w:ascii="Courier New" w:hAnsi="Courier New" w:hint="default"/>
      </w:rPr>
    </w:lvl>
    <w:lvl w:ilvl="8" w:tplc="4FE454BA">
      <w:start w:val="1"/>
      <w:numFmt w:val="bullet"/>
      <w:lvlText w:val=""/>
      <w:lvlJc w:val="left"/>
      <w:pPr>
        <w:ind w:left="6480" w:hanging="360"/>
      </w:pPr>
      <w:rPr>
        <w:rFonts w:ascii="Wingdings" w:hAnsi="Wingdings" w:hint="default"/>
      </w:rPr>
    </w:lvl>
  </w:abstractNum>
  <w:abstractNum w:abstractNumId="12" w15:restartNumberingAfterBreak="0">
    <w:nsid w:val="6B6017EF"/>
    <w:multiLevelType w:val="hybridMultilevel"/>
    <w:tmpl w:val="FFFFFFFF"/>
    <w:lvl w:ilvl="0" w:tplc="E196FAE4">
      <w:start w:val="1"/>
      <w:numFmt w:val="decimal"/>
      <w:lvlText w:val="%1."/>
      <w:lvlJc w:val="left"/>
      <w:pPr>
        <w:ind w:left="720" w:hanging="360"/>
      </w:pPr>
    </w:lvl>
    <w:lvl w:ilvl="1" w:tplc="9502FE68">
      <w:start w:val="1"/>
      <w:numFmt w:val="lowerLetter"/>
      <w:lvlText w:val="%2."/>
      <w:lvlJc w:val="left"/>
      <w:pPr>
        <w:ind w:left="1440" w:hanging="360"/>
      </w:pPr>
    </w:lvl>
    <w:lvl w:ilvl="2" w:tplc="7F9ADCA8">
      <w:start w:val="1"/>
      <w:numFmt w:val="lowerRoman"/>
      <w:lvlText w:val="%3."/>
      <w:lvlJc w:val="right"/>
      <w:pPr>
        <w:ind w:left="2160" w:hanging="180"/>
      </w:pPr>
    </w:lvl>
    <w:lvl w:ilvl="3" w:tplc="B6A8B7FA">
      <w:start w:val="1"/>
      <w:numFmt w:val="decimal"/>
      <w:lvlText w:val="%4."/>
      <w:lvlJc w:val="left"/>
      <w:pPr>
        <w:ind w:left="2880" w:hanging="360"/>
      </w:pPr>
    </w:lvl>
    <w:lvl w:ilvl="4" w:tplc="686A3ABE">
      <w:start w:val="1"/>
      <w:numFmt w:val="lowerLetter"/>
      <w:lvlText w:val="%5."/>
      <w:lvlJc w:val="left"/>
      <w:pPr>
        <w:ind w:left="3600" w:hanging="360"/>
      </w:pPr>
    </w:lvl>
    <w:lvl w:ilvl="5" w:tplc="F09AC5C0">
      <w:start w:val="1"/>
      <w:numFmt w:val="lowerRoman"/>
      <w:lvlText w:val="%6."/>
      <w:lvlJc w:val="right"/>
      <w:pPr>
        <w:ind w:left="4320" w:hanging="180"/>
      </w:pPr>
    </w:lvl>
    <w:lvl w:ilvl="6" w:tplc="D2C2EA7C">
      <w:start w:val="1"/>
      <w:numFmt w:val="decimal"/>
      <w:lvlText w:val="%7."/>
      <w:lvlJc w:val="left"/>
      <w:pPr>
        <w:ind w:left="5040" w:hanging="360"/>
      </w:pPr>
    </w:lvl>
    <w:lvl w:ilvl="7" w:tplc="147054CE">
      <w:start w:val="1"/>
      <w:numFmt w:val="lowerLetter"/>
      <w:lvlText w:val="%8."/>
      <w:lvlJc w:val="left"/>
      <w:pPr>
        <w:ind w:left="5760" w:hanging="360"/>
      </w:pPr>
    </w:lvl>
    <w:lvl w:ilvl="8" w:tplc="D2848ED0">
      <w:start w:val="1"/>
      <w:numFmt w:val="lowerRoman"/>
      <w:lvlText w:val="%9."/>
      <w:lvlJc w:val="right"/>
      <w:pPr>
        <w:ind w:left="6480" w:hanging="180"/>
      </w:pPr>
    </w:lvl>
  </w:abstractNum>
  <w:num w:numId="1">
    <w:abstractNumId w:val="0"/>
  </w:num>
  <w:num w:numId="2">
    <w:abstractNumId w:val="3"/>
  </w:num>
  <w:num w:numId="3">
    <w:abstractNumId w:val="7"/>
  </w:num>
  <w:num w:numId="4">
    <w:abstractNumId w:val="8"/>
  </w:num>
  <w:num w:numId="5">
    <w:abstractNumId w:val="12"/>
  </w:num>
  <w:num w:numId="6">
    <w:abstractNumId w:val="1"/>
  </w:num>
  <w:num w:numId="7">
    <w:abstractNumId w:val="4"/>
  </w:num>
  <w:num w:numId="8">
    <w:abstractNumId w:val="11"/>
  </w:num>
  <w:num w:numId="9">
    <w:abstractNumId w:val="10"/>
  </w:num>
  <w:num w:numId="10">
    <w:abstractNumId w:val="6"/>
  </w:num>
  <w:num w:numId="11">
    <w:abstractNumId w:val="5"/>
  </w:num>
  <w:num w:numId="12">
    <w:abstractNumId w:val="9"/>
  </w:num>
  <w:num w:numId="1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oa Noi than - Than nhan tao">
    <w15:presenceInfo w15:providerId="None" w15:userId="Khoa Noi than - Than nhan t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66"/>
    <w:rsid w:val="00002974"/>
    <w:rsid w:val="000074BF"/>
    <w:rsid w:val="00023E66"/>
    <w:rsid w:val="000261DA"/>
    <w:rsid w:val="00026DDD"/>
    <w:rsid w:val="00042452"/>
    <w:rsid w:val="00043DFA"/>
    <w:rsid w:val="00045541"/>
    <w:rsid w:val="00046155"/>
    <w:rsid w:val="00064B19"/>
    <w:rsid w:val="000777C7"/>
    <w:rsid w:val="000A0D3E"/>
    <w:rsid w:val="000A11EC"/>
    <w:rsid w:val="000A3B49"/>
    <w:rsid w:val="000B3324"/>
    <w:rsid w:val="000B5AEC"/>
    <w:rsid w:val="000C6E43"/>
    <w:rsid w:val="000D6136"/>
    <w:rsid w:val="000E52C4"/>
    <w:rsid w:val="000F28C3"/>
    <w:rsid w:val="00103522"/>
    <w:rsid w:val="0013559B"/>
    <w:rsid w:val="00136D83"/>
    <w:rsid w:val="00142CAB"/>
    <w:rsid w:val="001437B0"/>
    <w:rsid w:val="00144402"/>
    <w:rsid w:val="00147D1C"/>
    <w:rsid w:val="001555CF"/>
    <w:rsid w:val="00166B70"/>
    <w:rsid w:val="00173365"/>
    <w:rsid w:val="00176573"/>
    <w:rsid w:val="001819FC"/>
    <w:rsid w:val="00182175"/>
    <w:rsid w:val="00183953"/>
    <w:rsid w:val="00193D42"/>
    <w:rsid w:val="001C418B"/>
    <w:rsid w:val="001D41DE"/>
    <w:rsid w:val="0020204F"/>
    <w:rsid w:val="00202548"/>
    <w:rsid w:val="002060B1"/>
    <w:rsid w:val="00213A4F"/>
    <w:rsid w:val="0021736B"/>
    <w:rsid w:val="00217D75"/>
    <w:rsid w:val="00227287"/>
    <w:rsid w:val="00237F31"/>
    <w:rsid w:val="002446AC"/>
    <w:rsid w:val="00252BE2"/>
    <w:rsid w:val="00254311"/>
    <w:rsid w:val="00264481"/>
    <w:rsid w:val="002805FF"/>
    <w:rsid w:val="002837B3"/>
    <w:rsid w:val="00297D43"/>
    <w:rsid w:val="002A0542"/>
    <w:rsid w:val="002B0246"/>
    <w:rsid w:val="002C225A"/>
    <w:rsid w:val="002C2F7E"/>
    <w:rsid w:val="002C4817"/>
    <w:rsid w:val="002C621E"/>
    <w:rsid w:val="002C66F4"/>
    <w:rsid w:val="002F4F02"/>
    <w:rsid w:val="003015DC"/>
    <w:rsid w:val="003053DF"/>
    <w:rsid w:val="0030644A"/>
    <w:rsid w:val="00306692"/>
    <w:rsid w:val="003140B4"/>
    <w:rsid w:val="00314FBB"/>
    <w:rsid w:val="003204A2"/>
    <w:rsid w:val="003264F0"/>
    <w:rsid w:val="00327FE1"/>
    <w:rsid w:val="00331B0C"/>
    <w:rsid w:val="00335501"/>
    <w:rsid w:val="003427B9"/>
    <w:rsid w:val="003506F9"/>
    <w:rsid w:val="00355729"/>
    <w:rsid w:val="00364FAA"/>
    <w:rsid w:val="00365135"/>
    <w:rsid w:val="00373ACE"/>
    <w:rsid w:val="003814D8"/>
    <w:rsid w:val="00395B83"/>
    <w:rsid w:val="003A1AD0"/>
    <w:rsid w:val="003A5A93"/>
    <w:rsid w:val="003C19C5"/>
    <w:rsid w:val="003D5DF0"/>
    <w:rsid w:val="003D6AC5"/>
    <w:rsid w:val="003E5A8B"/>
    <w:rsid w:val="003E6A54"/>
    <w:rsid w:val="003F495C"/>
    <w:rsid w:val="00400BB9"/>
    <w:rsid w:val="00412804"/>
    <w:rsid w:val="004227C0"/>
    <w:rsid w:val="00424512"/>
    <w:rsid w:val="00425D8C"/>
    <w:rsid w:val="004330A7"/>
    <w:rsid w:val="0043417E"/>
    <w:rsid w:val="0044040F"/>
    <w:rsid w:val="00446E85"/>
    <w:rsid w:val="004502D4"/>
    <w:rsid w:val="00450D74"/>
    <w:rsid w:val="0048074F"/>
    <w:rsid w:val="0049086E"/>
    <w:rsid w:val="004945EE"/>
    <w:rsid w:val="004A5B85"/>
    <w:rsid w:val="004B5A78"/>
    <w:rsid w:val="004C5889"/>
    <w:rsid w:val="004D11EA"/>
    <w:rsid w:val="004D557D"/>
    <w:rsid w:val="004E5716"/>
    <w:rsid w:val="004F4259"/>
    <w:rsid w:val="004F4EE3"/>
    <w:rsid w:val="005031E5"/>
    <w:rsid w:val="00507F48"/>
    <w:rsid w:val="005171D7"/>
    <w:rsid w:val="0052128E"/>
    <w:rsid w:val="00533C71"/>
    <w:rsid w:val="005342D7"/>
    <w:rsid w:val="00536181"/>
    <w:rsid w:val="00544275"/>
    <w:rsid w:val="00551EE5"/>
    <w:rsid w:val="00562433"/>
    <w:rsid w:val="00566476"/>
    <w:rsid w:val="0057623E"/>
    <w:rsid w:val="005762EC"/>
    <w:rsid w:val="00576645"/>
    <w:rsid w:val="00581E1E"/>
    <w:rsid w:val="005A5B80"/>
    <w:rsid w:val="005B78DB"/>
    <w:rsid w:val="005C1FF3"/>
    <w:rsid w:val="005C6589"/>
    <w:rsid w:val="005C7829"/>
    <w:rsid w:val="005C7F82"/>
    <w:rsid w:val="005D18E7"/>
    <w:rsid w:val="005D24D2"/>
    <w:rsid w:val="005D2EE9"/>
    <w:rsid w:val="005D3774"/>
    <w:rsid w:val="005E14CF"/>
    <w:rsid w:val="005E3A97"/>
    <w:rsid w:val="005E4527"/>
    <w:rsid w:val="005E6F1A"/>
    <w:rsid w:val="005F30AC"/>
    <w:rsid w:val="00600E83"/>
    <w:rsid w:val="006021B9"/>
    <w:rsid w:val="0060735F"/>
    <w:rsid w:val="00613424"/>
    <w:rsid w:val="00614FE5"/>
    <w:rsid w:val="00616EF7"/>
    <w:rsid w:val="0062089B"/>
    <w:rsid w:val="00623408"/>
    <w:rsid w:val="00630C5F"/>
    <w:rsid w:val="00631916"/>
    <w:rsid w:val="00635B59"/>
    <w:rsid w:val="0063751C"/>
    <w:rsid w:val="00642EE3"/>
    <w:rsid w:val="00645B2F"/>
    <w:rsid w:val="00647986"/>
    <w:rsid w:val="0067293C"/>
    <w:rsid w:val="00674EF3"/>
    <w:rsid w:val="006828E3"/>
    <w:rsid w:val="0068317D"/>
    <w:rsid w:val="00692AF7"/>
    <w:rsid w:val="006B01F5"/>
    <w:rsid w:val="006B344A"/>
    <w:rsid w:val="006B640D"/>
    <w:rsid w:val="006C43A3"/>
    <w:rsid w:val="006C54E0"/>
    <w:rsid w:val="006C6A80"/>
    <w:rsid w:val="006D0546"/>
    <w:rsid w:val="006D3E42"/>
    <w:rsid w:val="007008A0"/>
    <w:rsid w:val="0071542F"/>
    <w:rsid w:val="007175D7"/>
    <w:rsid w:val="00717957"/>
    <w:rsid w:val="007227BF"/>
    <w:rsid w:val="00724295"/>
    <w:rsid w:val="00754FE8"/>
    <w:rsid w:val="00761B00"/>
    <w:rsid w:val="00763F0F"/>
    <w:rsid w:val="00775736"/>
    <w:rsid w:val="007767F6"/>
    <w:rsid w:val="00780D3E"/>
    <w:rsid w:val="00787130"/>
    <w:rsid w:val="00791CB5"/>
    <w:rsid w:val="0079674A"/>
    <w:rsid w:val="007A5DD5"/>
    <w:rsid w:val="007A7491"/>
    <w:rsid w:val="007A774C"/>
    <w:rsid w:val="007B309C"/>
    <w:rsid w:val="007B6E66"/>
    <w:rsid w:val="007C0D58"/>
    <w:rsid w:val="007C4639"/>
    <w:rsid w:val="007D5BBB"/>
    <w:rsid w:val="007D6AB6"/>
    <w:rsid w:val="00802880"/>
    <w:rsid w:val="00815BC2"/>
    <w:rsid w:val="00820F26"/>
    <w:rsid w:val="008222D0"/>
    <w:rsid w:val="00823F13"/>
    <w:rsid w:val="00827686"/>
    <w:rsid w:val="008313F2"/>
    <w:rsid w:val="00834AB4"/>
    <w:rsid w:val="00836FBD"/>
    <w:rsid w:val="00850FAD"/>
    <w:rsid w:val="00852595"/>
    <w:rsid w:val="008538A3"/>
    <w:rsid w:val="0086350F"/>
    <w:rsid w:val="0086452B"/>
    <w:rsid w:val="008817B9"/>
    <w:rsid w:val="00890AD6"/>
    <w:rsid w:val="00891AEA"/>
    <w:rsid w:val="00892220"/>
    <w:rsid w:val="008A2C48"/>
    <w:rsid w:val="008A7ABA"/>
    <w:rsid w:val="008B318C"/>
    <w:rsid w:val="008C7461"/>
    <w:rsid w:val="008D3927"/>
    <w:rsid w:val="008D5551"/>
    <w:rsid w:val="008E0319"/>
    <w:rsid w:val="008E708C"/>
    <w:rsid w:val="00902F33"/>
    <w:rsid w:val="009140F3"/>
    <w:rsid w:val="009212DC"/>
    <w:rsid w:val="009326B6"/>
    <w:rsid w:val="00937020"/>
    <w:rsid w:val="00941B9C"/>
    <w:rsid w:val="00945F73"/>
    <w:rsid w:val="009564AB"/>
    <w:rsid w:val="00956EA1"/>
    <w:rsid w:val="00966C67"/>
    <w:rsid w:val="00967341"/>
    <w:rsid w:val="009702D2"/>
    <w:rsid w:val="00972D10"/>
    <w:rsid w:val="009811CF"/>
    <w:rsid w:val="009828DE"/>
    <w:rsid w:val="00983897"/>
    <w:rsid w:val="009869DA"/>
    <w:rsid w:val="00987FEA"/>
    <w:rsid w:val="009A0348"/>
    <w:rsid w:val="009A7A9A"/>
    <w:rsid w:val="009B6F1C"/>
    <w:rsid w:val="009D027C"/>
    <w:rsid w:val="009D3F22"/>
    <w:rsid w:val="009E14B9"/>
    <w:rsid w:val="009E74B2"/>
    <w:rsid w:val="009F39B1"/>
    <w:rsid w:val="00A01ED8"/>
    <w:rsid w:val="00A10962"/>
    <w:rsid w:val="00A159F0"/>
    <w:rsid w:val="00A26852"/>
    <w:rsid w:val="00A33774"/>
    <w:rsid w:val="00A4558E"/>
    <w:rsid w:val="00A6053D"/>
    <w:rsid w:val="00A74982"/>
    <w:rsid w:val="00A77537"/>
    <w:rsid w:val="00A82232"/>
    <w:rsid w:val="00A82F42"/>
    <w:rsid w:val="00A85093"/>
    <w:rsid w:val="00A863F9"/>
    <w:rsid w:val="00AA2027"/>
    <w:rsid w:val="00AA2B4F"/>
    <w:rsid w:val="00AB233D"/>
    <w:rsid w:val="00AB310B"/>
    <w:rsid w:val="00AC2D4E"/>
    <w:rsid w:val="00AD4BDA"/>
    <w:rsid w:val="00B01529"/>
    <w:rsid w:val="00B04C11"/>
    <w:rsid w:val="00B07CBF"/>
    <w:rsid w:val="00B105FB"/>
    <w:rsid w:val="00B21E51"/>
    <w:rsid w:val="00B23BE7"/>
    <w:rsid w:val="00B360D3"/>
    <w:rsid w:val="00B41743"/>
    <w:rsid w:val="00B57B7A"/>
    <w:rsid w:val="00B64606"/>
    <w:rsid w:val="00B75248"/>
    <w:rsid w:val="00B82FAE"/>
    <w:rsid w:val="00B847AA"/>
    <w:rsid w:val="00B86E04"/>
    <w:rsid w:val="00B93896"/>
    <w:rsid w:val="00BA368F"/>
    <w:rsid w:val="00BB0C04"/>
    <w:rsid w:val="00BB1FD1"/>
    <w:rsid w:val="00BC50FF"/>
    <w:rsid w:val="00BC5373"/>
    <w:rsid w:val="00BD1BD2"/>
    <w:rsid w:val="00BE07B6"/>
    <w:rsid w:val="00BE2462"/>
    <w:rsid w:val="00BE49CD"/>
    <w:rsid w:val="00BF3592"/>
    <w:rsid w:val="00C13B48"/>
    <w:rsid w:val="00C21D79"/>
    <w:rsid w:val="00C256B5"/>
    <w:rsid w:val="00C25E83"/>
    <w:rsid w:val="00C2637E"/>
    <w:rsid w:val="00C27477"/>
    <w:rsid w:val="00C329E0"/>
    <w:rsid w:val="00C43A86"/>
    <w:rsid w:val="00C459DB"/>
    <w:rsid w:val="00C501EE"/>
    <w:rsid w:val="00C52513"/>
    <w:rsid w:val="00C54B0F"/>
    <w:rsid w:val="00C64D77"/>
    <w:rsid w:val="00C75C7B"/>
    <w:rsid w:val="00C80042"/>
    <w:rsid w:val="00C81F19"/>
    <w:rsid w:val="00C86D7B"/>
    <w:rsid w:val="00C92D68"/>
    <w:rsid w:val="00C936DC"/>
    <w:rsid w:val="00CA1AFA"/>
    <w:rsid w:val="00CA27B8"/>
    <w:rsid w:val="00CA784C"/>
    <w:rsid w:val="00CA7B6D"/>
    <w:rsid w:val="00CB1FBD"/>
    <w:rsid w:val="00CC6D10"/>
    <w:rsid w:val="00CD0B36"/>
    <w:rsid w:val="00CE1536"/>
    <w:rsid w:val="00CE5602"/>
    <w:rsid w:val="00CF685D"/>
    <w:rsid w:val="00D16EFD"/>
    <w:rsid w:val="00D17C7D"/>
    <w:rsid w:val="00D2317A"/>
    <w:rsid w:val="00D30C7B"/>
    <w:rsid w:val="00D30D33"/>
    <w:rsid w:val="00D31AF9"/>
    <w:rsid w:val="00D33914"/>
    <w:rsid w:val="00D33EF2"/>
    <w:rsid w:val="00D44087"/>
    <w:rsid w:val="00D47822"/>
    <w:rsid w:val="00D478FA"/>
    <w:rsid w:val="00D5352E"/>
    <w:rsid w:val="00D5555C"/>
    <w:rsid w:val="00D56D74"/>
    <w:rsid w:val="00D80894"/>
    <w:rsid w:val="00D83499"/>
    <w:rsid w:val="00D84231"/>
    <w:rsid w:val="00D87C4A"/>
    <w:rsid w:val="00D91584"/>
    <w:rsid w:val="00DB0532"/>
    <w:rsid w:val="00DB223C"/>
    <w:rsid w:val="00DB45DB"/>
    <w:rsid w:val="00DD4B8A"/>
    <w:rsid w:val="00DD5A02"/>
    <w:rsid w:val="00DE5312"/>
    <w:rsid w:val="00DF574D"/>
    <w:rsid w:val="00DF7F1F"/>
    <w:rsid w:val="00E22EC9"/>
    <w:rsid w:val="00E24CBA"/>
    <w:rsid w:val="00E37272"/>
    <w:rsid w:val="00E4083E"/>
    <w:rsid w:val="00E441A1"/>
    <w:rsid w:val="00E518EE"/>
    <w:rsid w:val="00E57B20"/>
    <w:rsid w:val="00E705C5"/>
    <w:rsid w:val="00E7222E"/>
    <w:rsid w:val="00E75ADE"/>
    <w:rsid w:val="00EA77A9"/>
    <w:rsid w:val="00EB28E6"/>
    <w:rsid w:val="00EB5C4B"/>
    <w:rsid w:val="00EC2079"/>
    <w:rsid w:val="00EC439F"/>
    <w:rsid w:val="00ED151E"/>
    <w:rsid w:val="00EE21DE"/>
    <w:rsid w:val="00EE48DD"/>
    <w:rsid w:val="00F029D9"/>
    <w:rsid w:val="00F12F85"/>
    <w:rsid w:val="00F13D4A"/>
    <w:rsid w:val="00F16102"/>
    <w:rsid w:val="00F34D61"/>
    <w:rsid w:val="00F36622"/>
    <w:rsid w:val="00F45365"/>
    <w:rsid w:val="00F45939"/>
    <w:rsid w:val="00F475E4"/>
    <w:rsid w:val="00F62ABC"/>
    <w:rsid w:val="00F631FE"/>
    <w:rsid w:val="00F930EF"/>
    <w:rsid w:val="00F953EB"/>
    <w:rsid w:val="00FA2C01"/>
    <w:rsid w:val="00FA4D34"/>
    <w:rsid w:val="00FA7C05"/>
    <w:rsid w:val="00FB21FE"/>
    <w:rsid w:val="00FF3322"/>
    <w:rsid w:val="00FF5598"/>
    <w:rsid w:val="018DED3A"/>
    <w:rsid w:val="028E94E6"/>
    <w:rsid w:val="02EBE9E9"/>
    <w:rsid w:val="02FAE481"/>
    <w:rsid w:val="034CBF75"/>
    <w:rsid w:val="0471BA16"/>
    <w:rsid w:val="04CE11FF"/>
    <w:rsid w:val="04F0472A"/>
    <w:rsid w:val="072D8B51"/>
    <w:rsid w:val="07557B5F"/>
    <w:rsid w:val="081C753F"/>
    <w:rsid w:val="08E95E3A"/>
    <w:rsid w:val="08EED8B0"/>
    <w:rsid w:val="0A4E89B9"/>
    <w:rsid w:val="0AF2862A"/>
    <w:rsid w:val="0B23E420"/>
    <w:rsid w:val="0BA86236"/>
    <w:rsid w:val="0BDE0124"/>
    <w:rsid w:val="0C52FE71"/>
    <w:rsid w:val="0C812808"/>
    <w:rsid w:val="0D3CD2D6"/>
    <w:rsid w:val="0DC4BCE3"/>
    <w:rsid w:val="0E150F8C"/>
    <w:rsid w:val="0E2E0FC6"/>
    <w:rsid w:val="0F4764E7"/>
    <w:rsid w:val="10545037"/>
    <w:rsid w:val="10F4701F"/>
    <w:rsid w:val="11B3010D"/>
    <w:rsid w:val="1211904D"/>
    <w:rsid w:val="12904080"/>
    <w:rsid w:val="12982E06"/>
    <w:rsid w:val="139BB817"/>
    <w:rsid w:val="142C10E1"/>
    <w:rsid w:val="144D6332"/>
    <w:rsid w:val="14FC7497"/>
    <w:rsid w:val="150E98FD"/>
    <w:rsid w:val="152DDDB3"/>
    <w:rsid w:val="157115A1"/>
    <w:rsid w:val="16926559"/>
    <w:rsid w:val="17521CBD"/>
    <w:rsid w:val="183755F3"/>
    <w:rsid w:val="18958F5C"/>
    <w:rsid w:val="18D55D34"/>
    <w:rsid w:val="190F997E"/>
    <w:rsid w:val="196D8913"/>
    <w:rsid w:val="1A11D992"/>
    <w:rsid w:val="1A3EFF4C"/>
    <w:rsid w:val="1A979F52"/>
    <w:rsid w:val="1AB47AC2"/>
    <w:rsid w:val="1B167892"/>
    <w:rsid w:val="1B7E92BC"/>
    <w:rsid w:val="1BBC5AF1"/>
    <w:rsid w:val="1BEB51AC"/>
    <w:rsid w:val="1C22A431"/>
    <w:rsid w:val="1C3722C6"/>
    <w:rsid w:val="1C90E81F"/>
    <w:rsid w:val="1D87220D"/>
    <w:rsid w:val="1E2D9BE4"/>
    <w:rsid w:val="1EA4406C"/>
    <w:rsid w:val="1EC25564"/>
    <w:rsid w:val="1ED9DE97"/>
    <w:rsid w:val="204010CD"/>
    <w:rsid w:val="205639A7"/>
    <w:rsid w:val="20C929CA"/>
    <w:rsid w:val="21002240"/>
    <w:rsid w:val="2131DBF4"/>
    <w:rsid w:val="213FC708"/>
    <w:rsid w:val="2294CF64"/>
    <w:rsid w:val="22AE51D0"/>
    <w:rsid w:val="22CFD901"/>
    <w:rsid w:val="22E3E6D8"/>
    <w:rsid w:val="235D0AD6"/>
    <w:rsid w:val="2377B18F"/>
    <w:rsid w:val="23EE7F89"/>
    <w:rsid w:val="244F57C8"/>
    <w:rsid w:val="24980427"/>
    <w:rsid w:val="24BB629A"/>
    <w:rsid w:val="24DE4F22"/>
    <w:rsid w:val="24F59ECE"/>
    <w:rsid w:val="2581AD23"/>
    <w:rsid w:val="25ACC7AD"/>
    <w:rsid w:val="263DFFF0"/>
    <w:rsid w:val="2779D56D"/>
    <w:rsid w:val="2817F654"/>
    <w:rsid w:val="28C177D9"/>
    <w:rsid w:val="290410E8"/>
    <w:rsid w:val="291B4107"/>
    <w:rsid w:val="29DC889F"/>
    <w:rsid w:val="2A6029EA"/>
    <w:rsid w:val="2C3BB1AA"/>
    <w:rsid w:val="2DD7820B"/>
    <w:rsid w:val="2DDF6F91"/>
    <w:rsid w:val="2DF10477"/>
    <w:rsid w:val="2E75FA27"/>
    <w:rsid w:val="2F29BD5E"/>
    <w:rsid w:val="2F29DA1E"/>
    <w:rsid w:val="2F90DB7F"/>
    <w:rsid w:val="2F9CEC52"/>
    <w:rsid w:val="2FBDD901"/>
    <w:rsid w:val="304B0353"/>
    <w:rsid w:val="310CF0EF"/>
    <w:rsid w:val="313AAD2F"/>
    <w:rsid w:val="31E33D47"/>
    <w:rsid w:val="31E6D3B4"/>
    <w:rsid w:val="323DF6EB"/>
    <w:rsid w:val="32B2E0B4"/>
    <w:rsid w:val="32CC9F8E"/>
    <w:rsid w:val="33250C5C"/>
    <w:rsid w:val="33C06281"/>
    <w:rsid w:val="3543150C"/>
    <w:rsid w:val="3725E03E"/>
    <w:rsid w:val="37310935"/>
    <w:rsid w:val="3744975C"/>
    <w:rsid w:val="3861467C"/>
    <w:rsid w:val="38F0C400"/>
    <w:rsid w:val="39BEC0F9"/>
    <w:rsid w:val="39FFABE1"/>
    <w:rsid w:val="3A6691E3"/>
    <w:rsid w:val="3A93C236"/>
    <w:rsid w:val="3CD9339C"/>
    <w:rsid w:val="3E173FBB"/>
    <w:rsid w:val="3E74DBDA"/>
    <w:rsid w:val="3F864F08"/>
    <w:rsid w:val="41405DD0"/>
    <w:rsid w:val="415DE4B2"/>
    <w:rsid w:val="41D74328"/>
    <w:rsid w:val="42082AB8"/>
    <w:rsid w:val="44F4E8E0"/>
    <w:rsid w:val="454EDB2C"/>
    <w:rsid w:val="4552FC99"/>
    <w:rsid w:val="45A43AB1"/>
    <w:rsid w:val="45A91C67"/>
    <w:rsid w:val="468FADF1"/>
    <w:rsid w:val="46F4FEB0"/>
    <w:rsid w:val="4762A8AC"/>
    <w:rsid w:val="47AAEF2C"/>
    <w:rsid w:val="47C71543"/>
    <w:rsid w:val="489A4D87"/>
    <w:rsid w:val="48E9CEF1"/>
    <w:rsid w:val="48FE790D"/>
    <w:rsid w:val="492785F7"/>
    <w:rsid w:val="4A28ABDE"/>
    <w:rsid w:val="4A4417A8"/>
    <w:rsid w:val="4A93802A"/>
    <w:rsid w:val="4A9A496E"/>
    <w:rsid w:val="4AB1996D"/>
    <w:rsid w:val="4ADFD8BF"/>
    <w:rsid w:val="4AF5C2C3"/>
    <w:rsid w:val="4BFB629D"/>
    <w:rsid w:val="4CF320A4"/>
    <w:rsid w:val="4D4A815A"/>
    <w:rsid w:val="4D73336C"/>
    <w:rsid w:val="4D945A4C"/>
    <w:rsid w:val="4DD1EA30"/>
    <w:rsid w:val="506279A3"/>
    <w:rsid w:val="50E308F7"/>
    <w:rsid w:val="50F5B4D2"/>
    <w:rsid w:val="51C691C7"/>
    <w:rsid w:val="52F8E722"/>
    <w:rsid w:val="5317C663"/>
    <w:rsid w:val="541BD9F5"/>
    <w:rsid w:val="55156FBF"/>
    <w:rsid w:val="55375B1A"/>
    <w:rsid w:val="5555933F"/>
    <w:rsid w:val="5638756A"/>
    <w:rsid w:val="5641C2BB"/>
    <w:rsid w:val="5672000C"/>
    <w:rsid w:val="56A96229"/>
    <w:rsid w:val="57034C10"/>
    <w:rsid w:val="57284D2C"/>
    <w:rsid w:val="574A6285"/>
    <w:rsid w:val="576FA64D"/>
    <w:rsid w:val="57CC5845"/>
    <w:rsid w:val="57CDB0A4"/>
    <w:rsid w:val="57EB3786"/>
    <w:rsid w:val="57F9F8D2"/>
    <w:rsid w:val="5839CF70"/>
    <w:rsid w:val="59DE23BE"/>
    <w:rsid w:val="5A095BE9"/>
    <w:rsid w:val="5AA7470F"/>
    <w:rsid w:val="5B3DD45D"/>
    <w:rsid w:val="5B630169"/>
    <w:rsid w:val="5C77D95A"/>
    <w:rsid w:val="5D419A54"/>
    <w:rsid w:val="5D7E1AF0"/>
    <w:rsid w:val="5DA01705"/>
    <w:rsid w:val="5EAE5253"/>
    <w:rsid w:val="616FF6CD"/>
    <w:rsid w:val="637385C9"/>
    <w:rsid w:val="63E05831"/>
    <w:rsid w:val="64008640"/>
    <w:rsid w:val="6413AEA7"/>
    <w:rsid w:val="6448527B"/>
    <w:rsid w:val="65E1E6C4"/>
    <w:rsid w:val="6626A926"/>
    <w:rsid w:val="665F79FC"/>
    <w:rsid w:val="66D7E144"/>
    <w:rsid w:val="6742FE37"/>
    <w:rsid w:val="67D1CE18"/>
    <w:rsid w:val="6833DCE5"/>
    <w:rsid w:val="6846F03C"/>
    <w:rsid w:val="684ED771"/>
    <w:rsid w:val="6A720F63"/>
    <w:rsid w:val="6B84F452"/>
    <w:rsid w:val="6B99CADC"/>
    <w:rsid w:val="6D694ADB"/>
    <w:rsid w:val="6FCD8B6C"/>
    <w:rsid w:val="70B1CE47"/>
    <w:rsid w:val="714796AC"/>
    <w:rsid w:val="71FA9EBE"/>
    <w:rsid w:val="73FFC94C"/>
    <w:rsid w:val="74EEFD25"/>
    <w:rsid w:val="75261967"/>
    <w:rsid w:val="754970F7"/>
    <w:rsid w:val="759855EF"/>
    <w:rsid w:val="761DB899"/>
    <w:rsid w:val="7664BCFE"/>
    <w:rsid w:val="766E0A4F"/>
    <w:rsid w:val="76974A26"/>
    <w:rsid w:val="77262F37"/>
    <w:rsid w:val="77376A0E"/>
    <w:rsid w:val="777D68AF"/>
    <w:rsid w:val="78003350"/>
    <w:rsid w:val="789177CE"/>
    <w:rsid w:val="78E222F9"/>
    <w:rsid w:val="79914CEB"/>
    <w:rsid w:val="79EA623B"/>
    <w:rsid w:val="7A76F856"/>
    <w:rsid w:val="7E67E15D"/>
    <w:rsid w:val="7E9CBA57"/>
    <w:rsid w:val="7E9F5C88"/>
    <w:rsid w:val="7F0C1395"/>
    <w:rsid w:val="7F33336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8BEC3"/>
  <w15:chartTrackingRefBased/>
  <w15:docId w15:val="{74BF6AA0-F7BF-4261-95F8-6BA4AB32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A8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E66"/>
    <w:pPr>
      <w:ind w:left="720"/>
      <w:contextualSpacing/>
    </w:pPr>
  </w:style>
  <w:style w:type="table" w:styleId="TableGrid">
    <w:name w:val="Table Grid"/>
    <w:basedOn w:val="TableNormal"/>
    <w:uiPriority w:val="59"/>
    <w:rsid w:val="00787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031E5"/>
    <w:pPr>
      <w:spacing w:after="0" w:line="240" w:lineRule="auto"/>
    </w:pPr>
    <w:rPr>
      <w:szCs w:val="22"/>
      <w:lang w:val="vi-VN" w:eastAsia="vi-VN"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E2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1FE"/>
    <w:rPr>
      <w:rFonts w:cs="Mangal"/>
    </w:rPr>
  </w:style>
  <w:style w:type="paragraph" w:styleId="Footer">
    <w:name w:val="footer"/>
    <w:basedOn w:val="Normal"/>
    <w:link w:val="FooterChar"/>
    <w:uiPriority w:val="99"/>
    <w:unhideWhenUsed/>
    <w:rsid w:val="00BE2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1F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2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Minh Đức</dc:creator>
  <cp:keywords/>
  <dc:description/>
  <cp:lastModifiedBy>Khoa Noi than - Than nhan tao</cp:lastModifiedBy>
  <cp:revision>340</cp:revision>
  <dcterms:created xsi:type="dcterms:W3CDTF">2022-06-08T10:52:00Z</dcterms:created>
  <dcterms:modified xsi:type="dcterms:W3CDTF">2022-06-08T05:27:00Z</dcterms:modified>
</cp:coreProperties>
</file>