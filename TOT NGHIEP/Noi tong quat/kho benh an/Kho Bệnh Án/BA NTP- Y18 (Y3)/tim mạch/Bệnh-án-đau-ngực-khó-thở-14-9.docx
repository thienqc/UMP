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4D515" w14:textId="77777777" w:rsidR="001542C5" w:rsidRPr="00454A58" w:rsidRDefault="00047AB8" w:rsidP="001542C5">
      <w:pPr>
        <w:jc w:val="right"/>
        <w:rPr>
          <w:rFonts w:ascii="Times New Roman" w:hAnsi="Times New Roman" w:cs="Times New Roman"/>
          <w:b/>
          <w:bCs/>
          <w:color w:val="000000" w:themeColor="text1"/>
          <w:sz w:val="24"/>
          <w:szCs w:val="24"/>
        </w:rPr>
      </w:pPr>
      <w:r w:rsidRPr="00454A58">
        <w:rPr>
          <w:rFonts w:ascii="Times New Roman" w:hAnsi="Times New Roman" w:cs="Times New Roman"/>
          <w:b/>
          <w:bCs/>
          <w:color w:val="000000" w:themeColor="text1"/>
          <w:sz w:val="24"/>
          <w:szCs w:val="24"/>
        </w:rPr>
        <w:t xml:space="preserve">Lềnh Thanh Phong Y17B/8 – </w:t>
      </w:r>
    </w:p>
    <w:p w14:paraId="4E93ABFA" w14:textId="422B55BC" w:rsidR="00047AB8" w:rsidRPr="00454A58" w:rsidRDefault="00047AB8" w:rsidP="001542C5">
      <w:pPr>
        <w:jc w:val="right"/>
        <w:rPr>
          <w:rFonts w:ascii="Times New Roman" w:hAnsi="Times New Roman" w:cs="Times New Roman"/>
          <w:b/>
          <w:bCs/>
          <w:color w:val="000000" w:themeColor="text1"/>
          <w:sz w:val="24"/>
          <w:szCs w:val="24"/>
        </w:rPr>
      </w:pPr>
      <w:r w:rsidRPr="00454A58">
        <w:rPr>
          <w:rFonts w:ascii="Times New Roman" w:hAnsi="Times New Roman" w:cs="Times New Roman"/>
          <w:b/>
          <w:bCs/>
          <w:color w:val="000000" w:themeColor="text1"/>
          <w:sz w:val="24"/>
          <w:szCs w:val="24"/>
        </w:rPr>
        <w:t>Hoàng Hồ Kim Khánh Y18D</w:t>
      </w:r>
    </w:p>
    <w:p w14:paraId="4F91E412" w14:textId="7C4A6F10" w:rsidR="00E049D0" w:rsidRPr="00454A58" w:rsidRDefault="00E049D0" w:rsidP="001F5072">
      <w:pPr>
        <w:jc w:val="center"/>
        <w:rPr>
          <w:rFonts w:ascii="Times New Roman" w:hAnsi="Times New Roman" w:cs="Times New Roman"/>
          <w:b/>
          <w:bCs/>
          <w:color w:val="000000" w:themeColor="text1"/>
          <w:sz w:val="30"/>
          <w:szCs w:val="30"/>
        </w:rPr>
      </w:pPr>
      <w:r w:rsidRPr="00454A58">
        <w:rPr>
          <w:rFonts w:ascii="Times New Roman" w:hAnsi="Times New Roman" w:cs="Times New Roman"/>
          <w:b/>
          <w:bCs/>
          <w:color w:val="000000" w:themeColor="text1"/>
          <w:sz w:val="30"/>
          <w:szCs w:val="30"/>
        </w:rPr>
        <w:t>BỆNH ÁN NỘ</w:t>
      </w:r>
      <w:r w:rsidR="00047AB8" w:rsidRPr="00454A58">
        <w:rPr>
          <w:rFonts w:ascii="Times New Roman" w:hAnsi="Times New Roman" w:cs="Times New Roman"/>
          <w:b/>
          <w:bCs/>
          <w:color w:val="000000" w:themeColor="text1"/>
          <w:sz w:val="30"/>
          <w:szCs w:val="30"/>
        </w:rPr>
        <w:t xml:space="preserve">I KHOA </w:t>
      </w:r>
    </w:p>
    <w:p w14:paraId="65ABECB5" w14:textId="53549D59" w:rsidR="00E049D0" w:rsidRPr="00454A58" w:rsidRDefault="00E049D0" w:rsidP="00E049D0">
      <w:pPr>
        <w:numPr>
          <w:ilvl w:val="0"/>
          <w:numId w:val="1"/>
        </w:numP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Hành chính</w:t>
      </w:r>
      <w:bookmarkStart w:id="0" w:name="_GoBack"/>
      <w:bookmarkEnd w:id="0"/>
    </w:p>
    <w:p w14:paraId="72EF1138" w14:textId="69AED14D" w:rsidR="00F5488E" w:rsidRPr="00454A58" w:rsidRDefault="00F5488E" w:rsidP="00F5488E">
      <w:pPr>
        <w:pStyle w:val="ListParagraph"/>
        <w:ind w:left="1080"/>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Họ và tên: Phan Văn Út</w:t>
      </w:r>
      <w:r w:rsidRPr="00454A58">
        <w:rPr>
          <w:rFonts w:ascii="Times New Roman" w:hAnsi="Times New Roman" w:cs="Times New Roman"/>
          <w:color w:val="000000" w:themeColor="text1"/>
          <w:sz w:val="24"/>
          <w:szCs w:val="24"/>
        </w:rPr>
        <w:tab/>
      </w:r>
      <w:r w:rsidRPr="00454A58">
        <w:rPr>
          <w:rFonts w:ascii="Times New Roman" w:hAnsi="Times New Roman" w:cs="Times New Roman"/>
          <w:color w:val="000000" w:themeColor="text1"/>
          <w:sz w:val="24"/>
          <w:szCs w:val="24"/>
        </w:rPr>
        <w:tab/>
      </w:r>
      <w:r w:rsidRPr="00454A58">
        <w:rPr>
          <w:rFonts w:ascii="Times New Roman" w:hAnsi="Times New Roman" w:cs="Times New Roman"/>
          <w:color w:val="000000" w:themeColor="text1"/>
          <w:sz w:val="24"/>
          <w:szCs w:val="24"/>
        </w:rPr>
        <w:tab/>
        <w:t>Tuổi: 83</w:t>
      </w:r>
      <w:r w:rsidRPr="00454A58">
        <w:rPr>
          <w:rFonts w:ascii="Times New Roman" w:hAnsi="Times New Roman" w:cs="Times New Roman"/>
          <w:color w:val="000000" w:themeColor="text1"/>
          <w:sz w:val="24"/>
          <w:szCs w:val="24"/>
        </w:rPr>
        <w:tab/>
      </w:r>
      <w:r w:rsidRPr="00454A58">
        <w:rPr>
          <w:rFonts w:ascii="Times New Roman" w:hAnsi="Times New Roman" w:cs="Times New Roman"/>
          <w:color w:val="000000" w:themeColor="text1"/>
          <w:sz w:val="24"/>
          <w:szCs w:val="24"/>
        </w:rPr>
        <w:tab/>
      </w:r>
      <w:r w:rsidRPr="00454A58">
        <w:rPr>
          <w:rFonts w:ascii="Times New Roman" w:hAnsi="Times New Roman" w:cs="Times New Roman"/>
          <w:color w:val="000000" w:themeColor="text1"/>
          <w:sz w:val="24"/>
          <w:szCs w:val="24"/>
        </w:rPr>
        <w:tab/>
        <w:t>Giới tính: Nam</w:t>
      </w:r>
    </w:p>
    <w:p w14:paraId="58747991" w14:textId="50E2D1C7" w:rsidR="00F5488E" w:rsidRPr="00454A58" w:rsidRDefault="00F5488E" w:rsidP="00F5488E">
      <w:pPr>
        <w:pStyle w:val="ListParagraph"/>
        <w:ind w:left="1080"/>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Nghề nghiệp: Làm nông, nghỉ hưu 10 năm</w:t>
      </w:r>
    </w:p>
    <w:p w14:paraId="0768A2FF" w14:textId="77777777" w:rsidR="00F5488E" w:rsidRPr="00454A58" w:rsidRDefault="00F5488E" w:rsidP="00F5488E">
      <w:pPr>
        <w:pStyle w:val="ListParagraph"/>
        <w:ind w:left="1080"/>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Địa chỉ: Huyện Bình Chánh, TPHCM</w:t>
      </w:r>
    </w:p>
    <w:p w14:paraId="5441B2A7" w14:textId="123B01E7" w:rsidR="00F5488E" w:rsidRPr="00454A58" w:rsidRDefault="00F5488E" w:rsidP="00F5488E">
      <w:pPr>
        <w:pStyle w:val="ListParagraph"/>
        <w:ind w:left="1080"/>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Ngày nhập viện: 7h20 ngày 11/9/2020</w:t>
      </w:r>
    </w:p>
    <w:p w14:paraId="776F9C56" w14:textId="76E5E67B" w:rsidR="00F5488E" w:rsidRPr="00454A58" w:rsidRDefault="00F5488E" w:rsidP="00F5488E">
      <w:pPr>
        <w:pStyle w:val="ListParagraph"/>
        <w:ind w:left="1080"/>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Giường số 33, phòng 21, khoa Nội Tim mạch, BV Nguyễn Tri Phương</w:t>
      </w:r>
    </w:p>
    <w:p w14:paraId="0BCD0523" w14:textId="7C599F86" w:rsidR="00F766AB" w:rsidRPr="00454A58" w:rsidRDefault="00F766AB" w:rsidP="00F766AB">
      <w:pPr>
        <w:numPr>
          <w:ilvl w:val="0"/>
          <w:numId w:val="1"/>
        </w:numP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 xml:space="preserve">Lý do nhập viện: </w:t>
      </w:r>
      <w:r w:rsidRPr="00454A58">
        <w:rPr>
          <w:rFonts w:ascii="Times New Roman" w:hAnsi="Times New Roman" w:cs="Times New Roman"/>
          <w:color w:val="000000" w:themeColor="text1"/>
          <w:sz w:val="24"/>
          <w:szCs w:val="24"/>
        </w:rPr>
        <w:t>Đau ngực</w:t>
      </w:r>
    </w:p>
    <w:p w14:paraId="4611A3B8" w14:textId="1C23DCFC" w:rsidR="00EE211D" w:rsidRPr="00454A58" w:rsidRDefault="00E049D0" w:rsidP="00F766AB">
      <w:pPr>
        <w:numPr>
          <w:ilvl w:val="0"/>
          <w:numId w:val="1"/>
        </w:numP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Bệnh sử</w:t>
      </w:r>
    </w:p>
    <w:p w14:paraId="39B3BD33" w14:textId="16AD9E14" w:rsidR="00DC6169" w:rsidRPr="00454A58" w:rsidRDefault="00AF4CDF" w:rsidP="00DC6169">
      <w:pPr>
        <w:ind w:left="1080"/>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Cách</w:t>
      </w:r>
      <w:r w:rsidR="00DC6169" w:rsidRPr="00454A58">
        <w:rPr>
          <w:rFonts w:ascii="Times New Roman" w:hAnsi="Times New Roman" w:cs="Times New Roman"/>
          <w:color w:val="000000" w:themeColor="text1"/>
          <w:sz w:val="24"/>
          <w:szCs w:val="24"/>
          <w:lang w:val="vi-VN"/>
        </w:rPr>
        <w:t xml:space="preserve"> nhập viện</w:t>
      </w:r>
      <w:r w:rsidR="00F5488E" w:rsidRPr="00454A58">
        <w:rPr>
          <w:rFonts w:ascii="Times New Roman" w:hAnsi="Times New Roman" w:cs="Times New Roman"/>
          <w:color w:val="000000" w:themeColor="text1"/>
          <w:sz w:val="24"/>
          <w:szCs w:val="24"/>
          <w:lang w:val="vi-VN"/>
        </w:rPr>
        <w:t xml:space="preserve"> 12h</w:t>
      </w:r>
      <w:r w:rsidR="00DC6169" w:rsidRPr="00454A58">
        <w:rPr>
          <w:rFonts w:ascii="Times New Roman" w:hAnsi="Times New Roman" w:cs="Times New Roman"/>
          <w:color w:val="000000" w:themeColor="text1"/>
          <w:sz w:val="24"/>
          <w:szCs w:val="24"/>
          <w:lang w:val="vi-VN"/>
        </w:rPr>
        <w:t xml:space="preserve">, vào khoảng 4-5h chiều, BN </w:t>
      </w:r>
      <w:r w:rsidR="00F5488E" w:rsidRPr="00454A58">
        <w:rPr>
          <w:rFonts w:ascii="Times New Roman" w:hAnsi="Times New Roman" w:cs="Times New Roman"/>
          <w:color w:val="000000" w:themeColor="text1"/>
          <w:sz w:val="24"/>
          <w:szCs w:val="24"/>
          <w:lang w:val="vi-VN"/>
        </w:rPr>
        <w:t xml:space="preserve">đột ngột </w:t>
      </w:r>
      <w:r w:rsidR="00DC6169" w:rsidRPr="00454A58">
        <w:rPr>
          <w:rFonts w:ascii="Times New Roman" w:hAnsi="Times New Roman" w:cs="Times New Roman"/>
          <w:color w:val="000000" w:themeColor="text1"/>
          <w:sz w:val="24"/>
          <w:szCs w:val="24"/>
          <w:lang w:val="vi-VN"/>
        </w:rPr>
        <w:t>cảm thấy khó thở khi đang nằm nghỉ</w:t>
      </w:r>
      <w:r w:rsidR="00F5488E" w:rsidRPr="00454A58">
        <w:rPr>
          <w:rFonts w:ascii="Times New Roman" w:hAnsi="Times New Roman" w:cs="Times New Roman"/>
          <w:color w:val="000000" w:themeColor="text1"/>
          <w:sz w:val="24"/>
          <w:szCs w:val="24"/>
          <w:lang w:val="vi-VN"/>
        </w:rPr>
        <w:t xml:space="preserve"> trên võng</w:t>
      </w:r>
      <w:r w:rsidR="00DC6169" w:rsidRPr="00454A58">
        <w:rPr>
          <w:rFonts w:ascii="Times New Roman" w:hAnsi="Times New Roman" w:cs="Times New Roman"/>
          <w:color w:val="000000" w:themeColor="text1"/>
          <w:sz w:val="24"/>
          <w:szCs w:val="24"/>
          <w:lang w:val="vi-VN"/>
        </w:rPr>
        <w:t>,</w:t>
      </w:r>
      <w:r w:rsidR="00F5488E" w:rsidRPr="00454A58">
        <w:rPr>
          <w:rFonts w:ascii="Times New Roman" w:hAnsi="Times New Roman" w:cs="Times New Roman"/>
          <w:color w:val="000000" w:themeColor="text1"/>
          <w:sz w:val="24"/>
          <w:szCs w:val="24"/>
          <w:lang w:val="vi-VN"/>
        </w:rPr>
        <w:t xml:space="preserve"> khó thở liên tục tăng dần, khó thở thì hít vào</w:t>
      </w:r>
      <w:r w:rsidR="00DC6169" w:rsidRPr="00454A58">
        <w:rPr>
          <w:rFonts w:ascii="Times New Roman" w:hAnsi="Times New Roman" w:cs="Times New Roman"/>
          <w:color w:val="000000" w:themeColor="text1"/>
          <w:sz w:val="24"/>
          <w:szCs w:val="24"/>
          <w:lang w:val="vi-VN"/>
        </w:rPr>
        <w:t>,</w:t>
      </w:r>
      <w:r w:rsidR="00F5488E" w:rsidRPr="00454A58">
        <w:rPr>
          <w:rFonts w:ascii="Times New Roman" w:hAnsi="Times New Roman" w:cs="Times New Roman"/>
          <w:color w:val="000000" w:themeColor="text1"/>
          <w:sz w:val="24"/>
          <w:szCs w:val="24"/>
          <w:lang w:val="vi-VN"/>
        </w:rPr>
        <w:t xml:space="preserve"> tăng khi nằm đầu bằng, giảm khi ngồi</w:t>
      </w:r>
      <w:r w:rsidRPr="00454A58">
        <w:rPr>
          <w:rFonts w:ascii="Times New Roman" w:hAnsi="Times New Roman" w:cs="Times New Roman"/>
          <w:color w:val="000000" w:themeColor="text1"/>
          <w:sz w:val="24"/>
          <w:szCs w:val="24"/>
          <w:lang w:val="vi-VN"/>
        </w:rPr>
        <w:t>. Khó thở làm BN phải thở gấp vì BN có cảm giác hụt hơi. Cơn khó thở kéo dài khoảng 45p thì hết sau khi bệnh nhân “ngáp” được. Trong cơn khó thở BN không đau ngực, không vã mồ hôi, không hồi hộp đánh trống ngực, không khò khè thành tiếng, không ho, không khạc đàm, không chóng mặt.</w:t>
      </w:r>
    </w:p>
    <w:p w14:paraId="482176C3" w14:textId="5B160AF6" w:rsidR="00AF4CDF" w:rsidRPr="00454A58" w:rsidRDefault="00AF4CDF" w:rsidP="00EE211D">
      <w:pPr>
        <w:ind w:left="1080"/>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Cách nhập viện 6 giờ, khoảng 1-2h sáng, BN đang ngủ thì cảm thấy lạnh đột ngột, phải dậy đắp mền, sau đó 10p thì hết lạnh và khởi phát cơn đau ngực. Đau ngực</w:t>
      </w:r>
      <w:r w:rsidR="000F3B9E" w:rsidRPr="00454A58">
        <w:rPr>
          <w:rFonts w:ascii="Times New Roman" w:hAnsi="Times New Roman" w:cs="Times New Roman"/>
          <w:color w:val="000000" w:themeColor="text1"/>
          <w:sz w:val="24"/>
          <w:szCs w:val="24"/>
          <w:lang w:val="vi-VN"/>
        </w:rPr>
        <w:t xml:space="preserve"> liên tục âm ỉ, mức độ nhẹ,</w:t>
      </w:r>
      <w:r w:rsidRPr="00454A58">
        <w:rPr>
          <w:rFonts w:ascii="Times New Roman" w:hAnsi="Times New Roman" w:cs="Times New Roman"/>
          <w:color w:val="000000" w:themeColor="text1"/>
          <w:sz w:val="24"/>
          <w:szCs w:val="24"/>
          <w:lang w:val="vi-VN"/>
        </w:rPr>
        <w:t xml:space="preserve"> kiểu đè ép sau xương ức, không lan, không tư thế</w:t>
      </w:r>
      <w:r w:rsidR="000F3B9E" w:rsidRPr="00454A58">
        <w:rPr>
          <w:rFonts w:ascii="Times New Roman" w:hAnsi="Times New Roman" w:cs="Times New Roman"/>
          <w:color w:val="000000" w:themeColor="text1"/>
          <w:sz w:val="24"/>
          <w:szCs w:val="24"/>
          <w:lang w:val="vi-VN"/>
        </w:rPr>
        <w:t xml:space="preserve"> hay hoạt động</w:t>
      </w:r>
      <w:r w:rsidRPr="00454A58">
        <w:rPr>
          <w:rFonts w:ascii="Times New Roman" w:hAnsi="Times New Roman" w:cs="Times New Roman"/>
          <w:color w:val="000000" w:themeColor="text1"/>
          <w:sz w:val="24"/>
          <w:szCs w:val="24"/>
          <w:lang w:val="vi-VN"/>
        </w:rPr>
        <w:t xml:space="preserve"> tăng giảm đau,</w:t>
      </w:r>
      <w:r w:rsidR="000F3B9E" w:rsidRPr="00454A58">
        <w:rPr>
          <w:rFonts w:ascii="Times New Roman" w:hAnsi="Times New Roman" w:cs="Times New Roman"/>
          <w:color w:val="000000" w:themeColor="text1"/>
          <w:sz w:val="24"/>
          <w:szCs w:val="24"/>
          <w:lang w:val="vi-VN"/>
        </w:rPr>
        <w:t xml:space="preserve"> BN cũng không dùng thuốc giảm đau. Trong cơn đau ngực BN có kèm vã mồ hôi, không khó thở, không chóng mặt</w:t>
      </w:r>
      <w:r w:rsidR="00B252E0" w:rsidRPr="00454A58">
        <w:rPr>
          <w:rFonts w:ascii="Times New Roman" w:hAnsi="Times New Roman" w:cs="Times New Roman"/>
          <w:color w:val="000000" w:themeColor="text1"/>
          <w:sz w:val="24"/>
          <w:szCs w:val="24"/>
          <w:lang w:val="vi-VN"/>
        </w:rPr>
        <w:t>, không hồi hộp đánh trống ngực</w:t>
      </w:r>
      <w:r w:rsidR="000F3B9E" w:rsidRPr="00454A58">
        <w:rPr>
          <w:rFonts w:ascii="Times New Roman" w:hAnsi="Times New Roman" w:cs="Times New Roman"/>
          <w:color w:val="000000" w:themeColor="text1"/>
          <w:sz w:val="24"/>
          <w:szCs w:val="24"/>
          <w:lang w:val="vi-VN"/>
        </w:rPr>
        <w:t>. Sau 10p thì BN hết đau ngực, sau đó BN thức giấc đến sáng.</w:t>
      </w:r>
    </w:p>
    <w:p w14:paraId="69853687" w14:textId="55174D95" w:rsidR="00EE211D" w:rsidRPr="00454A58" w:rsidRDefault="000F3B9E" w:rsidP="00EE211D">
      <w:pPr>
        <w:ind w:left="1080"/>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7</w:t>
      </w:r>
      <w:r w:rsidR="00EE211D" w:rsidRPr="00454A58">
        <w:rPr>
          <w:rFonts w:ascii="Times New Roman" w:hAnsi="Times New Roman" w:cs="Times New Roman"/>
          <w:color w:val="000000" w:themeColor="text1"/>
          <w:sz w:val="24"/>
          <w:szCs w:val="24"/>
          <w:lang w:val="vi-VN"/>
        </w:rPr>
        <w:t>h sáng ngày nhập viện,</w:t>
      </w:r>
      <w:r w:rsidRPr="00454A58">
        <w:rPr>
          <w:rFonts w:ascii="Times New Roman" w:hAnsi="Times New Roman" w:cs="Times New Roman"/>
          <w:color w:val="000000" w:themeColor="text1"/>
          <w:sz w:val="24"/>
          <w:szCs w:val="24"/>
          <w:lang w:val="vi-VN"/>
        </w:rPr>
        <w:t xml:space="preserve"> BN không còn đau ngực hay khó thở, nhưng vẫn </w:t>
      </w:r>
      <w:r w:rsidR="00EE211D" w:rsidRPr="00454A58">
        <w:rPr>
          <w:rFonts w:ascii="Times New Roman" w:hAnsi="Times New Roman" w:cs="Times New Roman"/>
          <w:color w:val="000000" w:themeColor="text1"/>
          <w:sz w:val="24"/>
          <w:szCs w:val="24"/>
          <w:lang w:val="vi-VN"/>
        </w:rPr>
        <w:t>được người nhà đưa đến nhập khoa Cấp cứu của BV NTP</w:t>
      </w:r>
      <w:r w:rsidRPr="00454A58">
        <w:rPr>
          <w:rFonts w:ascii="Times New Roman" w:hAnsi="Times New Roman" w:cs="Times New Roman"/>
          <w:color w:val="000000" w:themeColor="text1"/>
          <w:sz w:val="24"/>
          <w:szCs w:val="24"/>
          <w:lang w:val="vi-VN"/>
        </w:rPr>
        <w:t xml:space="preserve"> do lo lắng cho sức khỏe BN</w:t>
      </w:r>
      <w:r w:rsidR="00AF4AA4" w:rsidRPr="00454A58">
        <w:rPr>
          <w:rFonts w:ascii="Times New Roman" w:hAnsi="Times New Roman" w:cs="Times New Roman"/>
          <w:color w:val="000000" w:themeColor="text1"/>
          <w:sz w:val="24"/>
          <w:szCs w:val="24"/>
          <w:lang w:val="vi-VN"/>
        </w:rPr>
        <w:t>.</w:t>
      </w:r>
    </w:p>
    <w:p w14:paraId="1E4888C3" w14:textId="7DDF4CB9" w:rsidR="00EE211D" w:rsidRPr="00454A58" w:rsidRDefault="00EE211D" w:rsidP="000F3B9E">
      <w:pPr>
        <w:pStyle w:val="ListParagraph"/>
        <w:numPr>
          <w:ilvl w:val="0"/>
          <w:numId w:val="7"/>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Sinh hiệu lúc nhập viện</w:t>
      </w:r>
    </w:p>
    <w:p w14:paraId="34EB8317" w14:textId="77777777" w:rsidR="000F3B9E" w:rsidRPr="00454A58" w:rsidRDefault="00AF4AA4" w:rsidP="000F3B9E">
      <w:pPr>
        <w:pStyle w:val="ListParagraph"/>
        <w:numPr>
          <w:ilvl w:val="1"/>
          <w:numId w:val="7"/>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Mạ</w:t>
      </w:r>
      <w:r w:rsidR="000F3B9E" w:rsidRPr="00454A58">
        <w:rPr>
          <w:rFonts w:ascii="Times New Roman" w:hAnsi="Times New Roman" w:cs="Times New Roman"/>
          <w:color w:val="000000" w:themeColor="text1"/>
          <w:sz w:val="24"/>
          <w:szCs w:val="24"/>
          <w:lang w:val="vi-VN"/>
        </w:rPr>
        <w:t>ch 64</w:t>
      </w:r>
      <w:r w:rsidRPr="00454A58">
        <w:rPr>
          <w:rFonts w:ascii="Times New Roman" w:hAnsi="Times New Roman" w:cs="Times New Roman"/>
          <w:color w:val="000000" w:themeColor="text1"/>
          <w:sz w:val="24"/>
          <w:szCs w:val="24"/>
          <w:lang w:val="vi-VN"/>
        </w:rPr>
        <w:t xml:space="preserve"> lần/phút</w:t>
      </w:r>
      <w:r w:rsidR="000F3B9E" w:rsidRPr="00454A58">
        <w:rPr>
          <w:rFonts w:ascii="Times New Roman" w:hAnsi="Times New Roman" w:cs="Times New Roman"/>
          <w:color w:val="000000" w:themeColor="text1"/>
          <w:sz w:val="24"/>
          <w:szCs w:val="24"/>
          <w:lang w:val="vi-VN"/>
        </w:rPr>
        <w:t>, loạn nhịp hoàn toàn</w:t>
      </w:r>
    </w:p>
    <w:p w14:paraId="79B16FD1" w14:textId="77777777" w:rsidR="000F3B9E" w:rsidRPr="00454A58" w:rsidRDefault="007C187A" w:rsidP="000F3B9E">
      <w:pPr>
        <w:pStyle w:val="ListParagraph"/>
        <w:numPr>
          <w:ilvl w:val="1"/>
          <w:numId w:val="7"/>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Huyết áp 150/70 mmHg</w:t>
      </w:r>
    </w:p>
    <w:p w14:paraId="5E2B0BBA" w14:textId="77777777" w:rsidR="000F3B9E" w:rsidRPr="00454A58" w:rsidRDefault="007C187A" w:rsidP="000F3B9E">
      <w:pPr>
        <w:pStyle w:val="ListParagraph"/>
        <w:numPr>
          <w:ilvl w:val="1"/>
          <w:numId w:val="7"/>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Nhịp thở 20 lần/phút</w:t>
      </w:r>
    </w:p>
    <w:p w14:paraId="14BCFB5A" w14:textId="346DC66C" w:rsidR="007C187A" w:rsidRPr="00454A58" w:rsidRDefault="00F655A5" w:rsidP="000F3B9E">
      <w:pPr>
        <w:pStyle w:val="ListParagraph"/>
        <w:numPr>
          <w:ilvl w:val="1"/>
          <w:numId w:val="7"/>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Nhiệt độ 37 độ C</w:t>
      </w:r>
    </w:p>
    <w:p w14:paraId="7261EDA1" w14:textId="2C61526A" w:rsidR="000F3B9E" w:rsidRPr="00454A58" w:rsidRDefault="000F3B9E" w:rsidP="000F3B9E">
      <w:pPr>
        <w:pStyle w:val="ListParagraph"/>
        <w:numPr>
          <w:ilvl w:val="1"/>
          <w:numId w:val="7"/>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 xml:space="preserve">Chiều cao: </w:t>
      </w:r>
      <w:r w:rsidR="00747DDE" w:rsidRPr="00454A58">
        <w:rPr>
          <w:rFonts w:ascii="Times New Roman" w:hAnsi="Times New Roman" w:cs="Times New Roman"/>
          <w:color w:val="000000" w:themeColor="text1"/>
          <w:sz w:val="24"/>
          <w:szCs w:val="24"/>
          <w:lang w:val="vi-VN"/>
        </w:rPr>
        <w:t>1m60</w:t>
      </w:r>
    </w:p>
    <w:p w14:paraId="26970112" w14:textId="74D74CFE" w:rsidR="00F655A5" w:rsidRPr="00454A58" w:rsidRDefault="000F3B9E" w:rsidP="000F3B9E">
      <w:pPr>
        <w:pStyle w:val="ListParagraph"/>
        <w:numPr>
          <w:ilvl w:val="1"/>
          <w:numId w:val="7"/>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Cân nặng:</w:t>
      </w:r>
      <w:r w:rsidR="00747DDE" w:rsidRPr="00454A58">
        <w:rPr>
          <w:rFonts w:ascii="Times New Roman" w:hAnsi="Times New Roman" w:cs="Times New Roman"/>
          <w:color w:val="000000" w:themeColor="text1"/>
          <w:sz w:val="24"/>
          <w:szCs w:val="24"/>
          <w:lang w:val="vi-VN"/>
        </w:rPr>
        <w:t xml:space="preserve"> 57kg</w:t>
      </w:r>
    </w:p>
    <w:p w14:paraId="4D830FEF" w14:textId="31055ECD" w:rsidR="00B252E0" w:rsidRPr="00454A58" w:rsidRDefault="00B252E0" w:rsidP="000F3B9E">
      <w:pPr>
        <w:pStyle w:val="ListParagraph"/>
        <w:numPr>
          <w:ilvl w:val="1"/>
          <w:numId w:val="7"/>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SpO</w:t>
      </w:r>
      <w:r w:rsidRPr="00454A58">
        <w:rPr>
          <w:rFonts w:ascii="Times New Roman" w:hAnsi="Times New Roman" w:cs="Times New Roman"/>
          <w:color w:val="000000" w:themeColor="text1"/>
          <w:sz w:val="24"/>
          <w:szCs w:val="24"/>
          <w:vertAlign w:val="subscript"/>
        </w:rPr>
        <w:t>2</w:t>
      </w:r>
      <w:r w:rsidRPr="00454A58">
        <w:rPr>
          <w:rFonts w:ascii="Times New Roman" w:hAnsi="Times New Roman" w:cs="Times New Roman"/>
          <w:color w:val="000000" w:themeColor="text1"/>
          <w:sz w:val="24"/>
          <w:szCs w:val="24"/>
        </w:rPr>
        <w:t>: chưa ghi nhận</w:t>
      </w:r>
    </w:p>
    <w:p w14:paraId="57A6D69D" w14:textId="4CE85B19" w:rsidR="00100BD7" w:rsidRPr="00454A58" w:rsidRDefault="00EE211D" w:rsidP="000F3B9E">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Diễn tiế</w:t>
      </w:r>
      <w:r w:rsidR="000F3B9E" w:rsidRPr="00454A58">
        <w:rPr>
          <w:rFonts w:ascii="Times New Roman" w:hAnsi="Times New Roman" w:cs="Times New Roman"/>
          <w:color w:val="000000" w:themeColor="text1"/>
          <w:sz w:val="24"/>
          <w:szCs w:val="24"/>
          <w:lang w:val="vi-VN"/>
        </w:rPr>
        <w:t xml:space="preserve">n từ lúc nhập viện: </w:t>
      </w:r>
      <w:r w:rsidR="00B252E0" w:rsidRPr="00454A58">
        <w:rPr>
          <w:rFonts w:ascii="Times New Roman" w:hAnsi="Times New Roman" w:cs="Times New Roman"/>
          <w:color w:val="000000" w:themeColor="text1"/>
          <w:sz w:val="24"/>
          <w:szCs w:val="24"/>
          <w:lang w:val="vi-VN"/>
        </w:rPr>
        <w:t xml:space="preserve">BN không còn khó thở, không còn đau ngực. </w:t>
      </w:r>
    </w:p>
    <w:p w14:paraId="08FB9C29" w14:textId="460D99F0" w:rsidR="00B252E0" w:rsidRPr="00454A58" w:rsidRDefault="00B252E0" w:rsidP="00B252E0">
      <w:pPr>
        <w:pStyle w:val="ListParagraph"/>
        <w:ind w:left="1440"/>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 xml:space="preserve">Trong suốt quá trình bệnh, BN không sốt, không chán ăn, không sụt cân đáng kể, không phù, không đau họng, hắt hơi sổ mũi trước đó. BN uống khoảng 1L nước/ </w:t>
      </w:r>
      <w:r w:rsidRPr="00454A58">
        <w:rPr>
          <w:rFonts w:ascii="Times New Roman" w:hAnsi="Times New Roman" w:cs="Times New Roman"/>
          <w:color w:val="000000" w:themeColor="text1"/>
          <w:sz w:val="24"/>
          <w:szCs w:val="24"/>
          <w:lang w:val="vi-VN"/>
        </w:rPr>
        <w:lastRenderedPageBreak/>
        <w:t xml:space="preserve">ngày, tiểu khoảng 800 ml nước/ ngày. Nước tiểu vàng trong, không gắt buốt, không tiểu gấp, không lắt nhắt, không nhiều bọt. </w:t>
      </w:r>
      <w:r w:rsidRPr="00454A58">
        <w:rPr>
          <w:rFonts w:ascii="Times New Roman" w:hAnsi="Times New Roman" w:cs="Times New Roman"/>
          <w:color w:val="000000" w:themeColor="text1"/>
          <w:sz w:val="24"/>
          <w:szCs w:val="24"/>
        </w:rPr>
        <w:t xml:space="preserve">BN </w:t>
      </w:r>
      <w:r w:rsidR="00776A72" w:rsidRPr="00454A58">
        <w:rPr>
          <w:rFonts w:ascii="Times New Roman" w:hAnsi="Times New Roman" w:cs="Times New Roman"/>
          <w:color w:val="000000" w:themeColor="text1"/>
          <w:sz w:val="24"/>
          <w:szCs w:val="24"/>
          <w:lang w:val="vi-VN"/>
        </w:rPr>
        <w:t>đi tiêu phân vàng đóng khuôn 1 lần/ ngày</w:t>
      </w:r>
    </w:p>
    <w:p w14:paraId="4A090C29" w14:textId="434BB911" w:rsidR="00F766AB" w:rsidRPr="00454A58" w:rsidRDefault="00F766AB" w:rsidP="00F766AB">
      <w:pPr>
        <w:numPr>
          <w:ilvl w:val="0"/>
          <w:numId w:val="1"/>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lang w:val="vi-VN"/>
        </w:rPr>
        <w:t>Tiền căn</w:t>
      </w:r>
    </w:p>
    <w:p w14:paraId="4B07965E" w14:textId="1FA5F08B" w:rsidR="00F766AB" w:rsidRPr="00454A58" w:rsidRDefault="00F766AB" w:rsidP="00F766AB">
      <w:pPr>
        <w:numPr>
          <w:ilvl w:val="0"/>
          <w:numId w:val="4"/>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lang w:val="vi-VN"/>
        </w:rPr>
        <w:t>Cá nhân</w:t>
      </w:r>
    </w:p>
    <w:p w14:paraId="3C09BDBE" w14:textId="44DC43BF" w:rsidR="00F5488E" w:rsidRPr="00454A58" w:rsidRDefault="00F5488E" w:rsidP="00B252E0">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 xml:space="preserve">1 tháng trước BN nhập BV </w:t>
      </w:r>
      <w:ins w:id="1" w:author="Windows User">
        <w:r w:rsidRPr="00454A58">
          <w:rPr>
            <w:rFonts w:ascii="Times New Roman" w:hAnsi="Times New Roman" w:cs="Times New Roman"/>
            <w:color w:val="000000" w:themeColor="text1"/>
            <w:sz w:val="24"/>
            <w:szCs w:val="24"/>
            <w:lang w:val="vi-VN"/>
          </w:rPr>
          <w:t xml:space="preserve">NTP </w:t>
        </w:r>
      </w:ins>
      <w:r w:rsidRPr="00454A58">
        <w:rPr>
          <w:rFonts w:ascii="Times New Roman" w:hAnsi="Times New Roman" w:cs="Times New Roman"/>
          <w:color w:val="000000" w:themeColor="text1"/>
          <w:sz w:val="24"/>
          <w:szCs w:val="24"/>
          <w:lang w:val="vi-VN"/>
        </w:rPr>
        <w:t>với triệu chứng khó thở</w:t>
      </w:r>
      <w:r w:rsidR="00B252E0" w:rsidRPr="00454A58">
        <w:rPr>
          <w:rFonts w:ascii="Times New Roman" w:hAnsi="Times New Roman" w:cs="Times New Roman"/>
          <w:color w:val="000000" w:themeColor="text1"/>
          <w:sz w:val="24"/>
          <w:szCs w:val="24"/>
          <w:lang w:val="vi-VN"/>
        </w:rPr>
        <w:t xml:space="preserve"> tương tự đợt này và phù 2 chân</w:t>
      </w:r>
      <w:r w:rsidRPr="00454A58">
        <w:rPr>
          <w:rFonts w:ascii="Times New Roman" w:hAnsi="Times New Roman" w:cs="Times New Roman"/>
          <w:color w:val="000000" w:themeColor="text1"/>
          <w:sz w:val="24"/>
          <w:szCs w:val="24"/>
          <w:lang w:val="vi-VN"/>
        </w:rPr>
        <w:t>, sau điều trị 12 ngày thì 2 chân hết phù, BN cũng cảm thấ</w:t>
      </w:r>
      <w:r w:rsidR="00B252E0" w:rsidRPr="00454A58">
        <w:rPr>
          <w:rFonts w:ascii="Times New Roman" w:hAnsi="Times New Roman" w:cs="Times New Roman"/>
          <w:color w:val="000000" w:themeColor="text1"/>
          <w:sz w:val="24"/>
          <w:szCs w:val="24"/>
          <w:lang w:val="vi-VN"/>
        </w:rPr>
        <w:t>y hết khó</w:t>
      </w:r>
      <w:r w:rsidRPr="00454A58">
        <w:rPr>
          <w:rFonts w:ascii="Times New Roman" w:hAnsi="Times New Roman" w:cs="Times New Roman"/>
          <w:color w:val="000000" w:themeColor="text1"/>
          <w:sz w:val="24"/>
          <w:szCs w:val="24"/>
          <w:lang w:val="vi-VN"/>
        </w:rPr>
        <w:t xml:space="preserve"> thở</w:t>
      </w:r>
      <w:r w:rsidR="00B252E0" w:rsidRPr="00454A58">
        <w:rPr>
          <w:rFonts w:ascii="Times New Roman" w:hAnsi="Times New Roman" w:cs="Times New Roman"/>
          <w:color w:val="000000" w:themeColor="text1"/>
          <w:sz w:val="24"/>
          <w:szCs w:val="24"/>
          <w:lang w:val="vi-VN"/>
        </w:rPr>
        <w:t xml:space="preserve"> và xuất viện. Không rõ chẩn đoán</w:t>
      </w:r>
      <w:r w:rsidR="004801E1" w:rsidRPr="00454A58">
        <w:rPr>
          <w:rFonts w:ascii="Times New Roman" w:hAnsi="Times New Roman" w:cs="Times New Roman"/>
          <w:color w:val="000000" w:themeColor="text1"/>
          <w:sz w:val="24"/>
          <w:szCs w:val="24"/>
          <w:lang w:val="vi-VN"/>
        </w:rPr>
        <w:t>.</w:t>
      </w:r>
    </w:p>
    <w:p w14:paraId="511FD22C" w14:textId="7CDEE63E" w:rsidR="004801E1" w:rsidRPr="00454A58" w:rsidRDefault="004801E1" w:rsidP="004801E1">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BN hiện đang theo</w:t>
      </w:r>
      <w:r w:rsidR="00B679BD" w:rsidRPr="00454A58">
        <w:rPr>
          <w:rFonts w:ascii="Times New Roman" w:hAnsi="Times New Roman" w:cs="Times New Roman"/>
          <w:color w:val="000000" w:themeColor="text1"/>
          <w:sz w:val="24"/>
          <w:szCs w:val="24"/>
          <w:lang w:val="vi-VN"/>
        </w:rPr>
        <w:t xml:space="preserve"> dõi</w:t>
      </w:r>
      <w:r w:rsidRPr="00454A58">
        <w:rPr>
          <w:rFonts w:ascii="Times New Roman" w:hAnsi="Times New Roman" w:cs="Times New Roman"/>
          <w:color w:val="000000" w:themeColor="text1"/>
          <w:sz w:val="24"/>
          <w:szCs w:val="24"/>
          <w:lang w:val="vi-VN"/>
        </w:rPr>
        <w:t xml:space="preserve"> sức khỏe tại BN NTP, hiện sử dụng thuốc theo đơn ngày 28/8/2020:</w:t>
      </w:r>
    </w:p>
    <w:p w14:paraId="1A8E3EBE" w14:textId="1FF946CE" w:rsidR="004801E1" w:rsidRPr="00454A58" w:rsidRDefault="004801E1" w:rsidP="004801E1">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Amlodipin 5mg 1v (u)</w:t>
      </w:r>
    </w:p>
    <w:p w14:paraId="391E0E19" w14:textId="3B232C2F" w:rsidR="004801E1" w:rsidRPr="00454A58" w:rsidRDefault="004801E1" w:rsidP="004801E1">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Telmisartan 40mg 1v (u)</w:t>
      </w:r>
    </w:p>
    <w:p w14:paraId="17D612BA" w14:textId="3F3698A2" w:rsidR="004801E1" w:rsidRPr="00454A58" w:rsidRDefault="004801E1" w:rsidP="004801E1">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 xml:space="preserve">Acetaminophen 500mg 1v (u) </w:t>
      </w:r>
      <m:oMath>
        <m:r>
          <w:rPr>
            <w:rFonts w:ascii="Cambria Math" w:hAnsi="Cambria Math" w:cs="Times New Roman"/>
            <w:color w:val="000000" w:themeColor="text1"/>
            <w:sz w:val="24"/>
            <w:szCs w:val="24"/>
          </w:rPr>
          <m:t>×</m:t>
        </m:r>
      </m:oMath>
      <w:r w:rsidRPr="00454A58">
        <w:rPr>
          <w:rFonts w:ascii="Times New Roman" w:hAnsi="Times New Roman" w:cs="Times New Roman"/>
          <w:color w:val="000000" w:themeColor="text1"/>
          <w:sz w:val="24"/>
          <w:szCs w:val="24"/>
        </w:rPr>
        <w:t xml:space="preserve"> 2</w:t>
      </w:r>
    </w:p>
    <w:p w14:paraId="3AEBB011" w14:textId="1A243380" w:rsidR="004801E1" w:rsidRPr="00454A58" w:rsidRDefault="004801E1" w:rsidP="004801E1">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 xml:space="preserve">Gabapentin 400mg 1v (u) </w:t>
      </w:r>
      <m:oMath>
        <m:r>
          <w:rPr>
            <w:rFonts w:ascii="Cambria Math" w:hAnsi="Cambria Math" w:cs="Times New Roman"/>
            <w:color w:val="000000" w:themeColor="text1"/>
            <w:sz w:val="24"/>
            <w:szCs w:val="24"/>
          </w:rPr>
          <m:t>×</m:t>
        </m:r>
      </m:oMath>
      <w:r w:rsidRPr="00454A58">
        <w:rPr>
          <w:rFonts w:ascii="Times New Roman" w:hAnsi="Times New Roman" w:cs="Times New Roman"/>
          <w:color w:val="000000" w:themeColor="text1"/>
          <w:sz w:val="24"/>
          <w:szCs w:val="24"/>
        </w:rPr>
        <w:t xml:space="preserve">  2</w:t>
      </w:r>
    </w:p>
    <w:p w14:paraId="2C66D6A4" w14:textId="6C945D83" w:rsidR="004801E1" w:rsidRPr="00454A58" w:rsidRDefault="004801E1" w:rsidP="004801E1">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 xml:space="preserve">Trimetazidin 35mg 1v (u) </w:t>
      </w:r>
      <m:oMath>
        <m:r>
          <w:rPr>
            <w:rFonts w:ascii="Cambria Math" w:hAnsi="Cambria Math" w:cs="Times New Roman"/>
            <w:color w:val="000000" w:themeColor="text1"/>
            <w:sz w:val="24"/>
            <w:szCs w:val="24"/>
          </w:rPr>
          <m:t>×</m:t>
        </m:r>
      </m:oMath>
      <w:r w:rsidRPr="00454A58">
        <w:rPr>
          <w:rFonts w:ascii="Times New Roman" w:hAnsi="Times New Roman" w:cs="Times New Roman"/>
          <w:color w:val="000000" w:themeColor="text1"/>
          <w:sz w:val="24"/>
          <w:szCs w:val="24"/>
        </w:rPr>
        <w:t xml:space="preserve"> 2</w:t>
      </w:r>
    </w:p>
    <w:p w14:paraId="23761413" w14:textId="3C37D6D8" w:rsidR="004801E1" w:rsidRPr="00454A58" w:rsidRDefault="004801E1" w:rsidP="004801E1">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Rosuvastatin 10mg 1v (u)</w:t>
      </w:r>
    </w:p>
    <w:p w14:paraId="1F4E033A" w14:textId="6111D513" w:rsidR="00F766AB" w:rsidRPr="00454A58" w:rsidRDefault="00F766AB" w:rsidP="00F766AB">
      <w:pPr>
        <w:numPr>
          <w:ilvl w:val="0"/>
          <w:numId w:val="2"/>
        </w:numPr>
        <w:rPr>
          <w:rFonts w:ascii="Times New Roman" w:hAnsi="Times New Roman" w:cs="Times New Roman"/>
          <w:i/>
          <w:color w:val="000000" w:themeColor="text1"/>
          <w:sz w:val="24"/>
          <w:szCs w:val="24"/>
          <w:lang w:val="vi-VN"/>
        </w:rPr>
      </w:pPr>
      <w:r w:rsidRPr="00454A58">
        <w:rPr>
          <w:rFonts w:ascii="Times New Roman" w:hAnsi="Times New Roman" w:cs="Times New Roman"/>
          <w:i/>
          <w:color w:val="000000" w:themeColor="text1"/>
          <w:sz w:val="24"/>
          <w:szCs w:val="24"/>
          <w:lang w:val="vi-VN"/>
        </w:rPr>
        <w:t>Nội khoa:</w:t>
      </w:r>
    </w:p>
    <w:p w14:paraId="1CC3B714" w14:textId="48651E39" w:rsidR="00100BD7" w:rsidRPr="00454A58" w:rsidRDefault="00F766AB" w:rsidP="004801E1">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 xml:space="preserve">THA </w:t>
      </w:r>
      <w:r w:rsidR="004801E1" w:rsidRPr="00454A58">
        <w:rPr>
          <w:rFonts w:ascii="Times New Roman" w:hAnsi="Times New Roman" w:cs="Times New Roman"/>
          <w:color w:val="000000" w:themeColor="text1"/>
          <w:sz w:val="24"/>
          <w:szCs w:val="24"/>
          <w:lang w:val="vi-VN"/>
        </w:rPr>
        <w:t xml:space="preserve">1 năm, phát hiện khi khám phòng khám tư, </w:t>
      </w:r>
      <w:r w:rsidRPr="00454A58">
        <w:rPr>
          <w:rFonts w:ascii="Times New Roman" w:hAnsi="Times New Roman" w:cs="Times New Roman"/>
          <w:color w:val="000000" w:themeColor="text1"/>
          <w:sz w:val="24"/>
          <w:szCs w:val="24"/>
          <w:lang w:val="vi-VN"/>
        </w:rPr>
        <w:t>uống thuốc đều, ko rõ đơn thuốc</w:t>
      </w:r>
      <w:r w:rsidR="00100BD7" w:rsidRPr="00454A58">
        <w:rPr>
          <w:rFonts w:ascii="Times New Roman" w:hAnsi="Times New Roman" w:cs="Times New Roman"/>
          <w:color w:val="000000" w:themeColor="text1"/>
          <w:sz w:val="24"/>
          <w:szCs w:val="24"/>
          <w:lang w:val="vi-VN"/>
        </w:rPr>
        <w:t xml:space="preserve">. </w:t>
      </w:r>
      <w:r w:rsidR="004801E1" w:rsidRPr="00454A58">
        <w:rPr>
          <w:rFonts w:ascii="Times New Roman" w:hAnsi="Times New Roman" w:cs="Times New Roman"/>
          <w:color w:val="000000" w:themeColor="text1"/>
          <w:sz w:val="24"/>
          <w:szCs w:val="24"/>
        </w:rPr>
        <w:t>HA ổn định 110/? mmHg, không rõ HA cao nhất.</w:t>
      </w:r>
    </w:p>
    <w:p w14:paraId="4301B299" w14:textId="362E860E" w:rsidR="004801E1" w:rsidRPr="00454A58" w:rsidRDefault="00F766AB" w:rsidP="004801E1">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Suy tim</w:t>
      </w:r>
      <w:r w:rsidR="001B310F" w:rsidRPr="00454A58">
        <w:rPr>
          <w:rFonts w:ascii="Times New Roman" w:hAnsi="Times New Roman" w:cs="Times New Roman"/>
          <w:color w:val="000000" w:themeColor="text1"/>
          <w:sz w:val="24"/>
          <w:szCs w:val="24"/>
          <w:lang w:val="vi-VN"/>
        </w:rPr>
        <w:t xml:space="preserve"> – rung nhĩ</w:t>
      </w:r>
      <w:r w:rsidR="004801E1" w:rsidRPr="00454A58">
        <w:rPr>
          <w:rFonts w:ascii="Times New Roman" w:hAnsi="Times New Roman" w:cs="Times New Roman"/>
          <w:color w:val="000000" w:themeColor="text1"/>
          <w:sz w:val="24"/>
          <w:szCs w:val="24"/>
          <w:lang w:val="vi-VN"/>
        </w:rPr>
        <w:t xml:space="preserve"> </w:t>
      </w:r>
      <w:r w:rsidRPr="00454A58">
        <w:rPr>
          <w:rFonts w:ascii="Times New Roman" w:hAnsi="Times New Roman" w:cs="Times New Roman"/>
          <w:color w:val="000000" w:themeColor="text1"/>
          <w:sz w:val="24"/>
          <w:szCs w:val="24"/>
          <w:lang w:val="vi-VN"/>
        </w:rPr>
        <w:t>1 năm nay</w:t>
      </w:r>
      <w:r w:rsidR="004801E1" w:rsidRPr="00454A58">
        <w:rPr>
          <w:rFonts w:ascii="Times New Roman" w:hAnsi="Times New Roman" w:cs="Times New Roman"/>
          <w:color w:val="000000" w:themeColor="text1"/>
          <w:sz w:val="24"/>
          <w:szCs w:val="24"/>
          <w:lang w:val="vi-VN"/>
        </w:rPr>
        <w:t>, phát hiện khi khám phòng khám</w:t>
      </w:r>
      <w:r w:rsidRPr="00454A58">
        <w:rPr>
          <w:rFonts w:ascii="Times New Roman" w:hAnsi="Times New Roman" w:cs="Times New Roman"/>
          <w:color w:val="000000" w:themeColor="text1"/>
          <w:sz w:val="24"/>
          <w:szCs w:val="24"/>
          <w:lang w:val="vi-VN"/>
        </w:rPr>
        <w:t xml:space="preserve"> tư</w:t>
      </w:r>
      <w:r w:rsidR="00970B0C" w:rsidRPr="00454A58">
        <w:rPr>
          <w:rFonts w:ascii="Times New Roman" w:hAnsi="Times New Roman" w:cs="Times New Roman"/>
          <w:color w:val="000000" w:themeColor="text1"/>
          <w:sz w:val="24"/>
          <w:szCs w:val="24"/>
          <w:lang w:val="vi-VN"/>
        </w:rPr>
        <w:t>, không rõ điều trị</w:t>
      </w:r>
      <w:r w:rsidRPr="00454A58">
        <w:rPr>
          <w:rFonts w:ascii="Times New Roman" w:hAnsi="Times New Roman" w:cs="Times New Roman"/>
          <w:color w:val="000000" w:themeColor="text1"/>
          <w:sz w:val="24"/>
          <w:szCs w:val="24"/>
          <w:lang w:val="vi-VN"/>
        </w:rPr>
        <w:t>.</w:t>
      </w:r>
    </w:p>
    <w:p w14:paraId="5FA17FEE" w14:textId="385D815D" w:rsidR="00100BD7" w:rsidRPr="00454A58" w:rsidRDefault="00E453D0" w:rsidP="00970B0C">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Từ sau khi chẩn đoán suy tim, 1 năm nay BN giảm khả năng gắng sức, đi bộ chỉ còn được khoảng 100 m thì mệt (1 năm trước đó BN có thể đạp xe khoảng 4-5 km không mệt). Tuy nhiên BN vẫn nằm đầu bằng 1 gối không khó thở, không có những cơn khó thở kịch phát về đêm.</w:t>
      </w:r>
      <w:r w:rsidR="00B679BD" w:rsidRPr="00454A58">
        <w:rPr>
          <w:rFonts w:ascii="Times New Roman" w:hAnsi="Times New Roman" w:cs="Times New Roman"/>
          <w:color w:val="000000" w:themeColor="text1"/>
          <w:sz w:val="24"/>
          <w:szCs w:val="24"/>
          <w:lang w:val="vi-VN"/>
        </w:rPr>
        <w:t xml:space="preserve"> 1 tháng nay từ sau khi nhập viện vì khó thở và phù, khả năng gắng sức của BN giảm hơn nữa, đi lại khoảng 50 m thì mệt, tuy nhiên vẫn có thể tự sinh hoạt, vệ sinh cá nhân được</w:t>
      </w:r>
      <w:r w:rsidRPr="00454A58">
        <w:rPr>
          <w:rFonts w:ascii="Times New Roman" w:hAnsi="Times New Roman" w:cs="Times New Roman"/>
          <w:color w:val="000000" w:themeColor="text1"/>
          <w:sz w:val="24"/>
          <w:szCs w:val="24"/>
          <w:lang w:val="vi-VN"/>
        </w:rPr>
        <w:t xml:space="preserve"> </w:t>
      </w:r>
    </w:p>
    <w:p w14:paraId="0CFA3FBA" w14:textId="302F9CC0" w:rsidR="00E453D0" w:rsidRPr="00454A58" w:rsidRDefault="00E453D0" w:rsidP="00E453D0">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BN chưa ghi nhận ĐTĐ, RLLM, COPD, hen, lao, bệnh lí về gan</w:t>
      </w:r>
    </w:p>
    <w:p w14:paraId="424AB856" w14:textId="77777777" w:rsidR="00E453D0" w:rsidRPr="00454A58" w:rsidRDefault="00100BD7" w:rsidP="00E453D0">
      <w:pPr>
        <w:numPr>
          <w:ilvl w:val="0"/>
          <w:numId w:val="2"/>
        </w:numPr>
        <w:rPr>
          <w:rFonts w:ascii="Times New Roman" w:hAnsi="Times New Roman" w:cs="Times New Roman"/>
          <w:i/>
          <w:color w:val="000000" w:themeColor="text1"/>
          <w:sz w:val="24"/>
          <w:szCs w:val="24"/>
          <w:lang w:val="vi-VN"/>
        </w:rPr>
      </w:pPr>
      <w:r w:rsidRPr="00454A58">
        <w:rPr>
          <w:rFonts w:ascii="Times New Roman" w:hAnsi="Times New Roman" w:cs="Times New Roman"/>
          <w:i/>
          <w:color w:val="000000" w:themeColor="text1"/>
          <w:sz w:val="24"/>
          <w:szCs w:val="24"/>
          <w:lang w:val="vi-VN"/>
        </w:rPr>
        <w:t>Ngoại khoa</w:t>
      </w:r>
    </w:p>
    <w:p w14:paraId="69E0246D" w14:textId="5F20B25A" w:rsidR="00100BD7" w:rsidRPr="00454A58" w:rsidRDefault="00E453D0" w:rsidP="00E453D0">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Mổ tắc ruột</w:t>
      </w:r>
      <w:r w:rsidR="00100BD7" w:rsidRPr="00454A58">
        <w:rPr>
          <w:rFonts w:ascii="Times New Roman" w:hAnsi="Times New Roman" w:cs="Times New Roman"/>
          <w:color w:val="000000" w:themeColor="text1"/>
          <w:sz w:val="24"/>
          <w:szCs w:val="24"/>
          <w:lang w:val="vi-VN"/>
        </w:rPr>
        <w:t xml:space="preserve"> khoảng 30 năm trước</w:t>
      </w:r>
    </w:p>
    <w:p w14:paraId="7B75E6E2" w14:textId="353A2072" w:rsidR="00100BD7" w:rsidRPr="00454A58" w:rsidRDefault="00E453D0" w:rsidP="00E453D0">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Mổ cắt bướu</w:t>
      </w:r>
      <w:r w:rsidR="00100BD7" w:rsidRPr="00454A58">
        <w:rPr>
          <w:rFonts w:ascii="Times New Roman" w:hAnsi="Times New Roman" w:cs="Times New Roman"/>
          <w:color w:val="000000" w:themeColor="text1"/>
          <w:sz w:val="24"/>
          <w:szCs w:val="24"/>
          <w:lang w:val="vi-VN"/>
        </w:rPr>
        <w:t xml:space="preserve"> tiền liệt tuyết 5 năm trước</w:t>
      </w:r>
      <w:r w:rsidRPr="00454A58">
        <w:rPr>
          <w:rFonts w:ascii="Times New Roman" w:hAnsi="Times New Roman" w:cs="Times New Roman"/>
          <w:color w:val="000000" w:themeColor="text1"/>
          <w:sz w:val="24"/>
          <w:szCs w:val="24"/>
          <w:lang w:val="vi-VN"/>
        </w:rPr>
        <w:t xml:space="preserve"> ( mổ hở)</w:t>
      </w:r>
    </w:p>
    <w:p w14:paraId="2F6C81D0" w14:textId="6222A701" w:rsidR="00100BD7" w:rsidRPr="00454A58" w:rsidRDefault="00100BD7" w:rsidP="00100BD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i/>
          <w:color w:val="000000" w:themeColor="text1"/>
          <w:sz w:val="24"/>
          <w:szCs w:val="24"/>
          <w:lang w:val="vi-VN"/>
        </w:rPr>
        <w:t>Dị ứ</w:t>
      </w:r>
      <w:r w:rsidR="00E453D0" w:rsidRPr="00454A58">
        <w:rPr>
          <w:rFonts w:ascii="Times New Roman" w:hAnsi="Times New Roman" w:cs="Times New Roman"/>
          <w:i/>
          <w:color w:val="000000" w:themeColor="text1"/>
          <w:sz w:val="24"/>
          <w:szCs w:val="24"/>
          <w:lang w:val="vi-VN"/>
        </w:rPr>
        <w:t>ng</w:t>
      </w:r>
      <w:r w:rsidR="00E453D0" w:rsidRPr="00454A58">
        <w:rPr>
          <w:rFonts w:ascii="Times New Roman" w:hAnsi="Times New Roman" w:cs="Times New Roman"/>
          <w:color w:val="000000" w:themeColor="text1"/>
          <w:sz w:val="24"/>
          <w:szCs w:val="24"/>
          <w:lang w:val="vi-VN"/>
        </w:rPr>
        <w:t>: chưa ghi nhận</w:t>
      </w:r>
    </w:p>
    <w:p w14:paraId="07652F99" w14:textId="3A3BE7CA" w:rsidR="00100BD7" w:rsidRPr="00454A58" w:rsidRDefault="00100BD7" w:rsidP="00100BD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i/>
          <w:color w:val="000000" w:themeColor="text1"/>
          <w:sz w:val="24"/>
          <w:szCs w:val="24"/>
          <w:lang w:val="vi-VN"/>
        </w:rPr>
        <w:t>Lối sống</w:t>
      </w:r>
      <w:r w:rsidRPr="00454A58">
        <w:rPr>
          <w:rFonts w:ascii="Times New Roman" w:hAnsi="Times New Roman" w:cs="Times New Roman"/>
          <w:color w:val="000000" w:themeColor="text1"/>
          <w:sz w:val="24"/>
          <w:szCs w:val="24"/>
          <w:lang w:val="vi-VN"/>
        </w:rPr>
        <w:t xml:space="preserve">: </w:t>
      </w:r>
    </w:p>
    <w:p w14:paraId="2737FE29" w14:textId="2D9D4107" w:rsidR="00100BD7" w:rsidRPr="00454A58" w:rsidRDefault="00100BD7" w:rsidP="00E453D0">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Hút thuố</w:t>
      </w:r>
      <w:r w:rsidR="00E453D0" w:rsidRPr="00454A58">
        <w:rPr>
          <w:rFonts w:ascii="Times New Roman" w:hAnsi="Times New Roman" w:cs="Times New Roman"/>
          <w:color w:val="000000" w:themeColor="text1"/>
          <w:sz w:val="24"/>
          <w:szCs w:val="24"/>
          <w:lang w:val="vi-VN"/>
        </w:rPr>
        <w:t xml:space="preserve">c lá: </w:t>
      </w:r>
      <w:r w:rsidRPr="00454A58">
        <w:rPr>
          <w:rFonts w:ascii="Times New Roman" w:hAnsi="Times New Roman" w:cs="Times New Roman"/>
          <w:color w:val="000000" w:themeColor="text1"/>
          <w:sz w:val="24"/>
          <w:szCs w:val="24"/>
          <w:lang w:val="vi-VN"/>
        </w:rPr>
        <w:t>51 gói/năm, BN đã bỏ thuốc được 2 năm</w:t>
      </w:r>
    </w:p>
    <w:p w14:paraId="0093EE48" w14:textId="1391F1EA" w:rsidR="00E453D0" w:rsidRPr="00454A58" w:rsidRDefault="00E453D0" w:rsidP="00E453D0">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R</w:t>
      </w:r>
      <w:r w:rsidR="00100BD7" w:rsidRPr="00454A58">
        <w:rPr>
          <w:rFonts w:ascii="Times New Roman" w:hAnsi="Times New Roman" w:cs="Times New Roman"/>
          <w:color w:val="000000" w:themeColor="text1"/>
          <w:sz w:val="24"/>
          <w:szCs w:val="24"/>
          <w:lang w:val="vi-VN"/>
        </w:rPr>
        <w:t>ượu bia: BN</w:t>
      </w:r>
      <w:r w:rsidR="004E473D" w:rsidRPr="00454A58">
        <w:rPr>
          <w:rFonts w:ascii="Times New Roman" w:hAnsi="Times New Roman" w:cs="Times New Roman"/>
          <w:color w:val="000000" w:themeColor="text1"/>
          <w:sz w:val="24"/>
          <w:szCs w:val="24"/>
          <w:lang w:val="vi-VN"/>
        </w:rPr>
        <w:t xml:space="preserve"> thường xuyên</w:t>
      </w:r>
      <w:r w:rsidR="00100BD7" w:rsidRPr="00454A58">
        <w:rPr>
          <w:rFonts w:ascii="Times New Roman" w:hAnsi="Times New Roman" w:cs="Times New Roman"/>
          <w:color w:val="000000" w:themeColor="text1"/>
          <w:sz w:val="24"/>
          <w:szCs w:val="24"/>
          <w:lang w:val="vi-VN"/>
        </w:rPr>
        <w:t xml:space="preserve"> uống rượ</w:t>
      </w:r>
      <w:r w:rsidR="004E473D" w:rsidRPr="00454A58">
        <w:rPr>
          <w:rFonts w:ascii="Times New Roman" w:hAnsi="Times New Roman" w:cs="Times New Roman"/>
          <w:color w:val="000000" w:themeColor="text1"/>
          <w:sz w:val="24"/>
          <w:szCs w:val="24"/>
          <w:lang w:val="vi-VN"/>
        </w:rPr>
        <w:t>u đế, khoảng 8 drink/tuần, uống trên 50 năm, bỏ được 2 năm</w:t>
      </w:r>
    </w:p>
    <w:p w14:paraId="10336CA0" w14:textId="650BCA7E" w:rsidR="00100BD7" w:rsidRPr="00454A58" w:rsidRDefault="00E453D0" w:rsidP="00E453D0">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lastRenderedPageBreak/>
        <w:t>BN thường xuyên</w:t>
      </w:r>
      <w:r w:rsidR="00100BD7" w:rsidRPr="00454A58">
        <w:rPr>
          <w:rFonts w:ascii="Times New Roman" w:hAnsi="Times New Roman" w:cs="Times New Roman"/>
          <w:color w:val="000000" w:themeColor="text1"/>
          <w:sz w:val="24"/>
          <w:szCs w:val="24"/>
          <w:lang w:val="vi-VN"/>
        </w:rPr>
        <w:t xml:space="preserve"> ăn đồ</w:t>
      </w:r>
      <w:r w:rsidRPr="00454A58">
        <w:rPr>
          <w:rFonts w:ascii="Times New Roman" w:hAnsi="Times New Roman" w:cs="Times New Roman"/>
          <w:color w:val="000000" w:themeColor="text1"/>
          <w:sz w:val="24"/>
          <w:szCs w:val="24"/>
          <w:lang w:val="vi-VN"/>
        </w:rPr>
        <w:t xml:space="preserve"> ăn nhiều dầu mỡ</w:t>
      </w:r>
    </w:p>
    <w:p w14:paraId="1F51787A" w14:textId="2EBB8389" w:rsidR="00100BD7" w:rsidRPr="00454A58" w:rsidRDefault="00100BD7" w:rsidP="00100BD7">
      <w:pPr>
        <w:numPr>
          <w:ilvl w:val="0"/>
          <w:numId w:val="4"/>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lang w:val="vi-VN"/>
        </w:rPr>
        <w:t>Gia đình</w:t>
      </w:r>
    </w:p>
    <w:p w14:paraId="6AB1F336" w14:textId="28850104" w:rsidR="00100BD7" w:rsidRPr="00454A58" w:rsidRDefault="00100BD7" w:rsidP="00100BD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Có con bị THA</w:t>
      </w:r>
    </w:p>
    <w:p w14:paraId="1184B519" w14:textId="7018A81F" w:rsidR="001B310F" w:rsidRPr="00454A58" w:rsidRDefault="004E473D" w:rsidP="00100BD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Con mất do bệnh gan</w:t>
      </w:r>
    </w:p>
    <w:p w14:paraId="2D8ADECB" w14:textId="605DACC9" w:rsidR="001B310F" w:rsidRPr="00454A58" w:rsidRDefault="001B310F" w:rsidP="001B310F">
      <w:pPr>
        <w:numPr>
          <w:ilvl w:val="0"/>
          <w:numId w:val="1"/>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lang w:val="vi-VN"/>
        </w:rPr>
        <w:t xml:space="preserve">Lược qua các cơ quan: </w:t>
      </w:r>
      <w:r w:rsidRPr="00454A58">
        <w:rPr>
          <w:rFonts w:ascii="Times New Roman" w:hAnsi="Times New Roman" w:cs="Times New Roman"/>
          <w:color w:val="000000" w:themeColor="text1"/>
          <w:sz w:val="24"/>
          <w:szCs w:val="24"/>
          <w:lang w:val="vi-VN"/>
        </w:rPr>
        <w:t>(9h ngày 14/9/2020)</w:t>
      </w:r>
    </w:p>
    <w:p w14:paraId="1C7AF4E8" w14:textId="0DDE46FD" w:rsidR="00970B0C" w:rsidRPr="00454A58" w:rsidRDefault="00970B0C" w:rsidP="00970B0C">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Tim mạch: không đau ngực, không hồi hộp đánh trống ngực, không khó thở</w:t>
      </w:r>
    </w:p>
    <w:p w14:paraId="34122E1E" w14:textId="4406778D" w:rsidR="00970B0C" w:rsidRPr="00454A58" w:rsidRDefault="00970B0C" w:rsidP="00970B0C">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Hô hấp: không khó thở, không ho, không đau ngực</w:t>
      </w:r>
    </w:p>
    <w:p w14:paraId="387FF377" w14:textId="01914192" w:rsidR="00970B0C" w:rsidRPr="00454A58" w:rsidRDefault="00970B0C" w:rsidP="00970B0C">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Tiêu hóa: ăn uống bình thường, không đau bụng, BN chưa đi tiêu</w:t>
      </w:r>
      <w:r w:rsidR="00AA036A" w:rsidRPr="00454A58">
        <w:rPr>
          <w:rFonts w:ascii="Times New Roman" w:hAnsi="Times New Roman" w:cs="Times New Roman"/>
          <w:color w:val="000000" w:themeColor="text1"/>
          <w:sz w:val="24"/>
          <w:szCs w:val="24"/>
          <w:lang w:val="vi-VN"/>
        </w:rPr>
        <w:t xml:space="preserve"> 2 ngày nay</w:t>
      </w:r>
    </w:p>
    <w:p w14:paraId="1FABE969" w14:textId="6135BCE9" w:rsidR="00970B0C" w:rsidRPr="00454A58" w:rsidRDefault="00970B0C" w:rsidP="00970B0C">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Thận niệu: nước tiểu vàng trong, không gắt buốt, thể tích 800 mL/ngày</w:t>
      </w:r>
    </w:p>
    <w:p w14:paraId="21261812" w14:textId="60561548" w:rsidR="00970B0C" w:rsidRPr="00454A58" w:rsidRDefault="00970B0C" w:rsidP="00970B0C">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Thần kinh, cơ xương khớp: không đau đầu chóng mặt, không đau nhức xương khớp</w:t>
      </w:r>
    </w:p>
    <w:p w14:paraId="2C00E98A" w14:textId="445AB757" w:rsidR="001B310F" w:rsidRPr="00454A58" w:rsidRDefault="00970B0C" w:rsidP="00970B0C">
      <w:pPr>
        <w:pStyle w:val="ListParagraph"/>
        <w:numPr>
          <w:ilvl w:val="0"/>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Chuyển hóa: không sốt</w:t>
      </w:r>
    </w:p>
    <w:p w14:paraId="3E0B83E3" w14:textId="2EB374B8" w:rsidR="001B310F" w:rsidRPr="00454A58" w:rsidRDefault="001B310F" w:rsidP="001B310F">
      <w:pPr>
        <w:numPr>
          <w:ilvl w:val="0"/>
          <w:numId w:val="1"/>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lang w:val="vi-VN"/>
        </w:rPr>
        <w:t xml:space="preserve">Khám </w:t>
      </w:r>
      <w:r w:rsidRPr="00454A58">
        <w:rPr>
          <w:rFonts w:ascii="Times New Roman" w:hAnsi="Times New Roman" w:cs="Times New Roman"/>
          <w:color w:val="000000" w:themeColor="text1"/>
          <w:sz w:val="24"/>
          <w:szCs w:val="24"/>
          <w:lang w:val="vi-VN"/>
        </w:rPr>
        <w:t>(11h30 ngày 14/9/2020)</w:t>
      </w:r>
    </w:p>
    <w:p w14:paraId="35918C57" w14:textId="244C1F09" w:rsidR="001B310F" w:rsidRPr="00454A58" w:rsidRDefault="001B310F" w:rsidP="001B310F">
      <w:pPr>
        <w:numPr>
          <w:ilvl w:val="0"/>
          <w:numId w:val="5"/>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Tổng quát</w:t>
      </w:r>
    </w:p>
    <w:p w14:paraId="1769BC76" w14:textId="56060384" w:rsidR="00970B0C" w:rsidRPr="00454A58" w:rsidRDefault="00970B0C" w:rsidP="00970B0C">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Tri giác: bệnh tỉnh, tiếp xúc tốt</w:t>
      </w:r>
    </w:p>
    <w:p w14:paraId="4E6FBB28" w14:textId="0B821307" w:rsidR="00970B0C" w:rsidRPr="00454A58" w:rsidRDefault="00970B0C" w:rsidP="00970B0C">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Sinh hiệu: mạch 52l/phút, thở 24l/p, HA 110/56, 37</w:t>
      </w:r>
      <w:r w:rsidRPr="00454A58">
        <w:rPr>
          <w:rFonts w:ascii="Times New Roman" w:hAnsi="Times New Roman" w:cs="Times New Roman"/>
          <w:color w:val="000000" w:themeColor="text1"/>
          <w:sz w:val="24"/>
          <w:szCs w:val="24"/>
          <w:vertAlign w:val="superscript"/>
          <w:lang w:val="vi-VN"/>
        </w:rPr>
        <w:t>o</w:t>
      </w:r>
      <w:r w:rsidRPr="00454A58">
        <w:rPr>
          <w:rFonts w:ascii="Times New Roman" w:hAnsi="Times New Roman" w:cs="Times New Roman"/>
          <w:color w:val="000000" w:themeColor="text1"/>
          <w:sz w:val="24"/>
          <w:szCs w:val="24"/>
          <w:lang w:val="vi-VN"/>
        </w:rPr>
        <w:t>C, nước tiểu 24h chưa ghi nhận</w:t>
      </w:r>
    </w:p>
    <w:p w14:paraId="2F6BC187" w14:textId="1A17B078" w:rsidR="00970B0C" w:rsidRPr="00454A58" w:rsidRDefault="00970B0C" w:rsidP="00970B0C">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Cân nặng 57 kg , chiều cao 1m60, BMI 22.27 kg/m</w:t>
      </w:r>
      <w:r w:rsidRPr="00454A58">
        <w:rPr>
          <w:rFonts w:ascii="Times New Roman" w:hAnsi="Times New Roman" w:cs="Times New Roman"/>
          <w:color w:val="000000" w:themeColor="text1"/>
          <w:sz w:val="24"/>
          <w:szCs w:val="24"/>
          <w:vertAlign w:val="superscript"/>
          <w:lang w:val="vi-VN"/>
        </w:rPr>
        <w:t>2</w:t>
      </w:r>
      <w:r w:rsidR="007C3DC3" w:rsidRPr="00454A58">
        <w:rPr>
          <w:rFonts w:ascii="Times New Roman" w:hAnsi="Times New Roman" w:cs="Times New Roman"/>
          <w:color w:val="000000" w:themeColor="text1"/>
          <w:sz w:val="24"/>
          <w:szCs w:val="24"/>
          <w:lang w:val="vi-VN"/>
        </w:rPr>
        <w:t>,</w:t>
      </w:r>
      <w:r w:rsidRPr="00454A58">
        <w:rPr>
          <w:rFonts w:ascii="Times New Roman" w:hAnsi="Times New Roman" w:cs="Times New Roman"/>
          <w:color w:val="000000" w:themeColor="text1"/>
          <w:sz w:val="24"/>
          <w:szCs w:val="24"/>
          <w:lang w:val="vi-VN"/>
        </w:rPr>
        <w:t xml:space="preserve"> thể trạng trung bình</w:t>
      </w:r>
    </w:p>
    <w:p w14:paraId="53EC2345" w14:textId="72301EED" w:rsidR="00970B0C" w:rsidRPr="00454A58" w:rsidRDefault="00970B0C" w:rsidP="007C3DC3">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Tư thế: BN nằm cao 3 gối, thở êm, không co kéo cơ hô hấp phụ</w:t>
      </w:r>
    </w:p>
    <w:p w14:paraId="2511F5FE" w14:textId="5B8A154D" w:rsidR="00970B0C" w:rsidRPr="00454A58" w:rsidRDefault="007C3DC3" w:rsidP="007C3DC3">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Da niêm hồng hào</w:t>
      </w:r>
      <w:r w:rsidR="00970B0C" w:rsidRPr="00454A58">
        <w:rPr>
          <w:rFonts w:ascii="Times New Roman" w:hAnsi="Times New Roman" w:cs="Times New Roman"/>
          <w:color w:val="000000" w:themeColor="text1"/>
          <w:sz w:val="24"/>
          <w:szCs w:val="24"/>
          <w:lang w:val="vi-VN"/>
        </w:rPr>
        <w:t>, không xuất huyết, không vàng da</w:t>
      </w:r>
    </w:p>
    <w:p w14:paraId="3D16E8A4" w14:textId="22F3E621" w:rsidR="00970B0C" w:rsidRPr="00454A58" w:rsidRDefault="00970B0C" w:rsidP="007C3DC3">
      <w:pPr>
        <w:pStyle w:val="ListParagraph"/>
        <w:numPr>
          <w:ilvl w:val="0"/>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lang w:val="vi-VN"/>
        </w:rPr>
        <w:t xml:space="preserve">Lòng bàn </w:t>
      </w:r>
      <w:r w:rsidRPr="00454A58">
        <w:rPr>
          <w:rFonts w:ascii="Times New Roman" w:hAnsi="Times New Roman" w:cs="Times New Roman"/>
          <w:color w:val="000000" w:themeColor="text1"/>
          <w:sz w:val="24"/>
          <w:szCs w:val="24"/>
        </w:rPr>
        <w:t>tay son (-), ngón tay dùi trống (-)</w:t>
      </w:r>
    </w:p>
    <w:p w14:paraId="32E7AD7A" w14:textId="4A4AD991" w:rsidR="00970B0C" w:rsidRPr="00454A58" w:rsidRDefault="00970B0C" w:rsidP="007C3DC3">
      <w:pPr>
        <w:pStyle w:val="ListParagraph"/>
        <w:numPr>
          <w:ilvl w:val="0"/>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Hạch ngoại biên không sờ chạm</w:t>
      </w:r>
    </w:p>
    <w:p w14:paraId="111D3E8B" w14:textId="38A04630" w:rsidR="00802DE7" w:rsidRPr="00454A58" w:rsidRDefault="00970B0C" w:rsidP="007C3DC3">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Mạch tứ</w:t>
      </w:r>
      <w:r w:rsidR="007C3DC3" w:rsidRPr="00454A58">
        <w:rPr>
          <w:rFonts w:ascii="Times New Roman" w:hAnsi="Times New Roman" w:cs="Times New Roman"/>
          <w:color w:val="000000" w:themeColor="text1"/>
          <w:sz w:val="24"/>
          <w:szCs w:val="24"/>
        </w:rPr>
        <w:t xml:space="preserve"> chi sờ rõ, không đều, lúc mạnh lúc yếu, không có quy luật</w:t>
      </w:r>
      <w:r w:rsidRPr="00454A58">
        <w:rPr>
          <w:rFonts w:ascii="Times New Roman" w:hAnsi="Times New Roman" w:cs="Times New Roman"/>
          <w:color w:val="000000" w:themeColor="text1"/>
          <w:sz w:val="24"/>
          <w:szCs w:val="24"/>
        </w:rPr>
        <w:t>, dấu se điếu (-), dấu giựt dây chuông (-)</w:t>
      </w:r>
    </w:p>
    <w:p w14:paraId="26150944" w14:textId="77777777" w:rsidR="00802DE7" w:rsidRPr="00454A58" w:rsidRDefault="00802DE7" w:rsidP="00802DE7">
      <w:pPr>
        <w:numPr>
          <w:ilvl w:val="0"/>
          <w:numId w:val="5"/>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Đầu - mặt - cổ:</w:t>
      </w:r>
    </w:p>
    <w:p w14:paraId="47919F57" w14:textId="77777777" w:rsidR="007C3DC3" w:rsidRPr="00454A58" w:rsidRDefault="00802DE7" w:rsidP="007C3DC3">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Cân đối, khí quản không lệch</w:t>
      </w:r>
    </w:p>
    <w:p w14:paraId="4B0C642E" w14:textId="3465FC6D" w:rsidR="00802DE7" w:rsidRPr="00454A58" w:rsidRDefault="00802DE7" w:rsidP="007C3DC3">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Không khô môi, lưỡi đơ</w:t>
      </w:r>
    </w:p>
    <w:p w14:paraId="7E97465C" w14:textId="77777777" w:rsidR="00802DE7" w:rsidRPr="00454A58" w:rsidRDefault="00802DE7" w:rsidP="00802DE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Không thở chúm môi, không phập phồng cánh mũi</w:t>
      </w:r>
    </w:p>
    <w:p w14:paraId="5A4E359D" w14:textId="77777777" w:rsidR="00802DE7" w:rsidRPr="00454A58" w:rsidRDefault="00802DE7" w:rsidP="00802DE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Không co kéo cơ hô hấp phụ</w:t>
      </w:r>
    </w:p>
    <w:p w14:paraId="02391FD0" w14:textId="77777777" w:rsidR="00802DE7" w:rsidRPr="00454A58" w:rsidRDefault="00802DE7" w:rsidP="00802DE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Tuyến giáp, tuyến mang tai không sờ chạm</w:t>
      </w:r>
    </w:p>
    <w:p w14:paraId="47C6965E" w14:textId="718BB53A" w:rsidR="00802DE7" w:rsidRPr="00454A58" w:rsidRDefault="00802DE7" w:rsidP="00802DE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Tĩnh mạch cổ</w:t>
      </w:r>
      <w:r w:rsidR="007C3DC3" w:rsidRPr="00454A58">
        <w:rPr>
          <w:rFonts w:ascii="Times New Roman" w:hAnsi="Times New Roman" w:cs="Times New Roman"/>
          <w:color w:val="000000" w:themeColor="text1"/>
          <w:sz w:val="24"/>
          <w:szCs w:val="24"/>
          <w:lang w:val="vi-VN"/>
        </w:rPr>
        <w:t xml:space="preserve"> nổi 45 </w:t>
      </w:r>
      <w:r w:rsidR="007C3DC3" w:rsidRPr="00454A58">
        <w:rPr>
          <w:rFonts w:ascii="Times New Roman" w:hAnsi="Times New Roman" w:cs="Times New Roman"/>
          <w:color w:val="000000" w:themeColor="text1"/>
          <w:sz w:val="24"/>
          <w:szCs w:val="24"/>
          <w:vertAlign w:val="superscript"/>
          <w:lang w:val="vi-VN"/>
        </w:rPr>
        <w:t>o</w:t>
      </w:r>
      <w:r w:rsidR="007C3DC3" w:rsidRPr="00454A58">
        <w:rPr>
          <w:rFonts w:ascii="Times New Roman" w:hAnsi="Times New Roman" w:cs="Times New Roman"/>
          <w:color w:val="000000" w:themeColor="text1"/>
          <w:sz w:val="24"/>
          <w:szCs w:val="24"/>
          <w:lang w:val="vi-VN"/>
        </w:rPr>
        <w:t xml:space="preserve"> (</w:t>
      </w:r>
      <w:r w:rsidR="00747DDE" w:rsidRPr="00454A58">
        <w:rPr>
          <w:rFonts w:ascii="Times New Roman" w:hAnsi="Times New Roman" w:cs="Times New Roman"/>
          <w:color w:val="000000" w:themeColor="text1"/>
          <w:sz w:val="24"/>
          <w:szCs w:val="24"/>
          <w:lang w:val="vi-VN"/>
        </w:rPr>
        <w:t>+)</w:t>
      </w:r>
    </w:p>
    <w:p w14:paraId="72048C49" w14:textId="10F15725" w:rsidR="002738A1" w:rsidRPr="00454A58" w:rsidRDefault="002738A1" w:rsidP="00802DE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Phản hồi gan cảnh (-)</w:t>
      </w:r>
    </w:p>
    <w:p w14:paraId="53D7A05A" w14:textId="77777777" w:rsidR="00802DE7" w:rsidRPr="00454A58" w:rsidRDefault="00802DE7" w:rsidP="00802DE7">
      <w:pPr>
        <w:numPr>
          <w:ilvl w:val="0"/>
          <w:numId w:val="5"/>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Ngực</w:t>
      </w:r>
    </w:p>
    <w:p w14:paraId="32B7CA3B" w14:textId="77777777" w:rsidR="007C3DC3" w:rsidRPr="00454A58" w:rsidRDefault="00802DE7" w:rsidP="007C3DC3">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lastRenderedPageBreak/>
        <w:t>Lồng ngực</w:t>
      </w:r>
    </w:p>
    <w:p w14:paraId="35B2382B" w14:textId="77777777" w:rsidR="007C3DC3" w:rsidRPr="00454A58" w:rsidRDefault="007C3DC3" w:rsidP="007C3DC3">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Cân đối, di động đều theo nhịp thở, không lồng ngực hình thùng, cuộc sống không biến dạng, không khoan liên sườn giãn rộng, không xuất huyết dưới da, không tuần hoàn bàng hệ, không sẹo mổ cũ, không sao mạch</w:t>
      </w:r>
    </w:p>
    <w:p w14:paraId="6537689B" w14:textId="77777777" w:rsidR="007C3DC3" w:rsidRPr="00454A58" w:rsidRDefault="00802DE7" w:rsidP="007C3DC3">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Tim</w:t>
      </w:r>
    </w:p>
    <w:p w14:paraId="4EE366FA" w14:textId="77777777" w:rsidR="007C3DC3" w:rsidRPr="00454A58" w:rsidRDefault="007C3DC3" w:rsidP="007C3DC3">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M</w:t>
      </w:r>
      <w:r w:rsidR="00802DE7" w:rsidRPr="00454A58">
        <w:rPr>
          <w:rFonts w:ascii="Times New Roman" w:hAnsi="Times New Roman" w:cs="Times New Roman"/>
          <w:color w:val="000000" w:themeColor="text1"/>
          <w:sz w:val="24"/>
          <w:szCs w:val="24"/>
          <w:lang w:val="vi-VN"/>
        </w:rPr>
        <w:t>ỏm tim KLS V, đườ</w:t>
      </w:r>
      <w:r w:rsidRPr="00454A58">
        <w:rPr>
          <w:rFonts w:ascii="Times New Roman" w:hAnsi="Times New Roman" w:cs="Times New Roman"/>
          <w:color w:val="000000" w:themeColor="text1"/>
          <w:sz w:val="24"/>
          <w:szCs w:val="24"/>
          <w:lang w:val="vi-VN"/>
        </w:rPr>
        <w:t>ng nách nước</w:t>
      </w:r>
      <w:r w:rsidR="00802DE7" w:rsidRPr="00454A58">
        <w:rPr>
          <w:rFonts w:ascii="Times New Roman" w:hAnsi="Times New Roman" w:cs="Times New Roman"/>
          <w:color w:val="000000" w:themeColor="text1"/>
          <w:sz w:val="24"/>
          <w:szCs w:val="24"/>
          <w:lang w:val="vi-VN"/>
        </w:rPr>
        <w:t>, nảy yếu, diện đậ</w:t>
      </w:r>
      <w:r w:rsidRPr="00454A58">
        <w:rPr>
          <w:rFonts w:ascii="Times New Roman" w:hAnsi="Times New Roman" w:cs="Times New Roman"/>
          <w:color w:val="000000" w:themeColor="text1"/>
          <w:sz w:val="24"/>
          <w:szCs w:val="24"/>
          <w:lang w:val="vi-VN"/>
        </w:rPr>
        <w:t>p 1x1 cm</w:t>
      </w:r>
      <w:r w:rsidRPr="00454A58">
        <w:rPr>
          <w:rFonts w:ascii="Times New Roman" w:hAnsi="Times New Roman" w:cs="Times New Roman"/>
          <w:color w:val="000000" w:themeColor="text1"/>
          <w:sz w:val="24"/>
          <w:szCs w:val="24"/>
          <w:vertAlign w:val="superscript"/>
          <w:lang w:val="vi-VN"/>
        </w:rPr>
        <w:t>2</w:t>
      </w:r>
    </w:p>
    <w:p w14:paraId="73860F33" w14:textId="77777777" w:rsidR="007C3DC3" w:rsidRPr="00454A58" w:rsidRDefault="007C3DC3" w:rsidP="007C3DC3">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Dấu nảy trước ngực (-), dấu Harder (-)</w:t>
      </w:r>
    </w:p>
    <w:p w14:paraId="7A6E4BFF" w14:textId="77777777" w:rsidR="007C3DC3" w:rsidRPr="00454A58" w:rsidRDefault="007C3DC3" w:rsidP="007C3DC3">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Không rung miêu</w:t>
      </w:r>
    </w:p>
    <w:p w14:paraId="3A8572EF" w14:textId="3F182940" w:rsidR="00EA2EE9" w:rsidRPr="00454A58" w:rsidRDefault="007C3DC3" w:rsidP="007C3DC3">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T1, T2</w:t>
      </w:r>
      <w:r w:rsidR="00E45C8B" w:rsidRPr="00454A58">
        <w:rPr>
          <w:rFonts w:ascii="Times New Roman" w:hAnsi="Times New Roman" w:cs="Times New Roman"/>
          <w:color w:val="000000" w:themeColor="text1"/>
          <w:sz w:val="24"/>
          <w:szCs w:val="24"/>
          <w:lang w:val="vi-VN"/>
        </w:rPr>
        <w:t xml:space="preserve"> mờ,</w:t>
      </w:r>
      <w:r w:rsidRPr="00454A58">
        <w:rPr>
          <w:rFonts w:ascii="Times New Roman" w:hAnsi="Times New Roman" w:cs="Times New Roman"/>
          <w:color w:val="000000" w:themeColor="text1"/>
          <w:sz w:val="24"/>
          <w:szCs w:val="24"/>
          <w:lang w:val="vi-VN"/>
        </w:rPr>
        <w:t xml:space="preserve"> không đều, tần số 52l/phút, không âm thổi, không ổ đập bất thường</w:t>
      </w:r>
    </w:p>
    <w:p w14:paraId="0174D133" w14:textId="2993BA90" w:rsidR="00802DE7" w:rsidRPr="00454A58" w:rsidRDefault="00802DE7" w:rsidP="00802DE7">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Phổi</w:t>
      </w:r>
    </w:p>
    <w:p w14:paraId="3BCD5A1E" w14:textId="2083F35E" w:rsidR="00880E4A" w:rsidRPr="00454A58" w:rsidRDefault="00880E4A" w:rsidP="00880E4A">
      <w:pPr>
        <w:pStyle w:val="ListParagraph"/>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Rì rào phế nang êm dịu 2 phế trường</w:t>
      </w:r>
    </w:p>
    <w:p w14:paraId="61F530CA" w14:textId="5E144798" w:rsidR="00880E4A" w:rsidRPr="00454A58" w:rsidRDefault="00880E4A" w:rsidP="00880E4A">
      <w:pPr>
        <w:pStyle w:val="ListParagraph"/>
        <w:numPr>
          <w:ilvl w:val="1"/>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Gõ trong</w:t>
      </w:r>
    </w:p>
    <w:p w14:paraId="165D9718" w14:textId="5AEBBA51" w:rsidR="00880E4A" w:rsidRPr="00454A58" w:rsidRDefault="00880E4A" w:rsidP="00880E4A">
      <w:pPr>
        <w:pStyle w:val="ListParagraph"/>
        <w:numPr>
          <w:ilvl w:val="1"/>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Rung thanh đều 2 bên</w:t>
      </w:r>
    </w:p>
    <w:p w14:paraId="1F7A21CD" w14:textId="6DEF71FB" w:rsidR="00880E4A" w:rsidRPr="00454A58" w:rsidRDefault="00880E4A" w:rsidP="00880E4A">
      <w:pPr>
        <w:pStyle w:val="ListParagraph"/>
        <w:numPr>
          <w:ilvl w:val="1"/>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Rale ẩm toàn thì hít vào ở đáy phổi 2 bên</w:t>
      </w:r>
    </w:p>
    <w:p w14:paraId="2B6F8426" w14:textId="6D7BD286" w:rsidR="00880E4A" w:rsidRPr="00454A58" w:rsidRDefault="00880E4A" w:rsidP="00880E4A">
      <w:pPr>
        <w:pStyle w:val="ListParagraph"/>
        <w:numPr>
          <w:ilvl w:val="1"/>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Thở 24 l/phút, không co kéo cơ hô hấp phụ</w:t>
      </w:r>
    </w:p>
    <w:p w14:paraId="58839662" w14:textId="77777777" w:rsidR="00802DE7" w:rsidRPr="00454A58" w:rsidRDefault="00802DE7" w:rsidP="00802DE7">
      <w:pPr>
        <w:numPr>
          <w:ilvl w:val="0"/>
          <w:numId w:val="5"/>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Bụng</w:t>
      </w:r>
    </w:p>
    <w:p w14:paraId="4B89F521" w14:textId="77777777" w:rsidR="00DD34A0" w:rsidRPr="00454A58" w:rsidRDefault="00A43490" w:rsidP="00DD34A0">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Bụng cân đối, rốn lõm, di động đều theo nhịp thở, có vết sẹo mổ</w:t>
      </w:r>
      <w:r w:rsidR="00DD34A0" w:rsidRPr="00454A58">
        <w:rPr>
          <w:rFonts w:ascii="Times New Roman" w:hAnsi="Times New Roman" w:cs="Times New Roman"/>
          <w:color w:val="000000" w:themeColor="text1"/>
          <w:sz w:val="24"/>
          <w:szCs w:val="24"/>
          <w:lang w:val="vi-VN"/>
        </w:rPr>
        <w:t xml:space="preserve"> cũ dọc </w:t>
      </w:r>
      <w:r w:rsidRPr="00454A58">
        <w:rPr>
          <w:rFonts w:ascii="Times New Roman" w:hAnsi="Times New Roman" w:cs="Times New Roman"/>
          <w:color w:val="000000" w:themeColor="text1"/>
          <w:sz w:val="24"/>
          <w:szCs w:val="24"/>
          <w:lang w:val="vi-VN"/>
        </w:rPr>
        <w:t xml:space="preserve"> ở vùng hố chậu phải</w:t>
      </w:r>
      <w:r w:rsidR="00DD34A0" w:rsidRPr="00454A58">
        <w:rPr>
          <w:rFonts w:ascii="Times New Roman" w:hAnsi="Times New Roman" w:cs="Times New Roman"/>
          <w:color w:val="000000" w:themeColor="text1"/>
          <w:sz w:val="24"/>
          <w:szCs w:val="24"/>
          <w:lang w:val="vi-VN"/>
        </w:rPr>
        <w:t>, dài 2cm, sẹo lành tốt</w:t>
      </w:r>
      <w:r w:rsidRPr="00454A58">
        <w:rPr>
          <w:rFonts w:ascii="Times New Roman" w:hAnsi="Times New Roman" w:cs="Times New Roman"/>
          <w:color w:val="000000" w:themeColor="text1"/>
          <w:sz w:val="24"/>
          <w:szCs w:val="24"/>
          <w:lang w:val="vi-VN"/>
        </w:rPr>
        <w:t xml:space="preserve"> và 1 vết sẹ</w:t>
      </w:r>
      <w:r w:rsidR="00DD34A0" w:rsidRPr="00454A58">
        <w:rPr>
          <w:rFonts w:ascii="Times New Roman" w:hAnsi="Times New Roman" w:cs="Times New Roman"/>
          <w:color w:val="000000" w:themeColor="text1"/>
          <w:sz w:val="24"/>
          <w:szCs w:val="24"/>
          <w:lang w:val="vi-VN"/>
        </w:rPr>
        <w:t>o dọc giữa trên dưới vòng qua rốn, dài 12 cm, sẹo lành tốt</w:t>
      </w:r>
    </w:p>
    <w:p w14:paraId="10436BC2" w14:textId="2CB8E084" w:rsidR="00DD34A0" w:rsidRPr="00454A58" w:rsidRDefault="00DD34A0" w:rsidP="00DD34A0">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Nhu động ruột 6l/phút, không âm thổi</w:t>
      </w:r>
    </w:p>
    <w:p w14:paraId="6E46F495" w14:textId="3FE35BBE" w:rsidR="00DD34A0" w:rsidRPr="00454A58" w:rsidRDefault="00DD34A0" w:rsidP="00DD34A0">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Bụng mềm, không có điểm đau khu trú</w:t>
      </w:r>
    </w:p>
    <w:p w14:paraId="3321EE71" w14:textId="77777777" w:rsidR="00DD34A0" w:rsidRPr="00454A58" w:rsidRDefault="00DD34A0" w:rsidP="00DD34A0">
      <w:pPr>
        <w:pStyle w:val="ListParagraph"/>
        <w:numPr>
          <w:ilvl w:val="0"/>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Gõ trong, gõ đục vùng thấp (-)</w:t>
      </w:r>
    </w:p>
    <w:p w14:paraId="37C537B3" w14:textId="77777777" w:rsidR="00DD34A0" w:rsidRPr="00454A58" w:rsidRDefault="00DD34A0" w:rsidP="00DD34A0">
      <w:pPr>
        <w:pStyle w:val="ListParagraph"/>
        <w:numPr>
          <w:ilvl w:val="0"/>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Gan: Bờ trên gan KLS 4 đường trung đòn P, bờ dưới không sờ chạm, ấn kẽ sườn (-), rung gan (-)</w:t>
      </w:r>
    </w:p>
    <w:p w14:paraId="23F68EEB" w14:textId="77777777" w:rsidR="00DD34A0" w:rsidRPr="00454A58" w:rsidRDefault="00DD34A0" w:rsidP="00DD34A0">
      <w:pPr>
        <w:pStyle w:val="ListParagraph"/>
        <w:numPr>
          <w:ilvl w:val="0"/>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Lách: không sờ chạm</w:t>
      </w:r>
    </w:p>
    <w:p w14:paraId="0D2CA041" w14:textId="77777777" w:rsidR="00DD34A0" w:rsidRPr="00454A58" w:rsidRDefault="00DD34A0" w:rsidP="00DD34A0">
      <w:pPr>
        <w:pStyle w:val="ListParagraph"/>
        <w:numPr>
          <w:ilvl w:val="0"/>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Thận: Chạm thận (-), không cầu bàng quang, rung thận (-)</w:t>
      </w:r>
    </w:p>
    <w:p w14:paraId="2D0D782A" w14:textId="44660A05" w:rsidR="006F7CAB" w:rsidRPr="00454A58" w:rsidRDefault="006F7CAB" w:rsidP="00DD34A0">
      <w:pPr>
        <w:pStyle w:val="ListParagraph"/>
        <w:numPr>
          <w:ilvl w:val="0"/>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lang w:val="vi-VN"/>
        </w:rPr>
        <w:t>Ở vùng hông phả</w:t>
      </w:r>
      <w:r w:rsidR="00DD34A0" w:rsidRPr="00454A58">
        <w:rPr>
          <w:rFonts w:ascii="Times New Roman" w:hAnsi="Times New Roman" w:cs="Times New Roman"/>
          <w:color w:val="000000" w:themeColor="text1"/>
          <w:sz w:val="24"/>
          <w:szCs w:val="24"/>
          <w:lang w:val="vi-VN"/>
        </w:rPr>
        <w:t>i có bướu mỡ</w:t>
      </w:r>
      <w:r w:rsidRPr="00454A58">
        <w:rPr>
          <w:rFonts w:ascii="Times New Roman" w:hAnsi="Times New Roman" w:cs="Times New Roman"/>
          <w:color w:val="000000" w:themeColor="text1"/>
          <w:sz w:val="24"/>
          <w:szCs w:val="24"/>
          <w:lang w:val="vi-VN"/>
        </w:rPr>
        <w:t>, di động, không dính mô xung quanh, kích thướ</w:t>
      </w:r>
      <w:r w:rsidR="00DD34A0" w:rsidRPr="00454A58">
        <w:rPr>
          <w:rFonts w:ascii="Times New Roman" w:hAnsi="Times New Roman" w:cs="Times New Roman"/>
          <w:color w:val="000000" w:themeColor="text1"/>
          <w:sz w:val="24"/>
          <w:szCs w:val="24"/>
          <w:lang w:val="vi-VN"/>
        </w:rPr>
        <w:t>c 8x8x3 cm3, không sưng nóng đỏ đau</w:t>
      </w:r>
    </w:p>
    <w:p w14:paraId="3961C8EF" w14:textId="08E59150" w:rsidR="00A43490" w:rsidRPr="00454A58" w:rsidRDefault="00A43490" w:rsidP="00A43490">
      <w:pPr>
        <w:numPr>
          <w:ilvl w:val="0"/>
          <w:numId w:val="5"/>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Thần kinh</w:t>
      </w:r>
    </w:p>
    <w:p w14:paraId="6A045EE2" w14:textId="5EC297C8" w:rsidR="00A43490" w:rsidRPr="00454A58" w:rsidRDefault="00A43490" w:rsidP="00A43490">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Cổ mềm, không yếu liệt tay chân, không dấu thần kinh định vị</w:t>
      </w:r>
    </w:p>
    <w:p w14:paraId="6A45BE94" w14:textId="0536D1BE" w:rsidR="00A43490" w:rsidRPr="00454A58" w:rsidRDefault="00A43490" w:rsidP="00A43490">
      <w:pPr>
        <w:numPr>
          <w:ilvl w:val="0"/>
          <w:numId w:val="5"/>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Tứ chi – Cơ xương khớp</w:t>
      </w:r>
    </w:p>
    <w:p w14:paraId="23192B7C" w14:textId="04C01D17" w:rsidR="00A43490" w:rsidRPr="00454A58" w:rsidRDefault="00A43490" w:rsidP="00A43490">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Tay run, đau nhức các khớp ngón tay</w:t>
      </w:r>
    </w:p>
    <w:p w14:paraId="5928BFC4" w14:textId="4B176867" w:rsidR="00A43490" w:rsidRPr="00454A58" w:rsidRDefault="00A43490" w:rsidP="00A43490">
      <w:pPr>
        <w:numPr>
          <w:ilvl w:val="0"/>
          <w:numId w:val="1"/>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lang w:val="vi-VN"/>
        </w:rPr>
        <w:lastRenderedPageBreak/>
        <w:t>Tóm tắt bệnh án</w:t>
      </w:r>
    </w:p>
    <w:p w14:paraId="5C0D1886" w14:textId="0E5ACAE9" w:rsidR="00A43490" w:rsidRPr="00454A58" w:rsidRDefault="00A43490" w:rsidP="00A43490">
      <w:pPr>
        <w:ind w:left="1080"/>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BN nam, 83 tuổi, nhập viện vì</w:t>
      </w:r>
      <w:r w:rsidR="00E139A8" w:rsidRPr="00454A58">
        <w:rPr>
          <w:rFonts w:ascii="Times New Roman" w:hAnsi="Times New Roman" w:cs="Times New Roman"/>
          <w:color w:val="000000" w:themeColor="text1"/>
          <w:sz w:val="24"/>
          <w:szCs w:val="24"/>
          <w:lang w:val="vi-VN"/>
        </w:rPr>
        <w:t xml:space="preserve"> </w:t>
      </w:r>
      <w:r w:rsidR="00BE11B1" w:rsidRPr="00454A58">
        <w:rPr>
          <w:rFonts w:ascii="Times New Roman" w:hAnsi="Times New Roman" w:cs="Times New Roman"/>
          <w:color w:val="000000" w:themeColor="text1"/>
          <w:sz w:val="24"/>
          <w:szCs w:val="24"/>
          <w:lang w:val="vi-VN"/>
        </w:rPr>
        <w:t>đau ngực</w:t>
      </w:r>
      <w:r w:rsidR="00DD34A0" w:rsidRPr="00454A58">
        <w:rPr>
          <w:rFonts w:ascii="Times New Roman" w:hAnsi="Times New Roman" w:cs="Times New Roman"/>
          <w:color w:val="000000" w:themeColor="text1"/>
          <w:sz w:val="24"/>
          <w:szCs w:val="24"/>
          <w:lang w:val="vi-VN"/>
        </w:rPr>
        <w:t>, bệ</w:t>
      </w:r>
      <w:r w:rsidR="00CD36EE" w:rsidRPr="00454A58">
        <w:rPr>
          <w:rFonts w:ascii="Times New Roman" w:hAnsi="Times New Roman" w:cs="Times New Roman"/>
          <w:color w:val="000000" w:themeColor="text1"/>
          <w:sz w:val="24"/>
          <w:szCs w:val="24"/>
          <w:lang w:val="vi-VN"/>
        </w:rPr>
        <w:t>nh 12</w:t>
      </w:r>
      <w:r w:rsidR="00DD34A0" w:rsidRPr="00454A58">
        <w:rPr>
          <w:rFonts w:ascii="Times New Roman" w:hAnsi="Times New Roman" w:cs="Times New Roman"/>
          <w:color w:val="000000" w:themeColor="text1"/>
          <w:sz w:val="24"/>
          <w:szCs w:val="24"/>
          <w:lang w:val="vi-VN"/>
        </w:rPr>
        <w:t>h</w:t>
      </w:r>
      <w:r w:rsidRPr="00454A58">
        <w:rPr>
          <w:rFonts w:ascii="Times New Roman" w:hAnsi="Times New Roman" w:cs="Times New Roman"/>
          <w:color w:val="000000" w:themeColor="text1"/>
          <w:sz w:val="24"/>
          <w:szCs w:val="24"/>
          <w:lang w:val="vi-VN"/>
        </w:rPr>
        <w:t>. Qua thăm khám và hỏi bệnh sử ghi nhận</w:t>
      </w:r>
    </w:p>
    <w:p w14:paraId="3244896D" w14:textId="77777777" w:rsidR="00DD34A0" w:rsidRPr="00454A58" w:rsidRDefault="00A43490" w:rsidP="00A43490">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w:t>
      </w:r>
      <w:r w:rsidR="006F7CAB" w:rsidRPr="00454A58">
        <w:rPr>
          <w:rFonts w:ascii="Times New Roman" w:hAnsi="Times New Roman" w:cs="Times New Roman"/>
          <w:color w:val="000000" w:themeColor="text1"/>
          <w:sz w:val="24"/>
          <w:szCs w:val="24"/>
          <w:lang w:val="vi-VN"/>
        </w:rPr>
        <w:t>C</w:t>
      </w:r>
      <w:r w:rsidR="00DD34A0" w:rsidRPr="00454A58">
        <w:rPr>
          <w:rFonts w:ascii="Times New Roman" w:hAnsi="Times New Roman" w:cs="Times New Roman"/>
          <w:color w:val="000000" w:themeColor="text1"/>
          <w:sz w:val="24"/>
          <w:szCs w:val="24"/>
          <w:lang w:val="vi-VN"/>
        </w:rPr>
        <w:t>CN:</w:t>
      </w:r>
      <w:r w:rsidR="00DD34A0" w:rsidRPr="00454A58">
        <w:rPr>
          <w:rFonts w:ascii="Times New Roman" w:hAnsi="Times New Roman" w:cs="Times New Roman"/>
          <w:color w:val="000000" w:themeColor="text1"/>
          <w:sz w:val="24"/>
          <w:szCs w:val="24"/>
          <w:lang w:val="vi-VN"/>
        </w:rPr>
        <w:tab/>
      </w:r>
    </w:p>
    <w:p w14:paraId="26CBF89E" w14:textId="77463E12" w:rsidR="00DD34A0" w:rsidRPr="00454A58" w:rsidRDefault="00DD34A0" w:rsidP="00DD34A0">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K</w:t>
      </w:r>
      <w:r w:rsidR="00A43490" w:rsidRPr="00454A58">
        <w:rPr>
          <w:rFonts w:ascii="Times New Roman" w:hAnsi="Times New Roman" w:cs="Times New Roman"/>
          <w:color w:val="000000" w:themeColor="text1"/>
          <w:sz w:val="24"/>
          <w:szCs w:val="24"/>
          <w:lang w:val="vi-VN"/>
        </w:rPr>
        <w:t>hó thở</w:t>
      </w:r>
      <w:r w:rsidR="00CD36EE" w:rsidRPr="00454A58">
        <w:rPr>
          <w:rFonts w:ascii="Times New Roman" w:hAnsi="Times New Roman" w:cs="Times New Roman"/>
          <w:color w:val="000000" w:themeColor="text1"/>
          <w:sz w:val="24"/>
          <w:szCs w:val="24"/>
          <w:lang w:val="vi-VN"/>
        </w:rPr>
        <w:t xml:space="preserve"> </w:t>
      </w:r>
    </w:p>
    <w:p w14:paraId="0103B0CE" w14:textId="1216FF6A" w:rsidR="00A43490" w:rsidRPr="00454A58" w:rsidRDefault="00A43490" w:rsidP="00DD34A0">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Đau ngự</w:t>
      </w:r>
      <w:r w:rsidR="00CD36EE" w:rsidRPr="00454A58">
        <w:rPr>
          <w:rFonts w:ascii="Times New Roman" w:hAnsi="Times New Roman" w:cs="Times New Roman"/>
          <w:color w:val="000000" w:themeColor="text1"/>
          <w:sz w:val="24"/>
          <w:szCs w:val="24"/>
          <w:lang w:val="vi-VN"/>
        </w:rPr>
        <w:t>c</w:t>
      </w:r>
    </w:p>
    <w:p w14:paraId="766636D7" w14:textId="77777777" w:rsidR="00DD34A0" w:rsidRPr="00454A58" w:rsidRDefault="00DD34A0" w:rsidP="006F7CAB">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TCTT:</w:t>
      </w:r>
      <w:r w:rsidRPr="00454A58">
        <w:rPr>
          <w:rFonts w:ascii="Times New Roman" w:hAnsi="Times New Roman" w:cs="Times New Roman"/>
          <w:color w:val="000000" w:themeColor="text1"/>
          <w:sz w:val="24"/>
          <w:szCs w:val="24"/>
          <w:lang w:val="vi-VN"/>
        </w:rPr>
        <w:tab/>
      </w:r>
    </w:p>
    <w:p w14:paraId="40EBD784" w14:textId="50D74350" w:rsidR="00DD34A0" w:rsidRPr="00454A58" w:rsidRDefault="006F7CAB" w:rsidP="00DD34A0">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Ran ẩ</w:t>
      </w:r>
      <w:r w:rsidR="002738A1" w:rsidRPr="00454A58">
        <w:rPr>
          <w:rFonts w:ascii="Times New Roman" w:hAnsi="Times New Roman" w:cs="Times New Roman"/>
          <w:color w:val="000000" w:themeColor="text1"/>
          <w:sz w:val="24"/>
          <w:szCs w:val="24"/>
          <w:lang w:val="vi-VN"/>
        </w:rPr>
        <w:t>m</w:t>
      </w:r>
      <w:r w:rsidRPr="00454A58">
        <w:rPr>
          <w:rFonts w:ascii="Times New Roman" w:hAnsi="Times New Roman" w:cs="Times New Roman"/>
          <w:color w:val="000000" w:themeColor="text1"/>
          <w:sz w:val="24"/>
          <w:szCs w:val="24"/>
          <w:lang w:val="vi-VN"/>
        </w:rPr>
        <w:t xml:space="preserve"> đáy phổi</w:t>
      </w:r>
      <w:r w:rsidR="002738A1" w:rsidRPr="00454A58">
        <w:rPr>
          <w:rFonts w:ascii="Times New Roman" w:hAnsi="Times New Roman" w:cs="Times New Roman"/>
          <w:color w:val="000000" w:themeColor="text1"/>
          <w:sz w:val="24"/>
          <w:szCs w:val="24"/>
        </w:rPr>
        <w:t xml:space="preserve"> 2 bên</w:t>
      </w:r>
    </w:p>
    <w:p w14:paraId="031AE761" w14:textId="25F00903" w:rsidR="006F7CAB" w:rsidRPr="00454A58" w:rsidRDefault="006F7CAB" w:rsidP="00DD34A0">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Nhịp ti</w:t>
      </w:r>
      <w:r w:rsidR="00390EC3" w:rsidRPr="00454A58">
        <w:rPr>
          <w:rFonts w:ascii="Times New Roman" w:hAnsi="Times New Roman" w:cs="Times New Roman"/>
          <w:color w:val="000000" w:themeColor="text1"/>
          <w:sz w:val="24"/>
          <w:szCs w:val="24"/>
          <w:lang w:val="vi-VN"/>
        </w:rPr>
        <w:t xml:space="preserve">m </w:t>
      </w:r>
      <w:r w:rsidR="00E80053" w:rsidRPr="00454A58">
        <w:rPr>
          <w:rFonts w:ascii="Times New Roman" w:hAnsi="Times New Roman" w:cs="Times New Roman"/>
          <w:color w:val="000000" w:themeColor="text1"/>
          <w:sz w:val="24"/>
          <w:szCs w:val="24"/>
          <w:lang w:val="vi-VN"/>
        </w:rPr>
        <w:t>không đều</w:t>
      </w:r>
      <w:r w:rsidR="002A400B" w:rsidRPr="00454A58">
        <w:rPr>
          <w:rFonts w:ascii="Times New Roman" w:hAnsi="Times New Roman" w:cs="Times New Roman"/>
          <w:color w:val="000000" w:themeColor="text1"/>
          <w:sz w:val="24"/>
          <w:szCs w:val="24"/>
          <w:lang w:val="vi-VN"/>
        </w:rPr>
        <w:t>, T1, T2</w:t>
      </w:r>
      <w:r w:rsidR="00FF5D63" w:rsidRPr="00454A58">
        <w:rPr>
          <w:rFonts w:ascii="Times New Roman" w:hAnsi="Times New Roman" w:cs="Times New Roman"/>
          <w:color w:val="000000" w:themeColor="text1"/>
          <w:sz w:val="24"/>
          <w:szCs w:val="24"/>
          <w:lang w:val="vi-VN"/>
        </w:rPr>
        <w:t xml:space="preserve"> mờ</w:t>
      </w:r>
      <w:r w:rsidR="00DD34A0" w:rsidRPr="00454A58">
        <w:rPr>
          <w:rFonts w:ascii="Times New Roman" w:hAnsi="Times New Roman" w:cs="Times New Roman"/>
          <w:color w:val="000000" w:themeColor="text1"/>
          <w:sz w:val="24"/>
          <w:szCs w:val="24"/>
          <w:lang w:val="vi-VN"/>
        </w:rPr>
        <w:t>,</w:t>
      </w:r>
      <w:r w:rsidR="00FF5D63" w:rsidRPr="00454A58">
        <w:rPr>
          <w:rFonts w:ascii="Times New Roman" w:hAnsi="Times New Roman" w:cs="Times New Roman"/>
          <w:color w:val="000000" w:themeColor="text1"/>
          <w:sz w:val="24"/>
          <w:szCs w:val="24"/>
          <w:lang w:val="vi-VN"/>
        </w:rPr>
        <w:t>không</w:t>
      </w:r>
      <w:r w:rsidR="00DD34A0" w:rsidRPr="00454A58">
        <w:rPr>
          <w:rFonts w:ascii="Times New Roman" w:hAnsi="Times New Roman" w:cs="Times New Roman"/>
          <w:color w:val="000000" w:themeColor="text1"/>
          <w:sz w:val="24"/>
          <w:szCs w:val="24"/>
          <w:lang w:val="vi-VN"/>
        </w:rPr>
        <w:t xml:space="preserve"> âm thổi</w:t>
      </w:r>
      <w:r w:rsidR="00BB5B20" w:rsidRPr="00454A58">
        <w:rPr>
          <w:rFonts w:ascii="Times New Roman" w:hAnsi="Times New Roman" w:cs="Times New Roman"/>
          <w:color w:val="000000" w:themeColor="text1"/>
          <w:sz w:val="24"/>
          <w:szCs w:val="24"/>
          <w:lang w:val="vi-VN"/>
        </w:rPr>
        <w:t>,</w:t>
      </w:r>
      <w:r w:rsidR="00CD36EE" w:rsidRPr="00454A58">
        <w:rPr>
          <w:rFonts w:ascii="Times New Roman" w:hAnsi="Times New Roman" w:cs="Times New Roman"/>
          <w:color w:val="000000" w:themeColor="text1"/>
          <w:sz w:val="24"/>
          <w:szCs w:val="24"/>
          <w:lang w:val="vi-VN"/>
        </w:rPr>
        <w:t xml:space="preserve"> tần số 52 lần/phút</w:t>
      </w:r>
    </w:p>
    <w:p w14:paraId="113C184E" w14:textId="63599CF4" w:rsidR="00CD36EE" w:rsidRPr="00454A58" w:rsidRDefault="00CD36EE" w:rsidP="00CD36EE">
      <w:pPr>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Tiền căn:</w:t>
      </w:r>
    </w:p>
    <w:p w14:paraId="7FE7162D" w14:textId="5CF29C6B" w:rsidR="00CD36EE" w:rsidRPr="00454A58" w:rsidRDefault="00CD36EE" w:rsidP="00CD36EE">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THA</w:t>
      </w:r>
    </w:p>
    <w:p w14:paraId="6267ADA7" w14:textId="0763285D" w:rsidR="00CD36EE" w:rsidRPr="00454A58" w:rsidRDefault="00CD36EE" w:rsidP="00CD36EE">
      <w:pPr>
        <w:numPr>
          <w:ilvl w:val="1"/>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Suy tim rung nhĩ</w:t>
      </w:r>
    </w:p>
    <w:p w14:paraId="5F27754C" w14:textId="50C59A9E" w:rsidR="001B310F" w:rsidRPr="00454A58" w:rsidRDefault="000F504D" w:rsidP="000F504D">
      <w:pPr>
        <w:numPr>
          <w:ilvl w:val="0"/>
          <w:numId w:val="1"/>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lang w:val="vi-VN"/>
        </w:rPr>
        <w:t>Đặt vấn đề</w:t>
      </w:r>
    </w:p>
    <w:p w14:paraId="2562466C" w14:textId="1E4731CD" w:rsidR="00CD36EE" w:rsidRPr="00454A58" w:rsidRDefault="00CD36EE" w:rsidP="000F504D">
      <w:pPr>
        <w:numPr>
          <w:ilvl w:val="0"/>
          <w:numId w:val="6"/>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Đau ngực</w:t>
      </w:r>
      <w:r w:rsidR="00AA0883" w:rsidRPr="00454A58">
        <w:rPr>
          <w:rFonts w:ascii="Times New Roman" w:hAnsi="Times New Roman" w:cs="Times New Roman"/>
          <w:color w:val="000000" w:themeColor="text1"/>
          <w:sz w:val="24"/>
          <w:szCs w:val="24"/>
        </w:rPr>
        <w:t xml:space="preserve"> cấp</w:t>
      </w:r>
    </w:p>
    <w:p w14:paraId="47C99184" w14:textId="5CFCFC90" w:rsidR="000F504D" w:rsidRPr="00454A58" w:rsidRDefault="000F504D" w:rsidP="000F504D">
      <w:pPr>
        <w:numPr>
          <w:ilvl w:val="0"/>
          <w:numId w:val="6"/>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Khó thở</w:t>
      </w:r>
      <w:r w:rsidR="00CD36EE" w:rsidRPr="00454A58">
        <w:rPr>
          <w:rFonts w:ascii="Times New Roman" w:hAnsi="Times New Roman" w:cs="Times New Roman"/>
          <w:color w:val="000000" w:themeColor="text1"/>
          <w:sz w:val="24"/>
          <w:szCs w:val="24"/>
        </w:rPr>
        <w:t xml:space="preserve"> cấp</w:t>
      </w:r>
    </w:p>
    <w:p w14:paraId="3EE01777" w14:textId="5D964F8C" w:rsidR="00CD36EE" w:rsidRPr="00454A58" w:rsidRDefault="000F504D" w:rsidP="00CD36EE">
      <w:pPr>
        <w:numPr>
          <w:ilvl w:val="0"/>
          <w:numId w:val="6"/>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Rối loạn nhịp</w:t>
      </w:r>
    </w:p>
    <w:p w14:paraId="004FAE12" w14:textId="188A701A" w:rsidR="00CD36EE" w:rsidRPr="00454A58" w:rsidRDefault="00CD36EE" w:rsidP="000F504D">
      <w:pPr>
        <w:numPr>
          <w:ilvl w:val="0"/>
          <w:numId w:val="1"/>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rPr>
        <w:t>Chẩn đoán</w:t>
      </w:r>
    </w:p>
    <w:p w14:paraId="1DA1F162" w14:textId="751C824D" w:rsidR="000F504D" w:rsidRPr="00454A58" w:rsidRDefault="000F504D" w:rsidP="00CD36EE">
      <w:pPr>
        <w:pStyle w:val="ListParagraph"/>
        <w:numPr>
          <w:ilvl w:val="0"/>
          <w:numId w:val="1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Chẩn đoán</w:t>
      </w:r>
      <w:r w:rsidR="00CD36EE" w:rsidRPr="00454A58">
        <w:rPr>
          <w:rFonts w:ascii="Times New Roman" w:hAnsi="Times New Roman" w:cs="Times New Roman"/>
          <w:color w:val="000000" w:themeColor="text1"/>
          <w:sz w:val="24"/>
          <w:szCs w:val="24"/>
        </w:rPr>
        <w:t xml:space="preserve"> sơ bộ</w:t>
      </w:r>
      <w:r w:rsidR="002466F9" w:rsidRPr="00454A58">
        <w:rPr>
          <w:rFonts w:ascii="Times New Roman" w:hAnsi="Times New Roman" w:cs="Times New Roman"/>
          <w:color w:val="000000" w:themeColor="text1"/>
          <w:sz w:val="24"/>
          <w:szCs w:val="24"/>
        </w:rPr>
        <w:t xml:space="preserve">: </w:t>
      </w:r>
    </w:p>
    <w:p w14:paraId="61BFB437" w14:textId="566E244D" w:rsidR="002466F9" w:rsidRPr="00454A58" w:rsidRDefault="002466F9" w:rsidP="002466F9">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Nhồi máu cơ tim cấp giờ thứ 7 Killip II chưa biến chứng / suy tim trái – NYHA II – giai đoạn C theo ACC/</w:t>
      </w:r>
      <w:r w:rsidR="00E306E1" w:rsidRPr="00454A58">
        <w:rPr>
          <w:rFonts w:ascii="Times New Roman" w:hAnsi="Times New Roman" w:cs="Times New Roman"/>
          <w:color w:val="000000" w:themeColor="text1"/>
          <w:sz w:val="24"/>
          <w:szCs w:val="24"/>
          <w:lang w:val="vi-VN"/>
        </w:rPr>
        <w:t xml:space="preserve">AHA do rung nhĩ đáp ứng thất chậm </w:t>
      </w:r>
      <w:r w:rsidRPr="00454A58">
        <w:rPr>
          <w:rFonts w:ascii="Times New Roman" w:hAnsi="Times New Roman" w:cs="Times New Roman"/>
          <w:color w:val="000000" w:themeColor="text1"/>
          <w:sz w:val="24"/>
          <w:szCs w:val="24"/>
          <w:lang w:val="vi-VN"/>
        </w:rPr>
        <w:t xml:space="preserve"> – Tăng huyết áp</w:t>
      </w:r>
    </w:p>
    <w:p w14:paraId="096AC3F9" w14:textId="43533B0D" w:rsidR="00CD36EE" w:rsidRPr="00454A58" w:rsidRDefault="00CD36EE" w:rsidP="00CD36EE">
      <w:pPr>
        <w:numPr>
          <w:ilvl w:val="0"/>
          <w:numId w:val="1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Chẩn đoán phân biệt</w:t>
      </w:r>
    </w:p>
    <w:p w14:paraId="6B0D37F6" w14:textId="00EA16A2" w:rsidR="00AA0883" w:rsidRPr="00454A58" w:rsidRDefault="00AA0883" w:rsidP="00AA0883">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Đợt cấp mất bù suy tim mạn, yếu tố thúc đẩy THA / suy tim trái – NYHA II – giai đoạn C theo ACC/</w:t>
      </w:r>
      <w:r w:rsidR="00E306E1" w:rsidRPr="00454A58">
        <w:rPr>
          <w:rFonts w:ascii="Times New Roman" w:hAnsi="Times New Roman" w:cs="Times New Roman"/>
          <w:color w:val="000000" w:themeColor="text1"/>
          <w:sz w:val="24"/>
          <w:szCs w:val="24"/>
          <w:lang w:val="vi-VN"/>
        </w:rPr>
        <w:t xml:space="preserve">AHA </w:t>
      </w:r>
      <w:r w:rsidRPr="00454A58">
        <w:rPr>
          <w:rFonts w:ascii="Times New Roman" w:hAnsi="Times New Roman" w:cs="Times New Roman"/>
          <w:color w:val="000000" w:themeColor="text1"/>
          <w:sz w:val="24"/>
          <w:szCs w:val="24"/>
          <w:lang w:val="vi-VN"/>
        </w:rPr>
        <w:t xml:space="preserve"> </w:t>
      </w:r>
      <w:r w:rsidR="00E306E1" w:rsidRPr="00454A58">
        <w:rPr>
          <w:rFonts w:ascii="Times New Roman" w:hAnsi="Times New Roman" w:cs="Times New Roman"/>
          <w:color w:val="000000" w:themeColor="text1"/>
          <w:sz w:val="24"/>
          <w:szCs w:val="24"/>
          <w:lang w:val="vi-VN"/>
        </w:rPr>
        <w:t xml:space="preserve">do rung nhĩ đáp ứng thất chậm </w:t>
      </w:r>
      <w:r w:rsidRPr="00454A58">
        <w:rPr>
          <w:rFonts w:ascii="Times New Roman" w:hAnsi="Times New Roman" w:cs="Times New Roman"/>
          <w:color w:val="000000" w:themeColor="text1"/>
          <w:sz w:val="24"/>
          <w:szCs w:val="24"/>
          <w:lang w:val="vi-VN"/>
        </w:rPr>
        <w:t>– Tăng huyết á</w:t>
      </w:r>
      <w:r w:rsidR="00E306E1" w:rsidRPr="00454A58">
        <w:rPr>
          <w:rFonts w:ascii="Times New Roman" w:hAnsi="Times New Roman" w:cs="Times New Roman"/>
          <w:color w:val="000000" w:themeColor="text1"/>
          <w:sz w:val="24"/>
          <w:szCs w:val="24"/>
          <w:lang w:val="vi-VN"/>
        </w:rPr>
        <w:t>p</w:t>
      </w:r>
    </w:p>
    <w:p w14:paraId="11A4B8E8" w14:textId="4B78535C" w:rsidR="002466F9" w:rsidRPr="00454A58" w:rsidRDefault="002466F9" w:rsidP="00AA0883">
      <w:pPr>
        <w:pStyle w:val="ListParagraph"/>
        <w:numPr>
          <w:ilvl w:val="0"/>
          <w:numId w:val="2"/>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Viêm phổi cộng đồng</w:t>
      </w:r>
    </w:p>
    <w:p w14:paraId="17E03F06" w14:textId="707214E6" w:rsidR="00EE211D" w:rsidRPr="00454A58" w:rsidRDefault="00CD36EE" w:rsidP="00CD36EE">
      <w:pPr>
        <w:pStyle w:val="ListParagraph"/>
        <w:numPr>
          <w:ilvl w:val="0"/>
          <w:numId w:val="1"/>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rPr>
        <w:t xml:space="preserve">Biện luận </w:t>
      </w:r>
    </w:p>
    <w:p w14:paraId="6398ADAB" w14:textId="26D2B952" w:rsidR="00CD36EE" w:rsidRPr="00454A58" w:rsidRDefault="00CD36EE" w:rsidP="00CD36EE">
      <w:pPr>
        <w:pStyle w:val="ListParagraph"/>
        <w:numPr>
          <w:ilvl w:val="0"/>
          <w:numId w:val="13"/>
        </w:numP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Khó thở cấp</w:t>
      </w:r>
    </w:p>
    <w:p w14:paraId="7F07F4DD" w14:textId="3933601F" w:rsidR="00CD36EE" w:rsidRPr="00454A58" w:rsidRDefault="00CD36EE" w:rsidP="00CD36EE">
      <w:pPr>
        <w:pStyle w:val="ListParagraph"/>
        <w:numPr>
          <w:ilvl w:val="0"/>
          <w:numId w:val="2"/>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Các nguyên nhân gây khó thở ở BN này có thể là:</w:t>
      </w:r>
    </w:p>
    <w:p w14:paraId="6F49B719" w14:textId="2BCB0B0D" w:rsidR="00CD36EE" w:rsidRPr="00454A58" w:rsidRDefault="00CD36EE" w:rsidP="00CD36EE">
      <w:pPr>
        <w:pStyle w:val="ListParagraph"/>
        <w:numPr>
          <w:ilvl w:val="2"/>
          <w:numId w:val="1"/>
        </w:numPr>
        <w:rPr>
          <w:rFonts w:ascii="Times New Roman" w:hAnsi="Times New Roman" w:cs="Times New Roman"/>
          <w:i/>
          <w:color w:val="000000" w:themeColor="text1"/>
          <w:sz w:val="24"/>
          <w:szCs w:val="24"/>
          <w:u w:val="single"/>
        </w:rPr>
      </w:pPr>
      <w:r w:rsidRPr="00454A58">
        <w:rPr>
          <w:rFonts w:ascii="Times New Roman" w:hAnsi="Times New Roman" w:cs="Times New Roman"/>
          <w:i/>
          <w:color w:val="000000" w:themeColor="text1"/>
          <w:sz w:val="24"/>
          <w:szCs w:val="24"/>
          <w:u w:val="single"/>
        </w:rPr>
        <w:t>Do tim:</w:t>
      </w:r>
    </w:p>
    <w:p w14:paraId="68C567A6" w14:textId="77777777" w:rsidR="002738A1" w:rsidRPr="00454A58" w:rsidRDefault="002738A1" w:rsidP="002738A1">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b/>
          <w:color w:val="000000" w:themeColor="text1"/>
          <w:sz w:val="24"/>
          <w:szCs w:val="24"/>
        </w:rPr>
        <w:t>Suy tim</w:t>
      </w:r>
      <w:r w:rsidRPr="00454A58">
        <w:rPr>
          <w:rFonts w:ascii="Times New Roman" w:hAnsi="Times New Roman" w:cs="Times New Roman"/>
          <w:color w:val="000000" w:themeColor="text1"/>
          <w:sz w:val="24"/>
          <w:szCs w:val="24"/>
        </w:rPr>
        <w:t xml:space="preserve">: BN có tình trạng giảm khả năng gắng sức trong 1 năm nay, tiền căn được chẩn đoán suy tim rung nhĩ 1 năm trước; ngoài ra BN đủ 2 tiêu chuẩn chính theo tiêu chuẩn Framingham ( khó thở phải ngồi và rale ẩm đáy phổi P) nên nghĩ nhiều BN có tình trạng suy tim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SA tim, Xquang ngực thẳng, BNP, NT – pro BNP, ECG</w:t>
      </w:r>
    </w:p>
    <w:p w14:paraId="73BD67CE" w14:textId="1B641CC6" w:rsidR="002738A1" w:rsidRPr="00454A58" w:rsidRDefault="002738A1" w:rsidP="002738A1">
      <w:pPr>
        <w:pStyle w:val="ListParagraph"/>
        <w:numPr>
          <w:ilvl w:val="1"/>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lastRenderedPageBreak/>
        <w:t xml:space="preserve">Thể suy tim: BN có mỏm tim nằm ở KLS 5, mỏm tim nằm ở đường nách trước, diện đập 1 </w:t>
      </w:r>
      <m:oMath>
        <m:r>
          <w:rPr>
            <w:rFonts w:ascii="Cambria Math" w:hAnsi="Cambria Math" w:cs="Times New Roman"/>
            <w:color w:val="000000" w:themeColor="text1"/>
            <w:sz w:val="24"/>
            <w:szCs w:val="24"/>
          </w:rPr>
          <m:t>×</m:t>
        </m:r>
      </m:oMath>
      <w:r w:rsidRPr="00454A58">
        <w:rPr>
          <w:rFonts w:ascii="Times New Roman" w:hAnsi="Times New Roman" w:cs="Times New Roman"/>
          <w:color w:val="000000" w:themeColor="text1"/>
          <w:sz w:val="24"/>
          <w:szCs w:val="24"/>
        </w:rPr>
        <w:t>1cm</w:t>
      </w:r>
      <w:r w:rsidRPr="00454A58">
        <w:rPr>
          <w:rFonts w:ascii="Times New Roman" w:hAnsi="Times New Roman" w:cs="Times New Roman"/>
          <w:color w:val="000000" w:themeColor="text1"/>
          <w:sz w:val="24"/>
          <w:szCs w:val="24"/>
          <w:vertAlign w:val="superscript"/>
        </w:rPr>
        <w:t>2</w:t>
      </w:r>
      <w:r w:rsidRPr="00454A58">
        <w:rPr>
          <w:rFonts w:ascii="Times New Roman" w:hAnsi="Times New Roman" w:cs="Times New Roman"/>
          <w:color w:val="000000" w:themeColor="text1"/>
          <w:sz w:val="24"/>
          <w:szCs w:val="24"/>
        </w:rPr>
        <w:t>, BN không phù, TMCN 45</w:t>
      </w:r>
      <w:r w:rsidRPr="00454A58">
        <w:rPr>
          <w:rFonts w:ascii="Times New Roman" w:hAnsi="Times New Roman" w:cs="Times New Roman"/>
          <w:color w:val="000000" w:themeColor="text1"/>
          <w:sz w:val="24"/>
          <w:szCs w:val="24"/>
          <w:vertAlign w:val="superscript"/>
        </w:rPr>
        <w:t>o</w:t>
      </w:r>
      <w:r w:rsidRPr="00454A58">
        <w:rPr>
          <w:rFonts w:ascii="Times New Roman" w:hAnsi="Times New Roman" w:cs="Times New Roman"/>
          <w:color w:val="000000" w:themeColor="text1"/>
          <w:sz w:val="24"/>
          <w:szCs w:val="24"/>
        </w:rPr>
        <w:t xml:space="preserve"> (</w:t>
      </w:r>
      <w:r w:rsidR="00FF5D63" w:rsidRPr="00454A58">
        <w:rPr>
          <w:rFonts w:ascii="Times New Roman" w:hAnsi="Times New Roman" w:cs="Times New Roman"/>
          <w:color w:val="000000" w:themeColor="text1"/>
          <w:sz w:val="24"/>
          <w:szCs w:val="24"/>
          <w:lang w:val="vi-VN"/>
        </w:rPr>
        <w:t>+</w:t>
      </w:r>
      <w:r w:rsidRPr="00454A58">
        <w:rPr>
          <w:rFonts w:ascii="Times New Roman" w:hAnsi="Times New Roman" w:cs="Times New Roman"/>
          <w:color w:val="000000" w:themeColor="text1"/>
          <w:sz w:val="24"/>
          <w:szCs w:val="24"/>
        </w:rPr>
        <w:t xml:space="preserve">), phản hồi gan cảnh (-) </w:t>
      </w:r>
      <w:r w:rsidR="00B93786" w:rsidRPr="00454A58">
        <w:rPr>
          <w:rFonts w:ascii="Times New Roman" w:hAnsi="Times New Roman" w:cs="Times New Roman"/>
          <w:color w:val="000000" w:themeColor="text1"/>
          <w:sz w:val="24"/>
          <w:szCs w:val="24"/>
        </w:rPr>
        <w:t xml:space="preserve">, </w:t>
      </w:r>
      <w:r w:rsidRPr="00454A58">
        <w:rPr>
          <w:rFonts w:ascii="Times New Roman" w:hAnsi="Times New Roman" w:cs="Times New Roman"/>
          <w:color w:val="000000" w:themeColor="text1"/>
          <w:sz w:val="24"/>
          <w:szCs w:val="24"/>
        </w:rPr>
        <w:t>BN khó thở khi nằm, khả năng gắng sức giảm dần, khám có rale ẩm đáy phổ</w:t>
      </w:r>
      <w:r w:rsidR="00B93786" w:rsidRPr="00454A58">
        <w:rPr>
          <w:rFonts w:ascii="Times New Roman" w:hAnsi="Times New Roman" w:cs="Times New Roman"/>
          <w:color w:val="000000" w:themeColor="text1"/>
          <w:sz w:val="24"/>
          <w:szCs w:val="24"/>
        </w:rPr>
        <w:t>i 2 bên</w:t>
      </w:r>
      <w:r w:rsidRPr="00454A58">
        <w:rPr>
          <w:rFonts w:ascii="Times New Roman" w:hAnsi="Times New Roman" w:cs="Times New Roman"/>
          <w:color w:val="000000" w:themeColor="text1"/>
          <w:sz w:val="24"/>
          <w:szCs w:val="24"/>
        </w:rPr>
        <w:t xml:space="preserve"> nên nghĩ nhiều BN có suy tim T</w:t>
      </w:r>
    </w:p>
    <w:p w14:paraId="44905B0F" w14:textId="77777777" w:rsidR="00CD36EE" w:rsidRPr="00454A58" w:rsidRDefault="00CD36EE" w:rsidP="00CD36EE">
      <w:pPr>
        <w:pStyle w:val="ListParagraph"/>
        <w:numPr>
          <w:ilvl w:val="1"/>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Nguyên nhân gây suy tim ở BN:</w:t>
      </w:r>
    </w:p>
    <w:p w14:paraId="71021B9F" w14:textId="41E81680" w:rsidR="00CD36EE" w:rsidRPr="00454A58" w:rsidRDefault="00B93786"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THA: ít nghĩ nhưng không loại trừ do BN mới được chẩn đoán THA 1 năm trở lại đây</w:t>
      </w:r>
    </w:p>
    <w:p w14:paraId="78EAA668" w14:textId="681A914C" w:rsidR="00CD36EE" w:rsidRPr="00454A58" w:rsidRDefault="00CD36EE"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Bệnh mạ</w:t>
      </w:r>
      <w:r w:rsidR="00B93786" w:rsidRPr="00454A58">
        <w:rPr>
          <w:rFonts w:ascii="Times New Roman" w:hAnsi="Times New Roman" w:cs="Times New Roman"/>
          <w:color w:val="000000" w:themeColor="text1"/>
          <w:sz w:val="24"/>
          <w:szCs w:val="24"/>
        </w:rPr>
        <w:t>ch vành: ít</w:t>
      </w:r>
      <w:r w:rsidRPr="00454A58">
        <w:rPr>
          <w:rFonts w:ascii="Times New Roman" w:hAnsi="Times New Roman" w:cs="Times New Roman"/>
          <w:color w:val="000000" w:themeColor="text1"/>
          <w:sz w:val="24"/>
          <w:szCs w:val="24"/>
        </w:rPr>
        <w:t xml:space="preserve"> nghĩ</w:t>
      </w:r>
      <w:r w:rsidR="00B93786" w:rsidRPr="00454A58">
        <w:rPr>
          <w:rFonts w:ascii="Times New Roman" w:hAnsi="Times New Roman" w:cs="Times New Roman"/>
          <w:color w:val="000000" w:themeColor="text1"/>
          <w:sz w:val="24"/>
          <w:szCs w:val="24"/>
        </w:rPr>
        <w:t xml:space="preserve"> nhưng không loại trừ</w:t>
      </w:r>
      <w:r w:rsidRPr="00454A58">
        <w:rPr>
          <w:rFonts w:ascii="Times New Roman" w:hAnsi="Times New Roman" w:cs="Times New Roman"/>
          <w:color w:val="000000" w:themeColor="text1"/>
          <w:sz w:val="24"/>
          <w:szCs w:val="24"/>
        </w:rPr>
        <w:t xml:space="preserve"> do BN không có tình trạng đau ngực, tiền căn không ghi nhận bất thường</w:t>
      </w:r>
      <w:r w:rsidR="00B93786" w:rsidRPr="00454A58">
        <w:rPr>
          <w:rFonts w:ascii="Times New Roman" w:hAnsi="Times New Roman" w:cs="Times New Roman"/>
          <w:color w:val="000000" w:themeColor="text1"/>
          <w:sz w:val="24"/>
          <w:szCs w:val="24"/>
        </w:rPr>
        <w:t xml:space="preserve"> nhưng BN lớn tuổi, làm nông nên sức chịu đựng cao, có thể không biểu hiện ra tình trạng đau ngực trước đây </w:t>
      </w:r>
    </w:p>
    <w:p w14:paraId="5CFEE987" w14:textId="1D20C396" w:rsidR="00CD36EE" w:rsidRPr="00454A58" w:rsidRDefault="00CD36EE"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Rối loạn nhị</w:t>
      </w:r>
      <w:r w:rsidR="00B93786" w:rsidRPr="00454A58">
        <w:rPr>
          <w:rFonts w:ascii="Times New Roman" w:hAnsi="Times New Roman" w:cs="Times New Roman"/>
          <w:color w:val="000000" w:themeColor="text1"/>
          <w:sz w:val="24"/>
          <w:szCs w:val="24"/>
        </w:rPr>
        <w:t>p: nghĩ nhiều do BN nhịp không đều, có tình trạng rung nhĩ, tuy chỉ mới chẩn đoán 1 năm trước nhưng nghĩ nhiều BN có tình trạng rung nhĩ mạn</w:t>
      </w:r>
    </w:p>
    <w:p w14:paraId="3A51C2B9" w14:textId="6783516C" w:rsidR="00CD36EE" w:rsidRPr="00454A58" w:rsidRDefault="00CD36EE"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Bệ</w:t>
      </w:r>
      <w:r w:rsidR="00B93786" w:rsidRPr="00454A58">
        <w:rPr>
          <w:rFonts w:ascii="Times New Roman" w:hAnsi="Times New Roman" w:cs="Times New Roman"/>
          <w:color w:val="000000" w:themeColor="text1"/>
          <w:sz w:val="24"/>
          <w:szCs w:val="24"/>
        </w:rPr>
        <w:t>nh vale tim: không nghe rõ âm thổi</w:t>
      </w:r>
      <w:r w:rsidRPr="00454A58">
        <w:rPr>
          <w:rFonts w:ascii="Times New Roman" w:hAnsi="Times New Roman" w:cs="Times New Roman"/>
          <w:color w:val="000000" w:themeColor="text1"/>
          <w:sz w:val="24"/>
          <w:szCs w:val="24"/>
        </w:rPr>
        <w:t xml:space="preserve">, tiền </w:t>
      </w:r>
      <w:r w:rsidR="00B93786" w:rsidRPr="00454A58">
        <w:rPr>
          <w:rFonts w:ascii="Times New Roman" w:hAnsi="Times New Roman" w:cs="Times New Roman"/>
          <w:color w:val="000000" w:themeColor="text1"/>
          <w:sz w:val="24"/>
          <w:szCs w:val="24"/>
        </w:rPr>
        <w:t>căn chưa ghi nhân nên ít nghĩ</w:t>
      </w:r>
    </w:p>
    <w:p w14:paraId="6DA81583" w14:textId="77777777" w:rsidR="00CD36EE" w:rsidRPr="00454A58" w:rsidRDefault="00CD36EE" w:rsidP="00CD36EE">
      <w:pPr>
        <w:pStyle w:val="ListParagraph"/>
        <w:numPr>
          <w:ilvl w:val="1"/>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Yếu tố thúc đẩy vào đợt cấp của BN:</w:t>
      </w:r>
    </w:p>
    <w:p w14:paraId="644E286A" w14:textId="77777777" w:rsidR="00CD36EE" w:rsidRPr="00454A58" w:rsidRDefault="00CD36EE"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Ăn mặn: không nghĩ </w:t>
      </w:r>
    </w:p>
    <w:p w14:paraId="25716504" w14:textId="3B02CD24" w:rsidR="00CD36EE" w:rsidRPr="00454A58" w:rsidRDefault="00CD36EE"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NMCT: </w:t>
      </w:r>
      <w:r w:rsidR="00B93786" w:rsidRPr="00454A58">
        <w:rPr>
          <w:rFonts w:ascii="Times New Roman" w:hAnsi="Times New Roman" w:cs="Times New Roman"/>
          <w:color w:val="000000" w:themeColor="text1"/>
          <w:sz w:val="24"/>
          <w:szCs w:val="24"/>
        </w:rPr>
        <w:t>ít nghĩ</w:t>
      </w:r>
      <w:r w:rsidRPr="00454A58">
        <w:rPr>
          <w:rFonts w:ascii="Times New Roman" w:hAnsi="Times New Roman" w:cs="Times New Roman"/>
          <w:color w:val="000000" w:themeColor="text1"/>
          <w:sz w:val="24"/>
          <w:szCs w:val="24"/>
        </w:rPr>
        <w:t xml:space="preserve"> ( đã BL)</w:t>
      </w:r>
    </w:p>
    <w:p w14:paraId="0A3D239F" w14:textId="25AECD28" w:rsidR="00CD36EE" w:rsidRPr="00454A58" w:rsidRDefault="00B93786"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b/>
          <w:color w:val="000000" w:themeColor="text1"/>
          <w:sz w:val="24"/>
          <w:szCs w:val="24"/>
        </w:rPr>
        <w:t>THA</w:t>
      </w:r>
      <w:r w:rsidR="00B679BD" w:rsidRPr="00454A58">
        <w:rPr>
          <w:rFonts w:ascii="Times New Roman" w:hAnsi="Times New Roman" w:cs="Times New Roman"/>
          <w:color w:val="000000" w:themeColor="text1"/>
          <w:sz w:val="24"/>
          <w:szCs w:val="24"/>
        </w:rPr>
        <w:t xml:space="preserve">: </w:t>
      </w:r>
      <w:r w:rsidRPr="00454A58">
        <w:rPr>
          <w:rFonts w:ascii="Times New Roman" w:hAnsi="Times New Roman" w:cs="Times New Roman"/>
          <w:color w:val="000000" w:themeColor="text1"/>
          <w:sz w:val="24"/>
          <w:szCs w:val="24"/>
        </w:rPr>
        <w:t>nghĩ</w:t>
      </w:r>
      <w:r w:rsidR="00B679BD" w:rsidRPr="00454A58">
        <w:rPr>
          <w:rFonts w:ascii="Times New Roman" w:hAnsi="Times New Roman" w:cs="Times New Roman"/>
          <w:color w:val="000000" w:themeColor="text1"/>
          <w:sz w:val="24"/>
          <w:szCs w:val="24"/>
        </w:rPr>
        <w:t xml:space="preserve"> nhiều</w:t>
      </w:r>
      <w:r w:rsidR="00CD36EE" w:rsidRPr="00454A58">
        <w:rPr>
          <w:rFonts w:ascii="Times New Roman" w:hAnsi="Times New Roman" w:cs="Times New Roman"/>
          <w:color w:val="000000" w:themeColor="text1"/>
          <w:sz w:val="24"/>
          <w:szCs w:val="24"/>
        </w:rPr>
        <w:t xml:space="preserve"> do BN nhập viện vớ</w:t>
      </w:r>
      <w:r w:rsidRPr="00454A58">
        <w:rPr>
          <w:rFonts w:ascii="Times New Roman" w:hAnsi="Times New Roman" w:cs="Times New Roman"/>
          <w:color w:val="000000" w:themeColor="text1"/>
          <w:sz w:val="24"/>
          <w:szCs w:val="24"/>
        </w:rPr>
        <w:t>i HA 150/70 mmHg, cao hơn</w:t>
      </w:r>
      <w:r w:rsidR="00CD36EE" w:rsidRPr="00454A58">
        <w:rPr>
          <w:rFonts w:ascii="Times New Roman" w:hAnsi="Times New Roman" w:cs="Times New Roman"/>
          <w:color w:val="000000" w:themeColor="text1"/>
          <w:sz w:val="24"/>
          <w:szCs w:val="24"/>
        </w:rPr>
        <w:t xml:space="preserve"> HA ổn định của BN</w:t>
      </w:r>
      <w:r w:rsidR="00B679BD" w:rsidRPr="00454A58">
        <w:rPr>
          <w:rFonts w:ascii="Times New Roman" w:hAnsi="Times New Roman" w:cs="Times New Roman"/>
          <w:color w:val="000000" w:themeColor="text1"/>
          <w:sz w:val="24"/>
          <w:szCs w:val="24"/>
        </w:rPr>
        <w:t>.</w:t>
      </w:r>
    </w:p>
    <w:p w14:paraId="668C4414" w14:textId="77777777" w:rsidR="00CD36EE" w:rsidRPr="00454A58" w:rsidRDefault="00CD36EE"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Không tuân thủ điều trị: BN vẫn uống thuốc đầy đủ theo toa nên không nghĩ</w:t>
      </w:r>
    </w:p>
    <w:p w14:paraId="2E1CB1BF" w14:textId="794D61FB" w:rsidR="00CD36EE" w:rsidRPr="00454A58" w:rsidRDefault="00CD36EE"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Rối loạn nhị</w:t>
      </w:r>
      <w:r w:rsidR="00B679BD" w:rsidRPr="00454A58">
        <w:rPr>
          <w:rFonts w:ascii="Times New Roman" w:hAnsi="Times New Roman" w:cs="Times New Roman"/>
          <w:color w:val="000000" w:themeColor="text1"/>
          <w:sz w:val="24"/>
          <w:szCs w:val="24"/>
        </w:rPr>
        <w:t>p tim: không nghĩ do BN nghĩ nhiều có rung nhĩ mạn tính</w:t>
      </w:r>
    </w:p>
    <w:p w14:paraId="1DDBB73E" w14:textId="3ABD9D41" w:rsidR="00CD36EE" w:rsidRPr="00454A58" w:rsidRDefault="00CD36EE"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Thiếu máu: </w:t>
      </w:r>
      <w:r w:rsidR="00B679BD" w:rsidRPr="00454A58">
        <w:rPr>
          <w:rFonts w:ascii="Times New Roman" w:hAnsi="Times New Roman" w:cs="Times New Roman"/>
          <w:color w:val="000000" w:themeColor="text1"/>
          <w:sz w:val="24"/>
          <w:szCs w:val="24"/>
        </w:rPr>
        <w:t>không nghĩ do BN không có xuất huyết bất thường</w:t>
      </w:r>
    </w:p>
    <w:p w14:paraId="11118A9C" w14:textId="7529535A" w:rsidR="00CD36EE" w:rsidRPr="00454A58" w:rsidRDefault="00CD36EE" w:rsidP="00CD36EE">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Nhiễm trùng: </w:t>
      </w:r>
      <w:r w:rsidR="00B679BD" w:rsidRPr="00454A58">
        <w:rPr>
          <w:rFonts w:ascii="Times New Roman" w:hAnsi="Times New Roman" w:cs="Times New Roman"/>
          <w:color w:val="000000" w:themeColor="text1"/>
          <w:sz w:val="24"/>
          <w:szCs w:val="24"/>
        </w:rPr>
        <w:t>không nghĩ do BN không sốt, không có hội chứng nhiễm trùng</w:t>
      </w:r>
    </w:p>
    <w:p w14:paraId="68FF4847" w14:textId="7BFCBB91" w:rsidR="00CD36EE" w:rsidRPr="00454A58" w:rsidRDefault="00CD36EE" w:rsidP="00CD36EE">
      <w:pPr>
        <w:pStyle w:val="ListParagraph"/>
        <w:numPr>
          <w:ilvl w:val="1"/>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Phân độ</w:t>
      </w:r>
      <w:r w:rsidR="00B679BD" w:rsidRPr="00454A58">
        <w:rPr>
          <w:rFonts w:ascii="Times New Roman" w:hAnsi="Times New Roman" w:cs="Times New Roman"/>
          <w:color w:val="000000" w:themeColor="text1"/>
          <w:sz w:val="24"/>
          <w:szCs w:val="24"/>
        </w:rPr>
        <w:t xml:space="preserve"> suy tim: N</w:t>
      </w:r>
      <w:r w:rsidRPr="00454A58">
        <w:rPr>
          <w:rFonts w:ascii="Times New Roman" w:hAnsi="Times New Roman" w:cs="Times New Roman"/>
          <w:color w:val="000000" w:themeColor="text1"/>
          <w:sz w:val="24"/>
          <w:szCs w:val="24"/>
        </w:rPr>
        <w:t>YHA độ</w:t>
      </w:r>
      <w:r w:rsidR="00B679BD" w:rsidRPr="00454A58">
        <w:rPr>
          <w:rFonts w:ascii="Times New Roman" w:hAnsi="Times New Roman" w:cs="Times New Roman"/>
          <w:color w:val="000000" w:themeColor="text1"/>
          <w:sz w:val="24"/>
          <w:szCs w:val="24"/>
        </w:rPr>
        <w:t xml:space="preserve"> II do BN thoải mái khi nghỉ, khả năng gắng sức giảm dần, hoạt động thể lực</w:t>
      </w:r>
      <w:r w:rsidRPr="00454A58">
        <w:rPr>
          <w:rFonts w:ascii="Times New Roman" w:hAnsi="Times New Roman" w:cs="Times New Roman"/>
          <w:color w:val="000000" w:themeColor="text1"/>
          <w:sz w:val="24"/>
          <w:szCs w:val="24"/>
        </w:rPr>
        <w:t xml:space="preserve"> thông thường gây mệt</w:t>
      </w:r>
    </w:p>
    <w:p w14:paraId="2484C22F" w14:textId="4CF660F5" w:rsidR="00CD36EE" w:rsidRPr="00454A58" w:rsidRDefault="00CD36EE" w:rsidP="00CD36EE">
      <w:pPr>
        <w:pStyle w:val="ListParagraph"/>
        <w:numPr>
          <w:ilvl w:val="1"/>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Giai đoạn của suy tim: ACC/AHA giai đoạn C do BN có triệu chứng của suy tim, có bệnh tim cấu trúc do mỏm tim nằm ở</w:t>
      </w:r>
      <w:r w:rsidR="00B679BD" w:rsidRPr="00454A58">
        <w:rPr>
          <w:rFonts w:ascii="Times New Roman" w:hAnsi="Times New Roman" w:cs="Times New Roman"/>
          <w:color w:val="000000" w:themeColor="text1"/>
          <w:sz w:val="24"/>
          <w:szCs w:val="24"/>
        </w:rPr>
        <w:t xml:space="preserve"> KLS 5 ở đường nách trước.</w:t>
      </w:r>
    </w:p>
    <w:p w14:paraId="141A3841" w14:textId="7E0EAC6A" w:rsidR="00CD36EE" w:rsidRPr="00454A58" w:rsidRDefault="00CD36EE"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Hội chứng vành cấp: BN không có đau ngực</w:t>
      </w:r>
      <w:r w:rsidR="00B679BD" w:rsidRPr="00454A58">
        <w:rPr>
          <w:rFonts w:ascii="Times New Roman" w:hAnsi="Times New Roman" w:cs="Times New Roman"/>
          <w:color w:val="000000" w:themeColor="text1"/>
          <w:sz w:val="24"/>
          <w:szCs w:val="24"/>
        </w:rPr>
        <w:t xml:space="preserve"> trong cơn khó thở</w:t>
      </w:r>
      <w:r w:rsidRPr="00454A58">
        <w:rPr>
          <w:rFonts w:ascii="Times New Roman" w:hAnsi="Times New Roman" w:cs="Times New Roman"/>
          <w:color w:val="000000" w:themeColor="text1"/>
          <w:sz w:val="24"/>
          <w:szCs w:val="24"/>
        </w:rPr>
        <w:t>, chưa từng được chẩn đoán BMV trướ</w:t>
      </w:r>
      <w:r w:rsidR="00B679BD" w:rsidRPr="00454A58">
        <w:rPr>
          <w:rFonts w:ascii="Times New Roman" w:hAnsi="Times New Roman" w:cs="Times New Roman"/>
          <w:color w:val="000000" w:themeColor="text1"/>
          <w:sz w:val="24"/>
          <w:szCs w:val="24"/>
        </w:rPr>
        <w:t xml:space="preserve">c đây, tuy nhiên trên cơ địa BN làm nông, lớn tuổi, sức chịu đựng cao nên BN có thể </w:t>
      </w:r>
      <w:r w:rsidRPr="00454A58">
        <w:rPr>
          <w:rFonts w:ascii="Times New Roman" w:hAnsi="Times New Roman" w:cs="Times New Roman"/>
          <w:color w:val="000000" w:themeColor="text1"/>
          <w:sz w:val="24"/>
          <w:szCs w:val="24"/>
        </w:rPr>
        <w:t xml:space="preserve">biểu hiện HCVC chỉ thông qua triệu chứng khó thở nên không loại trừ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đề nghị ECG, Troponin I hs, siêu âm tim</w:t>
      </w:r>
    </w:p>
    <w:p w14:paraId="4CECCB69" w14:textId="147CC3FD" w:rsidR="00CD36EE" w:rsidRPr="00454A58" w:rsidRDefault="00B679BD"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Tràn dịch màng ngoài tim, BC c</w:t>
      </w:r>
      <w:r w:rsidR="00CD36EE" w:rsidRPr="00454A58">
        <w:rPr>
          <w:rFonts w:ascii="Times New Roman" w:hAnsi="Times New Roman" w:cs="Times New Roman"/>
          <w:color w:val="000000" w:themeColor="text1"/>
          <w:sz w:val="24"/>
          <w:szCs w:val="24"/>
        </w:rPr>
        <w:t>hèn ép tim cấp: Bệnh nhân không có tam chứng Beck ( HA tụt, TM cổ nổi, tiếng tim mờ), không có huyết áp kẹp, mạch nghịch hay dấu Kussmaul</w:t>
      </w:r>
      <w:r w:rsidRPr="00454A58">
        <w:rPr>
          <w:rFonts w:ascii="Times New Roman" w:hAnsi="Times New Roman" w:cs="Times New Roman"/>
          <w:color w:val="000000" w:themeColor="text1"/>
          <w:sz w:val="24"/>
          <w:szCs w:val="24"/>
        </w:rPr>
        <w:t xml:space="preserve"> nhưng BN có khó thở khi nằm đầu bằng, là một nguyên nhân nguy hiểm nên không loại trừ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SA tim</w:t>
      </w:r>
      <w:r w:rsidR="00CD36EE" w:rsidRPr="00454A58">
        <w:rPr>
          <w:rFonts w:ascii="Times New Roman" w:hAnsi="Times New Roman" w:cs="Times New Roman"/>
          <w:color w:val="000000" w:themeColor="text1"/>
          <w:sz w:val="24"/>
          <w:szCs w:val="24"/>
        </w:rPr>
        <w:t xml:space="preserve"> </w:t>
      </w:r>
    </w:p>
    <w:p w14:paraId="33446505" w14:textId="26BC2BB3" w:rsidR="00CD36EE" w:rsidRPr="00454A58" w:rsidRDefault="00CD36EE" w:rsidP="00B679BD">
      <w:pPr>
        <w:pStyle w:val="ListParagraph"/>
        <w:numPr>
          <w:ilvl w:val="2"/>
          <w:numId w:val="1"/>
        </w:numPr>
        <w:rPr>
          <w:rFonts w:ascii="Times New Roman" w:hAnsi="Times New Roman" w:cs="Times New Roman"/>
          <w:i/>
          <w:color w:val="000000" w:themeColor="text1"/>
          <w:sz w:val="24"/>
          <w:szCs w:val="24"/>
          <w:u w:val="single"/>
        </w:rPr>
      </w:pPr>
      <w:r w:rsidRPr="00454A58">
        <w:rPr>
          <w:rFonts w:ascii="Times New Roman" w:hAnsi="Times New Roman" w:cs="Times New Roman"/>
          <w:i/>
          <w:color w:val="000000" w:themeColor="text1"/>
          <w:sz w:val="24"/>
          <w:szCs w:val="24"/>
          <w:u w:val="single"/>
        </w:rPr>
        <w:t>Do phổi</w:t>
      </w:r>
    </w:p>
    <w:p w14:paraId="61E43D8B" w14:textId="247360B0" w:rsidR="00CD36EE" w:rsidRPr="00454A58" w:rsidRDefault="00CD36EE"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b/>
          <w:color w:val="000000" w:themeColor="text1"/>
          <w:sz w:val="24"/>
          <w:szCs w:val="24"/>
        </w:rPr>
        <w:t>Viêm phổi</w:t>
      </w:r>
      <w:r w:rsidRPr="00454A58">
        <w:rPr>
          <w:rFonts w:ascii="Times New Roman" w:hAnsi="Times New Roman" w:cs="Times New Roman"/>
          <w:color w:val="000000" w:themeColor="text1"/>
          <w:sz w:val="24"/>
          <w:szCs w:val="24"/>
        </w:rPr>
        <w:t>: BN không sốt cao, không lạnh run, kho ho, không đau ngực</w:t>
      </w:r>
      <w:r w:rsidR="00AA0883" w:rsidRPr="00454A58">
        <w:rPr>
          <w:rFonts w:ascii="Times New Roman" w:hAnsi="Times New Roman" w:cs="Times New Roman"/>
          <w:color w:val="000000" w:themeColor="text1"/>
          <w:sz w:val="24"/>
          <w:szCs w:val="24"/>
        </w:rPr>
        <w:t xml:space="preserve"> trong cơn khó thở</w:t>
      </w:r>
      <w:r w:rsidRPr="00454A58">
        <w:rPr>
          <w:rFonts w:ascii="Times New Roman" w:hAnsi="Times New Roman" w:cs="Times New Roman"/>
          <w:color w:val="000000" w:themeColor="text1"/>
          <w:sz w:val="24"/>
          <w:szCs w:val="24"/>
        </w:rPr>
        <w:t xml:space="preserve">, không có hội chứng đông đặc ( gõ đục, rung thanh tăng, RRPN tăng) nhưng </w:t>
      </w:r>
      <w:r w:rsidRPr="00454A58">
        <w:rPr>
          <w:rFonts w:ascii="Times New Roman" w:hAnsi="Times New Roman" w:cs="Times New Roman"/>
          <w:color w:val="000000" w:themeColor="text1"/>
          <w:sz w:val="24"/>
          <w:szCs w:val="24"/>
        </w:rPr>
        <w:lastRenderedPageBreak/>
        <w:t>BN có rale ẩm ở đáy phổi P, trên nền</w:t>
      </w:r>
      <w:r w:rsidR="00AA0883" w:rsidRPr="00454A58">
        <w:rPr>
          <w:rFonts w:ascii="Times New Roman" w:hAnsi="Times New Roman" w:cs="Times New Roman"/>
          <w:color w:val="000000" w:themeColor="text1"/>
          <w:sz w:val="24"/>
          <w:szCs w:val="24"/>
        </w:rPr>
        <w:t xml:space="preserve"> BN lớn tuổi có sức chịu đựng cao</w:t>
      </w:r>
      <w:r w:rsidRPr="00454A58">
        <w:rPr>
          <w:rFonts w:ascii="Times New Roman" w:hAnsi="Times New Roman" w:cs="Times New Roman"/>
          <w:color w:val="000000" w:themeColor="text1"/>
          <w:sz w:val="24"/>
          <w:szCs w:val="24"/>
        </w:rPr>
        <w:t xml:space="preserve"> nên không loại trừ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Đề nghị XQuang ngực thẳng, công thức máu, CRP,</w:t>
      </w:r>
      <w:r w:rsidR="00AA0883" w:rsidRPr="00454A58">
        <w:rPr>
          <w:rFonts w:ascii="Times New Roman" w:hAnsi="Times New Roman" w:cs="Times New Roman"/>
          <w:color w:val="000000" w:themeColor="text1"/>
          <w:sz w:val="24"/>
          <w:szCs w:val="24"/>
        </w:rPr>
        <w:t xml:space="preserve"> procalcitonin</w:t>
      </w:r>
      <w:r w:rsidRPr="00454A58">
        <w:rPr>
          <w:rFonts w:ascii="Times New Roman" w:hAnsi="Times New Roman" w:cs="Times New Roman"/>
          <w:color w:val="000000" w:themeColor="text1"/>
          <w:sz w:val="24"/>
          <w:szCs w:val="24"/>
        </w:rPr>
        <w:t>, cấy đàm</w:t>
      </w:r>
    </w:p>
    <w:p w14:paraId="42826176" w14:textId="2C91CCA2" w:rsidR="00CD36EE" w:rsidRPr="00454A58" w:rsidRDefault="00CD36EE"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Tràn dịch màng phổi:</w:t>
      </w:r>
      <w:r w:rsidR="00AA0883" w:rsidRPr="00454A58">
        <w:rPr>
          <w:rFonts w:ascii="Times New Roman" w:hAnsi="Times New Roman" w:cs="Times New Roman"/>
          <w:color w:val="000000" w:themeColor="text1"/>
          <w:sz w:val="24"/>
          <w:szCs w:val="24"/>
        </w:rPr>
        <w:t xml:space="preserve"> </w:t>
      </w:r>
      <w:r w:rsidRPr="00454A58">
        <w:rPr>
          <w:rFonts w:ascii="Times New Roman" w:hAnsi="Times New Roman" w:cs="Times New Roman"/>
          <w:color w:val="000000" w:themeColor="text1"/>
          <w:sz w:val="24"/>
          <w:szCs w:val="24"/>
        </w:rPr>
        <w:t>BN</w:t>
      </w:r>
      <w:r w:rsidR="00AA0883" w:rsidRPr="00454A58">
        <w:rPr>
          <w:rFonts w:ascii="Times New Roman" w:hAnsi="Times New Roman" w:cs="Times New Roman"/>
          <w:color w:val="000000" w:themeColor="text1"/>
          <w:sz w:val="24"/>
          <w:szCs w:val="24"/>
        </w:rPr>
        <w:t xml:space="preserve"> tuy có tình trạng khó thở nhưng BN</w:t>
      </w:r>
      <w:r w:rsidRPr="00454A58">
        <w:rPr>
          <w:rFonts w:ascii="Times New Roman" w:hAnsi="Times New Roman" w:cs="Times New Roman"/>
          <w:color w:val="000000" w:themeColor="text1"/>
          <w:sz w:val="24"/>
          <w:szCs w:val="24"/>
        </w:rPr>
        <w:t xml:space="preserve"> không đau ngực, không ho khan</w:t>
      </w:r>
      <w:r w:rsidR="00AA0883" w:rsidRPr="00454A58">
        <w:rPr>
          <w:rFonts w:ascii="Times New Roman" w:hAnsi="Times New Roman" w:cs="Times New Roman"/>
          <w:color w:val="000000" w:themeColor="text1"/>
          <w:sz w:val="24"/>
          <w:szCs w:val="24"/>
        </w:rPr>
        <w:t>, khám không có hội chứng ba giảm nên không nghĩ</w:t>
      </w:r>
      <w:r w:rsidRPr="00454A58">
        <w:rPr>
          <w:rFonts w:ascii="Times New Roman" w:hAnsi="Times New Roman" w:cs="Times New Roman"/>
          <w:color w:val="000000" w:themeColor="text1"/>
          <w:sz w:val="24"/>
          <w:szCs w:val="24"/>
        </w:rPr>
        <w:t xml:space="preserve"> </w:t>
      </w:r>
    </w:p>
    <w:p w14:paraId="413846D0" w14:textId="77777777" w:rsidR="00CD36EE" w:rsidRPr="00454A58" w:rsidRDefault="00CD36EE"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Tràn khí màng phổi: BN không đau ngực kiểu màng phổi, không gõ vang, không giảm rung thanh và rì rào phế nang nên không nghĩ</w:t>
      </w:r>
    </w:p>
    <w:p w14:paraId="27015E46" w14:textId="15E2FDD8" w:rsidR="00CD36EE" w:rsidRPr="00454A58" w:rsidRDefault="00CD36EE"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Thuyên tắc phổi: BN không đau ngực dữ dội, không ho ra máu, không có YTNC bất động</w:t>
      </w:r>
      <w:r w:rsidR="00AA0883" w:rsidRPr="00454A58">
        <w:rPr>
          <w:rFonts w:ascii="Times New Roman" w:hAnsi="Times New Roman" w:cs="Times New Roman"/>
          <w:color w:val="000000" w:themeColor="text1"/>
          <w:sz w:val="24"/>
          <w:szCs w:val="24"/>
        </w:rPr>
        <w:t>, không dùng thuốc đông máu</w:t>
      </w:r>
      <w:r w:rsidRPr="00454A58">
        <w:rPr>
          <w:rFonts w:ascii="Times New Roman" w:hAnsi="Times New Roman" w:cs="Times New Roman"/>
          <w:color w:val="000000" w:themeColor="text1"/>
          <w:sz w:val="24"/>
          <w:szCs w:val="24"/>
        </w:rPr>
        <w:t xml:space="preserve"> gần đây nên không nghĩ</w:t>
      </w:r>
    </w:p>
    <w:p w14:paraId="7A8A6C8E" w14:textId="77777777" w:rsidR="00CD36EE" w:rsidRPr="00454A58" w:rsidRDefault="00CD36EE"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Hen: BN không khó thở thay đổi theo không gian, thời gian, chưa từng khó thở tương tự trước đây, không có tiếng khò khè, không có rale rít rale ngáy nên không nghĩ</w:t>
      </w:r>
    </w:p>
    <w:p w14:paraId="2B738E94" w14:textId="5DC92E2F" w:rsidR="00CD36EE" w:rsidRPr="00454A58" w:rsidRDefault="00CD36EE"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COPD: BN không ho khạc đàm mạn, không có lồng ngực hình thùng,</w:t>
      </w:r>
      <w:r w:rsidR="00AA0883" w:rsidRPr="00454A58">
        <w:rPr>
          <w:rFonts w:ascii="Times New Roman" w:hAnsi="Times New Roman" w:cs="Times New Roman"/>
          <w:color w:val="000000" w:themeColor="text1"/>
          <w:sz w:val="24"/>
          <w:szCs w:val="24"/>
        </w:rPr>
        <w:t xml:space="preserve"> không</w:t>
      </w:r>
      <w:r w:rsidRPr="00454A58">
        <w:rPr>
          <w:rFonts w:ascii="Times New Roman" w:hAnsi="Times New Roman" w:cs="Times New Roman"/>
          <w:color w:val="000000" w:themeColor="text1"/>
          <w:sz w:val="24"/>
          <w:szCs w:val="24"/>
        </w:rPr>
        <w:t xml:space="preserve"> rale rít rale ngáy nên không nghĩ</w:t>
      </w:r>
    </w:p>
    <w:p w14:paraId="0B319B83" w14:textId="00C9FF97" w:rsidR="00CD36EE" w:rsidRPr="00454A58" w:rsidRDefault="00CD36EE"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Lao: </w:t>
      </w:r>
      <w:r w:rsidR="00AA0883" w:rsidRPr="00454A58">
        <w:rPr>
          <w:rFonts w:ascii="Times New Roman" w:hAnsi="Times New Roman" w:cs="Times New Roman"/>
          <w:color w:val="000000" w:themeColor="text1"/>
          <w:sz w:val="24"/>
          <w:szCs w:val="24"/>
        </w:rPr>
        <w:t>không nghĩ do BN không có hội chứng nhiễm lao chung</w:t>
      </w:r>
    </w:p>
    <w:p w14:paraId="0927989B" w14:textId="77777777" w:rsidR="00CD36EE" w:rsidRPr="00454A58" w:rsidRDefault="00CD36EE" w:rsidP="00CD36EE">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Dãn phế quản: BN không ho khạc đàm mủ, không ho ra máu, tiền căn không có lao tái đi tái lại nhiều lần nên không nghĩ</w:t>
      </w:r>
    </w:p>
    <w:p w14:paraId="7D1C50AF" w14:textId="13E451EB" w:rsidR="00CD36EE" w:rsidRPr="00454A58" w:rsidRDefault="00CD36EE" w:rsidP="00AA0883">
      <w:pPr>
        <w:pStyle w:val="ListParagraph"/>
        <w:numPr>
          <w:ilvl w:val="2"/>
          <w:numId w:val="1"/>
        </w:numPr>
        <w:rPr>
          <w:rFonts w:ascii="Times New Roman" w:hAnsi="Times New Roman" w:cs="Times New Roman"/>
          <w:color w:val="000000" w:themeColor="text1"/>
          <w:sz w:val="24"/>
          <w:szCs w:val="24"/>
        </w:rPr>
      </w:pPr>
      <w:r w:rsidRPr="00454A58">
        <w:rPr>
          <w:rFonts w:ascii="Times New Roman" w:hAnsi="Times New Roman" w:cs="Times New Roman"/>
          <w:i/>
          <w:color w:val="000000" w:themeColor="text1"/>
          <w:sz w:val="24"/>
          <w:szCs w:val="24"/>
          <w:u w:val="single"/>
        </w:rPr>
        <w:t>Nguyên nhân khác</w:t>
      </w:r>
      <w:r w:rsidRPr="00454A58">
        <w:rPr>
          <w:rFonts w:ascii="Times New Roman" w:hAnsi="Times New Roman" w:cs="Times New Roman"/>
          <w:color w:val="000000" w:themeColor="text1"/>
          <w:sz w:val="24"/>
          <w:szCs w:val="24"/>
        </w:rPr>
        <w:t xml:space="preserve"> như GERD, Thiếu máu…: Không nghĩ do không có các triệu chứng phù hợp</w:t>
      </w:r>
    </w:p>
    <w:p w14:paraId="4B9D6D57" w14:textId="34621D04" w:rsidR="00CD36EE" w:rsidRPr="00454A58" w:rsidRDefault="00CD36EE" w:rsidP="00CD36EE">
      <w:pPr>
        <w:pStyle w:val="ListParagraph"/>
        <w:numPr>
          <w:ilvl w:val="0"/>
          <w:numId w:val="13"/>
        </w:numP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Đau ngực</w:t>
      </w:r>
      <w:r w:rsidR="00AA0883" w:rsidRPr="00454A58">
        <w:rPr>
          <w:rFonts w:ascii="Times New Roman" w:hAnsi="Times New Roman" w:cs="Times New Roman"/>
          <w:b/>
          <w:color w:val="000000" w:themeColor="text1"/>
          <w:sz w:val="24"/>
          <w:szCs w:val="24"/>
        </w:rPr>
        <w:t>:</w:t>
      </w:r>
    </w:p>
    <w:p w14:paraId="5B3842FB" w14:textId="04D41764" w:rsidR="002C26ED" w:rsidRPr="00454A58" w:rsidRDefault="002C26ED" w:rsidP="00AA0883">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Các nguyên nhân gây đau ngực trên BN này có thể là:</w:t>
      </w:r>
    </w:p>
    <w:p w14:paraId="579205A2" w14:textId="71A86E30" w:rsidR="002C26ED" w:rsidRPr="00454A58" w:rsidRDefault="002C26ED" w:rsidP="002C26ED">
      <w:pPr>
        <w:pStyle w:val="ListParagraph"/>
        <w:numPr>
          <w:ilvl w:val="0"/>
          <w:numId w:val="17"/>
        </w:numPr>
        <w:rPr>
          <w:rFonts w:ascii="Times New Roman" w:hAnsi="Times New Roman" w:cs="Times New Roman"/>
          <w:i/>
          <w:color w:val="000000" w:themeColor="text1"/>
          <w:sz w:val="24"/>
          <w:szCs w:val="24"/>
          <w:u w:val="single"/>
        </w:rPr>
      </w:pPr>
      <w:r w:rsidRPr="00454A58">
        <w:rPr>
          <w:rFonts w:ascii="Times New Roman" w:hAnsi="Times New Roman" w:cs="Times New Roman"/>
          <w:i/>
          <w:color w:val="000000" w:themeColor="text1"/>
          <w:sz w:val="24"/>
          <w:szCs w:val="24"/>
          <w:u w:val="single"/>
        </w:rPr>
        <w:t>Tim mạch:</w:t>
      </w:r>
    </w:p>
    <w:p w14:paraId="659819C7" w14:textId="7AC385B3" w:rsidR="002C26ED" w:rsidRPr="00454A58" w:rsidRDefault="002C26ED" w:rsidP="002C26ED">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b/>
          <w:color w:val="000000" w:themeColor="text1"/>
          <w:sz w:val="24"/>
          <w:szCs w:val="24"/>
        </w:rPr>
        <w:t>Hội chứng vành cấp</w:t>
      </w:r>
      <w:r w:rsidRPr="00454A58">
        <w:rPr>
          <w:rFonts w:ascii="Times New Roman" w:hAnsi="Times New Roman" w:cs="Times New Roman"/>
          <w:color w:val="000000" w:themeColor="text1"/>
          <w:sz w:val="24"/>
          <w:szCs w:val="24"/>
        </w:rPr>
        <w:t>: BN nam, lớn tuổi, hút thuốc lá 51 gói năm, rượu bia 8 drink/tuần trong hơn 30 năm, THA, có tình trạng đau ngực kiểu đè ép kèm vã mồ hôi, tuy mức độ nhẹ nhưng nghĩ nhiều BN có HCVC giờ thứ 7</w:t>
      </w:r>
    </w:p>
    <w:p w14:paraId="39ED1937" w14:textId="3288892E" w:rsidR="002C26ED" w:rsidRPr="00454A58" w:rsidRDefault="002C26ED" w:rsidP="002C26ED">
      <w:pPr>
        <w:pStyle w:val="ListParagraph"/>
        <w:numPr>
          <w:ilvl w:val="1"/>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HCVC gồm 3 thể trên lâm sàng</w:t>
      </w:r>
      <w:r w:rsidR="00C3391A" w:rsidRPr="00454A58">
        <w:rPr>
          <w:rFonts w:ascii="Times New Roman" w:hAnsi="Times New Roman" w:cs="Times New Roman"/>
          <w:color w:val="000000" w:themeColor="text1"/>
          <w:sz w:val="24"/>
          <w:szCs w:val="24"/>
        </w:rPr>
        <w:t xml:space="preserve"> khó phân biệt</w:t>
      </w:r>
      <w:r w:rsidRPr="00454A58">
        <w:rPr>
          <w:rFonts w:ascii="Times New Roman" w:hAnsi="Times New Roman" w:cs="Times New Roman"/>
          <w:color w:val="000000" w:themeColor="text1"/>
          <w:sz w:val="24"/>
          <w:szCs w:val="24"/>
        </w:rPr>
        <w:t xml:space="preserve"> STEMI/NSTEMI/UA </w:t>
      </w:r>
      <w:r w:rsidR="00C3391A" w:rsidRPr="00454A58">
        <w:rPr>
          <w:rFonts w:ascii="Times New Roman" w:hAnsi="Times New Roman" w:cs="Times New Roman"/>
          <w:color w:val="000000" w:themeColor="text1"/>
          <w:sz w:val="24"/>
          <w:szCs w:val="24"/>
        </w:rPr>
        <w:sym w:font="Wingdings" w:char="F0E0"/>
      </w:r>
      <w:r w:rsidR="00C3391A" w:rsidRPr="00454A58">
        <w:rPr>
          <w:rFonts w:ascii="Times New Roman" w:hAnsi="Times New Roman" w:cs="Times New Roman"/>
          <w:color w:val="000000" w:themeColor="text1"/>
          <w:sz w:val="24"/>
          <w:szCs w:val="24"/>
        </w:rPr>
        <w:t xml:space="preserve"> ECG 12 chuyển đạo và men tim</w:t>
      </w:r>
    </w:p>
    <w:p w14:paraId="3B038367" w14:textId="0E748110" w:rsidR="00C3391A" w:rsidRPr="00454A58" w:rsidRDefault="00C3391A" w:rsidP="002C26ED">
      <w:pPr>
        <w:pStyle w:val="ListParagraph"/>
        <w:numPr>
          <w:ilvl w:val="1"/>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Nếu là STEMI: phân độ Killip II do BN có rale ẩm ½ đáy phổi 2 bên</w:t>
      </w:r>
    </w:p>
    <w:p w14:paraId="268808DF" w14:textId="5C19F34A" w:rsidR="00C3391A" w:rsidRPr="00454A58" w:rsidRDefault="00C3391A" w:rsidP="002C26ED">
      <w:pPr>
        <w:pStyle w:val="ListParagraph"/>
        <w:numPr>
          <w:ilvl w:val="1"/>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Nếu là NSTEMI/UA: thang điểm TIMI = 2 ( &gt; 65 tuổi và có trên 3 yếu tố nguy cơ bệnh mạch vành)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nguy cơ cao</w:t>
      </w:r>
    </w:p>
    <w:p w14:paraId="6A9752FE" w14:textId="5B679EF9" w:rsidR="00C3391A" w:rsidRPr="00454A58" w:rsidRDefault="00C3391A" w:rsidP="002C26ED">
      <w:pPr>
        <w:pStyle w:val="ListParagraph"/>
        <w:numPr>
          <w:ilvl w:val="1"/>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Biến chứng: </w:t>
      </w:r>
    </w:p>
    <w:p w14:paraId="314A9FF5" w14:textId="4644D0DF" w:rsidR="00C3391A" w:rsidRPr="00454A58" w:rsidRDefault="00C3391A" w:rsidP="00C3391A">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Cơ học: không thấy rung miêu, không thấy âm thổi bất thường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không có biến chứng thủng vách liên thất, đứt cơ nhú</w:t>
      </w:r>
    </w:p>
    <w:p w14:paraId="590DE5EF" w14:textId="3CEEB58A" w:rsidR="00C3391A" w:rsidRPr="00454A58" w:rsidRDefault="00C3391A" w:rsidP="00C3391A">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Rối loạn nhịp: ít nghĩ do BN rung nhĩ mạn</w:t>
      </w:r>
    </w:p>
    <w:p w14:paraId="14280A4B" w14:textId="60BAECA1" w:rsidR="00C3391A" w:rsidRPr="00454A58" w:rsidRDefault="00C3391A" w:rsidP="002466F9">
      <w:pPr>
        <w:pStyle w:val="ListParagraph"/>
        <w:numPr>
          <w:ilvl w:val="2"/>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Suy bơm: mạch quay rõ, tứ chi ấm nên không nghĩ</w:t>
      </w:r>
    </w:p>
    <w:p w14:paraId="5BD357C7" w14:textId="3CE3B880" w:rsidR="00C3391A" w:rsidRPr="00454A58" w:rsidRDefault="00C3391A" w:rsidP="00C3391A">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Phình bóc tách ĐMC: </w:t>
      </w:r>
      <w:r w:rsidR="00DE18AB" w:rsidRPr="00454A58">
        <w:rPr>
          <w:rFonts w:ascii="Times New Roman" w:hAnsi="Times New Roman" w:cs="Times New Roman"/>
          <w:color w:val="000000" w:themeColor="text1"/>
          <w:sz w:val="24"/>
          <w:szCs w:val="24"/>
        </w:rPr>
        <w:t>không nghĩ do BN không đau dữ dội lan sau lưng</w:t>
      </w:r>
    </w:p>
    <w:p w14:paraId="0729CD63" w14:textId="07946899" w:rsidR="00DE18AB" w:rsidRPr="00454A58" w:rsidRDefault="00DE18AB" w:rsidP="00C3391A">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Thuyên tắc phổi ( đã BL)</w:t>
      </w:r>
    </w:p>
    <w:p w14:paraId="54368918" w14:textId="5F1FA394" w:rsidR="00C3391A" w:rsidRPr="00454A58" w:rsidRDefault="00C3391A" w:rsidP="00C3391A">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Viêm màng ngoài tim: không nghĩ do BN không có đau ngực kiểu màng phổi</w:t>
      </w:r>
    </w:p>
    <w:p w14:paraId="5AA1505A" w14:textId="1F153E1D" w:rsidR="00C3391A" w:rsidRPr="00454A58" w:rsidRDefault="00C3391A" w:rsidP="00C3391A">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Viêm cơ tim: không nghĩ do BN không nhiễm siêu vi trước đó</w:t>
      </w:r>
    </w:p>
    <w:p w14:paraId="0CFCB24F" w14:textId="023C6791" w:rsidR="00C3391A" w:rsidRPr="00454A58" w:rsidRDefault="00DE18AB" w:rsidP="00C3391A">
      <w:pPr>
        <w:pStyle w:val="ListParagraph"/>
        <w:numPr>
          <w:ilvl w:val="0"/>
          <w:numId w:val="17"/>
        </w:numPr>
        <w:rPr>
          <w:rFonts w:ascii="Times New Roman" w:hAnsi="Times New Roman" w:cs="Times New Roman"/>
          <w:i/>
          <w:color w:val="000000" w:themeColor="text1"/>
          <w:sz w:val="24"/>
          <w:szCs w:val="24"/>
          <w:u w:val="single"/>
        </w:rPr>
      </w:pPr>
      <w:r w:rsidRPr="00454A58">
        <w:rPr>
          <w:rFonts w:ascii="Times New Roman" w:hAnsi="Times New Roman" w:cs="Times New Roman"/>
          <w:i/>
          <w:color w:val="000000" w:themeColor="text1"/>
          <w:sz w:val="24"/>
          <w:szCs w:val="24"/>
          <w:u w:val="single"/>
        </w:rPr>
        <w:t>Do phổi:</w:t>
      </w:r>
    </w:p>
    <w:p w14:paraId="625DD9F9" w14:textId="6330DB71" w:rsidR="00DE18AB" w:rsidRPr="00454A58" w:rsidRDefault="00DE18AB" w:rsidP="00DE18AB">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Viêm phổi: ít nghĩ nhưng không loại trừ ( đã BL) </w:t>
      </w:r>
    </w:p>
    <w:p w14:paraId="07BA1951" w14:textId="0DBE11FD" w:rsidR="002C26ED" w:rsidRPr="00454A58" w:rsidRDefault="00DE18AB" w:rsidP="002C26ED">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TKMP: không nghĩ ( đã BL)</w:t>
      </w:r>
    </w:p>
    <w:p w14:paraId="183DBF25" w14:textId="0AF0C8E9" w:rsidR="00DE18AB" w:rsidRPr="00454A58" w:rsidRDefault="00DE18AB" w:rsidP="00DE18AB">
      <w:pPr>
        <w:pStyle w:val="ListParagraph"/>
        <w:numPr>
          <w:ilvl w:val="0"/>
          <w:numId w:val="17"/>
        </w:numPr>
        <w:rPr>
          <w:rFonts w:ascii="Times New Roman" w:hAnsi="Times New Roman" w:cs="Times New Roman"/>
          <w:color w:val="000000" w:themeColor="text1"/>
          <w:sz w:val="24"/>
          <w:szCs w:val="24"/>
        </w:rPr>
      </w:pPr>
      <w:r w:rsidRPr="00454A58">
        <w:rPr>
          <w:rFonts w:ascii="Times New Roman" w:hAnsi="Times New Roman" w:cs="Times New Roman"/>
          <w:i/>
          <w:color w:val="000000" w:themeColor="text1"/>
          <w:sz w:val="24"/>
          <w:szCs w:val="24"/>
          <w:u w:val="single"/>
        </w:rPr>
        <w:t>Khác</w:t>
      </w:r>
      <w:r w:rsidRPr="00454A58">
        <w:rPr>
          <w:rFonts w:ascii="Times New Roman" w:hAnsi="Times New Roman" w:cs="Times New Roman"/>
          <w:color w:val="000000" w:themeColor="text1"/>
          <w:sz w:val="24"/>
          <w:szCs w:val="24"/>
        </w:rPr>
        <w:t xml:space="preserve"> :</w:t>
      </w:r>
    </w:p>
    <w:p w14:paraId="7692265F" w14:textId="52E79675" w:rsidR="00C3391A" w:rsidRPr="00454A58" w:rsidRDefault="002C26ED" w:rsidP="00DE18AB">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lastRenderedPageBreak/>
        <w:t>Bệnh nhân có tình trạng đau ngực sau cơn lạnh, đau sau xương ức liên tục tăng dần, mức độ vừa phải, không tư thế tăng giảm đau nên không nghĩ các nguyên nhân ngoài thành ngực, tâm lý, tiêu hóa</w:t>
      </w:r>
      <w:r w:rsidR="00DE18AB" w:rsidRPr="00454A58">
        <w:rPr>
          <w:rFonts w:ascii="Times New Roman" w:hAnsi="Times New Roman" w:cs="Times New Roman"/>
          <w:color w:val="000000" w:themeColor="text1"/>
          <w:sz w:val="24"/>
          <w:szCs w:val="24"/>
        </w:rPr>
        <w:t>...</w:t>
      </w:r>
    </w:p>
    <w:p w14:paraId="2AE270EA" w14:textId="1983DC26" w:rsidR="00CD36EE" w:rsidRPr="00454A58" w:rsidRDefault="00CD36EE" w:rsidP="00CD36EE">
      <w:pPr>
        <w:pStyle w:val="ListParagraph"/>
        <w:numPr>
          <w:ilvl w:val="0"/>
          <w:numId w:val="1"/>
        </w:numPr>
        <w:rPr>
          <w:rFonts w:ascii="Times New Roman" w:hAnsi="Times New Roman" w:cs="Times New Roman"/>
          <w:b/>
          <w:color w:val="000000" w:themeColor="text1"/>
          <w:sz w:val="24"/>
          <w:szCs w:val="24"/>
          <w:lang w:val="vi-VN"/>
        </w:rPr>
      </w:pPr>
      <w:r w:rsidRPr="00454A58">
        <w:rPr>
          <w:rFonts w:ascii="Times New Roman" w:hAnsi="Times New Roman" w:cs="Times New Roman"/>
          <w:b/>
          <w:color w:val="000000" w:themeColor="text1"/>
          <w:sz w:val="24"/>
          <w:szCs w:val="24"/>
        </w:rPr>
        <w:t>Đề nghị CLS</w:t>
      </w:r>
    </w:p>
    <w:p w14:paraId="5C42A75D" w14:textId="77777777" w:rsidR="00DE18AB" w:rsidRPr="00454A58" w:rsidRDefault="00DE18AB" w:rsidP="00DE18AB">
      <w:pPr>
        <w:pStyle w:val="ListParagraph"/>
        <w:numPr>
          <w:ilvl w:val="1"/>
          <w:numId w:val="9"/>
        </w:numPr>
        <w:spacing w:line="360" w:lineRule="auto"/>
        <w:rPr>
          <w:rFonts w:ascii="Times New Roman" w:hAnsi="Times New Roman" w:cs="Times New Roman"/>
          <w:b/>
          <w:color w:val="000000" w:themeColor="text1"/>
          <w:sz w:val="24"/>
          <w:szCs w:val="24"/>
        </w:rPr>
      </w:pPr>
      <w:r w:rsidRPr="00454A58">
        <w:rPr>
          <w:rFonts w:ascii="Times New Roman" w:hAnsi="Times New Roman" w:cs="Times New Roman"/>
          <w:color w:val="000000" w:themeColor="text1"/>
          <w:sz w:val="24"/>
          <w:szCs w:val="24"/>
        </w:rPr>
        <w:t>CLS thường quy: : CTM, AST, ALT, XQuang ngực thẳng, ion đồ, bilan lipid ( Cholesterol, HDL, LDL, Triglycerid), TPTNT, BUN, Creatinin</w:t>
      </w:r>
    </w:p>
    <w:p w14:paraId="3F41EEC7" w14:textId="66AAF6F4" w:rsidR="00DE18AB" w:rsidRPr="00454A58" w:rsidRDefault="00DE18AB" w:rsidP="00DE18AB">
      <w:pPr>
        <w:pStyle w:val="ListParagraph"/>
        <w:numPr>
          <w:ilvl w:val="1"/>
          <w:numId w:val="9"/>
        </w:numPr>
        <w:spacing w:line="360" w:lineRule="auto"/>
        <w:rPr>
          <w:rFonts w:ascii="Times New Roman" w:hAnsi="Times New Roman" w:cs="Times New Roman"/>
          <w:b/>
          <w:color w:val="000000" w:themeColor="text1"/>
          <w:sz w:val="24"/>
          <w:szCs w:val="24"/>
        </w:rPr>
      </w:pPr>
      <w:r w:rsidRPr="00454A58">
        <w:rPr>
          <w:rFonts w:ascii="Times New Roman" w:hAnsi="Times New Roman" w:cs="Times New Roman"/>
          <w:color w:val="000000" w:themeColor="text1"/>
          <w:sz w:val="24"/>
          <w:szCs w:val="24"/>
        </w:rPr>
        <w:t>CLS chẩn đoán: ECG, siêu âm tim, troponin I hs, BNP, NT – proBNP, CRP, Procalcitonin, cấy đàm</w:t>
      </w:r>
    </w:p>
    <w:p w14:paraId="47D0E70D" w14:textId="3A338653" w:rsidR="00DE18AB" w:rsidRPr="00454A58" w:rsidRDefault="00DE18AB" w:rsidP="00DE18AB">
      <w:pPr>
        <w:pStyle w:val="ListParagraph"/>
        <w:numPr>
          <w:ilvl w:val="0"/>
          <w:numId w:val="1"/>
        </w:numPr>
        <w:spacing w:line="360" w:lineRule="auto"/>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Phân tích kết quả CLS:</w:t>
      </w:r>
    </w:p>
    <w:p w14:paraId="65B4F3B8" w14:textId="3D03D73B" w:rsidR="00DE18AB" w:rsidRPr="00454A58" w:rsidRDefault="00DE18AB" w:rsidP="00DE18AB">
      <w:pPr>
        <w:pStyle w:val="ListParagraph"/>
        <w:numPr>
          <w:ilvl w:val="1"/>
          <w:numId w:val="1"/>
        </w:numPr>
        <w:spacing w:line="360" w:lineRule="auto"/>
        <w:rPr>
          <w:rFonts w:ascii="Times New Roman" w:hAnsi="Times New Roman" w:cs="Times New Roman"/>
          <w:b/>
          <w:color w:val="000000" w:themeColor="text1"/>
          <w:sz w:val="24"/>
          <w:szCs w:val="24"/>
        </w:rPr>
      </w:pPr>
      <w:r w:rsidRPr="00454A58">
        <w:rPr>
          <w:rFonts w:ascii="Times New Roman" w:hAnsi="Times New Roman" w:cs="Times New Roman"/>
          <w:color w:val="000000" w:themeColor="text1"/>
          <w:sz w:val="24"/>
          <w:szCs w:val="24"/>
        </w:rPr>
        <w:t>Công thức máu</w:t>
      </w:r>
    </w:p>
    <w:tbl>
      <w:tblPr>
        <w:tblStyle w:val="TableGrid"/>
        <w:tblW w:w="0" w:type="auto"/>
        <w:tblLook w:val="04A0" w:firstRow="1" w:lastRow="0" w:firstColumn="1" w:lastColumn="0" w:noHBand="0" w:noVBand="1"/>
      </w:tblPr>
      <w:tblGrid>
        <w:gridCol w:w="1703"/>
        <w:gridCol w:w="1703"/>
        <w:gridCol w:w="2003"/>
      </w:tblGrid>
      <w:tr w:rsidR="00FD5730" w:rsidRPr="00454A58" w14:paraId="766177D7" w14:textId="77777777" w:rsidTr="00CB5914">
        <w:trPr>
          <w:trHeight w:val="395"/>
        </w:trPr>
        <w:tc>
          <w:tcPr>
            <w:tcW w:w="1703" w:type="dxa"/>
          </w:tcPr>
          <w:p w14:paraId="50429676" w14:textId="77777777" w:rsidR="00DE18AB" w:rsidRPr="00454A58" w:rsidRDefault="00DE18AB" w:rsidP="00CB5914">
            <w:pPr>
              <w:jc w:val="cente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Xét nghiệm</w:t>
            </w:r>
          </w:p>
        </w:tc>
        <w:tc>
          <w:tcPr>
            <w:tcW w:w="1703" w:type="dxa"/>
          </w:tcPr>
          <w:p w14:paraId="2592FBD8" w14:textId="77777777" w:rsidR="00DE18AB" w:rsidRPr="00454A58" w:rsidRDefault="00DE18AB" w:rsidP="00CB5914">
            <w:pPr>
              <w:jc w:val="cente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Kết quả</w:t>
            </w:r>
          </w:p>
        </w:tc>
        <w:tc>
          <w:tcPr>
            <w:tcW w:w="2003" w:type="dxa"/>
          </w:tcPr>
          <w:p w14:paraId="12D4522E" w14:textId="77777777" w:rsidR="00DE18AB" w:rsidRPr="00454A58" w:rsidRDefault="00DE18AB" w:rsidP="00CB5914">
            <w:pPr>
              <w:jc w:val="cente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Khoảng tham chiếu</w:t>
            </w:r>
          </w:p>
        </w:tc>
      </w:tr>
      <w:tr w:rsidR="00FD5730" w:rsidRPr="00454A58" w14:paraId="3C30536B" w14:textId="77777777" w:rsidTr="00CB5914">
        <w:trPr>
          <w:trHeight w:val="197"/>
        </w:trPr>
        <w:tc>
          <w:tcPr>
            <w:tcW w:w="1703" w:type="dxa"/>
          </w:tcPr>
          <w:p w14:paraId="143F57BD" w14:textId="77777777" w:rsidR="00DE18AB" w:rsidRPr="00454A58" w:rsidRDefault="00DE18AB" w:rsidP="00CB5914">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Ngày</w:t>
            </w:r>
          </w:p>
        </w:tc>
        <w:tc>
          <w:tcPr>
            <w:tcW w:w="1703" w:type="dxa"/>
          </w:tcPr>
          <w:p w14:paraId="5D159F09" w14:textId="4CD0AE89" w:rsidR="00DE18AB" w:rsidRPr="00454A58" w:rsidRDefault="00DE18AB" w:rsidP="00CB5914">
            <w:p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11/9/2020</w:t>
            </w:r>
          </w:p>
        </w:tc>
        <w:tc>
          <w:tcPr>
            <w:tcW w:w="2003" w:type="dxa"/>
          </w:tcPr>
          <w:p w14:paraId="21831103" w14:textId="77777777" w:rsidR="00DE18AB" w:rsidRPr="00454A58" w:rsidRDefault="00DE18AB" w:rsidP="00CB5914">
            <w:pPr>
              <w:rPr>
                <w:rFonts w:ascii="Times New Roman" w:hAnsi="Times New Roman" w:cs="Times New Roman"/>
                <w:color w:val="000000" w:themeColor="text1"/>
                <w:sz w:val="24"/>
                <w:szCs w:val="24"/>
              </w:rPr>
            </w:pPr>
          </w:p>
        </w:tc>
      </w:tr>
      <w:tr w:rsidR="00FD5730" w:rsidRPr="00454A58" w14:paraId="7AC63056" w14:textId="77777777" w:rsidTr="00CB5914">
        <w:trPr>
          <w:trHeight w:val="288"/>
        </w:trPr>
        <w:tc>
          <w:tcPr>
            <w:tcW w:w="1703" w:type="dxa"/>
          </w:tcPr>
          <w:p w14:paraId="24FCF39C" w14:textId="77777777" w:rsidR="00DE18AB" w:rsidRPr="00454A58" w:rsidRDefault="00DE18AB" w:rsidP="00CB5914">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**WBC</w:t>
            </w:r>
          </w:p>
        </w:tc>
        <w:tc>
          <w:tcPr>
            <w:tcW w:w="1703" w:type="dxa"/>
          </w:tcPr>
          <w:p w14:paraId="171A62F1" w14:textId="1C6CD47B" w:rsidR="00DE18AB" w:rsidRPr="00454A58" w:rsidRDefault="00DE18AB" w:rsidP="00CB5914">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5.65</w:t>
            </w:r>
          </w:p>
        </w:tc>
        <w:tc>
          <w:tcPr>
            <w:tcW w:w="2003" w:type="dxa"/>
          </w:tcPr>
          <w:p w14:paraId="6A528506"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(4.0-10.0)K/Ul</w:t>
            </w:r>
          </w:p>
        </w:tc>
      </w:tr>
      <w:tr w:rsidR="00FD5730" w:rsidRPr="00454A58" w14:paraId="7AA0DF04" w14:textId="77777777" w:rsidTr="00CB5914">
        <w:trPr>
          <w:trHeight w:val="301"/>
        </w:trPr>
        <w:tc>
          <w:tcPr>
            <w:tcW w:w="1703" w:type="dxa"/>
          </w:tcPr>
          <w:p w14:paraId="2039486F"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Neu %</w:t>
            </w:r>
          </w:p>
        </w:tc>
        <w:tc>
          <w:tcPr>
            <w:tcW w:w="1703" w:type="dxa"/>
          </w:tcPr>
          <w:p w14:paraId="509C8119" w14:textId="18D1BCE4" w:rsidR="00DE18AB" w:rsidRPr="00454A58" w:rsidRDefault="00DE18AB" w:rsidP="00DE18AB">
            <w:pPr>
              <w:ind w:right="920"/>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53.8</w:t>
            </w:r>
          </w:p>
        </w:tc>
        <w:tc>
          <w:tcPr>
            <w:tcW w:w="2003" w:type="dxa"/>
          </w:tcPr>
          <w:p w14:paraId="1F116D75"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(45.0-75.0)%</w:t>
            </w:r>
          </w:p>
        </w:tc>
      </w:tr>
      <w:tr w:rsidR="00FD5730" w:rsidRPr="00454A58" w14:paraId="1063E810" w14:textId="77777777" w:rsidTr="00CB5914">
        <w:trPr>
          <w:trHeight w:val="301"/>
        </w:trPr>
        <w:tc>
          <w:tcPr>
            <w:tcW w:w="1703" w:type="dxa"/>
          </w:tcPr>
          <w:p w14:paraId="0898A188"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Lym %</w:t>
            </w:r>
          </w:p>
        </w:tc>
        <w:tc>
          <w:tcPr>
            <w:tcW w:w="1703" w:type="dxa"/>
          </w:tcPr>
          <w:p w14:paraId="6279824C" w14:textId="2AB4BB71" w:rsidR="00DE18AB" w:rsidRPr="00454A58" w:rsidRDefault="00DE18AB" w:rsidP="00DE18AB">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26</w:t>
            </w:r>
          </w:p>
        </w:tc>
        <w:tc>
          <w:tcPr>
            <w:tcW w:w="2003" w:type="dxa"/>
          </w:tcPr>
          <w:p w14:paraId="6A8877AC"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(20.0-35.0)%</w:t>
            </w:r>
          </w:p>
        </w:tc>
      </w:tr>
      <w:tr w:rsidR="00FD5730" w:rsidRPr="00454A58" w14:paraId="71C7C730" w14:textId="77777777" w:rsidTr="00CB5914">
        <w:trPr>
          <w:trHeight w:val="288"/>
        </w:trPr>
        <w:tc>
          <w:tcPr>
            <w:tcW w:w="1703" w:type="dxa"/>
          </w:tcPr>
          <w:p w14:paraId="63CA7AD6"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Mono %</w:t>
            </w:r>
          </w:p>
        </w:tc>
        <w:tc>
          <w:tcPr>
            <w:tcW w:w="1703" w:type="dxa"/>
          </w:tcPr>
          <w:p w14:paraId="69D75974" w14:textId="46942172" w:rsidR="00DE18AB" w:rsidRPr="00454A58" w:rsidRDefault="00DE18AB" w:rsidP="00DE18AB">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8.3</w:t>
            </w:r>
          </w:p>
        </w:tc>
        <w:tc>
          <w:tcPr>
            <w:tcW w:w="2003" w:type="dxa"/>
          </w:tcPr>
          <w:p w14:paraId="058F9EB2"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(4.0-10.0)%</w:t>
            </w:r>
          </w:p>
        </w:tc>
      </w:tr>
      <w:tr w:rsidR="00FD5730" w:rsidRPr="00454A58" w14:paraId="78715540" w14:textId="77777777" w:rsidTr="00CB5914">
        <w:trPr>
          <w:trHeight w:val="301"/>
        </w:trPr>
        <w:tc>
          <w:tcPr>
            <w:tcW w:w="1703" w:type="dxa"/>
          </w:tcPr>
          <w:p w14:paraId="183162F1"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Eos %</w:t>
            </w:r>
          </w:p>
        </w:tc>
        <w:tc>
          <w:tcPr>
            <w:tcW w:w="1703" w:type="dxa"/>
          </w:tcPr>
          <w:p w14:paraId="39AD7D9C" w14:textId="6FCD421A" w:rsidR="00DE18AB" w:rsidRPr="00454A58" w:rsidRDefault="00DE18AB" w:rsidP="00DE18AB">
            <w:pPr>
              <w:jc w:val="right"/>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11.7</w:t>
            </w:r>
          </w:p>
        </w:tc>
        <w:tc>
          <w:tcPr>
            <w:tcW w:w="2003" w:type="dxa"/>
          </w:tcPr>
          <w:p w14:paraId="4FB89D24"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(1.00-8.00)%</w:t>
            </w:r>
          </w:p>
        </w:tc>
      </w:tr>
      <w:tr w:rsidR="00FD5730" w:rsidRPr="00454A58" w14:paraId="1F755263" w14:textId="77777777" w:rsidTr="00CB5914">
        <w:trPr>
          <w:trHeight w:val="301"/>
        </w:trPr>
        <w:tc>
          <w:tcPr>
            <w:tcW w:w="1703" w:type="dxa"/>
          </w:tcPr>
          <w:p w14:paraId="2EE07D06"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Baso %</w:t>
            </w:r>
          </w:p>
        </w:tc>
        <w:tc>
          <w:tcPr>
            <w:tcW w:w="1703" w:type="dxa"/>
          </w:tcPr>
          <w:p w14:paraId="752923EC" w14:textId="77777777" w:rsidR="00DE18AB" w:rsidRPr="00454A58" w:rsidRDefault="00DE18AB" w:rsidP="00DE18AB">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0.2</w:t>
            </w:r>
          </w:p>
        </w:tc>
        <w:tc>
          <w:tcPr>
            <w:tcW w:w="2003" w:type="dxa"/>
          </w:tcPr>
          <w:p w14:paraId="4653FF48" w14:textId="77777777" w:rsidR="00DE18AB" w:rsidRPr="00454A58" w:rsidRDefault="00DE18AB" w:rsidP="00CB5914">
            <w:pPr>
              <w:widowControl w:val="0"/>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(0.0-2.0)%</w:t>
            </w:r>
          </w:p>
        </w:tc>
      </w:tr>
      <w:tr w:rsidR="00FD5730" w:rsidRPr="00454A58" w14:paraId="35869DD7" w14:textId="77777777" w:rsidTr="00CB5914">
        <w:trPr>
          <w:trHeight w:val="288"/>
        </w:trPr>
        <w:tc>
          <w:tcPr>
            <w:tcW w:w="1703" w:type="dxa"/>
          </w:tcPr>
          <w:p w14:paraId="72E662A6"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Neu</w:t>
            </w:r>
          </w:p>
        </w:tc>
        <w:tc>
          <w:tcPr>
            <w:tcW w:w="1703" w:type="dxa"/>
          </w:tcPr>
          <w:p w14:paraId="0B636D79" w14:textId="5448A9CC" w:rsidR="00DE18AB" w:rsidRPr="00454A58" w:rsidRDefault="00DE18AB" w:rsidP="00DE18AB">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3.04</w:t>
            </w:r>
          </w:p>
        </w:tc>
        <w:tc>
          <w:tcPr>
            <w:tcW w:w="2003" w:type="dxa"/>
          </w:tcPr>
          <w:p w14:paraId="006B757B"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(1.8-7.50) G/L</w:t>
            </w:r>
          </w:p>
        </w:tc>
      </w:tr>
      <w:tr w:rsidR="00FD5730" w:rsidRPr="00454A58" w14:paraId="61FE903E" w14:textId="77777777" w:rsidTr="00CB5914">
        <w:trPr>
          <w:trHeight w:val="301"/>
        </w:trPr>
        <w:tc>
          <w:tcPr>
            <w:tcW w:w="1703" w:type="dxa"/>
          </w:tcPr>
          <w:p w14:paraId="086216C1"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Lym</w:t>
            </w:r>
          </w:p>
        </w:tc>
        <w:tc>
          <w:tcPr>
            <w:tcW w:w="1703" w:type="dxa"/>
          </w:tcPr>
          <w:p w14:paraId="360F9A4B" w14:textId="50092A5C" w:rsidR="00DE18AB" w:rsidRPr="00454A58" w:rsidRDefault="00DE18AB" w:rsidP="00DE18AB">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1.47</w:t>
            </w:r>
          </w:p>
        </w:tc>
        <w:tc>
          <w:tcPr>
            <w:tcW w:w="2003" w:type="dxa"/>
          </w:tcPr>
          <w:p w14:paraId="0F9F0139"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(0.8-3.50) G/L</w:t>
            </w:r>
          </w:p>
        </w:tc>
      </w:tr>
      <w:tr w:rsidR="00FD5730" w:rsidRPr="00454A58" w14:paraId="2F48F511" w14:textId="77777777" w:rsidTr="00CB5914">
        <w:trPr>
          <w:trHeight w:val="288"/>
        </w:trPr>
        <w:tc>
          <w:tcPr>
            <w:tcW w:w="1703" w:type="dxa"/>
          </w:tcPr>
          <w:p w14:paraId="7DF07EA0"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Mono</w:t>
            </w:r>
          </w:p>
        </w:tc>
        <w:tc>
          <w:tcPr>
            <w:tcW w:w="1703" w:type="dxa"/>
          </w:tcPr>
          <w:p w14:paraId="0E36B3BE" w14:textId="77777777" w:rsidR="00DE18AB" w:rsidRPr="00454A58" w:rsidRDefault="00DE18AB" w:rsidP="00DE18AB">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0.29</w:t>
            </w:r>
          </w:p>
        </w:tc>
        <w:tc>
          <w:tcPr>
            <w:tcW w:w="2003" w:type="dxa"/>
          </w:tcPr>
          <w:p w14:paraId="639A3DFD"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(0.16-1.00) G/L</w:t>
            </w:r>
          </w:p>
        </w:tc>
      </w:tr>
      <w:tr w:rsidR="00FD5730" w:rsidRPr="00454A58" w14:paraId="69DC3968" w14:textId="77777777" w:rsidTr="00CB5914">
        <w:trPr>
          <w:trHeight w:val="301"/>
        </w:trPr>
        <w:tc>
          <w:tcPr>
            <w:tcW w:w="1703" w:type="dxa"/>
          </w:tcPr>
          <w:p w14:paraId="1CEE6512"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Eos</w:t>
            </w:r>
          </w:p>
        </w:tc>
        <w:tc>
          <w:tcPr>
            <w:tcW w:w="1703" w:type="dxa"/>
          </w:tcPr>
          <w:p w14:paraId="00A8197E" w14:textId="77777777" w:rsidR="00DE18AB" w:rsidRPr="00454A58" w:rsidRDefault="00DE18AB" w:rsidP="00DE18AB">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0.47</w:t>
            </w:r>
          </w:p>
        </w:tc>
        <w:tc>
          <w:tcPr>
            <w:tcW w:w="2003" w:type="dxa"/>
          </w:tcPr>
          <w:p w14:paraId="4BE6A1DB"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(0.01-0.8) G/L</w:t>
            </w:r>
          </w:p>
        </w:tc>
      </w:tr>
      <w:tr w:rsidR="00FD5730" w:rsidRPr="00454A58" w14:paraId="4A4D3BC2" w14:textId="77777777" w:rsidTr="00CB5914">
        <w:trPr>
          <w:trHeight w:val="301"/>
        </w:trPr>
        <w:tc>
          <w:tcPr>
            <w:tcW w:w="1703" w:type="dxa"/>
          </w:tcPr>
          <w:p w14:paraId="409330D5"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Baso</w:t>
            </w:r>
          </w:p>
        </w:tc>
        <w:tc>
          <w:tcPr>
            <w:tcW w:w="1703" w:type="dxa"/>
          </w:tcPr>
          <w:p w14:paraId="69C5445A" w14:textId="77777777" w:rsidR="00DE18AB" w:rsidRPr="00454A58" w:rsidRDefault="00DE18AB" w:rsidP="00DE18AB">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0.02</w:t>
            </w:r>
          </w:p>
        </w:tc>
        <w:tc>
          <w:tcPr>
            <w:tcW w:w="2003" w:type="dxa"/>
          </w:tcPr>
          <w:p w14:paraId="4FDC1CE4"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(0.0-0.2) G/L</w:t>
            </w:r>
          </w:p>
        </w:tc>
      </w:tr>
      <w:tr w:rsidR="00FD5730" w:rsidRPr="00454A58" w14:paraId="1FCA59EB" w14:textId="77777777" w:rsidTr="00CB5914">
        <w:trPr>
          <w:trHeight w:val="288"/>
        </w:trPr>
        <w:tc>
          <w:tcPr>
            <w:tcW w:w="1703" w:type="dxa"/>
          </w:tcPr>
          <w:p w14:paraId="0FFA4EA8" w14:textId="77777777" w:rsidR="00DE18AB" w:rsidRPr="00454A58" w:rsidRDefault="00DE18AB" w:rsidP="00CB5914">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**RBC</w:t>
            </w:r>
          </w:p>
        </w:tc>
        <w:tc>
          <w:tcPr>
            <w:tcW w:w="1703" w:type="dxa"/>
          </w:tcPr>
          <w:p w14:paraId="10A839F5" w14:textId="1895B8AF" w:rsidR="00DE18AB" w:rsidRPr="00454A58" w:rsidRDefault="00DE18AB" w:rsidP="00CB5914">
            <w:pP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3.44</w:t>
            </w:r>
          </w:p>
        </w:tc>
        <w:tc>
          <w:tcPr>
            <w:tcW w:w="2003" w:type="dxa"/>
          </w:tcPr>
          <w:p w14:paraId="20C424F4"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3.8-5.5 T/L</w:t>
            </w:r>
          </w:p>
        </w:tc>
      </w:tr>
      <w:tr w:rsidR="00FD5730" w:rsidRPr="00454A58" w14:paraId="7FCE820B" w14:textId="77777777" w:rsidTr="00CB5914">
        <w:trPr>
          <w:trHeight w:val="301"/>
        </w:trPr>
        <w:tc>
          <w:tcPr>
            <w:tcW w:w="1703" w:type="dxa"/>
          </w:tcPr>
          <w:p w14:paraId="30E84578"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Hgb</w:t>
            </w:r>
          </w:p>
        </w:tc>
        <w:tc>
          <w:tcPr>
            <w:tcW w:w="1703" w:type="dxa"/>
          </w:tcPr>
          <w:p w14:paraId="59BDCFCE" w14:textId="6168FA22" w:rsidR="00DE18AB" w:rsidRPr="00454A58" w:rsidRDefault="00DE18AB" w:rsidP="00CB5914">
            <w:pP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102</w:t>
            </w:r>
          </w:p>
        </w:tc>
        <w:tc>
          <w:tcPr>
            <w:tcW w:w="2003" w:type="dxa"/>
          </w:tcPr>
          <w:p w14:paraId="61D9E90D"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 xml:space="preserve"> 120-150 g/l</w:t>
            </w:r>
          </w:p>
        </w:tc>
      </w:tr>
      <w:tr w:rsidR="00FD5730" w:rsidRPr="00454A58" w14:paraId="1055DE39" w14:textId="77777777" w:rsidTr="00CB5914">
        <w:trPr>
          <w:trHeight w:val="301"/>
        </w:trPr>
        <w:tc>
          <w:tcPr>
            <w:tcW w:w="1703" w:type="dxa"/>
          </w:tcPr>
          <w:p w14:paraId="305FD689"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Hct</w:t>
            </w:r>
          </w:p>
        </w:tc>
        <w:tc>
          <w:tcPr>
            <w:tcW w:w="1703" w:type="dxa"/>
          </w:tcPr>
          <w:p w14:paraId="67B60708" w14:textId="7C5A7089" w:rsidR="00DE18AB" w:rsidRPr="00454A58" w:rsidRDefault="00DE18AB" w:rsidP="00CB5914">
            <w:pP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0.307</w:t>
            </w:r>
          </w:p>
        </w:tc>
        <w:tc>
          <w:tcPr>
            <w:tcW w:w="2003" w:type="dxa"/>
          </w:tcPr>
          <w:p w14:paraId="4D389FC3"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(0.350-0.450) L/L</w:t>
            </w:r>
          </w:p>
        </w:tc>
      </w:tr>
      <w:tr w:rsidR="00FD5730" w:rsidRPr="00454A58" w14:paraId="4FC0ABF8" w14:textId="77777777" w:rsidTr="00CB5914">
        <w:trPr>
          <w:trHeight w:val="288"/>
        </w:trPr>
        <w:tc>
          <w:tcPr>
            <w:tcW w:w="1703" w:type="dxa"/>
          </w:tcPr>
          <w:p w14:paraId="493AF724"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MCV</w:t>
            </w:r>
          </w:p>
        </w:tc>
        <w:tc>
          <w:tcPr>
            <w:tcW w:w="1703" w:type="dxa"/>
          </w:tcPr>
          <w:p w14:paraId="7627F006" w14:textId="77777777" w:rsidR="00DE18AB" w:rsidRPr="00454A58" w:rsidRDefault="00DE18AB" w:rsidP="00CB5914">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82.9</w:t>
            </w:r>
          </w:p>
        </w:tc>
        <w:tc>
          <w:tcPr>
            <w:tcW w:w="2003" w:type="dxa"/>
          </w:tcPr>
          <w:p w14:paraId="75300F1C"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(78-100) fL</w:t>
            </w:r>
          </w:p>
        </w:tc>
      </w:tr>
      <w:tr w:rsidR="00FD5730" w:rsidRPr="00454A58" w14:paraId="65BB4ABF" w14:textId="77777777" w:rsidTr="00CB5914">
        <w:trPr>
          <w:trHeight w:val="301"/>
        </w:trPr>
        <w:tc>
          <w:tcPr>
            <w:tcW w:w="1703" w:type="dxa"/>
          </w:tcPr>
          <w:p w14:paraId="2D921A3E"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MCH</w:t>
            </w:r>
          </w:p>
        </w:tc>
        <w:tc>
          <w:tcPr>
            <w:tcW w:w="1703" w:type="dxa"/>
          </w:tcPr>
          <w:p w14:paraId="59058B7F" w14:textId="2DA07C06" w:rsidR="00DE18AB" w:rsidRPr="00454A58" w:rsidRDefault="00DE18AB" w:rsidP="00CB5914">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29.7</w:t>
            </w:r>
          </w:p>
        </w:tc>
        <w:tc>
          <w:tcPr>
            <w:tcW w:w="2003" w:type="dxa"/>
          </w:tcPr>
          <w:p w14:paraId="44C57236"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(26.7 -30.7) pg</w:t>
            </w:r>
          </w:p>
        </w:tc>
      </w:tr>
      <w:tr w:rsidR="00FD5730" w:rsidRPr="00454A58" w14:paraId="6B1A7101" w14:textId="77777777" w:rsidTr="00CB5914">
        <w:trPr>
          <w:trHeight w:val="301"/>
        </w:trPr>
        <w:tc>
          <w:tcPr>
            <w:tcW w:w="1703" w:type="dxa"/>
          </w:tcPr>
          <w:p w14:paraId="5D2F6604"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MCHC</w:t>
            </w:r>
          </w:p>
        </w:tc>
        <w:tc>
          <w:tcPr>
            <w:tcW w:w="1703" w:type="dxa"/>
          </w:tcPr>
          <w:p w14:paraId="7E697F1E" w14:textId="2C566116" w:rsidR="00DE18AB" w:rsidRPr="00454A58" w:rsidRDefault="00DE18AB" w:rsidP="00CB5914">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332</w:t>
            </w:r>
          </w:p>
        </w:tc>
        <w:tc>
          <w:tcPr>
            <w:tcW w:w="2003" w:type="dxa"/>
          </w:tcPr>
          <w:p w14:paraId="303E8FAB"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(320-350)g/L</w:t>
            </w:r>
          </w:p>
        </w:tc>
      </w:tr>
      <w:tr w:rsidR="00FD5730" w:rsidRPr="00454A58" w14:paraId="426E8B55" w14:textId="77777777" w:rsidTr="00CB5914">
        <w:trPr>
          <w:trHeight w:val="288"/>
        </w:trPr>
        <w:tc>
          <w:tcPr>
            <w:tcW w:w="1703" w:type="dxa"/>
          </w:tcPr>
          <w:p w14:paraId="706E240E"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RDW</w:t>
            </w:r>
          </w:p>
        </w:tc>
        <w:tc>
          <w:tcPr>
            <w:tcW w:w="1703" w:type="dxa"/>
          </w:tcPr>
          <w:p w14:paraId="4C6A0E1E" w14:textId="1ECE2F32" w:rsidR="00DE18AB" w:rsidRPr="00454A58" w:rsidRDefault="00DE18AB" w:rsidP="00CB5914">
            <w:pPr>
              <w:ind w:right="440"/>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135.9</w:t>
            </w:r>
          </w:p>
        </w:tc>
        <w:tc>
          <w:tcPr>
            <w:tcW w:w="2003" w:type="dxa"/>
          </w:tcPr>
          <w:p w14:paraId="1BAC776F"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(11.5-14.5) %CV</w:t>
            </w:r>
          </w:p>
        </w:tc>
      </w:tr>
      <w:tr w:rsidR="00FD5730" w:rsidRPr="00454A58" w14:paraId="2D1D9720" w14:textId="77777777" w:rsidTr="00CB5914">
        <w:trPr>
          <w:trHeight w:val="301"/>
        </w:trPr>
        <w:tc>
          <w:tcPr>
            <w:tcW w:w="1703" w:type="dxa"/>
          </w:tcPr>
          <w:p w14:paraId="25E40396" w14:textId="77777777" w:rsidR="00DE18AB" w:rsidRPr="00454A58" w:rsidRDefault="00DE18AB" w:rsidP="00CB5914">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**PLT</w:t>
            </w:r>
          </w:p>
        </w:tc>
        <w:tc>
          <w:tcPr>
            <w:tcW w:w="1703" w:type="dxa"/>
          </w:tcPr>
          <w:p w14:paraId="376A64D0" w14:textId="31F68F27" w:rsidR="00DE18AB" w:rsidRPr="00454A58" w:rsidRDefault="00DE18AB" w:rsidP="00CB5914">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192</w:t>
            </w:r>
          </w:p>
        </w:tc>
        <w:tc>
          <w:tcPr>
            <w:tcW w:w="2003" w:type="dxa"/>
          </w:tcPr>
          <w:p w14:paraId="07AA58CE"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(150-400) G/L</w:t>
            </w:r>
          </w:p>
        </w:tc>
      </w:tr>
      <w:tr w:rsidR="00FD5730" w:rsidRPr="00454A58" w14:paraId="3788462F" w14:textId="77777777" w:rsidTr="00CB5914">
        <w:trPr>
          <w:trHeight w:val="288"/>
        </w:trPr>
        <w:tc>
          <w:tcPr>
            <w:tcW w:w="1703" w:type="dxa"/>
          </w:tcPr>
          <w:p w14:paraId="633B7A9E" w14:textId="77777777" w:rsidR="00DE18AB" w:rsidRPr="00454A58" w:rsidRDefault="00DE18AB" w:rsidP="00CB5914">
            <w:pPr>
              <w:widowControl w:val="0"/>
              <w:pBdr>
                <w:top w:val="nil"/>
                <w:left w:val="nil"/>
                <w:bottom w:val="nil"/>
                <w:right w:val="nil"/>
                <w:between w:val="nil"/>
              </w:pBdr>
              <w:ind w:firstLine="566"/>
              <w:rPr>
                <w:rFonts w:ascii="Times New Roman" w:eastAsia="Times New Roman" w:hAnsi="Times New Roman" w:cs="Times New Roman"/>
                <w:b/>
                <w:color w:val="000000" w:themeColor="text1"/>
                <w:sz w:val="24"/>
                <w:szCs w:val="24"/>
              </w:rPr>
            </w:pPr>
            <w:r w:rsidRPr="00454A58">
              <w:rPr>
                <w:rFonts w:ascii="Times New Roman" w:eastAsia="Times New Roman" w:hAnsi="Times New Roman" w:cs="Times New Roman"/>
                <w:b/>
                <w:color w:val="000000" w:themeColor="text1"/>
                <w:sz w:val="24"/>
                <w:szCs w:val="24"/>
              </w:rPr>
              <w:t>MPV</w:t>
            </w:r>
          </w:p>
        </w:tc>
        <w:tc>
          <w:tcPr>
            <w:tcW w:w="1703" w:type="dxa"/>
          </w:tcPr>
          <w:p w14:paraId="7BDBF0FD" w14:textId="203B384D" w:rsidR="00DE18AB" w:rsidRPr="00454A58" w:rsidRDefault="00DE18AB" w:rsidP="00CB5914">
            <w:pPr>
              <w:jc w:val="cente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9.6</w:t>
            </w:r>
          </w:p>
        </w:tc>
        <w:tc>
          <w:tcPr>
            <w:tcW w:w="2003" w:type="dxa"/>
          </w:tcPr>
          <w:p w14:paraId="3FB901D6" w14:textId="77777777" w:rsidR="00DE18AB" w:rsidRPr="00454A58" w:rsidRDefault="00DE18AB" w:rsidP="00CB5914">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454A58">
              <w:rPr>
                <w:rFonts w:ascii="Times New Roman" w:eastAsia="Times New Roman" w:hAnsi="Times New Roman" w:cs="Times New Roman"/>
                <w:color w:val="000000" w:themeColor="text1"/>
                <w:sz w:val="24"/>
                <w:szCs w:val="24"/>
              </w:rPr>
              <w:t>(7.00-12.0) fL</w:t>
            </w:r>
          </w:p>
        </w:tc>
      </w:tr>
    </w:tbl>
    <w:p w14:paraId="5764D8EF" w14:textId="2F21798F" w:rsidR="00DE18AB" w:rsidRPr="00454A58" w:rsidRDefault="00DE18AB" w:rsidP="00DE18AB">
      <w:pPr>
        <w:pStyle w:val="ListParagraph"/>
        <w:spacing w:line="360" w:lineRule="auto"/>
        <w:ind w:left="1440"/>
        <w:rPr>
          <w:rFonts w:ascii="Times New Roman" w:hAnsi="Times New Roman" w:cs="Times New Roman"/>
          <w:color w:val="000000" w:themeColor="text1"/>
          <w:sz w:val="24"/>
          <w:szCs w:val="24"/>
        </w:rPr>
      </w:pPr>
      <w:r w:rsidRPr="00454A58">
        <w:rPr>
          <w:rFonts w:ascii="Times New Roman" w:hAnsi="Times New Roman" w:cs="Times New Roman"/>
          <w:b/>
          <w:color w:val="000000" w:themeColor="text1"/>
          <w:sz w:val="24"/>
          <w:szCs w:val="24"/>
        </w:rPr>
        <w:t xml:space="preserve">Nhận xét: </w:t>
      </w:r>
      <w:r w:rsidRPr="00454A58">
        <w:rPr>
          <w:rFonts w:ascii="Times New Roman" w:hAnsi="Times New Roman" w:cs="Times New Roman"/>
          <w:color w:val="000000" w:themeColor="text1"/>
          <w:sz w:val="24"/>
          <w:szCs w:val="24"/>
        </w:rPr>
        <w:t xml:space="preserve">BN không có tình trạng nhiễm trùng,  </w:t>
      </w:r>
      <w:r w:rsidR="00391F5B" w:rsidRPr="00454A58">
        <w:rPr>
          <w:rFonts w:ascii="Times New Roman" w:hAnsi="Times New Roman" w:cs="Times New Roman"/>
          <w:color w:val="000000" w:themeColor="text1"/>
          <w:sz w:val="24"/>
          <w:szCs w:val="24"/>
        </w:rPr>
        <w:t>kèm theo BN có tình trạng thiếu máu đẳng sắc đẳng bào</w:t>
      </w:r>
    </w:p>
    <w:p w14:paraId="3241275C" w14:textId="70529A4E" w:rsidR="00391F5B" w:rsidRPr="00454A58" w:rsidRDefault="00391F5B" w:rsidP="00391F5B">
      <w:pPr>
        <w:pStyle w:val="ListParagraph"/>
        <w:numPr>
          <w:ilvl w:val="1"/>
          <w:numId w:val="1"/>
        </w:numPr>
        <w:spacing w:line="360" w:lineRule="auto"/>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Xquang ngực thẳng</w:t>
      </w:r>
    </w:p>
    <w:p w14:paraId="2BF68372" w14:textId="0061D35D" w:rsidR="00391F5B" w:rsidRPr="00454A58" w:rsidRDefault="00391F5B" w:rsidP="00391F5B">
      <w:pPr>
        <w:pStyle w:val="ListParagraph"/>
        <w:spacing w:line="360" w:lineRule="auto"/>
        <w:ind w:left="1440"/>
        <w:rPr>
          <w:rFonts w:ascii="Times New Roman" w:hAnsi="Times New Roman" w:cs="Times New Roman"/>
          <w:color w:val="000000" w:themeColor="text1"/>
          <w:sz w:val="24"/>
          <w:szCs w:val="24"/>
        </w:rPr>
      </w:pPr>
      <w:r w:rsidRPr="00454A58">
        <w:rPr>
          <w:rFonts w:ascii="Times New Roman" w:hAnsi="Times New Roman" w:cs="Times New Roman"/>
          <w:noProof/>
          <w:color w:val="000000" w:themeColor="text1"/>
          <w:sz w:val="24"/>
          <w:szCs w:val="24"/>
          <w:lang w:eastAsia="en-US"/>
        </w:rPr>
        <w:lastRenderedPageBreak/>
        <w:drawing>
          <wp:inline distT="0" distB="0" distL="0" distR="0" wp14:anchorId="0797653C" wp14:editId="5BA9139A">
            <wp:extent cx="3315956" cy="424330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1894" cy="4263696"/>
                    </a:xfrm>
                    <a:prstGeom prst="rect">
                      <a:avLst/>
                    </a:prstGeom>
                  </pic:spPr>
                </pic:pic>
              </a:graphicData>
            </a:graphic>
          </wp:inline>
        </w:drawing>
      </w:r>
    </w:p>
    <w:p w14:paraId="43F65726" w14:textId="501C8DC0" w:rsidR="00391F5B" w:rsidRPr="00454A58" w:rsidRDefault="00391F5B" w:rsidP="00391F5B">
      <w:pPr>
        <w:pStyle w:val="ListParagraph"/>
        <w:spacing w:line="360" w:lineRule="auto"/>
        <w:ind w:left="1440"/>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Nhận xét: Phim chụp tư thế nằm, không phát hiện tràn dịch/ tràn khí/ tổn thương dạng đám mờ…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Kết hợp với CRP không tăng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loại trừ tình trạng viêm phổi của BN</w:t>
      </w:r>
    </w:p>
    <w:p w14:paraId="7276DE6E" w14:textId="377512FF" w:rsidR="00391F5B" w:rsidRPr="00454A58" w:rsidRDefault="00391F5B" w:rsidP="00391F5B">
      <w:pPr>
        <w:pStyle w:val="ListParagraph"/>
        <w:numPr>
          <w:ilvl w:val="1"/>
          <w:numId w:val="1"/>
        </w:numPr>
        <w:spacing w:line="360" w:lineRule="auto"/>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ECG:</w:t>
      </w:r>
    </w:p>
    <w:p w14:paraId="18325FDA" w14:textId="77777777" w:rsidR="00970B0C" w:rsidRPr="00454A58" w:rsidRDefault="00970B0C" w:rsidP="00E049D0">
      <w:pPr>
        <w:ind w:left="1440"/>
        <w:rPr>
          <w:rFonts w:ascii="Times New Roman" w:hAnsi="Times New Roman" w:cs="Times New Roman"/>
          <w:noProof/>
          <w:color w:val="000000" w:themeColor="text1"/>
          <w:sz w:val="24"/>
          <w:szCs w:val="24"/>
          <w:lang w:val="vi-VN" w:eastAsia="zh-CN"/>
        </w:rPr>
      </w:pPr>
    </w:p>
    <w:p w14:paraId="67B0D2A4" w14:textId="1EF9FAEC" w:rsidR="00E049D0" w:rsidRPr="00454A58" w:rsidRDefault="00970B0C" w:rsidP="00970B0C">
      <w:pPr>
        <w:rPr>
          <w:rFonts w:ascii="Times New Roman" w:hAnsi="Times New Roman" w:cs="Times New Roman"/>
          <w:color w:val="000000" w:themeColor="text1"/>
          <w:sz w:val="24"/>
          <w:szCs w:val="24"/>
          <w:lang w:val="vi-VN"/>
        </w:rPr>
      </w:pPr>
      <w:r w:rsidRPr="00454A58">
        <w:rPr>
          <w:rFonts w:ascii="Times New Roman" w:hAnsi="Times New Roman" w:cs="Times New Roman"/>
          <w:noProof/>
          <w:color w:val="000000" w:themeColor="text1"/>
          <w:sz w:val="24"/>
          <w:szCs w:val="24"/>
        </w:rPr>
        <w:drawing>
          <wp:inline distT="0" distB="0" distL="0" distR="0" wp14:anchorId="35748A25" wp14:editId="6F9FF041">
            <wp:extent cx="6134519" cy="232207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8287" cy="2323499"/>
                    </a:xfrm>
                    <a:prstGeom prst="rect">
                      <a:avLst/>
                    </a:prstGeom>
                  </pic:spPr>
                </pic:pic>
              </a:graphicData>
            </a:graphic>
          </wp:inline>
        </w:drawing>
      </w:r>
    </w:p>
    <w:p w14:paraId="5245B2C4" w14:textId="23F5612F" w:rsidR="00391F5B" w:rsidRPr="00454A58" w:rsidRDefault="00391F5B" w:rsidP="00391F5B">
      <w:p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lastRenderedPageBreak/>
        <w:t xml:space="preserve">Nhận xét: </w:t>
      </w:r>
    </w:p>
    <w:p w14:paraId="4E1E8329" w14:textId="179E0944" w:rsidR="00391F5B" w:rsidRPr="00454A58" w:rsidRDefault="00391F5B" w:rsidP="00391F5B">
      <w:pPr>
        <w:pStyle w:val="ListParagraph"/>
        <w:numPr>
          <w:ilvl w:val="0"/>
          <w:numId w:val="11"/>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BN nhịp không đều, có tình trạng rung nhĩ đáp ứng thất chậm</w:t>
      </w:r>
    </w:p>
    <w:p w14:paraId="24D62A3B" w14:textId="471ED992" w:rsidR="00391F5B" w:rsidRPr="00454A58" w:rsidRDefault="00391F5B" w:rsidP="00391F5B">
      <w:pPr>
        <w:pStyle w:val="ListParagraph"/>
        <w:numPr>
          <w:ilvl w:val="0"/>
          <w:numId w:val="11"/>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rPr>
        <w:t>Trục trung gian, không lớn nhĩ lớn thất</w:t>
      </w:r>
    </w:p>
    <w:p w14:paraId="771BF99C" w14:textId="058DA277" w:rsidR="00391F5B" w:rsidRPr="00454A58" w:rsidRDefault="00391F5B" w:rsidP="00391F5B">
      <w:pPr>
        <w:pStyle w:val="ListParagraph"/>
        <w:numPr>
          <w:ilvl w:val="0"/>
          <w:numId w:val="11"/>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Không thấy sóng P hoại tử, không thấy ST chênh lên, không thấy T cao nhọn đối xứng</w:t>
      </w:r>
    </w:p>
    <w:p w14:paraId="259E5C57" w14:textId="55E91F6F" w:rsidR="00391F5B" w:rsidRPr="00454A58" w:rsidRDefault="00391F5B" w:rsidP="00391F5B">
      <w:pPr>
        <w:pStyle w:val="ListParagraph"/>
        <w:numPr>
          <w:ilvl w:val="1"/>
          <w:numId w:val="1"/>
        </w:numPr>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Sinh hóa: ( lúc 8h ngày 11/9)</w:t>
      </w:r>
    </w:p>
    <w:tbl>
      <w:tblPr>
        <w:tblStyle w:val="TableGrid"/>
        <w:tblW w:w="0" w:type="auto"/>
        <w:tblLook w:val="04A0" w:firstRow="1" w:lastRow="0" w:firstColumn="1" w:lastColumn="0" w:noHBand="0" w:noVBand="1"/>
      </w:tblPr>
      <w:tblGrid>
        <w:gridCol w:w="3116"/>
        <w:gridCol w:w="3117"/>
        <w:gridCol w:w="3117"/>
      </w:tblGrid>
      <w:tr w:rsidR="00FD5730" w:rsidRPr="00454A58" w14:paraId="77185812" w14:textId="77777777" w:rsidTr="00CB5914">
        <w:tc>
          <w:tcPr>
            <w:tcW w:w="3116" w:type="dxa"/>
          </w:tcPr>
          <w:p w14:paraId="239C93E0" w14:textId="77777777" w:rsidR="00391F5B" w:rsidRPr="00454A58" w:rsidRDefault="00391F5B"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Xét nghiệm</w:t>
            </w:r>
          </w:p>
        </w:tc>
        <w:tc>
          <w:tcPr>
            <w:tcW w:w="3117" w:type="dxa"/>
          </w:tcPr>
          <w:p w14:paraId="48E1B1FF" w14:textId="77777777" w:rsidR="00391F5B" w:rsidRPr="00454A58" w:rsidRDefault="00391F5B"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Kết quả</w:t>
            </w:r>
          </w:p>
        </w:tc>
        <w:tc>
          <w:tcPr>
            <w:tcW w:w="3117" w:type="dxa"/>
          </w:tcPr>
          <w:p w14:paraId="15765144" w14:textId="77777777" w:rsidR="00391F5B" w:rsidRPr="00454A58" w:rsidRDefault="00391F5B"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Khoảng tham chiếu</w:t>
            </w:r>
          </w:p>
        </w:tc>
      </w:tr>
      <w:tr w:rsidR="00FD5730" w:rsidRPr="00454A58" w14:paraId="6EF530D9" w14:textId="77777777" w:rsidTr="00CB5914">
        <w:tc>
          <w:tcPr>
            <w:tcW w:w="3116" w:type="dxa"/>
          </w:tcPr>
          <w:p w14:paraId="7BF7977B" w14:textId="77777777" w:rsidR="00391F5B" w:rsidRPr="00454A58" w:rsidRDefault="00391F5B"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NT – pro BNP</w:t>
            </w:r>
          </w:p>
        </w:tc>
        <w:tc>
          <w:tcPr>
            <w:tcW w:w="3117" w:type="dxa"/>
          </w:tcPr>
          <w:p w14:paraId="647B4E14" w14:textId="016A4C44" w:rsidR="00391F5B" w:rsidRPr="00454A58" w:rsidRDefault="00391F5B" w:rsidP="00391F5B">
            <w:pPr>
              <w:jc w:val="right"/>
              <w:rPr>
                <w:rFonts w:ascii="Times New Roman" w:hAnsi="Times New Roman" w:cs="Times New Roman"/>
                <w:b/>
                <w:color w:val="000000" w:themeColor="text1"/>
              </w:rPr>
            </w:pPr>
            <w:r w:rsidRPr="00454A58">
              <w:rPr>
                <w:rFonts w:ascii="Times New Roman" w:hAnsi="Times New Roman" w:cs="Times New Roman"/>
                <w:b/>
                <w:color w:val="000000" w:themeColor="text1"/>
              </w:rPr>
              <w:t>2931.9</w:t>
            </w:r>
          </w:p>
        </w:tc>
        <w:tc>
          <w:tcPr>
            <w:tcW w:w="3117" w:type="dxa"/>
          </w:tcPr>
          <w:p w14:paraId="696F53F8" w14:textId="77777777" w:rsidR="00391F5B" w:rsidRPr="00454A58" w:rsidRDefault="00391F5B" w:rsidP="00CB5914">
            <w:pPr>
              <w:jc w:val="center"/>
              <w:rPr>
                <w:rFonts w:ascii="Times New Roman" w:hAnsi="Times New Roman" w:cs="Times New Roman"/>
                <w:color w:val="000000" w:themeColor="text1"/>
              </w:rPr>
            </w:pPr>
            <w:r w:rsidRPr="00454A58">
              <w:rPr>
                <w:rFonts w:ascii="Times New Roman" w:hAnsi="Times New Roman" w:cs="Times New Roman"/>
                <w:color w:val="000000" w:themeColor="text1"/>
              </w:rPr>
              <w:t>&lt;125 pg/ml</w:t>
            </w:r>
          </w:p>
        </w:tc>
      </w:tr>
      <w:tr w:rsidR="00FD5730" w:rsidRPr="00454A58" w14:paraId="7FFDB62A" w14:textId="77777777" w:rsidTr="00CB5914">
        <w:tc>
          <w:tcPr>
            <w:tcW w:w="3116" w:type="dxa"/>
          </w:tcPr>
          <w:p w14:paraId="4CC05EEC" w14:textId="1962A441" w:rsidR="00574075" w:rsidRPr="00454A58" w:rsidRDefault="00574075"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CKMB</w:t>
            </w:r>
          </w:p>
        </w:tc>
        <w:tc>
          <w:tcPr>
            <w:tcW w:w="3117" w:type="dxa"/>
          </w:tcPr>
          <w:p w14:paraId="0B0661C6" w14:textId="630C69A6" w:rsidR="00574075" w:rsidRPr="00454A58" w:rsidRDefault="00574075" w:rsidP="00574075">
            <w:pPr>
              <w:jc w:val="center"/>
              <w:rPr>
                <w:rFonts w:ascii="Times New Roman" w:hAnsi="Times New Roman" w:cs="Times New Roman"/>
                <w:color w:val="000000" w:themeColor="text1"/>
              </w:rPr>
            </w:pPr>
            <w:r w:rsidRPr="00454A58">
              <w:rPr>
                <w:rFonts w:ascii="Times New Roman" w:hAnsi="Times New Roman" w:cs="Times New Roman"/>
                <w:color w:val="000000" w:themeColor="text1"/>
              </w:rPr>
              <w:t>7.96</w:t>
            </w:r>
          </w:p>
        </w:tc>
        <w:tc>
          <w:tcPr>
            <w:tcW w:w="3117" w:type="dxa"/>
          </w:tcPr>
          <w:p w14:paraId="0EE19AD6" w14:textId="145BC59E" w:rsidR="00574075" w:rsidRPr="00454A58" w:rsidRDefault="00574075" w:rsidP="00CB5914">
            <w:pPr>
              <w:jc w:val="center"/>
              <w:rPr>
                <w:rFonts w:ascii="Times New Roman" w:hAnsi="Times New Roman" w:cs="Times New Roman"/>
                <w:color w:val="000000" w:themeColor="text1"/>
              </w:rPr>
            </w:pPr>
            <w:r w:rsidRPr="00454A58">
              <w:rPr>
                <w:rFonts w:ascii="Times New Roman" w:hAnsi="Times New Roman" w:cs="Times New Roman"/>
                <w:color w:val="000000" w:themeColor="text1"/>
              </w:rPr>
              <w:t>0-23 U/L</w:t>
            </w:r>
          </w:p>
        </w:tc>
      </w:tr>
      <w:tr w:rsidR="00FD5730" w:rsidRPr="00454A58" w14:paraId="2E735007" w14:textId="77777777" w:rsidTr="00CB5914">
        <w:tc>
          <w:tcPr>
            <w:tcW w:w="3116" w:type="dxa"/>
          </w:tcPr>
          <w:p w14:paraId="0BBAF9DC" w14:textId="77777777" w:rsidR="00391F5B" w:rsidRPr="00454A58" w:rsidRDefault="00391F5B"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Troponin I hs</w:t>
            </w:r>
          </w:p>
        </w:tc>
        <w:tc>
          <w:tcPr>
            <w:tcW w:w="3117" w:type="dxa"/>
          </w:tcPr>
          <w:p w14:paraId="1F10214D" w14:textId="202879BD" w:rsidR="00391F5B" w:rsidRPr="00454A58" w:rsidRDefault="00391F5B" w:rsidP="00CB5914">
            <w:pPr>
              <w:jc w:val="center"/>
              <w:rPr>
                <w:rFonts w:ascii="Times New Roman" w:hAnsi="Times New Roman" w:cs="Times New Roman"/>
                <w:color w:val="000000" w:themeColor="text1"/>
              </w:rPr>
            </w:pPr>
            <w:r w:rsidRPr="00454A58">
              <w:rPr>
                <w:rFonts w:ascii="Times New Roman" w:hAnsi="Times New Roman" w:cs="Times New Roman"/>
                <w:color w:val="000000" w:themeColor="text1"/>
              </w:rPr>
              <w:t>0.007</w:t>
            </w:r>
          </w:p>
        </w:tc>
        <w:tc>
          <w:tcPr>
            <w:tcW w:w="3117" w:type="dxa"/>
          </w:tcPr>
          <w:p w14:paraId="48DA392D" w14:textId="77777777" w:rsidR="00391F5B" w:rsidRPr="00454A58" w:rsidRDefault="00391F5B" w:rsidP="00CB5914">
            <w:pPr>
              <w:jc w:val="center"/>
              <w:rPr>
                <w:rFonts w:ascii="Times New Roman" w:hAnsi="Times New Roman" w:cs="Times New Roman"/>
                <w:color w:val="000000" w:themeColor="text1"/>
              </w:rPr>
            </w:pPr>
            <w:r w:rsidRPr="00454A58">
              <w:rPr>
                <w:rFonts w:ascii="Times New Roman" w:hAnsi="Times New Roman" w:cs="Times New Roman"/>
                <w:color w:val="000000" w:themeColor="text1"/>
              </w:rPr>
              <w:t>Nam: 0.000-0.034 ng/ml</w:t>
            </w:r>
          </w:p>
          <w:p w14:paraId="76D041A5" w14:textId="77777777" w:rsidR="00391F5B" w:rsidRPr="00454A58" w:rsidRDefault="00391F5B" w:rsidP="00CB5914">
            <w:pPr>
              <w:jc w:val="center"/>
              <w:rPr>
                <w:rFonts w:ascii="Times New Roman" w:hAnsi="Times New Roman" w:cs="Times New Roman"/>
                <w:color w:val="000000" w:themeColor="text1"/>
              </w:rPr>
            </w:pPr>
            <w:r w:rsidRPr="00454A58">
              <w:rPr>
                <w:rFonts w:ascii="Times New Roman" w:hAnsi="Times New Roman" w:cs="Times New Roman"/>
                <w:color w:val="000000" w:themeColor="text1"/>
              </w:rPr>
              <w:t>Nữ : 0.00-0.017 ng/ml</w:t>
            </w:r>
          </w:p>
        </w:tc>
      </w:tr>
    </w:tbl>
    <w:p w14:paraId="468E9056" w14:textId="7AEFA434" w:rsidR="00391F5B" w:rsidRPr="00454A58" w:rsidRDefault="00391F5B" w:rsidP="00391F5B">
      <w:pPr>
        <w:pStyle w:val="ListParagraph"/>
        <w:ind w:left="1440"/>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Lúc 11h ngày 11/9:</w:t>
      </w:r>
    </w:p>
    <w:tbl>
      <w:tblPr>
        <w:tblStyle w:val="TableGrid"/>
        <w:tblW w:w="0" w:type="auto"/>
        <w:tblLook w:val="04A0" w:firstRow="1" w:lastRow="0" w:firstColumn="1" w:lastColumn="0" w:noHBand="0" w:noVBand="1"/>
      </w:tblPr>
      <w:tblGrid>
        <w:gridCol w:w="3116"/>
        <w:gridCol w:w="3117"/>
        <w:gridCol w:w="3117"/>
      </w:tblGrid>
      <w:tr w:rsidR="00FD5730" w:rsidRPr="00454A58" w14:paraId="704D58C7" w14:textId="77777777" w:rsidTr="00CB5914">
        <w:tc>
          <w:tcPr>
            <w:tcW w:w="3116" w:type="dxa"/>
          </w:tcPr>
          <w:p w14:paraId="67131595" w14:textId="77777777" w:rsidR="00391F5B" w:rsidRPr="00454A58" w:rsidRDefault="00391F5B"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Xét nghiệm</w:t>
            </w:r>
          </w:p>
        </w:tc>
        <w:tc>
          <w:tcPr>
            <w:tcW w:w="3117" w:type="dxa"/>
          </w:tcPr>
          <w:p w14:paraId="622FD243" w14:textId="77777777" w:rsidR="00391F5B" w:rsidRPr="00454A58" w:rsidRDefault="00391F5B"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Kết quả</w:t>
            </w:r>
          </w:p>
        </w:tc>
        <w:tc>
          <w:tcPr>
            <w:tcW w:w="3117" w:type="dxa"/>
          </w:tcPr>
          <w:p w14:paraId="5FA24C13" w14:textId="77777777" w:rsidR="00391F5B" w:rsidRPr="00454A58" w:rsidRDefault="00391F5B"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Khoảng tham chiếu</w:t>
            </w:r>
          </w:p>
        </w:tc>
      </w:tr>
      <w:tr w:rsidR="00FD5730" w:rsidRPr="00454A58" w14:paraId="74F676AC" w14:textId="77777777" w:rsidTr="00CB5914">
        <w:tc>
          <w:tcPr>
            <w:tcW w:w="3116" w:type="dxa"/>
          </w:tcPr>
          <w:p w14:paraId="436C6871" w14:textId="77777777" w:rsidR="00391F5B" w:rsidRPr="00454A58" w:rsidRDefault="00391F5B" w:rsidP="00CB5914">
            <w:pPr>
              <w:jc w:val="center"/>
              <w:rPr>
                <w:rFonts w:ascii="Times New Roman" w:hAnsi="Times New Roman" w:cs="Times New Roman"/>
                <w:b/>
                <w:color w:val="000000" w:themeColor="text1"/>
              </w:rPr>
            </w:pPr>
            <w:r w:rsidRPr="00454A58">
              <w:rPr>
                <w:rFonts w:ascii="Times New Roman" w:hAnsi="Times New Roman" w:cs="Times New Roman"/>
                <w:b/>
                <w:color w:val="000000" w:themeColor="text1"/>
              </w:rPr>
              <w:t>Troponin I hs</w:t>
            </w:r>
          </w:p>
        </w:tc>
        <w:tc>
          <w:tcPr>
            <w:tcW w:w="3117" w:type="dxa"/>
          </w:tcPr>
          <w:p w14:paraId="30EF8D5F" w14:textId="77777777" w:rsidR="00391F5B" w:rsidRPr="00454A58" w:rsidRDefault="00391F5B" w:rsidP="00CB5914">
            <w:pPr>
              <w:jc w:val="center"/>
              <w:rPr>
                <w:rFonts w:ascii="Times New Roman" w:hAnsi="Times New Roman" w:cs="Times New Roman"/>
                <w:color w:val="000000" w:themeColor="text1"/>
              </w:rPr>
            </w:pPr>
            <w:r w:rsidRPr="00454A58">
              <w:rPr>
                <w:rFonts w:ascii="Times New Roman" w:hAnsi="Times New Roman" w:cs="Times New Roman"/>
                <w:color w:val="000000" w:themeColor="text1"/>
              </w:rPr>
              <w:t>0.007</w:t>
            </w:r>
          </w:p>
        </w:tc>
        <w:tc>
          <w:tcPr>
            <w:tcW w:w="3117" w:type="dxa"/>
          </w:tcPr>
          <w:p w14:paraId="710F3293" w14:textId="77777777" w:rsidR="00391F5B" w:rsidRPr="00454A58" w:rsidRDefault="00391F5B" w:rsidP="00CB5914">
            <w:pPr>
              <w:jc w:val="center"/>
              <w:rPr>
                <w:rFonts w:ascii="Times New Roman" w:hAnsi="Times New Roman" w:cs="Times New Roman"/>
                <w:color w:val="000000" w:themeColor="text1"/>
              </w:rPr>
            </w:pPr>
            <w:r w:rsidRPr="00454A58">
              <w:rPr>
                <w:rFonts w:ascii="Times New Roman" w:hAnsi="Times New Roman" w:cs="Times New Roman"/>
                <w:color w:val="000000" w:themeColor="text1"/>
              </w:rPr>
              <w:t>Nam: 0.000-0.034 ng/ml</w:t>
            </w:r>
          </w:p>
          <w:p w14:paraId="6F143307" w14:textId="77777777" w:rsidR="00391F5B" w:rsidRPr="00454A58" w:rsidRDefault="00391F5B" w:rsidP="00CB5914">
            <w:pPr>
              <w:jc w:val="center"/>
              <w:rPr>
                <w:rFonts w:ascii="Times New Roman" w:hAnsi="Times New Roman" w:cs="Times New Roman"/>
                <w:color w:val="000000" w:themeColor="text1"/>
              </w:rPr>
            </w:pPr>
            <w:r w:rsidRPr="00454A58">
              <w:rPr>
                <w:rFonts w:ascii="Times New Roman" w:hAnsi="Times New Roman" w:cs="Times New Roman"/>
                <w:color w:val="000000" w:themeColor="text1"/>
              </w:rPr>
              <w:t>Nữ : 0.00-0.017 ng/ml</w:t>
            </w:r>
          </w:p>
        </w:tc>
      </w:tr>
    </w:tbl>
    <w:p w14:paraId="1A61DA5A" w14:textId="77777777" w:rsidR="00391F5B" w:rsidRPr="00454A58" w:rsidRDefault="00391F5B" w:rsidP="00391F5B">
      <w:pPr>
        <w:pStyle w:val="ListParagraph"/>
        <w:ind w:left="1440"/>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Nhận xét:</w:t>
      </w:r>
    </w:p>
    <w:p w14:paraId="567B6A68" w14:textId="405FF609" w:rsidR="00391F5B" w:rsidRPr="00454A58" w:rsidRDefault="00391F5B" w:rsidP="00391F5B">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Ta thấy động học Troponin I hs</w:t>
      </w:r>
      <w:r w:rsidR="00574075" w:rsidRPr="00454A58">
        <w:rPr>
          <w:rFonts w:ascii="Times New Roman" w:hAnsi="Times New Roman" w:cs="Times New Roman"/>
          <w:color w:val="000000" w:themeColor="text1"/>
          <w:sz w:val="24"/>
          <w:szCs w:val="24"/>
        </w:rPr>
        <w:t xml:space="preserve"> và CKMB</w:t>
      </w:r>
      <w:r w:rsidRPr="00454A58">
        <w:rPr>
          <w:rFonts w:ascii="Times New Roman" w:hAnsi="Times New Roman" w:cs="Times New Roman"/>
          <w:color w:val="000000" w:themeColor="text1"/>
          <w:sz w:val="24"/>
          <w:szCs w:val="24"/>
        </w:rPr>
        <w:t xml:space="preserve"> sau 3h không thay đổi</w:t>
      </w:r>
      <w:r w:rsidR="00574075" w:rsidRPr="00454A58">
        <w:rPr>
          <w:rFonts w:ascii="Times New Roman" w:hAnsi="Times New Roman" w:cs="Times New Roman"/>
          <w:color w:val="000000" w:themeColor="text1"/>
          <w:sz w:val="24"/>
          <w:szCs w:val="24"/>
        </w:rPr>
        <w:t xml:space="preserve"> có ý nghĩa</w:t>
      </w:r>
      <w:r w:rsidRPr="00454A58">
        <w:rPr>
          <w:rFonts w:ascii="Times New Roman" w:hAnsi="Times New Roman" w:cs="Times New Roman"/>
          <w:color w:val="000000" w:themeColor="text1"/>
          <w:sz w:val="24"/>
          <w:szCs w:val="24"/>
        </w:rPr>
        <w:t xml:space="preserve">, kèm với hình ảnh bình thường trên điện tâm đồ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loại trừ HCVC của BN</w:t>
      </w:r>
    </w:p>
    <w:p w14:paraId="487E8178" w14:textId="3C6E9468" w:rsidR="00391F5B" w:rsidRPr="00454A58" w:rsidRDefault="00391F5B" w:rsidP="00391F5B">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NT – pro BNP của BN tăng &gt; 2391.9 pg/ml </w:t>
      </w:r>
      <w:r w:rsidRPr="00454A58">
        <w:rPr>
          <w:rFonts w:ascii="Times New Roman" w:hAnsi="Times New Roman" w:cs="Times New Roman"/>
          <w:color w:val="000000" w:themeColor="text1"/>
          <w:sz w:val="24"/>
          <w:szCs w:val="24"/>
        </w:rPr>
        <w:sym w:font="Wingdings" w:char="F0E0"/>
      </w:r>
      <w:r w:rsidRPr="00454A58">
        <w:rPr>
          <w:rFonts w:ascii="Times New Roman" w:hAnsi="Times New Roman" w:cs="Times New Roman"/>
          <w:color w:val="000000" w:themeColor="text1"/>
          <w:sz w:val="24"/>
          <w:szCs w:val="24"/>
        </w:rPr>
        <w:t xml:space="preserve"> phù hợp với đợt cấp suy tim của BN</w:t>
      </w:r>
    </w:p>
    <w:p w14:paraId="79402B26" w14:textId="0EB1DC0A" w:rsidR="00574075" w:rsidRPr="00454A58" w:rsidRDefault="00574075" w:rsidP="00574075">
      <w:pPr>
        <w:pStyle w:val="ListParagraph"/>
        <w:numPr>
          <w:ilvl w:val="1"/>
          <w:numId w:val="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Siêu âm tim</w:t>
      </w:r>
    </w:p>
    <w:p w14:paraId="58532148" w14:textId="77777777" w:rsidR="00574075" w:rsidRPr="00454A58" w:rsidRDefault="00574075" w:rsidP="00574075">
      <w:pPr>
        <w:pStyle w:val="ListParagraph"/>
        <w:ind w:left="1440"/>
        <w:rPr>
          <w:rFonts w:ascii="Times New Roman" w:hAnsi="Times New Roman" w:cs="Times New Roman"/>
          <w:color w:val="000000" w:themeColor="text1"/>
          <w:sz w:val="24"/>
          <w:szCs w:val="24"/>
        </w:rPr>
      </w:pPr>
    </w:p>
    <w:p w14:paraId="6A615AA5" w14:textId="77777777" w:rsidR="00391F5B" w:rsidRPr="00454A58" w:rsidRDefault="00391F5B" w:rsidP="00391F5B">
      <w:pPr>
        <w:pStyle w:val="ListParagraph"/>
        <w:ind w:left="1440"/>
        <w:rPr>
          <w:rFonts w:ascii="Times New Roman" w:hAnsi="Times New Roman" w:cs="Times New Roman"/>
          <w:color w:val="000000" w:themeColor="text1"/>
          <w:sz w:val="24"/>
          <w:szCs w:val="24"/>
        </w:rPr>
      </w:pPr>
    </w:p>
    <w:p w14:paraId="3DA6A5DD" w14:textId="0830A319" w:rsidR="00970B0C" w:rsidRPr="00454A58" w:rsidRDefault="00970B0C" w:rsidP="00970B0C">
      <w:pPr>
        <w:rPr>
          <w:rFonts w:ascii="Times New Roman" w:hAnsi="Times New Roman" w:cs="Times New Roman"/>
          <w:color w:val="000000" w:themeColor="text1"/>
          <w:sz w:val="24"/>
          <w:szCs w:val="24"/>
          <w:lang w:val="vi-VN"/>
        </w:rPr>
      </w:pPr>
      <w:r w:rsidRPr="00454A58">
        <w:rPr>
          <w:rFonts w:ascii="Times New Roman" w:hAnsi="Times New Roman" w:cs="Times New Roman"/>
          <w:noProof/>
          <w:color w:val="000000" w:themeColor="text1"/>
          <w:sz w:val="24"/>
          <w:szCs w:val="24"/>
        </w:rPr>
        <w:drawing>
          <wp:inline distT="0" distB="0" distL="0" distR="0" wp14:anchorId="633D621A" wp14:editId="5E12C63B">
            <wp:extent cx="6199686" cy="363750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3641" cy="3645691"/>
                    </a:xfrm>
                    <a:prstGeom prst="rect">
                      <a:avLst/>
                    </a:prstGeom>
                  </pic:spPr>
                </pic:pic>
              </a:graphicData>
            </a:graphic>
          </wp:inline>
        </w:drawing>
      </w:r>
    </w:p>
    <w:p w14:paraId="4CEDA4B0" w14:textId="3233CF76" w:rsidR="00574075" w:rsidRPr="00454A58" w:rsidRDefault="00574075" w:rsidP="00970B0C">
      <w:p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lastRenderedPageBreak/>
        <w:t>Kết luận của SA:</w:t>
      </w:r>
    </w:p>
    <w:p w14:paraId="08AAB6C4" w14:textId="1ED32CA4" w:rsidR="00574075" w:rsidRPr="00454A58" w:rsidRDefault="00574075" w:rsidP="00574075">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Nhịp tim chậm, không đều</w:t>
      </w:r>
    </w:p>
    <w:p w14:paraId="26644B99" w14:textId="19517994" w:rsidR="00574075" w:rsidRPr="00454A58" w:rsidRDefault="00574075" w:rsidP="00574075">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Hở vale 2 lá 2/4   </w:t>
      </w:r>
    </w:p>
    <w:p w14:paraId="6F4BCF96" w14:textId="447834A0" w:rsidR="00574075" w:rsidRPr="00454A58" w:rsidRDefault="00574075" w:rsidP="00574075">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Hở vale ĐMC ¼</w:t>
      </w:r>
    </w:p>
    <w:p w14:paraId="1D63227D" w14:textId="65B1D963" w:rsidR="00574075" w:rsidRPr="00454A58" w:rsidRDefault="00574075" w:rsidP="00574075">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 xml:space="preserve">Hở vale 3 lá ¾ </w:t>
      </w:r>
    </w:p>
    <w:p w14:paraId="72ED94C3" w14:textId="31D48603" w:rsidR="00574075" w:rsidRPr="00454A58" w:rsidRDefault="00574075" w:rsidP="00574075">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Tăng áp ĐMP trung bình</w:t>
      </w:r>
    </w:p>
    <w:p w14:paraId="4125E74C" w14:textId="4D06BEE7" w:rsidR="00574075" w:rsidRPr="00454A58" w:rsidRDefault="00574075" w:rsidP="00574075">
      <w:pPr>
        <w:pStyle w:val="ListParagraph"/>
        <w:numPr>
          <w:ilvl w:val="0"/>
          <w:numId w:val="11"/>
        </w:numPr>
        <w:rPr>
          <w:rFonts w:ascii="Times New Roman" w:hAnsi="Times New Roman" w:cs="Times New Roman"/>
          <w:color w:val="000000" w:themeColor="text1"/>
          <w:sz w:val="24"/>
          <w:szCs w:val="24"/>
        </w:rPr>
      </w:pPr>
      <w:r w:rsidRPr="00454A58">
        <w:rPr>
          <w:rFonts w:ascii="Times New Roman" w:hAnsi="Times New Roman" w:cs="Times New Roman"/>
          <w:color w:val="000000" w:themeColor="text1"/>
          <w:sz w:val="24"/>
          <w:szCs w:val="24"/>
        </w:rPr>
        <w:t>Chức năng tâm thu thất trái bảo tồn ( EF = 71%)</w:t>
      </w:r>
    </w:p>
    <w:p w14:paraId="49815B6C" w14:textId="649B97E1" w:rsidR="00970B0C" w:rsidRPr="00454A58" w:rsidRDefault="002466F9" w:rsidP="002466F9">
      <w:pPr>
        <w:pStyle w:val="ListParagraph"/>
        <w:numPr>
          <w:ilvl w:val="0"/>
          <w:numId w:val="1"/>
        </w:numPr>
        <w:rPr>
          <w:rFonts w:ascii="Times New Roman" w:hAnsi="Times New Roman" w:cs="Times New Roman"/>
          <w:b/>
          <w:color w:val="000000" w:themeColor="text1"/>
          <w:sz w:val="24"/>
          <w:szCs w:val="24"/>
        </w:rPr>
      </w:pPr>
      <w:r w:rsidRPr="00454A58">
        <w:rPr>
          <w:rFonts w:ascii="Times New Roman" w:hAnsi="Times New Roman" w:cs="Times New Roman"/>
          <w:b/>
          <w:color w:val="000000" w:themeColor="text1"/>
          <w:sz w:val="24"/>
          <w:szCs w:val="24"/>
        </w:rPr>
        <w:t>Chẩn đoán xác định:</w:t>
      </w:r>
    </w:p>
    <w:p w14:paraId="4F303808" w14:textId="7D6B36F5" w:rsidR="002466F9" w:rsidRPr="00454A58" w:rsidRDefault="002466F9" w:rsidP="002466F9">
      <w:pPr>
        <w:pStyle w:val="ListParagraph"/>
        <w:ind w:left="1080"/>
        <w:rPr>
          <w:rFonts w:ascii="Times New Roman" w:hAnsi="Times New Roman" w:cs="Times New Roman"/>
          <w:color w:val="000000" w:themeColor="text1"/>
          <w:sz w:val="24"/>
          <w:szCs w:val="24"/>
          <w:lang w:val="vi-VN"/>
        </w:rPr>
      </w:pPr>
      <w:r w:rsidRPr="00454A58">
        <w:rPr>
          <w:rFonts w:ascii="Times New Roman" w:hAnsi="Times New Roman" w:cs="Times New Roman"/>
          <w:color w:val="000000" w:themeColor="text1"/>
          <w:sz w:val="24"/>
          <w:szCs w:val="24"/>
          <w:lang w:val="vi-VN"/>
        </w:rPr>
        <w:t xml:space="preserve">Đợt cấp mất bù suy tim mạn, yếu tố thúc đẩy THA / suy tim trái – NYHA II – giai đoạn C theo ACC/AHA </w:t>
      </w:r>
      <w:r w:rsidR="008E2CEF" w:rsidRPr="00454A58">
        <w:rPr>
          <w:rFonts w:ascii="Times New Roman" w:hAnsi="Times New Roman" w:cs="Times New Roman"/>
          <w:color w:val="000000" w:themeColor="text1"/>
          <w:sz w:val="24"/>
          <w:szCs w:val="24"/>
          <w:lang w:val="vi-VN"/>
        </w:rPr>
        <w:t xml:space="preserve">do rung nhĩ đáp ứng thất chậm </w:t>
      </w:r>
      <w:r w:rsidRPr="00454A58">
        <w:rPr>
          <w:rFonts w:ascii="Times New Roman" w:hAnsi="Times New Roman" w:cs="Times New Roman"/>
          <w:color w:val="000000" w:themeColor="text1"/>
          <w:sz w:val="24"/>
          <w:szCs w:val="24"/>
          <w:lang w:val="vi-VN"/>
        </w:rPr>
        <w:t>– Tăng huyết á</w:t>
      </w:r>
      <w:r w:rsidR="008E2CEF" w:rsidRPr="00454A58">
        <w:rPr>
          <w:rFonts w:ascii="Times New Roman" w:hAnsi="Times New Roman" w:cs="Times New Roman"/>
          <w:color w:val="000000" w:themeColor="text1"/>
          <w:sz w:val="24"/>
          <w:szCs w:val="24"/>
          <w:lang w:val="vi-VN"/>
        </w:rPr>
        <w:t>p</w:t>
      </w:r>
    </w:p>
    <w:p w14:paraId="401E6DD8" w14:textId="77777777" w:rsidR="002466F9" w:rsidRPr="00454A58" w:rsidRDefault="002466F9" w:rsidP="002466F9">
      <w:pPr>
        <w:pStyle w:val="ListParagraph"/>
        <w:ind w:left="1080"/>
        <w:rPr>
          <w:rFonts w:ascii="Times New Roman" w:hAnsi="Times New Roman" w:cs="Times New Roman"/>
          <w:color w:val="000000" w:themeColor="text1"/>
          <w:sz w:val="24"/>
          <w:szCs w:val="24"/>
          <w:lang w:val="vi-VN"/>
        </w:rPr>
      </w:pPr>
    </w:p>
    <w:sectPr w:rsidR="002466F9" w:rsidRPr="00454A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F2B7D" w14:textId="77777777" w:rsidR="0058523F" w:rsidRDefault="0058523F" w:rsidP="00C33FAC">
      <w:pPr>
        <w:spacing w:after="0" w:line="240" w:lineRule="auto"/>
      </w:pPr>
      <w:r>
        <w:separator/>
      </w:r>
    </w:p>
  </w:endnote>
  <w:endnote w:type="continuationSeparator" w:id="0">
    <w:p w14:paraId="5F01EA85" w14:textId="77777777" w:rsidR="0058523F" w:rsidRDefault="0058523F" w:rsidP="00C3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298AF" w14:textId="77777777" w:rsidR="0058523F" w:rsidRDefault="0058523F" w:rsidP="00C33FAC">
      <w:pPr>
        <w:spacing w:after="0" w:line="240" w:lineRule="auto"/>
      </w:pPr>
      <w:r>
        <w:separator/>
      </w:r>
    </w:p>
  </w:footnote>
  <w:footnote w:type="continuationSeparator" w:id="0">
    <w:p w14:paraId="564757A6" w14:textId="77777777" w:rsidR="0058523F" w:rsidRDefault="0058523F" w:rsidP="00C33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63CC9"/>
    <w:multiLevelType w:val="multilevel"/>
    <w:tmpl w:val="45D2FC82"/>
    <w:lvl w:ilvl="0">
      <w:start w:val="1"/>
      <w:numFmt w:val="upperLetter"/>
      <w:lvlText w:val="%1. "/>
      <w:lvlJc w:val="left"/>
      <w:pPr>
        <w:ind w:left="0" w:firstLine="0"/>
      </w:pPr>
      <w:rPr>
        <w:rFonts w:hint="default"/>
      </w:rPr>
    </w:lvl>
    <w:lvl w:ilvl="1">
      <w:start w:val="1"/>
      <w:numFmt w:val="upperRoman"/>
      <w:lvlText w:val="%2. "/>
      <w:lvlJc w:val="left"/>
      <w:pPr>
        <w:ind w:left="720" w:firstLine="0"/>
      </w:pPr>
      <w:rPr>
        <w:rFonts w:hint="default"/>
      </w:rPr>
    </w:lvl>
    <w:lvl w:ilvl="2">
      <w:start w:val="1"/>
      <w:numFmt w:val="decimal"/>
      <w:lvlText w:val="%3. "/>
      <w:lvlJc w:val="left"/>
      <w:pPr>
        <w:ind w:left="1440" w:firstLine="0"/>
      </w:pPr>
      <w:rPr>
        <w:rFonts w:hint="default"/>
      </w:rPr>
    </w:lvl>
    <w:lvl w:ilvl="3">
      <w:start w:val="1"/>
      <w:numFmt w:val="lowerLetter"/>
      <w:lvlText w:val="%4. "/>
      <w:lvlJc w:val="left"/>
      <w:pPr>
        <w:ind w:left="2160" w:firstLine="0"/>
      </w:pPr>
      <w:rPr>
        <w:rFonts w:hint="default"/>
      </w:rPr>
    </w:lvl>
    <w:lvl w:ilvl="4">
      <w:start w:val="1"/>
      <w:numFmt w:val="decimal"/>
      <w:lvlText w:val="(%5) "/>
      <w:lvlJc w:val="left"/>
      <w:pPr>
        <w:ind w:left="2880" w:firstLine="0"/>
      </w:pPr>
      <w:rPr>
        <w:rFonts w:hint="default"/>
      </w:rPr>
    </w:lvl>
    <w:lvl w:ilvl="5">
      <w:start w:val="1"/>
      <w:numFmt w:val="lowerRoman"/>
      <w:lvlText w:val="%6. "/>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22B250C8"/>
    <w:multiLevelType w:val="hybridMultilevel"/>
    <w:tmpl w:val="3120019A"/>
    <w:lvl w:ilvl="0" w:tplc="E262669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37C10B9"/>
    <w:multiLevelType w:val="multilevel"/>
    <w:tmpl w:val="E15E63A0"/>
    <w:styleLink w:val="Style1"/>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05539D"/>
    <w:multiLevelType w:val="hybridMultilevel"/>
    <w:tmpl w:val="B5FAEEAE"/>
    <w:lvl w:ilvl="0" w:tplc="48E4A3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8D512C"/>
    <w:multiLevelType w:val="multilevel"/>
    <w:tmpl w:val="E15E63A0"/>
    <w:numStyleLink w:val="Style1"/>
  </w:abstractNum>
  <w:abstractNum w:abstractNumId="5" w15:restartNumberingAfterBreak="0">
    <w:nsid w:val="2D0675DD"/>
    <w:multiLevelType w:val="hybridMultilevel"/>
    <w:tmpl w:val="99A4B266"/>
    <w:lvl w:ilvl="0" w:tplc="A55C34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22B1E"/>
    <w:multiLevelType w:val="hybridMultilevel"/>
    <w:tmpl w:val="BC06C388"/>
    <w:lvl w:ilvl="0" w:tplc="84E48422">
      <w:start w:val="1"/>
      <w:numFmt w:val="bullet"/>
      <w:lvlText w:val="-"/>
      <w:lvlJc w:val="left"/>
      <w:pPr>
        <w:ind w:left="14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771ADD"/>
    <w:multiLevelType w:val="hybridMultilevel"/>
    <w:tmpl w:val="D3C0EE16"/>
    <w:lvl w:ilvl="0" w:tplc="E1C61B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111B04"/>
    <w:multiLevelType w:val="hybridMultilevel"/>
    <w:tmpl w:val="E6561582"/>
    <w:lvl w:ilvl="0" w:tplc="1C287E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2568CE"/>
    <w:multiLevelType w:val="hybridMultilevel"/>
    <w:tmpl w:val="77626302"/>
    <w:lvl w:ilvl="0" w:tplc="AC2241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7D7DEA"/>
    <w:multiLevelType w:val="hybridMultilevel"/>
    <w:tmpl w:val="9FD2D066"/>
    <w:lvl w:ilvl="0" w:tplc="750A869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CC3FF5"/>
    <w:multiLevelType w:val="hybridMultilevel"/>
    <w:tmpl w:val="BDBEDCD2"/>
    <w:lvl w:ilvl="0" w:tplc="EC0E81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AC32304"/>
    <w:multiLevelType w:val="hybridMultilevel"/>
    <w:tmpl w:val="76261F68"/>
    <w:lvl w:ilvl="0" w:tplc="48425D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6C1A07"/>
    <w:multiLevelType w:val="hybridMultilevel"/>
    <w:tmpl w:val="D18A5780"/>
    <w:lvl w:ilvl="0" w:tplc="D32489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493D29"/>
    <w:multiLevelType w:val="hybridMultilevel"/>
    <w:tmpl w:val="AF9C9A40"/>
    <w:lvl w:ilvl="0" w:tplc="59F0B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0AC58D9"/>
    <w:multiLevelType w:val="hybridMultilevel"/>
    <w:tmpl w:val="C7CE9C94"/>
    <w:lvl w:ilvl="0" w:tplc="E63A01F0">
      <w:start w:val="1"/>
      <w:numFmt w:val="bullet"/>
      <w:lvlText w:val="-"/>
      <w:lvlJc w:val="left"/>
      <w:pPr>
        <w:ind w:left="1080" w:hanging="360"/>
      </w:pPr>
      <w:rPr>
        <w:rFonts w:ascii="Calibri" w:eastAsiaTheme="minorEastAsia"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A8E65BD"/>
    <w:multiLevelType w:val="hybridMultilevel"/>
    <w:tmpl w:val="574C4F5A"/>
    <w:lvl w:ilvl="0" w:tplc="8B441EAE">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9"/>
  </w:num>
  <w:num w:numId="6">
    <w:abstractNumId w:val="11"/>
  </w:num>
  <w:num w:numId="7">
    <w:abstractNumId w:val="16"/>
  </w:num>
  <w:num w:numId="8">
    <w:abstractNumId w:val="2"/>
  </w:num>
  <w:num w:numId="9">
    <w:abstractNumId w:val="4"/>
  </w:num>
  <w:num w:numId="10">
    <w:abstractNumId w:val="0"/>
  </w:num>
  <w:num w:numId="11">
    <w:abstractNumId w:val="15"/>
  </w:num>
  <w:num w:numId="12">
    <w:abstractNumId w:val="13"/>
  </w:num>
  <w:num w:numId="13">
    <w:abstractNumId w:val="12"/>
  </w:num>
  <w:num w:numId="14">
    <w:abstractNumId w:val="3"/>
  </w:num>
  <w:num w:numId="15">
    <w:abstractNumId w:val="1"/>
  </w:num>
  <w:num w:numId="16">
    <w:abstractNumId w:val="14"/>
  </w:num>
  <w:num w:numId="17">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2E"/>
    <w:rsid w:val="00047AB8"/>
    <w:rsid w:val="00057D2E"/>
    <w:rsid w:val="000A7060"/>
    <w:rsid w:val="000B250A"/>
    <w:rsid w:val="000D1E08"/>
    <w:rsid w:val="000F3B9E"/>
    <w:rsid w:val="000F504D"/>
    <w:rsid w:val="00100BD7"/>
    <w:rsid w:val="001542C5"/>
    <w:rsid w:val="00173AE7"/>
    <w:rsid w:val="001835EC"/>
    <w:rsid w:val="0018647E"/>
    <w:rsid w:val="001A1A83"/>
    <w:rsid w:val="001B310F"/>
    <w:rsid w:val="001F5072"/>
    <w:rsid w:val="00236EB4"/>
    <w:rsid w:val="00240C47"/>
    <w:rsid w:val="002466F9"/>
    <w:rsid w:val="002738A1"/>
    <w:rsid w:val="002A400B"/>
    <w:rsid w:val="002C26ED"/>
    <w:rsid w:val="00356078"/>
    <w:rsid w:val="00372C40"/>
    <w:rsid w:val="00390EC3"/>
    <w:rsid w:val="00391F5B"/>
    <w:rsid w:val="003D5DC5"/>
    <w:rsid w:val="003E405E"/>
    <w:rsid w:val="00454500"/>
    <w:rsid w:val="00454A58"/>
    <w:rsid w:val="004801E1"/>
    <w:rsid w:val="004E473D"/>
    <w:rsid w:val="00574075"/>
    <w:rsid w:val="0058523F"/>
    <w:rsid w:val="005B79B3"/>
    <w:rsid w:val="006562E7"/>
    <w:rsid w:val="00674A59"/>
    <w:rsid w:val="006A1460"/>
    <w:rsid w:val="006D3140"/>
    <w:rsid w:val="006F7CAB"/>
    <w:rsid w:val="00747DDE"/>
    <w:rsid w:val="00776A72"/>
    <w:rsid w:val="0079790D"/>
    <w:rsid w:val="007A492D"/>
    <w:rsid w:val="007C187A"/>
    <w:rsid w:val="007C3DC3"/>
    <w:rsid w:val="00802DE7"/>
    <w:rsid w:val="00880E4A"/>
    <w:rsid w:val="008E2CEF"/>
    <w:rsid w:val="00970B0C"/>
    <w:rsid w:val="00A36C56"/>
    <w:rsid w:val="00A43490"/>
    <w:rsid w:val="00A449A0"/>
    <w:rsid w:val="00A50F77"/>
    <w:rsid w:val="00A72A3F"/>
    <w:rsid w:val="00AA036A"/>
    <w:rsid w:val="00AA0883"/>
    <w:rsid w:val="00AF4AA4"/>
    <w:rsid w:val="00AF4CDF"/>
    <w:rsid w:val="00B23702"/>
    <w:rsid w:val="00B24842"/>
    <w:rsid w:val="00B252E0"/>
    <w:rsid w:val="00B679BD"/>
    <w:rsid w:val="00B93786"/>
    <w:rsid w:val="00BB5B20"/>
    <w:rsid w:val="00BD04A1"/>
    <w:rsid w:val="00BE11B1"/>
    <w:rsid w:val="00BF3BD7"/>
    <w:rsid w:val="00C3391A"/>
    <w:rsid w:val="00C33FAC"/>
    <w:rsid w:val="00C76D70"/>
    <w:rsid w:val="00CD36EE"/>
    <w:rsid w:val="00CF76D7"/>
    <w:rsid w:val="00D11F56"/>
    <w:rsid w:val="00D127B5"/>
    <w:rsid w:val="00D7510C"/>
    <w:rsid w:val="00DC6169"/>
    <w:rsid w:val="00DD34A0"/>
    <w:rsid w:val="00DE18AB"/>
    <w:rsid w:val="00E049D0"/>
    <w:rsid w:val="00E139A8"/>
    <w:rsid w:val="00E306E1"/>
    <w:rsid w:val="00E453D0"/>
    <w:rsid w:val="00E45C8B"/>
    <w:rsid w:val="00E80053"/>
    <w:rsid w:val="00EA2EE9"/>
    <w:rsid w:val="00EB5780"/>
    <w:rsid w:val="00EB6B48"/>
    <w:rsid w:val="00ED328B"/>
    <w:rsid w:val="00ED5BB7"/>
    <w:rsid w:val="00EE211D"/>
    <w:rsid w:val="00EE2D4F"/>
    <w:rsid w:val="00F23010"/>
    <w:rsid w:val="00F27259"/>
    <w:rsid w:val="00F5488E"/>
    <w:rsid w:val="00F655A5"/>
    <w:rsid w:val="00F766AB"/>
    <w:rsid w:val="00FD5730"/>
    <w:rsid w:val="00FE7F19"/>
    <w:rsid w:val="00FF5D63"/>
    <w:rsid w:val="00FF6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93D5"/>
  <w15:chartTrackingRefBased/>
  <w15:docId w15:val="{85199C78-2E20-4B70-8A1C-68EE63A3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5072"/>
    <w:rPr>
      <w:b/>
      <w:bCs/>
    </w:rPr>
  </w:style>
  <w:style w:type="paragraph" w:styleId="Header">
    <w:name w:val="header"/>
    <w:basedOn w:val="Normal"/>
    <w:link w:val="HeaderChar"/>
    <w:uiPriority w:val="99"/>
    <w:unhideWhenUsed/>
    <w:rsid w:val="00C3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FAC"/>
  </w:style>
  <w:style w:type="paragraph" w:styleId="Footer">
    <w:name w:val="footer"/>
    <w:basedOn w:val="Normal"/>
    <w:link w:val="FooterChar"/>
    <w:uiPriority w:val="99"/>
    <w:unhideWhenUsed/>
    <w:rsid w:val="00C3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FAC"/>
  </w:style>
  <w:style w:type="paragraph" w:styleId="Revision">
    <w:name w:val="Revision"/>
    <w:hidden/>
    <w:uiPriority w:val="99"/>
    <w:semiHidden/>
    <w:rsid w:val="00F5488E"/>
    <w:pPr>
      <w:spacing w:after="0" w:line="240" w:lineRule="auto"/>
    </w:pPr>
  </w:style>
  <w:style w:type="paragraph" w:styleId="BalloonText">
    <w:name w:val="Balloon Text"/>
    <w:basedOn w:val="Normal"/>
    <w:link w:val="BalloonTextChar"/>
    <w:uiPriority w:val="99"/>
    <w:semiHidden/>
    <w:unhideWhenUsed/>
    <w:rsid w:val="00F548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88E"/>
    <w:rPr>
      <w:rFonts w:ascii="Segoe UI" w:hAnsi="Segoe UI" w:cs="Segoe UI"/>
      <w:sz w:val="18"/>
      <w:szCs w:val="18"/>
    </w:rPr>
  </w:style>
  <w:style w:type="paragraph" w:styleId="ListParagraph">
    <w:name w:val="List Paragraph"/>
    <w:basedOn w:val="Normal"/>
    <w:uiPriority w:val="34"/>
    <w:qFormat/>
    <w:rsid w:val="00F5488E"/>
    <w:pPr>
      <w:ind w:left="720"/>
      <w:contextualSpacing/>
    </w:pPr>
    <w:rPr>
      <w:rFonts w:eastAsiaTheme="minorEastAsia"/>
      <w:lang w:eastAsia="zh-CN"/>
    </w:rPr>
  </w:style>
  <w:style w:type="character" w:styleId="PlaceholderText">
    <w:name w:val="Placeholder Text"/>
    <w:basedOn w:val="DefaultParagraphFont"/>
    <w:uiPriority w:val="99"/>
    <w:semiHidden/>
    <w:rsid w:val="004801E1"/>
    <w:rPr>
      <w:color w:val="808080"/>
    </w:rPr>
  </w:style>
  <w:style w:type="numbering" w:customStyle="1" w:styleId="Style1">
    <w:name w:val="Style1"/>
    <w:uiPriority w:val="99"/>
    <w:rsid w:val="00970B0C"/>
    <w:pPr>
      <w:numPr>
        <w:numId w:val="8"/>
      </w:numPr>
    </w:pPr>
  </w:style>
  <w:style w:type="table" w:styleId="TableGrid">
    <w:name w:val="Table Grid"/>
    <w:basedOn w:val="TableNormal"/>
    <w:uiPriority w:val="39"/>
    <w:rsid w:val="00DE1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 KIM KHANH-Y18</dc:creator>
  <cp:keywords/>
  <dc:description/>
  <cp:lastModifiedBy>asus</cp:lastModifiedBy>
  <cp:revision>3</cp:revision>
  <dcterms:created xsi:type="dcterms:W3CDTF">2020-09-15T00:36:00Z</dcterms:created>
  <dcterms:modified xsi:type="dcterms:W3CDTF">2020-12-06T02:51:00Z</dcterms:modified>
</cp:coreProperties>
</file>