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4BED" w14:textId="77777777" w:rsidR="00A86A5C" w:rsidRPr="008D27A1" w:rsidRDefault="005F06B0" w:rsidP="00A86A5C">
      <w:pPr>
        <w:spacing w:after="0"/>
        <w:jc w:val="center"/>
        <w:rPr>
          <w:rFonts w:ascii="Times New Roman" w:hAnsi="Times New Roman" w:cs="Times New Roman"/>
          <w:b/>
        </w:rPr>
      </w:pPr>
      <w:r>
        <w:rPr>
          <w:rFonts w:ascii="Times New Roman" w:hAnsi="Times New Roman" w:cs="Times New Roman"/>
          <w:b/>
        </w:rPr>
        <w:t xml:space="preserve"> </w:t>
      </w:r>
      <w:r w:rsidR="00A86A5C" w:rsidRPr="008D27A1">
        <w:rPr>
          <w:rFonts w:ascii="Times New Roman" w:hAnsi="Times New Roman" w:cs="Times New Roman"/>
          <w:b/>
        </w:rPr>
        <w:t>ĐỀ SẢN NỘI TRÚ 2017</w:t>
      </w:r>
    </w:p>
    <w:p w14:paraId="1158949F" w14:textId="77777777" w:rsidR="00A86A5C" w:rsidRPr="008D27A1" w:rsidRDefault="00A86A5C" w:rsidP="00A86A5C">
      <w:pPr>
        <w:spacing w:after="0"/>
        <w:jc w:val="center"/>
        <w:rPr>
          <w:rFonts w:ascii="Times New Roman" w:hAnsi="Times New Roman" w:cs="Times New Roman"/>
          <w:b/>
        </w:rPr>
      </w:pPr>
      <w:r w:rsidRPr="008D27A1">
        <w:rPr>
          <w:rFonts w:ascii="Times New Roman" w:hAnsi="Times New Roman" w:cs="Times New Roman"/>
          <w:b/>
        </w:rPr>
        <w:t>Đề 120 câu – Thời gian thi 90 phút</w:t>
      </w:r>
    </w:p>
    <w:p w14:paraId="0E4A6338" w14:textId="77777777" w:rsidR="00A86A5C" w:rsidRDefault="00A86A5C" w:rsidP="00A86A5C">
      <w:pPr>
        <w:spacing w:after="0"/>
        <w:jc w:val="center"/>
        <w:rPr>
          <w:rFonts w:ascii="Times New Roman" w:hAnsi="Times New Roman" w:cs="Times New Roman"/>
          <w:b/>
        </w:rPr>
      </w:pPr>
      <w:r w:rsidRPr="008D27A1">
        <w:rPr>
          <w:rFonts w:ascii="Times New Roman" w:hAnsi="Times New Roman" w:cs="Times New Roman"/>
          <w:b/>
        </w:rPr>
        <w:t>Mã đề 7122</w:t>
      </w:r>
    </w:p>
    <w:p w14:paraId="56CD0B72" w14:textId="77777777" w:rsidR="00A86A5C" w:rsidRPr="008D27A1" w:rsidRDefault="00A86A5C" w:rsidP="00A86A5C">
      <w:pPr>
        <w:spacing w:after="0"/>
        <w:jc w:val="center"/>
        <w:rPr>
          <w:rFonts w:ascii="Times New Roman" w:hAnsi="Times New Roman" w:cs="Times New Roman"/>
          <w:b/>
        </w:rPr>
      </w:pPr>
    </w:p>
    <w:p w14:paraId="133D05C9" w14:textId="77777777" w:rsidR="00A86A5C" w:rsidRDefault="00A86A5C" w:rsidP="00A86A5C">
      <w:pPr>
        <w:spacing w:after="0"/>
        <w:rPr>
          <w:rFonts w:ascii="Times New Roman" w:hAnsi="Times New Roman" w:cs="Times New Roman"/>
          <w:b/>
          <w:i/>
          <w:u w:val="single"/>
        </w:rPr>
      </w:pPr>
      <w:r w:rsidRPr="008D27A1">
        <w:rPr>
          <w:rFonts w:ascii="Times New Roman" w:hAnsi="Times New Roman" w:cs="Times New Roman"/>
        </w:rPr>
        <w:tab/>
      </w:r>
      <w:r w:rsidRPr="008D27A1">
        <w:rPr>
          <w:rFonts w:ascii="Times New Roman" w:hAnsi="Times New Roman" w:cs="Times New Roman"/>
        </w:rPr>
        <w:tab/>
      </w:r>
      <w:r w:rsidRPr="008D27A1">
        <w:rPr>
          <w:rFonts w:ascii="Times New Roman" w:hAnsi="Times New Roman" w:cs="Times New Roman"/>
          <w:b/>
          <w:i/>
          <w:u w:val="single"/>
        </w:rPr>
        <w:t>XH 3 tháng cuối thai kỳ:</w:t>
      </w:r>
    </w:p>
    <w:p w14:paraId="27139CAE" w14:textId="77777777" w:rsidR="00A86A5C" w:rsidRPr="008D27A1" w:rsidRDefault="00A86A5C" w:rsidP="00A86A5C">
      <w:pPr>
        <w:spacing w:after="0"/>
        <w:rPr>
          <w:rFonts w:ascii="Times New Roman" w:hAnsi="Times New Roman" w:cs="Times New Roman"/>
          <w:b/>
          <w:i/>
          <w:u w:val="single"/>
        </w:rPr>
      </w:pPr>
    </w:p>
    <w:p w14:paraId="366E7C94"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tử vong trong Nhau bong non thể nặng:</w:t>
      </w:r>
    </w:p>
    <w:p w14:paraId="47AE0A8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100%</w:t>
      </w:r>
    </w:p>
    <w:p w14:paraId="7AD722A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70-100%</w:t>
      </w:r>
    </w:p>
    <w:p w14:paraId="2A5853CE" w14:textId="77777777" w:rsidR="00A86A5C" w:rsidRPr="00B36ACE" w:rsidRDefault="00A86A5C" w:rsidP="00A86A5C">
      <w:pPr>
        <w:pStyle w:val="oancuaDanhsach"/>
        <w:numPr>
          <w:ilvl w:val="1"/>
          <w:numId w:val="2"/>
        </w:numPr>
        <w:spacing w:after="0"/>
        <w:rPr>
          <w:rFonts w:ascii="Times New Roman" w:hAnsi="Times New Roman" w:cs="Times New Roman"/>
          <w:b/>
          <w:bCs/>
        </w:rPr>
      </w:pPr>
      <w:r w:rsidRPr="00B36ACE">
        <w:rPr>
          <w:rFonts w:ascii="Times New Roman" w:hAnsi="Times New Roman" w:cs="Times New Roman"/>
          <w:b/>
          <w:bCs/>
        </w:rPr>
        <w:t>50-70%</w:t>
      </w:r>
      <w:r w:rsidR="00B30BEF" w:rsidRPr="00B36ACE">
        <w:rPr>
          <w:rFonts w:ascii="Times New Roman" w:hAnsi="Times New Roman" w:cs="Times New Roman"/>
          <w:b/>
          <w:bCs/>
        </w:rPr>
        <w:t xml:space="preserve"> ←</w:t>
      </w:r>
    </w:p>
    <w:p w14:paraId="1993CD1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30-50%</w:t>
      </w:r>
    </w:p>
    <w:p w14:paraId="562FE19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10-30%</w:t>
      </w:r>
    </w:p>
    <w:p w14:paraId="05EE4FD3" w14:textId="77777777" w:rsidR="00A86A5C" w:rsidRPr="00D50D86" w:rsidRDefault="00A86A5C" w:rsidP="00A86A5C">
      <w:pPr>
        <w:pStyle w:val="oancuaDanhsach"/>
        <w:numPr>
          <w:ilvl w:val="0"/>
          <w:numId w:val="2"/>
        </w:numPr>
        <w:spacing w:after="0"/>
        <w:rPr>
          <w:rFonts w:ascii="Times New Roman" w:hAnsi="Times New Roman" w:cs="Times New Roman"/>
        </w:rPr>
      </w:pPr>
      <w:r w:rsidRPr="00D50D86">
        <w:rPr>
          <w:rFonts w:ascii="Times New Roman" w:hAnsi="Times New Roman" w:cs="Times New Roman"/>
        </w:rPr>
        <w:t>Bấm ối trong nhau bong non để làm gì:</w:t>
      </w:r>
      <w:r w:rsidR="00D50D86" w:rsidRPr="00D50D86">
        <w:rPr>
          <w:rFonts w:ascii="Times New Roman" w:hAnsi="Times New Roman" w:cs="Times New Roman"/>
        </w:rPr>
        <w:t xml:space="preserve"> </w:t>
      </w:r>
      <w:r w:rsidR="00D50D86" w:rsidRPr="00D50D86">
        <w:rPr>
          <w:rFonts w:ascii="Times New Roman" w:hAnsi="Times New Roman" w:cs="Times New Roman"/>
          <w:color w:val="FF0000"/>
        </w:rPr>
        <w:t>thúc đẩy chuyển dạ diễn tiến nhanh, giảm áp lực trong buồng tc làm giảm chảy máu sau nhau, giảm phóng thích thromboplastin vào tuần hoàn</w:t>
      </w:r>
    </w:p>
    <w:p w14:paraId="22790FB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Thúc đẩy CD</w:t>
      </w:r>
    </w:p>
    <w:p w14:paraId="195BE26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áp lực buồng TC</w:t>
      </w:r>
    </w:p>
    <w:p w14:paraId="750A435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Để đầu thai đè lên bánh nhau giúp cầm máu</w:t>
      </w:r>
    </w:p>
    <w:p w14:paraId="25C749D6" w14:textId="77777777" w:rsidR="00A86A5C" w:rsidRPr="00B36ACE" w:rsidRDefault="00A86A5C" w:rsidP="00A86A5C">
      <w:pPr>
        <w:pStyle w:val="oancuaDanhsach"/>
        <w:numPr>
          <w:ilvl w:val="1"/>
          <w:numId w:val="2"/>
        </w:numPr>
        <w:spacing w:after="0"/>
        <w:rPr>
          <w:rFonts w:ascii="Times New Roman" w:hAnsi="Times New Roman" w:cs="Times New Roman"/>
          <w:b/>
          <w:bCs/>
        </w:rPr>
      </w:pPr>
      <w:r w:rsidRPr="00B36ACE">
        <w:rPr>
          <w:rFonts w:ascii="Times New Roman" w:hAnsi="Times New Roman" w:cs="Times New Roman"/>
          <w:b/>
          <w:bCs/>
        </w:rPr>
        <w:t>A, B đúng</w:t>
      </w:r>
      <w:r w:rsidR="00D50D86" w:rsidRPr="00B36ACE">
        <w:rPr>
          <w:rFonts w:ascii="Times New Roman" w:hAnsi="Times New Roman" w:cs="Times New Roman"/>
          <w:b/>
          <w:bCs/>
        </w:rPr>
        <w:t xml:space="preserve"> ←</w:t>
      </w:r>
    </w:p>
    <w:p w14:paraId="696864B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Cả 3 đúng</w:t>
      </w:r>
    </w:p>
    <w:p w14:paraId="64EDAA3B" w14:textId="77777777" w:rsidR="00A86A5C" w:rsidRPr="006C5BE5"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Chất nào liên quan đến ‘nhau bong non’ (hay ‘tiền sản giật’) – (Đại loại vậy):</w:t>
      </w:r>
      <w:r w:rsidR="00D50D86">
        <w:rPr>
          <w:rFonts w:ascii="Times New Roman" w:hAnsi="Times New Roman" w:cs="Times New Roman"/>
        </w:rPr>
        <w:t xml:space="preserve"> </w:t>
      </w:r>
      <w:r w:rsidR="00D50D86" w:rsidRPr="006C5BE5">
        <w:rPr>
          <w:rFonts w:ascii="Times New Roman" w:hAnsi="Times New Roman" w:cs="Times New Roman"/>
          <w:color w:val="FF0000"/>
        </w:rPr>
        <w:t xml:space="preserve">tụ máu sau nhau làm tiêu thụ 1 lượng lớn YTĐM + phóng thích </w:t>
      </w:r>
      <w:r w:rsidR="00D50D86" w:rsidRPr="006C5BE5">
        <w:rPr>
          <w:rFonts w:ascii="Times New Roman" w:hAnsi="Times New Roman" w:cs="Times New Roman"/>
          <w:b/>
          <w:color w:val="FF0000"/>
        </w:rPr>
        <w:t>thromboplastin</w:t>
      </w:r>
      <w:r w:rsidR="00D50D86" w:rsidRPr="006C5BE5">
        <w:rPr>
          <w:rFonts w:ascii="Times New Roman" w:hAnsi="Times New Roman" w:cs="Times New Roman"/>
          <w:color w:val="FF0000"/>
        </w:rPr>
        <w:t xml:space="preserve"> từ màng rụng và nhau vào tuần hoàn sẽ khởi phát DIC, hậu quả sẽ hoạt hóa plasminogen thành plasmin gây tiêu sợi huyết </w:t>
      </w:r>
    </w:p>
    <w:p w14:paraId="0CA8982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Thromboxane</w:t>
      </w:r>
    </w:p>
    <w:p w14:paraId="3AE1567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Prostacyclin</w:t>
      </w:r>
    </w:p>
    <w:p w14:paraId="71BF3F0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50E24FB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Dấu hiệu điển hình nhất của NBN:</w:t>
      </w:r>
    </w:p>
    <w:p w14:paraId="15197E6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Tử cung co cứng</w:t>
      </w:r>
      <w:r w:rsidR="006C5BE5">
        <w:rPr>
          <w:rFonts w:ascii="Times New Roman" w:hAnsi="Times New Roman" w:cs="Times New Roman"/>
        </w:rPr>
        <w:t xml:space="preserve"> ←</w:t>
      </w:r>
    </w:p>
    <w:p w14:paraId="0E12AAC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Đau lưng</w:t>
      </w:r>
    </w:p>
    <w:p w14:paraId="7D2E761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XHAD đỏ tươi</w:t>
      </w:r>
    </w:p>
    <w:p w14:paraId="7A74925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suy</w:t>
      </w:r>
    </w:p>
    <w:p w14:paraId="651DF7F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Nước ối đỏ nâu</w:t>
      </w:r>
    </w:p>
    <w:p w14:paraId="49BF27D5"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hồi cứu nhau bong non bằng cách:</w:t>
      </w:r>
    </w:p>
    <w:p w14:paraId="4567F37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đông ở mặt nhau phía mẹ</w:t>
      </w:r>
      <w:r w:rsidR="006C5BE5">
        <w:rPr>
          <w:rFonts w:ascii="Times New Roman" w:hAnsi="Times New Roman" w:cs="Times New Roman"/>
        </w:rPr>
        <w:t xml:space="preserve"> ←</w:t>
      </w:r>
    </w:p>
    <w:p w14:paraId="3FF3007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Bầm tím mặt nhau phía con</w:t>
      </w:r>
    </w:p>
    <w:p w14:paraId="68654A2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007A6373">
        <w:rPr>
          <w:rFonts w:ascii="Times New Roman" w:hAnsi="Times New Roman" w:cs="Times New Roman"/>
        </w:rPr>
        <w:t xml:space="preserve"> </w:t>
      </w:r>
    </w:p>
    <w:p w14:paraId="10DA256B" w14:textId="77777777" w:rsidR="00A86A5C" w:rsidRPr="006C5BE5"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Hình thái tử cung có thể gặp trong NBN – (Đại khái vậy): Couvelaire</w:t>
      </w:r>
      <w:r w:rsidR="006C5BE5">
        <w:rPr>
          <w:rFonts w:ascii="Times New Roman" w:hAnsi="Times New Roman" w:cs="Times New Roman"/>
        </w:rPr>
        <w:t xml:space="preserve">: </w:t>
      </w:r>
      <w:r w:rsidR="006C5BE5" w:rsidRPr="006C5BE5">
        <w:rPr>
          <w:rFonts w:ascii="Times New Roman" w:hAnsi="Times New Roman" w:cs="Times New Roman"/>
          <w:color w:val="FF0000"/>
        </w:rPr>
        <w:t>phong huyết tc nhau - tc couvelaire: máu ngấm và lan rộng vào lớp cơ tc tới thanh mạc tc, đôi khi tới phúc mạc ống dẫn trứng, mô lk trong d/c rộng, vào mô BT, vào khoang pm trong ổ bụng; hiếm khi gây đờ tc làm BHSS nên ko cần cắt tc</w:t>
      </w:r>
    </w:p>
    <w:p w14:paraId="1BDA2149"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Phong huyết tử cung nhau thì, chọn câu SAI: (Hình như vậy)</w:t>
      </w:r>
    </w:p>
    <w:p w14:paraId="1A3BB5D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Chống chỉ định sanh ngã âm đạo</w:t>
      </w:r>
    </w:p>
    <w:p w14:paraId="7FBB445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4E3A35B1"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liên quan mạnh nhất đến NBN:</w:t>
      </w:r>
      <w:r w:rsidR="007A6373">
        <w:rPr>
          <w:rFonts w:ascii="Times New Roman" w:hAnsi="Times New Roman" w:cs="Times New Roman"/>
        </w:rPr>
        <w:t xml:space="preserve"> </w:t>
      </w:r>
      <w:r w:rsidR="007A6373" w:rsidRPr="008B5B56">
        <w:rPr>
          <w:rFonts w:ascii="Times New Roman" w:hAnsi="Times New Roman" w:cs="Times New Roman"/>
          <w:color w:val="FF0000"/>
        </w:rPr>
        <w:t xml:space="preserve">RR của t/c có NBN 10-25; chứng ưa huyết khối 3-7; vỡ ối 2.4-4.9; TSG 2.1-4; THA mạn 1.8-3; đa thai 2.1; đa ối 2; hút thuốc 1.4-1.9; sanh nhiều lần, lớn tuổi 1.3-1.5 </w:t>
      </w:r>
    </w:p>
    <w:p w14:paraId="2A2AB107" w14:textId="77777777" w:rsidR="00A86A5C" w:rsidRPr="004145B8" w:rsidRDefault="00A86A5C" w:rsidP="00A86A5C">
      <w:pPr>
        <w:pStyle w:val="oancuaDanhsach"/>
        <w:numPr>
          <w:ilvl w:val="1"/>
          <w:numId w:val="2"/>
        </w:numPr>
        <w:spacing w:after="0"/>
        <w:rPr>
          <w:rFonts w:ascii="Times New Roman" w:hAnsi="Times New Roman" w:cs="Times New Roman"/>
          <w:b/>
        </w:rPr>
      </w:pPr>
      <w:r w:rsidRPr="004145B8">
        <w:rPr>
          <w:rFonts w:ascii="Times New Roman" w:hAnsi="Times New Roman" w:cs="Times New Roman"/>
          <w:b/>
        </w:rPr>
        <w:t>Tiền sản giật ghép THA mạn</w:t>
      </w:r>
    </w:p>
    <w:p w14:paraId="42D6185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2A7056F6"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Một câu gần giống câu 10 sgk tập 1/trang 343</w:t>
      </w:r>
    </w:p>
    <w:p w14:paraId="32C4EC4A"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trong các biến chứng sau đây, biến chứng nào ko liên quan tới nhau bong non:</w:t>
      </w:r>
    </w:p>
    <w:p w14:paraId="47A9B351"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a. choáng</w:t>
      </w:r>
    </w:p>
    <w:p w14:paraId="5450FB7F"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b. hc Asherman</w:t>
      </w:r>
      <w:r w:rsidR="002F26F4">
        <w:rPr>
          <w:rFonts w:ascii="Times New Roman" w:hAnsi="Times New Roman" w:cs="Times New Roman"/>
          <w:color w:val="FF0000"/>
        </w:rPr>
        <w:t xml:space="preserve"> ←</w:t>
      </w:r>
    </w:p>
    <w:p w14:paraId="41CD2582"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c. rối loạn đông máu</w:t>
      </w:r>
    </w:p>
    <w:p w14:paraId="7624B50E"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lastRenderedPageBreak/>
        <w:t>d. BHSS</w:t>
      </w:r>
    </w:p>
    <w:p w14:paraId="7942C934" w14:textId="77777777" w:rsidR="008B5B56" w:rsidRPr="002F26F4" w:rsidRDefault="008B5B56" w:rsidP="008B5B56">
      <w:pPr>
        <w:pStyle w:val="oancuaDanhsach"/>
        <w:spacing w:after="0"/>
        <w:ind w:left="1440"/>
        <w:rPr>
          <w:rFonts w:ascii="Times New Roman" w:hAnsi="Times New Roman" w:cs="Times New Roman"/>
          <w:color w:val="FF0000"/>
        </w:rPr>
      </w:pPr>
      <w:r w:rsidRPr="002F26F4">
        <w:rPr>
          <w:rFonts w:ascii="Times New Roman" w:hAnsi="Times New Roman" w:cs="Times New Roman"/>
          <w:color w:val="FF0000"/>
        </w:rPr>
        <w:t>e. hoại tử tuyến yên</w:t>
      </w:r>
    </w:p>
    <w:p w14:paraId="122DB81E" w14:textId="77777777" w:rsidR="00A86A5C" w:rsidRPr="005B0DD4"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Chọn câu SAI về Nhau tiền đạo trung tâm:</w:t>
      </w:r>
      <w:r w:rsidR="002F26F4">
        <w:rPr>
          <w:rFonts w:ascii="Times New Roman" w:hAnsi="Times New Roman" w:cs="Times New Roman"/>
        </w:rPr>
        <w:t xml:space="preserve"> </w:t>
      </w:r>
      <w:r w:rsidR="002F26F4" w:rsidRPr="005B0DD4">
        <w:rPr>
          <w:rFonts w:ascii="Times New Roman" w:hAnsi="Times New Roman" w:cs="Times New Roman"/>
          <w:color w:val="FF0000"/>
        </w:rPr>
        <w:t xml:space="preserve">nếu là NTĐ bán trung tâm hoặc trung tâm thì phải mổ lấy thai vì chảy máu nhiều; nếu là nhau bám thấp hoặc nhau bám mép, ra máu ít, đa số có thể cho sanh thường ngả âđ sau khi xé rộng màng ối (phá ối sẽ giúp giảm bớt co kéo màng ối gây bong nhau thêm và làm ngôi thai chúc xuống đè vào </w:t>
      </w:r>
      <w:r w:rsidR="005B0DD4" w:rsidRPr="005B0DD4">
        <w:rPr>
          <w:rFonts w:ascii="Times New Roman" w:hAnsi="Times New Roman" w:cs="Times New Roman"/>
          <w:color w:val="FF0000"/>
        </w:rPr>
        <w:t>bánh nhau làm bớt chảy máu)</w:t>
      </w:r>
    </w:p>
    <w:p w14:paraId="7EFD23D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Nếu chảy máu nhiều phải bấm ối.</w:t>
      </w:r>
    </w:p>
    <w:p w14:paraId="50552A9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E4F3539"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sgk1/332 (hình như có)</w:t>
      </w:r>
    </w:p>
    <w:p w14:paraId="6FB9B428"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chọn 1 câu đúng về NTĐ:</w:t>
      </w:r>
    </w:p>
    <w:p w14:paraId="42414476"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tất cả nhau bám mép sau w37 đều phải mổ lấy thai</w:t>
      </w:r>
    </w:p>
    <w:p w14:paraId="5CEC4C4A"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khám âđ có chống chỉ định tuyệt đối trong trường hợp nghi ngờ nhau tiền đạo</w:t>
      </w:r>
    </w:p>
    <w:p w14:paraId="7037A286"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 nhau tiền đạo bám mặt trước nguy hiểm hơn nhau tiền đạo bám mặt sau</w:t>
      </w:r>
    </w:p>
    <w:p w14:paraId="2162E13F"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d. nhau tiền đạo có thể hoàn toàn ko có triệu chứng, chỉ phát hiện tình cờ bởi siêu âm</w:t>
      </w:r>
      <w:r>
        <w:rPr>
          <w:rFonts w:ascii="Times New Roman" w:hAnsi="Times New Roman" w:cs="Times New Roman"/>
          <w:color w:val="FF0000"/>
        </w:rPr>
        <w:t xml:space="preserve"> ←</w:t>
      </w:r>
    </w:p>
    <w:p w14:paraId="6967FD62"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e. có tiên lượng xấu vì nhau bám vào đoạn dưới dễ gây vỡ tc</w:t>
      </w:r>
    </w:p>
    <w:p w14:paraId="55708E17"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sgk1/333</w:t>
      </w:r>
    </w:p>
    <w:p w14:paraId="5A07DB00"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ngoài triệu chứng ra máu âđ, triệu chứng nào gợi ý nhiều nhất đến CĐ’ NTĐ:</w:t>
      </w:r>
    </w:p>
    <w:p w14:paraId="7A69763F"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tim thai chậm</w:t>
      </w:r>
    </w:p>
    <w:p w14:paraId="3AEA5AA1"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tim thai khó nghe</w:t>
      </w:r>
    </w:p>
    <w:p w14:paraId="4BA3A330" w14:textId="77777777"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c. nước ối lẫn máu</w:t>
      </w:r>
    </w:p>
    <w:p w14:paraId="5FB833F7" w14:textId="77777777"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d. khó xác định các phần thai qua nắn bụng</w:t>
      </w:r>
    </w:p>
    <w:p w14:paraId="38AE682B" w14:textId="77777777"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e. ngôi thai cao 1 cách bất thường ←</w:t>
      </w:r>
    </w:p>
    <w:p w14:paraId="15DF0082" w14:textId="77777777" w:rsidR="00A86A5C" w:rsidRPr="005F06B0" w:rsidRDefault="00A86A5C" w:rsidP="00A86A5C">
      <w:pPr>
        <w:pStyle w:val="oancuaDanhsach"/>
        <w:numPr>
          <w:ilvl w:val="0"/>
          <w:numId w:val="2"/>
        </w:numPr>
        <w:spacing w:after="0"/>
        <w:rPr>
          <w:rFonts w:ascii="Times New Roman" w:hAnsi="Times New Roman" w:cs="Times New Roman"/>
        </w:rPr>
      </w:pPr>
      <w:r w:rsidRPr="005F06B0">
        <w:rPr>
          <w:rFonts w:ascii="Times New Roman" w:hAnsi="Times New Roman" w:cs="Times New Roman"/>
        </w:rPr>
        <w:t>Câu 8 sgk1/333: thêm đáp án E. Tất cả đều sai</w:t>
      </w:r>
    </w:p>
    <w:p w14:paraId="27232843" w14:textId="77777777" w:rsidR="005B0DD4" w:rsidRPr="005F06B0" w:rsidRDefault="005B0DD4" w:rsidP="005B0DD4">
      <w:pPr>
        <w:pStyle w:val="oancuaDanhsach"/>
        <w:spacing w:after="0"/>
        <w:ind w:left="1440"/>
        <w:rPr>
          <w:rFonts w:ascii="Times New Roman" w:hAnsi="Times New Roman" w:cs="Times New Roman"/>
          <w:color w:val="FF0000"/>
        </w:rPr>
      </w:pPr>
      <w:r w:rsidRPr="005F06B0">
        <w:rPr>
          <w:rFonts w:ascii="Times New Roman" w:hAnsi="Times New Roman" w:cs="Times New Roman"/>
          <w:color w:val="FF0000"/>
        </w:rPr>
        <w:t xml:space="preserve">trong NTĐ, lí do chính khiến chỉ ra máu trong 3 tháng chót thai kì là do khoảng thời gian </w:t>
      </w:r>
      <w:proofErr w:type="gramStart"/>
      <w:r w:rsidRPr="005F06B0">
        <w:rPr>
          <w:rFonts w:ascii="Times New Roman" w:hAnsi="Times New Roman" w:cs="Times New Roman"/>
          <w:color w:val="FF0000"/>
        </w:rPr>
        <w:t>này :</w:t>
      </w:r>
      <w:proofErr w:type="gramEnd"/>
    </w:p>
    <w:p w14:paraId="0ACC4C30"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a. nhau phát triển to, lan xuống đoạn dưới</w:t>
      </w:r>
    </w:p>
    <w:p w14:paraId="5A93899B"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b. đoạn dưới dãn nhanh gây tróc nhau ←</w:t>
      </w:r>
    </w:p>
    <w:p w14:paraId="6912D3AD"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c. các xoang TM chỉ được thành lập vào thời điểm này</w:t>
      </w:r>
    </w:p>
    <w:p w14:paraId="124F81EC" w14:textId="77777777" w:rsidR="005B0DD4" w:rsidRPr="005B0DD4" w:rsidRDefault="005B0DD4" w:rsidP="005B0DD4">
      <w:pPr>
        <w:pStyle w:val="oancuaDanhsach"/>
        <w:spacing w:after="0"/>
        <w:ind w:left="1440"/>
        <w:rPr>
          <w:rFonts w:ascii="Times New Roman" w:hAnsi="Times New Roman" w:cs="Times New Roman"/>
          <w:color w:val="FF0000"/>
        </w:rPr>
      </w:pPr>
      <w:r w:rsidRPr="005B0DD4">
        <w:rPr>
          <w:rFonts w:ascii="Times New Roman" w:hAnsi="Times New Roman" w:cs="Times New Roman"/>
          <w:color w:val="FF0000"/>
        </w:rPr>
        <w:t>d. thai cử động mạnh gây tróc nhau</w:t>
      </w:r>
    </w:p>
    <w:p w14:paraId="0F37E7B2" w14:textId="77777777" w:rsidR="00A86A5C" w:rsidRPr="005B0DD4" w:rsidRDefault="00A86A5C" w:rsidP="00A86A5C">
      <w:pPr>
        <w:pStyle w:val="oancuaDanhsach"/>
        <w:numPr>
          <w:ilvl w:val="0"/>
          <w:numId w:val="2"/>
        </w:numPr>
        <w:spacing w:after="0"/>
        <w:rPr>
          <w:rFonts w:ascii="Times New Roman" w:hAnsi="Times New Roman" w:cs="Times New Roman"/>
        </w:rPr>
      </w:pPr>
      <w:r w:rsidRPr="005B0DD4">
        <w:rPr>
          <w:rFonts w:ascii="Times New Roman" w:hAnsi="Times New Roman" w:cs="Times New Roman"/>
        </w:rPr>
        <w:t>Chẩn đoán hồi cứu nhau tiền đạo bằng cách:</w:t>
      </w:r>
    </w:p>
    <w:p w14:paraId="6EC04A8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Dây rốn không bám ở trung tâm bánh nhau (hình như vậy)</w:t>
      </w:r>
    </w:p>
    <w:p w14:paraId="61F876C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13F1D12B"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Thai phụ có nguy có nhau tiền đạo cao nhất: (câu tương tự Câu 10 sgk1/333)</w:t>
      </w:r>
      <w:r w:rsidR="0008288B">
        <w:rPr>
          <w:rFonts w:ascii="Times New Roman" w:hAnsi="Times New Roman" w:cs="Times New Roman"/>
        </w:rPr>
        <w:t xml:space="preserve"> </w:t>
      </w:r>
      <w:r w:rsidR="0008288B" w:rsidRPr="0008288B">
        <w:rPr>
          <w:rFonts w:ascii="Times New Roman" w:hAnsi="Times New Roman" w:cs="Times New Roman"/>
          <w:color w:val="FF0000"/>
        </w:rPr>
        <w:t>lớn tuổi, đa sản, t/c nạo sẩy thai, t/c viêm nhiễm tc</w:t>
      </w:r>
    </w:p>
    <w:p w14:paraId="3EF2116C"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Hình thái lâm sàng thường gặp trong Nhau tiền đạo:</w:t>
      </w:r>
    </w:p>
    <w:p w14:paraId="67933BE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XHTC không kèm đau bụng</w:t>
      </w:r>
    </w:p>
    <w:p w14:paraId="166E7E7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27F74C44"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YNTC nhau tiền đạo, chọn câu SAI:</w:t>
      </w:r>
      <w:r w:rsidR="0008288B">
        <w:rPr>
          <w:rFonts w:ascii="Times New Roman" w:hAnsi="Times New Roman" w:cs="Times New Roman"/>
        </w:rPr>
        <w:t xml:space="preserve"> </w:t>
      </w:r>
      <w:r w:rsidR="0008288B" w:rsidRPr="0008288B">
        <w:rPr>
          <w:rFonts w:ascii="Times New Roman" w:hAnsi="Times New Roman" w:cs="Times New Roman"/>
          <w:color w:val="FF0000"/>
        </w:rPr>
        <w:t>(sách Sản khoa - 2014) đa sản, lớn tuổi, đa thai, t/c NTĐ</w:t>
      </w:r>
    </w:p>
    <w:p w14:paraId="553591C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Thai còi</w:t>
      </w:r>
    </w:p>
    <w:p w14:paraId="0326B7F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Đa thai</w:t>
      </w:r>
    </w:p>
    <w:p w14:paraId="7F6D5B4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21544C27"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nhau cài răng lược, chọn câu SAI:</w:t>
      </w:r>
      <w:r w:rsidR="0008288B">
        <w:rPr>
          <w:rFonts w:ascii="Times New Roman" w:hAnsi="Times New Roman" w:cs="Times New Roman"/>
          <w:color w:val="FF0000"/>
        </w:rPr>
        <w:t xml:space="preserve"> t/c đã </w:t>
      </w:r>
      <w:r w:rsidR="000E225A">
        <w:rPr>
          <w:rFonts w:ascii="Times New Roman" w:hAnsi="Times New Roman" w:cs="Times New Roman"/>
          <w:color w:val="FF0000"/>
        </w:rPr>
        <w:t>PT trên tc; t/c mổ lấy thai 1 lần (25%), 2 lần (40%)</w:t>
      </w:r>
    </w:p>
    <w:p w14:paraId="39FA40F8"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đặc điểm ra máu trong nhau tiền đạo: (hình như đổi đáp án E)</w:t>
      </w:r>
    </w:p>
    <w:p w14:paraId="509B4AE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Máu đỏ tươi</w:t>
      </w:r>
    </w:p>
    <w:p w14:paraId="70954D7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Tự cầm</w:t>
      </w:r>
    </w:p>
    <w:p w14:paraId="2AC9CE5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Tái phát</w:t>
      </w:r>
    </w:p>
    <w:p w14:paraId="1AFE6A4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kèm đau bụng</w:t>
      </w:r>
    </w:p>
    <w:p w14:paraId="2D3FEAE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xuất hiện sau tuần 30 thai kỳ</w:t>
      </w:r>
      <w:r w:rsidR="000E225A">
        <w:rPr>
          <w:rFonts w:ascii="Times New Roman" w:hAnsi="Times New Roman" w:cs="Times New Roman"/>
        </w:rPr>
        <w:t xml:space="preserve"> ←</w:t>
      </w:r>
    </w:p>
    <w:p w14:paraId="08227F5A"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sgk1/357</w:t>
      </w:r>
    </w:p>
    <w:p w14:paraId="2E7C495B"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trong trường hợp vỡ tc hoàn toàn, thai nhi bị đẩy vào ổ bụng, thai nhi thường bị chết nhanh chóng. nguyên nhân làm thai chết nhanh là do:</w:t>
      </w:r>
    </w:p>
    <w:p w14:paraId="71170198"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lastRenderedPageBreak/>
        <w:t>a. thai ko còn được bao bọc bởi nước ối</w:t>
      </w:r>
    </w:p>
    <w:p w14:paraId="1AA526BF"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b. thai bị chèn ép bởi các cơ quan trong ổ bụng</w:t>
      </w:r>
    </w:p>
    <w:p w14:paraId="4CCC310C"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c. nhau bong ←</w:t>
      </w:r>
    </w:p>
    <w:p w14:paraId="50827406"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 dây rốn bị đứt</w:t>
      </w:r>
    </w:p>
    <w:p w14:paraId="37A9DBC7"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e. thay đổi áp suất giữa trong buồng tc và trong ổ bụng</w:t>
      </w:r>
    </w:p>
    <w:p w14:paraId="0A6133B8"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9 sgk1/358</w:t>
      </w:r>
    </w:p>
    <w:p w14:paraId="4E09C5D3"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dấu hiệu nào gợi ý nhiều nhất đến vỡ tc trong chuyển dạ:</w:t>
      </w:r>
    </w:p>
    <w:p w14:paraId="67F72164"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a. thai suy đột ngột</w:t>
      </w:r>
    </w:p>
    <w:p w14:paraId="0EC8EF32"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b. ngôi thai ngưng tiến triển</w:t>
      </w:r>
    </w:p>
    <w:p w14:paraId="4D8CF9ED"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c. bụng lình phình</w:t>
      </w:r>
    </w:p>
    <w:p w14:paraId="345CCBBF"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d. thông tiểu có lẫn máu ←</w:t>
      </w:r>
    </w:p>
    <w:p w14:paraId="67011F46" w14:textId="77777777" w:rsidR="000E225A" w:rsidRPr="000E225A" w:rsidRDefault="000E225A" w:rsidP="000E225A">
      <w:pPr>
        <w:pStyle w:val="oancuaDanhsach"/>
        <w:spacing w:after="0"/>
        <w:ind w:left="1440"/>
        <w:rPr>
          <w:rFonts w:ascii="Times New Roman" w:hAnsi="Times New Roman" w:cs="Times New Roman"/>
          <w:color w:val="FF0000"/>
        </w:rPr>
      </w:pPr>
      <w:r w:rsidRPr="000E225A">
        <w:rPr>
          <w:rFonts w:ascii="Times New Roman" w:hAnsi="Times New Roman" w:cs="Times New Roman"/>
          <w:color w:val="FF0000"/>
        </w:rPr>
        <w:t>e. vòng bandl lên đến rốn</w:t>
      </w:r>
    </w:p>
    <w:p w14:paraId="3119A5CF"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Vỡ tử cung phức tạp là:</w:t>
      </w:r>
    </w:p>
    <w:p w14:paraId="3FFAC6D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theo tổn thương cơ quan khác</w:t>
      </w:r>
      <w:r w:rsidR="000E225A">
        <w:rPr>
          <w:rFonts w:ascii="Times New Roman" w:hAnsi="Times New Roman" w:cs="Times New Roman"/>
        </w:rPr>
        <w:t xml:space="preserve"> ←</w:t>
      </w:r>
    </w:p>
    <w:p w14:paraId="12AA513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VTC hoàn toàn kèm thai lọt vào ổ bụng</w:t>
      </w:r>
    </w:p>
    <w:p w14:paraId="2AFA662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32E92D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Vòng Bandl là:</w:t>
      </w:r>
    </w:p>
    <w:p w14:paraId="0CC4B27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Nơi tiếp giáp giữa đoạn dưới và phần thân trên tử cung</w:t>
      </w:r>
    </w:p>
    <w:p w14:paraId="70FFC0C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1E93263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VTC không sẹo mổ:</w:t>
      </w:r>
      <w:r w:rsidR="00AD294D">
        <w:rPr>
          <w:rFonts w:ascii="Times New Roman" w:hAnsi="Times New Roman" w:cs="Times New Roman"/>
        </w:rPr>
        <w:t xml:space="preserve"> </w:t>
      </w:r>
      <w:r w:rsidR="00AD294D" w:rsidRPr="00AD294D">
        <w:rPr>
          <w:rFonts w:ascii="Times New Roman" w:hAnsi="Times New Roman" w:cs="Times New Roman"/>
          <w:color w:val="FF0000"/>
        </w:rPr>
        <w:t>bờ T mặt trước đoạn dưới tc (70%)</w:t>
      </w:r>
    </w:p>
    <w:p w14:paraId="0E2E3ED6"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Bờ trái đoạn dưới tử cung</w:t>
      </w:r>
    </w:p>
    <w:p w14:paraId="1F2D615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2AFB6EDE"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Thai nhi có nguy cơ tử vong ‘cao nhất’ (hay ‘nhiều nhất’) </w:t>
      </w:r>
      <w:r w:rsidRPr="002417C5">
        <w:rPr>
          <w:rFonts w:ascii="Times New Roman" w:hAnsi="Times New Roman" w:cs="Times New Roman"/>
          <w:color w:val="FF0000"/>
        </w:rPr>
        <w:t>trong trường hợp nào:</w:t>
      </w:r>
      <w:r w:rsidR="00AD294D" w:rsidRPr="002417C5">
        <w:rPr>
          <w:rFonts w:ascii="Times New Roman" w:hAnsi="Times New Roman" w:cs="Times New Roman"/>
          <w:color w:val="FF0000"/>
        </w:rPr>
        <w:t xml:space="preserve"> thai thường chết do những cơ co tc dồn dập trong gđ dọa vỡ</w:t>
      </w:r>
      <w:r w:rsidR="002417C5" w:rsidRPr="002417C5">
        <w:rPr>
          <w:rFonts w:ascii="Times New Roman" w:hAnsi="Times New Roman" w:cs="Times New Roman"/>
          <w:color w:val="FF0000"/>
        </w:rPr>
        <w:t>, kết hợp với tình trạng nhau bong sau khi đã vỡ tc hoàn toàn. tỉ lệ tử vong thai nhi trong vỡ tc khoảng 50-75%</w:t>
      </w:r>
    </w:p>
    <w:p w14:paraId="0AD8F99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Vỡ tử cung dưới phúc mạc</w:t>
      </w:r>
    </w:p>
    <w:p w14:paraId="40EBDF8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33EA6D45"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nghĩ nhiều nhất vỡ tử cung:</w:t>
      </w:r>
    </w:p>
    <w:p w14:paraId="436ED14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Đột ngột đau bụng, sau đó giảm đau, tri giác giảm dần</w:t>
      </w:r>
    </w:p>
    <w:p w14:paraId="0D5E4E4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5EDE550" w14:textId="77777777" w:rsidR="00A86A5C" w:rsidRPr="008D27A1" w:rsidRDefault="00A86A5C" w:rsidP="00A86A5C">
      <w:pPr>
        <w:pStyle w:val="oancuaDanhsach"/>
        <w:spacing w:after="0"/>
        <w:ind w:left="2160"/>
        <w:rPr>
          <w:rFonts w:ascii="Times New Roman" w:hAnsi="Times New Roman" w:cs="Times New Roman"/>
        </w:rPr>
      </w:pPr>
    </w:p>
    <w:p w14:paraId="42832101" w14:textId="77777777"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Băng huyết sau sanh:</w:t>
      </w:r>
    </w:p>
    <w:p w14:paraId="3B95EF6B" w14:textId="77777777" w:rsidR="00A86A5C" w:rsidRPr="008D27A1" w:rsidRDefault="00A86A5C" w:rsidP="00A86A5C">
      <w:pPr>
        <w:pStyle w:val="oancuaDanhsach"/>
        <w:spacing w:after="0"/>
        <w:ind w:left="1440"/>
        <w:rPr>
          <w:rFonts w:ascii="Times New Roman" w:hAnsi="Times New Roman" w:cs="Times New Roman"/>
          <w:u w:val="single"/>
        </w:rPr>
      </w:pPr>
    </w:p>
    <w:p w14:paraId="020E9D5D"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sgk1/367</w:t>
      </w:r>
    </w:p>
    <w:p w14:paraId="05B7A2D3" w14:textId="77777777"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nguyên nhân thường nhất của BHSS ko đáp ứng với oxytocin và xoa tc là:</w:t>
      </w:r>
    </w:p>
    <w:p w14:paraId="70EE284E" w14:textId="77777777"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rách âm đạo</w:t>
      </w:r>
      <w:r w:rsidR="00AD2E22" w:rsidRPr="00AD2E22">
        <w:rPr>
          <w:rFonts w:ascii="Times New Roman" w:hAnsi="Times New Roman" w:cs="Times New Roman"/>
          <w:color w:val="FF0000"/>
        </w:rPr>
        <w:t xml:space="preserve"> ←</w:t>
      </w:r>
    </w:p>
    <w:p w14:paraId="7B8D3D3F" w14:textId="77777777"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b. sót nhau</w:t>
      </w:r>
    </w:p>
    <w:p w14:paraId="747393CB" w14:textId="77777777"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tc co hồi kém</w:t>
      </w:r>
    </w:p>
    <w:p w14:paraId="10F9C0F8" w14:textId="77777777" w:rsidR="005F06B0" w:rsidRPr="00AD2E22" w:rsidRDefault="005F06B0"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 xml:space="preserve">d. </w:t>
      </w:r>
      <w:r w:rsidR="00AD2E22" w:rsidRPr="00AD2E22">
        <w:rPr>
          <w:rFonts w:ascii="Times New Roman" w:hAnsi="Times New Roman" w:cs="Times New Roman"/>
          <w:color w:val="FF0000"/>
        </w:rPr>
        <w:t>vỡ tc</w:t>
      </w:r>
    </w:p>
    <w:p w14:paraId="586CA510" w14:textId="77777777" w:rsidR="00AD2E22" w:rsidRPr="00AD2E22" w:rsidRDefault="00AD2E22" w:rsidP="005F06B0">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rối loạn đông máu</w:t>
      </w:r>
    </w:p>
    <w:p w14:paraId="5B052EC7"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sgk1/369</w:t>
      </w:r>
    </w:p>
    <w:p w14:paraId="70E06B92"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2 nguyên nhân thường gặp nhất của BHSS là:</w:t>
      </w:r>
    </w:p>
    <w:p w14:paraId="6C8BB3BA"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đờ tc và nt ối</w:t>
      </w:r>
    </w:p>
    <w:p w14:paraId="467AD1CB"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b. đờ tc và rách phần mềm ←</w:t>
      </w:r>
    </w:p>
    <w:p w14:paraId="70CF2FE3"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đờ tc và sót nhau</w:t>
      </w:r>
    </w:p>
    <w:p w14:paraId="576CFAD2"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 rách phần mềm và sót nhau</w:t>
      </w:r>
    </w:p>
    <w:p w14:paraId="0ADF1EBD"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rách phần mềm và nt ối</w:t>
      </w:r>
    </w:p>
    <w:p w14:paraId="2CAAE0F9"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sgk1/369: Đổi đáp án là Chảy sữa nhiều :D.</w:t>
      </w:r>
    </w:p>
    <w:p w14:paraId="32857FA8"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dấu hiệu nào ko thuộc HC Sheehan:</w:t>
      </w:r>
    </w:p>
    <w:p w14:paraId="467F29A5"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a. rụng long vùng nách và trên vệ</w:t>
      </w:r>
    </w:p>
    <w:p w14:paraId="176D8213"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lastRenderedPageBreak/>
        <w:t>b. suy thượng thận</w:t>
      </w:r>
    </w:p>
    <w:p w14:paraId="5F23D24A"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c. tiết sữa nhiều ←</w:t>
      </w:r>
    </w:p>
    <w:p w14:paraId="7C475458"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d. vô kinh</w:t>
      </w:r>
    </w:p>
    <w:p w14:paraId="577BB0A6" w14:textId="77777777" w:rsidR="00AD2E22" w:rsidRPr="00AD2E22" w:rsidRDefault="00AD2E22" w:rsidP="00AD2E22">
      <w:pPr>
        <w:pStyle w:val="oancuaDanhsach"/>
        <w:spacing w:after="0"/>
        <w:ind w:left="1440"/>
        <w:rPr>
          <w:rFonts w:ascii="Times New Roman" w:hAnsi="Times New Roman" w:cs="Times New Roman"/>
          <w:color w:val="FF0000"/>
        </w:rPr>
      </w:pPr>
      <w:r w:rsidRPr="00AD2E22">
        <w:rPr>
          <w:rFonts w:ascii="Times New Roman" w:hAnsi="Times New Roman" w:cs="Times New Roman"/>
          <w:color w:val="FF0000"/>
        </w:rPr>
        <w:t>e. suy giáp</w:t>
      </w:r>
    </w:p>
    <w:p w14:paraId="3F34B3BC" w14:textId="77777777" w:rsidR="00A86A5C" w:rsidRPr="001A348D" w:rsidRDefault="00A86A5C" w:rsidP="00A86A5C">
      <w:pPr>
        <w:pStyle w:val="oancuaDanhsach"/>
        <w:numPr>
          <w:ilvl w:val="0"/>
          <w:numId w:val="2"/>
        </w:numPr>
        <w:spacing w:after="0"/>
        <w:rPr>
          <w:rFonts w:ascii="Times New Roman" w:hAnsi="Times New Roman" w:cs="Times New Roman"/>
          <w:color w:val="FF0000"/>
        </w:rPr>
      </w:pPr>
      <w:r w:rsidRPr="008D27A1">
        <w:rPr>
          <w:rFonts w:ascii="Times New Roman" w:hAnsi="Times New Roman" w:cs="Times New Roman"/>
        </w:rPr>
        <w:t>Dự phòng BHSS có thể tiêm Oxytocin sớm nhất khi:</w:t>
      </w:r>
      <w:r w:rsidR="001A348D">
        <w:rPr>
          <w:rFonts w:ascii="Times New Roman" w:hAnsi="Times New Roman" w:cs="Times New Roman"/>
        </w:rPr>
        <w:t xml:space="preserve"> </w:t>
      </w:r>
      <w:r w:rsidR="001A348D" w:rsidRPr="001A348D">
        <w:rPr>
          <w:rFonts w:ascii="Times New Roman" w:hAnsi="Times New Roman" w:cs="Times New Roman"/>
          <w:color w:val="FF0000"/>
        </w:rPr>
        <w:t>(sgk) sau khi nhau bong; (sách sản khoa 2014) sau khi sổ thai; (TBL Y4) ngay sau sổ vai</w:t>
      </w:r>
    </w:p>
    <w:p w14:paraId="63E00E8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thai</w:t>
      </w:r>
    </w:p>
    <w:p w14:paraId="259B66E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sổ nhau</w:t>
      </w:r>
    </w:p>
    <w:p w14:paraId="55C8904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khi rặn…. (quên rồi)</w:t>
      </w:r>
    </w:p>
    <w:p w14:paraId="0A53C92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4B581948"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Tiêm mạch trực tiếp Oxytocin sợ nhất điều gì: (Sgk1/364)</w:t>
      </w:r>
      <w:r w:rsidR="001A348D">
        <w:rPr>
          <w:rFonts w:ascii="Times New Roman" w:hAnsi="Times New Roman" w:cs="Times New Roman"/>
        </w:rPr>
        <w:t xml:space="preserve"> </w:t>
      </w:r>
      <w:r w:rsidR="001A348D" w:rsidRPr="001A348D">
        <w:rPr>
          <w:rFonts w:ascii="Times New Roman" w:hAnsi="Times New Roman" w:cs="Times New Roman"/>
          <w:color w:val="FF0000"/>
        </w:rPr>
        <w:t>ko được tiêm mạch oxytocin chưa pha loãng vì có thể bị tụt HA nghiêm trọng hoặc loạn nhịp tim</w:t>
      </w:r>
    </w:p>
    <w:p w14:paraId="0DCEC9A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Tụt HA nghiêm trọng và loạn nhịp tim</w:t>
      </w:r>
    </w:p>
    <w:p w14:paraId="511A039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E08E3D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6189D9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 sau sanh</w:t>
      </w:r>
    </w:p>
    <w:p w14:paraId="5962B3F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w:t>
      </w:r>
      <w:r w:rsidR="00293580">
        <w:rPr>
          <w:rFonts w:ascii="Times New Roman" w:hAnsi="Times New Roman" w:cs="Times New Roman"/>
        </w:rPr>
        <w:t>ỵ</w:t>
      </w:r>
      <w:r w:rsidRPr="008D27A1">
        <w:rPr>
          <w:rFonts w:ascii="Times New Roman" w:hAnsi="Times New Roman" w:cs="Times New Roman"/>
        </w:rPr>
        <w:t>ất cả đều sai</w:t>
      </w:r>
    </w:p>
    <w:p w14:paraId="3A9E420D"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 thuốc sử dụng điều trị BHSS, chọn câu SAI:</w:t>
      </w:r>
      <w:r w:rsidR="00293580">
        <w:rPr>
          <w:rFonts w:ascii="Times New Roman" w:hAnsi="Times New Roman" w:cs="Times New Roman"/>
        </w:rPr>
        <w:t xml:space="preserve"> </w:t>
      </w:r>
      <w:r w:rsidR="00293580" w:rsidRPr="00293580">
        <w:rPr>
          <w:rFonts w:ascii="Times New Roman" w:hAnsi="Times New Roman" w:cs="Times New Roman"/>
          <w:color w:val="FF0000"/>
        </w:rPr>
        <w:t>oxytocin; ergometrine; 15-methyl PGF2α; misoprostol</w:t>
      </w:r>
    </w:p>
    <w:p w14:paraId="6458BF3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Sulbutamol nhét hậu môn</w:t>
      </w:r>
    </w:p>
    <w:p w14:paraId="3BACA0A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89C3AA6"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Nguyên nhân dẫn tới BHSS muôn sau sanh (Đại loại vậy):</w:t>
      </w:r>
      <w:r w:rsidR="00F04835">
        <w:rPr>
          <w:rFonts w:ascii="Times New Roman" w:hAnsi="Times New Roman" w:cs="Times New Roman"/>
        </w:rPr>
        <w:t xml:space="preserve"> </w:t>
      </w:r>
    </w:p>
    <w:p w14:paraId="4C82E88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Rối loạn đông máu</w:t>
      </w:r>
    </w:p>
    <w:p w14:paraId="551FE81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Thiếu Estrogen</w:t>
      </w:r>
      <w:r w:rsidR="00293580">
        <w:rPr>
          <w:rFonts w:ascii="Times New Roman" w:hAnsi="Times New Roman" w:cs="Times New Roman"/>
        </w:rPr>
        <w:t>j</w:t>
      </w:r>
    </w:p>
    <w:p w14:paraId="4417EB7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Đờ tử cung</w:t>
      </w:r>
    </w:p>
    <w:p w14:paraId="64B1DD2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167EB4C2"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Tình huống: Sản phụ sau sanh XHAD nhiêu, tử cung gò, khám CTC có vết rách 3h lên tới túi cùng:</w:t>
      </w:r>
    </w:p>
    <w:p w14:paraId="15E92CC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Khâu CTC ngã âm đạo</w:t>
      </w:r>
    </w:p>
    <w:p w14:paraId="2D688266"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Mở bụng thám sát kết hợp khâu CTC ngã âm đạo</w:t>
      </w:r>
    </w:p>
    <w:p w14:paraId="1D5F594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DF19512"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Cách nào cầm máu tạm thời thường dùng khi tử cung vẫn ra máu nhiều (hình như vậy):</w:t>
      </w:r>
    </w:p>
    <w:p w14:paraId="67F0B2E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Chêm nhiều gạc vô buồng tử cung</w:t>
      </w:r>
    </w:p>
    <w:p w14:paraId="180CEA6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Ép tử cung bằng 2 tay (không nhớ có đáp án này không)</w:t>
      </w:r>
    </w:p>
    <w:p w14:paraId="4289C6D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Kẹp CTC bằng 2 kẹp ở vị trí 3h và 9h</w:t>
      </w:r>
    </w:p>
    <w:p w14:paraId="3A9CFF6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33FE7366" w14:textId="77777777" w:rsidR="00A86A5C" w:rsidRPr="008D27A1" w:rsidRDefault="00A86A5C" w:rsidP="00A86A5C">
      <w:pPr>
        <w:pStyle w:val="oancuaDanhsach"/>
        <w:spacing w:after="0"/>
        <w:ind w:left="1800"/>
        <w:rPr>
          <w:rFonts w:ascii="Times New Roman" w:hAnsi="Times New Roman" w:cs="Times New Roman"/>
        </w:rPr>
      </w:pPr>
    </w:p>
    <w:p w14:paraId="439DE240" w14:textId="77777777" w:rsidR="00A86A5C" w:rsidRPr="008D27A1" w:rsidRDefault="00A86A5C" w:rsidP="00A86A5C">
      <w:pPr>
        <w:pStyle w:val="oancuaDanhsach"/>
        <w:spacing w:after="0"/>
        <w:ind w:left="1800"/>
        <w:rPr>
          <w:rFonts w:ascii="Times New Roman" w:hAnsi="Times New Roman" w:cs="Times New Roman"/>
          <w:b/>
          <w:i/>
          <w:u w:val="single"/>
        </w:rPr>
      </w:pPr>
      <w:r w:rsidRPr="008D27A1">
        <w:rPr>
          <w:rFonts w:ascii="Times New Roman" w:hAnsi="Times New Roman" w:cs="Times New Roman"/>
          <w:b/>
          <w:i/>
          <w:u w:val="single"/>
        </w:rPr>
        <w:t>XH 3 tháng đầu thai kỳ:</w:t>
      </w:r>
    </w:p>
    <w:p w14:paraId="1AFD950F" w14:textId="77777777" w:rsidR="00A86A5C" w:rsidRPr="008D27A1" w:rsidRDefault="00A86A5C" w:rsidP="00A86A5C">
      <w:pPr>
        <w:pStyle w:val="oancuaDanhsach"/>
        <w:spacing w:after="0"/>
        <w:ind w:left="1800"/>
        <w:rPr>
          <w:rFonts w:ascii="Times New Roman" w:hAnsi="Times New Roman" w:cs="Times New Roman"/>
        </w:rPr>
      </w:pPr>
    </w:p>
    <w:p w14:paraId="0D4C11D5"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sgk1/217</w:t>
      </w:r>
    </w:p>
    <w:p w14:paraId="3A54C064"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gđ III của chuyển dạ được tính:</w:t>
      </w:r>
    </w:p>
    <w:p w14:paraId="60659604"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từ lúc bắt đầu đau bụng đến khi ctc mở trọn</w:t>
      </w:r>
    </w:p>
    <w:p w14:paraId="3439018D"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từ lúc ctc mở trọn đến khi thai sổ hết ra ngoài</w:t>
      </w:r>
    </w:p>
    <w:p w14:paraId="09FD5FDC"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từ lúc thai nhi được sinh ra đến khi tc co hồi lại thành khối cầ</w:t>
      </w:r>
      <w:r w:rsidR="00AD1FD3">
        <w:rPr>
          <w:rFonts w:ascii="Times New Roman" w:hAnsi="Times New Roman" w:cs="Times New Roman"/>
          <w:color w:val="FF0000"/>
        </w:rPr>
        <w:t xml:space="preserve">u an toàn </w:t>
      </w:r>
    </w:p>
    <w:p w14:paraId="58532209"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từ lúc thai nhi được sinh ra đến khi nhau được sổ hết ra ngoài</w:t>
      </w:r>
      <w:r w:rsidR="00AD1FD3">
        <w:rPr>
          <w:rFonts w:ascii="Times New Roman" w:hAnsi="Times New Roman" w:cs="Times New Roman"/>
          <w:color w:val="FF0000"/>
        </w:rPr>
        <w:t xml:space="preserve"> *</w:t>
      </w:r>
    </w:p>
    <w:p w14:paraId="084D8612"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sgk1/218</w:t>
      </w:r>
    </w:p>
    <w:p w14:paraId="211D0901"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cơ chế cầm máu quan trọng nhất trong gđ sổ nhau là:</w:t>
      </w:r>
    </w:p>
    <w:p w14:paraId="71EF2222"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tăng các YTĐM khi có thai</w:t>
      </w:r>
    </w:p>
    <w:p w14:paraId="7DFD6A15"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đông máu trong các mạch máu ở thành tc do hiện tượng co mạch</w:t>
      </w:r>
    </w:p>
    <w:p w14:paraId="7DDBB205"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co thắt các bó cơ đan chéo ở thành tc ←</w:t>
      </w:r>
    </w:p>
    <w:p w14:paraId="70495689"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giảm rõ rệt áp lực máu ở các tiểu ĐM tc</w:t>
      </w:r>
    </w:p>
    <w:p w14:paraId="4889B530"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ức chế sự hủy fibrinogen</w:t>
      </w:r>
    </w:p>
    <w:p w14:paraId="65F8D02C"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Câu 7 sgk1/218</w:t>
      </w:r>
    </w:p>
    <w:p w14:paraId="15570ABE"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ranh giới nơi nhau tróc trong gđ sổ nhau là:</w:t>
      </w:r>
    </w:p>
    <w:p w14:paraId="4743DDEF"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giữa lớp nội sản mạc và trung sản mạc</w:t>
      </w:r>
    </w:p>
    <w:p w14:paraId="11A5FB89"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giữa lớp trung sản mạc và ngoại sản mạc</w:t>
      </w:r>
    </w:p>
    <w:p w14:paraId="27AF64DA"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giữa lớp màng rụng và màng đệm</w:t>
      </w:r>
    </w:p>
    <w:p w14:paraId="0EBCCDE0"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giữa lớp chắc và lớp xốp của màng rụng ←</w:t>
      </w:r>
    </w:p>
    <w:p w14:paraId="7C32B335"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giữa lớp nội mạc tc và lớp mô đệm bên dưới</w:t>
      </w:r>
    </w:p>
    <w:p w14:paraId="4011F83B"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sgk1/218</w:t>
      </w:r>
    </w:p>
    <w:p w14:paraId="0C6CD291"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yếu tố nào ko thực sự cần thiết phải để ý khi kiểm tra bánh nhau:</w:t>
      </w:r>
    </w:p>
    <w:p w14:paraId="45D6C411"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a. trọng lượng bánh nhau</w:t>
      </w:r>
    </w:p>
    <w:p w14:paraId="5B2C8D47"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b. số lượng múi nhau ←</w:t>
      </w:r>
    </w:p>
    <w:p w14:paraId="5734B31C"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c. có mạch máu trong màng nhau ko</w:t>
      </w:r>
    </w:p>
    <w:p w14:paraId="1BC81C9B"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d. số lượng mạch máu trong dây rốn</w:t>
      </w:r>
    </w:p>
    <w:p w14:paraId="66FE1B35" w14:textId="77777777" w:rsidR="00E50793" w:rsidRPr="00E50793" w:rsidRDefault="00E50793" w:rsidP="00E50793">
      <w:pPr>
        <w:pStyle w:val="oancuaDanhsach"/>
        <w:spacing w:after="0"/>
        <w:ind w:left="1440"/>
        <w:rPr>
          <w:rFonts w:ascii="Times New Roman" w:hAnsi="Times New Roman" w:cs="Times New Roman"/>
          <w:color w:val="FF0000"/>
        </w:rPr>
      </w:pPr>
      <w:r w:rsidRPr="00E50793">
        <w:rPr>
          <w:rFonts w:ascii="Times New Roman" w:hAnsi="Times New Roman" w:cs="Times New Roman"/>
          <w:color w:val="FF0000"/>
        </w:rPr>
        <w:t>e. khoảng cách màng nhau từ nơi vỡ đến mép nhau</w:t>
      </w:r>
    </w:p>
    <w:p w14:paraId="3D66A33C"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Tỉ lệ sảy thai trong 3 tháng đầu thai kỳ: </w:t>
      </w:r>
      <w:r w:rsidRPr="00FB38FD">
        <w:rPr>
          <w:rFonts w:ascii="Times New Roman" w:hAnsi="Times New Roman" w:cs="Times New Roman"/>
          <w:color w:val="FF0000"/>
        </w:rPr>
        <w:t>(sgk/698 là 15-20%</w:t>
      </w:r>
      <w:r w:rsidRPr="008D27A1">
        <w:rPr>
          <w:rFonts w:ascii="Times New Roman" w:hAnsi="Times New Roman" w:cs="Times New Roman"/>
        </w:rPr>
        <w:t xml:space="preserve"> :3, các tài liệu khác, số khác)</w:t>
      </w:r>
    </w:p>
    <w:p w14:paraId="25910C9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w:t>
      </w:r>
    </w:p>
    <w:p w14:paraId="489DB86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w:t>
      </w:r>
    </w:p>
    <w:p w14:paraId="65B736C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15%</w:t>
      </w:r>
    </w:p>
    <w:p w14:paraId="40BE674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20%</w:t>
      </w:r>
    </w:p>
    <w:p w14:paraId="638E1FC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25%</w:t>
      </w:r>
      <w:r w:rsidRPr="008D27A1">
        <w:rPr>
          <w:rFonts w:ascii="Times New Roman" w:hAnsi="Times New Roman" w:cs="Times New Roman"/>
        </w:rPr>
        <w:tab/>
      </w:r>
    </w:p>
    <w:p w14:paraId="5E67276E"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sẩy thai ở BN ĐTĐ so với dân số chung:</w:t>
      </w:r>
    </w:p>
    <w:p w14:paraId="3660A1F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w:t>
      </w:r>
    </w:p>
    <w:p w14:paraId="343370D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Tăng lên 10%</w:t>
      </w:r>
    </w:p>
    <w:p w14:paraId="347D446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Giảm xuống</w:t>
      </w:r>
    </w:p>
    <w:p w14:paraId="44B5B16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Như nhau</w:t>
      </w:r>
    </w:p>
    <w:p w14:paraId="0964A18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Phụ thuộc vào đường huyết</w:t>
      </w:r>
    </w:p>
    <w:p w14:paraId="74958657"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Định nghĩa sẩy thai sớm:</w:t>
      </w:r>
      <w:r w:rsidR="008F5FD5">
        <w:rPr>
          <w:rFonts w:ascii="Times New Roman" w:hAnsi="Times New Roman" w:cs="Times New Roman"/>
        </w:rPr>
        <w:t xml:space="preserve"> </w:t>
      </w:r>
    </w:p>
    <w:p w14:paraId="274FB0B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Trước 12 tuần vô kinh</w:t>
      </w:r>
    </w:p>
    <w:p w14:paraId="373A3E2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506F65C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Tiền thai nào liên quan mạnh nhất đến hở eo CTC:</w:t>
      </w:r>
    </w:p>
    <w:p w14:paraId="5CA0C76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1220</w:t>
      </w:r>
      <w:r w:rsidR="00FC1EEC">
        <w:rPr>
          <w:rFonts w:ascii="Times New Roman" w:hAnsi="Times New Roman" w:cs="Times New Roman"/>
        </w:rPr>
        <w:t xml:space="preserve"> ←</w:t>
      </w:r>
    </w:p>
    <w:p w14:paraId="1F0DBBA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1022</w:t>
      </w:r>
    </w:p>
    <w:p w14:paraId="6CE44F8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 E. xx0x</w:t>
      </w:r>
    </w:p>
    <w:p w14:paraId="0DCBDCC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KHÔNG liên quan tới hở eo CTC:</w:t>
      </w:r>
    </w:p>
    <w:p w14:paraId="60E1F6D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Viêm cổ tử cung</w:t>
      </w:r>
      <w:r w:rsidR="00FC1EEC">
        <w:rPr>
          <w:rFonts w:ascii="Times New Roman" w:hAnsi="Times New Roman" w:cs="Times New Roman"/>
        </w:rPr>
        <w:t xml:space="preserve"> ←</w:t>
      </w:r>
    </w:p>
    <w:p w14:paraId="57C77E8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Khoét chóp CTC</w:t>
      </w:r>
    </w:p>
    <w:p w14:paraId="1B4EEF5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Cắt bằng dao lạnh</w:t>
      </w:r>
    </w:p>
    <w:p w14:paraId="3E41C49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Nạo kênh CTC nhiều lần</w:t>
      </w:r>
    </w:p>
    <w:p w14:paraId="7C1E92D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Pr="008D27A1">
        <w:rPr>
          <w:rFonts w:ascii="Times New Roman" w:hAnsi="Times New Roman" w:cs="Times New Roman"/>
        </w:rPr>
        <w:tab/>
      </w:r>
    </w:p>
    <w:p w14:paraId="3BF51E39"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sẩy thai:</w:t>
      </w:r>
    </w:p>
    <w:p w14:paraId="459546F3" w14:textId="77777777" w:rsidR="00A86A5C" w:rsidRPr="00FC1EEC" w:rsidRDefault="00A86A5C" w:rsidP="00A86A5C">
      <w:pPr>
        <w:pStyle w:val="oancuaDanhsach"/>
        <w:numPr>
          <w:ilvl w:val="1"/>
          <w:numId w:val="2"/>
        </w:numPr>
        <w:spacing w:after="0"/>
        <w:rPr>
          <w:rFonts w:ascii="Times New Roman" w:hAnsi="Times New Roman" w:cs="Times New Roman"/>
          <w:color w:val="FF0000"/>
        </w:rPr>
      </w:pPr>
      <w:r w:rsidRPr="008D27A1">
        <w:rPr>
          <w:rFonts w:ascii="Times New Roman" w:hAnsi="Times New Roman" w:cs="Times New Roman"/>
        </w:rPr>
        <w:t>Sẩy thai sớm xảy ra nhiều hơn sẩy thai muộn</w:t>
      </w:r>
      <w:r w:rsidR="00FC1EEC">
        <w:rPr>
          <w:rFonts w:ascii="Times New Roman" w:hAnsi="Times New Roman" w:cs="Times New Roman"/>
        </w:rPr>
        <w:t xml:space="preserve"> </w:t>
      </w:r>
      <w:r w:rsidR="00FC1EEC" w:rsidRPr="00FC1EEC">
        <w:rPr>
          <w:rFonts w:ascii="Times New Roman" w:hAnsi="Times New Roman" w:cs="Times New Roman"/>
          <w:color w:val="FF0000"/>
        </w:rPr>
        <w:t>15-20% các thai kì chấm dứt bằng sẩy thai, trong đó 80% sẩy thai trước 12w</w:t>
      </w:r>
    </w:p>
    <w:p w14:paraId="0ACFB4B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5D55960B"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liên quan đến ‘Dọa sảy thai’ (hay’ Sẩy thai khó tránh’):</w:t>
      </w:r>
    </w:p>
    <w:p w14:paraId="376A069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CTC mở đút lọt được 1 ngón tay</w:t>
      </w:r>
    </w:p>
    <w:p w14:paraId="798C1D4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Nhau bong &gt;10%</w:t>
      </w:r>
    </w:p>
    <w:p w14:paraId="0F4C3D1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AD108A6"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lastRenderedPageBreak/>
        <w:t>Túi thai có thể thấy được qua TVS:</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14:anchorId="12748207" wp14:editId="1AAD009D">
            <wp:extent cx="4845558" cy="118543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9027" cy="1188734"/>
                    </a:xfrm>
                    <a:prstGeom prst="rect">
                      <a:avLst/>
                    </a:prstGeom>
                    <a:noFill/>
                    <a:ln w="9525">
                      <a:noFill/>
                      <a:miter lim="800000"/>
                      <a:headEnd/>
                      <a:tailEnd/>
                    </a:ln>
                  </pic:spPr>
                </pic:pic>
              </a:graphicData>
            </a:graphic>
          </wp:inline>
        </w:drawing>
      </w:r>
    </w:p>
    <w:p w14:paraId="4045D25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7 ngày thụ tinh</w:t>
      </w:r>
    </w:p>
    <w:p w14:paraId="51A2841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14 ngày thụ tinh</w:t>
      </w:r>
    </w:p>
    <w:p w14:paraId="62B2E45C" w14:textId="77777777" w:rsidR="00A86A5C" w:rsidRPr="007371EB" w:rsidRDefault="00A86A5C" w:rsidP="00A86A5C">
      <w:pPr>
        <w:pStyle w:val="oancuaDanhsach"/>
        <w:numPr>
          <w:ilvl w:val="1"/>
          <w:numId w:val="2"/>
        </w:numPr>
        <w:spacing w:after="0"/>
        <w:rPr>
          <w:rFonts w:ascii="Times New Roman" w:hAnsi="Times New Roman" w:cs="Times New Roman"/>
          <w:b/>
          <w:bCs/>
        </w:rPr>
      </w:pPr>
      <w:r w:rsidRPr="007371EB">
        <w:rPr>
          <w:rFonts w:ascii="Times New Roman" w:hAnsi="Times New Roman" w:cs="Times New Roman"/>
          <w:b/>
          <w:bCs/>
        </w:rPr>
        <w:t>Sau 21 ngày thụ tinh</w:t>
      </w:r>
    </w:p>
    <w:p w14:paraId="03EF947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Sau 28 ngày thụ tinh</w:t>
      </w:r>
    </w:p>
    <w:p w14:paraId="1920249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phải là những đáp án trên</w:t>
      </w:r>
    </w:p>
    <w:p w14:paraId="0127F8D8"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Thứ tự các đoạn vòi trứng từ tử cung tới vòi trứng: </w:t>
      </w:r>
    </w:p>
    <w:p w14:paraId="758216F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Kẽ - Eo – Bóng – Loa</w:t>
      </w:r>
    </w:p>
    <w:p w14:paraId="1AB8BB4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3BF68B29"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đúng về TNTC:</w:t>
      </w:r>
      <w:r w:rsidR="00611061">
        <w:rPr>
          <w:rFonts w:ascii="Times New Roman" w:hAnsi="Times New Roman" w:cs="Times New Roman"/>
        </w:rPr>
        <w:t xml:space="preserve"> </w:t>
      </w:r>
      <w:r w:rsidR="00611061">
        <w:rPr>
          <w:rFonts w:ascii="Times New Roman" w:hAnsi="Times New Roman" w:cs="Times New Roman"/>
          <w:noProof/>
        </w:rPr>
        <w:drawing>
          <wp:inline distT="0" distB="0" distL="0" distR="0" wp14:anchorId="79FD581B" wp14:editId="0729F22F">
            <wp:extent cx="5294643" cy="791205"/>
            <wp:effectExtent l="19050" t="0" r="1257"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97295" cy="791601"/>
                    </a:xfrm>
                    <a:prstGeom prst="rect">
                      <a:avLst/>
                    </a:prstGeom>
                    <a:noFill/>
                    <a:ln w="9525">
                      <a:noFill/>
                      <a:miter lim="800000"/>
                      <a:headEnd/>
                      <a:tailEnd/>
                    </a:ln>
                  </pic:spPr>
                </pic:pic>
              </a:graphicData>
            </a:graphic>
          </wp:inline>
        </w:drawing>
      </w:r>
    </w:p>
    <w:p w14:paraId="7C4565F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độ TNTC đoạn eo nhiều hơn đoạn loa</w:t>
      </w:r>
    </w:p>
    <w:p w14:paraId="0D662FF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Điều trị nội khoa trong một số ít trường hợp</w:t>
      </w:r>
    </w:p>
    <w:p w14:paraId="244AF23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A3B1FDD"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thường gặp nhất của TNTC:</w:t>
      </w:r>
    </w:p>
    <w:p w14:paraId="7942531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Đoạn bóng ODT</w:t>
      </w:r>
    </w:p>
    <w:p w14:paraId="007AE2E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055FF62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Vị trí ít gặp nhất của TNTC: (theo trang 710/sgk2, Williams 24</w:t>
      </w:r>
      <w:r w:rsidRPr="008D27A1">
        <w:rPr>
          <w:rFonts w:ascii="Times New Roman" w:hAnsi="Times New Roman" w:cs="Times New Roman"/>
          <w:vertAlign w:val="superscript"/>
        </w:rPr>
        <w:t>th</w:t>
      </w:r>
      <w:r w:rsidRPr="008D27A1">
        <w:rPr>
          <w:rFonts w:ascii="Times New Roman" w:hAnsi="Times New Roman" w:cs="Times New Roman"/>
        </w:rPr>
        <w:t>)</w:t>
      </w:r>
      <w:r w:rsidR="00611061">
        <w:rPr>
          <w:rFonts w:ascii="Times New Roman" w:hAnsi="Times New Roman" w:cs="Times New Roman"/>
        </w:rPr>
        <w:t xml:space="preserve"> </w:t>
      </w:r>
      <w:r w:rsidR="00611061" w:rsidRPr="00611061">
        <w:rPr>
          <w:rFonts w:ascii="Times New Roman" w:hAnsi="Times New Roman" w:cs="Times New Roman"/>
          <w:color w:val="FF0000"/>
        </w:rPr>
        <w:t>(SGK) bóng 93%, eo 4%, kẽ 2.5%, BT 0.5%, CTC 0.1%, ổ bụng 0.03%</w:t>
      </w:r>
      <w:r w:rsidR="00AD1FD3">
        <w:rPr>
          <w:rFonts w:ascii="Times New Roman" w:hAnsi="Times New Roman" w:cs="Times New Roman"/>
          <w:color w:val="FF0000"/>
        </w:rPr>
        <w:t>; (sách Sản khoa 2014) ctc &lt;1% ít nhất</w:t>
      </w:r>
    </w:p>
    <w:p w14:paraId="4D7363D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Trong ổ bụng</w:t>
      </w:r>
    </w:p>
    <w:p w14:paraId="5ECA892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1AFD8247"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sgk2/720</w:t>
      </w:r>
    </w:p>
    <w:p w14:paraId="0A7BAC19"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phụ nữ nào dễ có nguy cơ thai ngoài tử cung nhất:</w:t>
      </w:r>
    </w:p>
    <w:p w14:paraId="4585E771"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a. đang sử dụng thuốc viên ngừa thai</w:t>
      </w:r>
    </w:p>
    <w:p w14:paraId="3D0CA1E8"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b. có tiền căn viêm sinh dục nhiều lần ←</w:t>
      </w:r>
    </w:p>
    <w:p w14:paraId="28AC228A"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c. có tiền căn lạc nội mạc tc</w:t>
      </w:r>
    </w:p>
    <w:p w14:paraId="6EB5D921"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d. có chu kì kinh ko đều</w:t>
      </w:r>
    </w:p>
    <w:p w14:paraId="5157AE63"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e. có tiền căn nhiễm trùng tiểu nhiều lần</w:t>
      </w:r>
    </w:p>
    <w:p w14:paraId="2BC9FF48"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sgk2/719: đổi đáp án C là Cắt một phần tai vòi…</w:t>
      </w:r>
    </w:p>
    <w:p w14:paraId="7F533589" w14:textId="77777777" w:rsidR="00F06361" w:rsidRPr="00F06361" w:rsidRDefault="00F06361" w:rsidP="00F06361">
      <w:pPr>
        <w:pStyle w:val="oancuaDanhsach"/>
        <w:spacing w:after="0"/>
        <w:ind w:left="1440"/>
        <w:rPr>
          <w:rFonts w:ascii="Times New Roman" w:hAnsi="Times New Roman" w:cs="Times New Roman"/>
          <w:color w:val="FF0000"/>
        </w:rPr>
      </w:pPr>
      <w:r w:rsidRPr="00F06361">
        <w:rPr>
          <w:rFonts w:ascii="Times New Roman" w:hAnsi="Times New Roman" w:cs="Times New Roman"/>
          <w:color w:val="FF0000"/>
        </w:rPr>
        <w:t>điều trị bảo tồn TNTC ở ống dẫn trứng là:</w:t>
      </w:r>
    </w:p>
    <w:p w14:paraId="3639B471" w14:textId="77777777"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a. nội soi lấy khối TNTC</w:t>
      </w:r>
    </w:p>
    <w:p w14:paraId="5ECC2DA3" w14:textId="77777777"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b. tx nội bằng MTX</w:t>
      </w:r>
    </w:p>
    <w:p w14:paraId="59FFB735" w14:textId="77777777"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c. nội soi lấy khối TNTC và tx MTX</w:t>
      </w:r>
    </w:p>
    <w:p w14:paraId="422442CC" w14:textId="77777777"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d. a+b</w:t>
      </w:r>
    </w:p>
    <w:p w14:paraId="04235E16" w14:textId="77777777" w:rsidR="00F06361" w:rsidRPr="00F06361" w:rsidRDefault="00F06361" w:rsidP="00F06361">
      <w:pPr>
        <w:pStyle w:val="oancuaDanhsach"/>
        <w:spacing w:after="0"/>
        <w:ind w:left="1440"/>
        <w:rPr>
          <w:rFonts w:ascii="Times New Roman" w:hAnsi="Times New Roman" w:cs="Times New Roman"/>
          <w:color w:val="FF0000"/>
          <w:lang w:val="fr-FR"/>
        </w:rPr>
      </w:pPr>
      <w:r w:rsidRPr="00F06361">
        <w:rPr>
          <w:rFonts w:ascii="Times New Roman" w:hAnsi="Times New Roman" w:cs="Times New Roman"/>
          <w:color w:val="FF0000"/>
          <w:lang w:val="fr-FR"/>
        </w:rPr>
        <w:t>e. a+b+c ←</w:t>
      </w:r>
    </w:p>
    <w:p w14:paraId="5BDD1A87" w14:textId="77777777" w:rsidR="00A86A5C" w:rsidRPr="00F06361" w:rsidRDefault="00A86A5C" w:rsidP="00A86A5C">
      <w:pPr>
        <w:pStyle w:val="oancuaDanhsach"/>
        <w:numPr>
          <w:ilvl w:val="0"/>
          <w:numId w:val="2"/>
        </w:numPr>
        <w:spacing w:after="0"/>
        <w:rPr>
          <w:rFonts w:ascii="Times New Roman" w:hAnsi="Times New Roman" w:cs="Times New Roman"/>
          <w:color w:val="FF0000"/>
          <w:lang w:val="fr-FR"/>
        </w:rPr>
      </w:pPr>
      <w:r w:rsidRPr="00F06361">
        <w:rPr>
          <w:rFonts w:ascii="Times New Roman" w:hAnsi="Times New Roman" w:cs="Times New Roman"/>
          <w:lang w:val="fr-FR"/>
        </w:rPr>
        <w:t xml:space="preserve">Chọn câu đúng về </w:t>
      </w:r>
      <w:proofErr w:type="gramStart"/>
      <w:r w:rsidRPr="00F06361">
        <w:rPr>
          <w:rFonts w:ascii="Times New Roman" w:hAnsi="Times New Roman" w:cs="Times New Roman"/>
          <w:lang w:val="fr-FR"/>
        </w:rPr>
        <w:t>TNCT:</w:t>
      </w:r>
      <w:proofErr w:type="gramEnd"/>
      <w:r w:rsidR="00F06361" w:rsidRPr="00F06361">
        <w:rPr>
          <w:rFonts w:ascii="Times New Roman" w:hAnsi="Times New Roman" w:cs="Times New Roman"/>
          <w:lang w:val="fr-FR"/>
        </w:rPr>
        <w:t xml:space="preserve"> </w:t>
      </w:r>
      <w:r w:rsidR="00F06361" w:rsidRPr="00F06361">
        <w:rPr>
          <w:rFonts w:ascii="Times New Roman" w:hAnsi="Times New Roman" w:cs="Times New Roman"/>
          <w:color w:val="FF0000"/>
          <w:lang w:val="fr-FR"/>
        </w:rPr>
        <w:t xml:space="preserve">có thai lại bth 30%, tái phát 10%, 50% vô sinh sau mổ TNTC, TNTC vỡ mất máu nhiều tử vong 1-1.5% </w:t>
      </w:r>
    </w:p>
    <w:p w14:paraId="4C4F9126"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 tái phát</w:t>
      </w:r>
    </w:p>
    <w:p w14:paraId="23802C0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10% có thai lại</w:t>
      </w:r>
    </w:p>
    <w:p w14:paraId="0726F95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lastRenderedPageBreak/>
        <w:t>…</w:t>
      </w:r>
    </w:p>
    <w:p w14:paraId="7D3859C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 bị vô sinh sau mổ TNTC</w:t>
      </w:r>
    </w:p>
    <w:p w14:paraId="75D99CC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Tất cả đều đúng</w:t>
      </w:r>
    </w:p>
    <w:p w14:paraId="385F9A6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YTNC của TNCT:</w:t>
      </w:r>
      <w:r w:rsidR="00F06361">
        <w:rPr>
          <w:rFonts w:ascii="Times New Roman" w:hAnsi="Times New Roman" w:cs="Times New Roman"/>
          <w:noProof/>
        </w:rPr>
        <w:drawing>
          <wp:inline distT="0" distB="0" distL="0" distR="0" wp14:anchorId="6F3C979D" wp14:editId="02915820">
            <wp:extent cx="5252644" cy="1373260"/>
            <wp:effectExtent l="19050" t="0" r="5156"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53488" cy="1373481"/>
                    </a:xfrm>
                    <a:prstGeom prst="rect">
                      <a:avLst/>
                    </a:prstGeom>
                    <a:noFill/>
                    <a:ln w="9525">
                      <a:noFill/>
                      <a:miter lim="800000"/>
                      <a:headEnd/>
                      <a:tailEnd/>
                    </a:ln>
                  </pic:spPr>
                </pic:pic>
              </a:graphicData>
            </a:graphic>
          </wp:inline>
        </w:drawing>
      </w:r>
    </w:p>
    <w:p w14:paraId="46B3A98D"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Viêm vòi trứng</w:t>
      </w:r>
    </w:p>
    <w:p w14:paraId="757C664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Tiền căn phẫu thuật vòi trứng</w:t>
      </w:r>
    </w:p>
    <w:p w14:paraId="406CACC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Phôi bất thường</w:t>
      </w:r>
    </w:p>
    <w:p w14:paraId="242C1E7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4B987C9D"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Nguy cơ TNTC tăng khi thất bại với biện pháp tránh thai nào:</w:t>
      </w:r>
    </w:p>
    <w:p w14:paraId="33F1694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Dụng cụ tử cung</w:t>
      </w:r>
    </w:p>
    <w:p w14:paraId="4F60A54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14:paraId="49B08DF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1544523F"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YT nào KHÔNG làm tăng nguy cơ có TNTC:</w:t>
      </w:r>
    </w:p>
    <w:p w14:paraId="7913EFD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ECPs</w:t>
      </w:r>
    </w:p>
    <w:p w14:paraId="0CE5B4E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6358A2DB"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nào sau đây quan trọng nhất để đánh giá tiên lượng hậu thai trứng:</w:t>
      </w:r>
    </w:p>
    <w:p w14:paraId="5A6C8F36"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beta-hCG</w:t>
      </w:r>
      <w:r w:rsidR="00BC5EC9">
        <w:rPr>
          <w:rFonts w:ascii="Times New Roman" w:hAnsi="Times New Roman" w:cs="Times New Roman"/>
        </w:rPr>
        <w:t xml:space="preserve"> *</w:t>
      </w:r>
    </w:p>
    <w:p w14:paraId="11BEFAC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Đặc điểm mô học của mô trứng</w:t>
      </w:r>
    </w:p>
    <w:p w14:paraId="66A7C7A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Diễn tiến thu hồi của tử cung sau hút nạo</w:t>
      </w:r>
    </w:p>
    <w:p w14:paraId="4DA2912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Sự hiện diện hay không của nang hoàng tuyến</w:t>
      </w:r>
    </w:p>
    <w:p w14:paraId="70A7764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Còn ra máu âm đạo hay không</w:t>
      </w:r>
    </w:p>
    <w:p w14:paraId="6372992D"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Tỉ lệ về bình thường sau hút nạo thai trứng (Đại loại vậy): 80% (80-15-5)</w:t>
      </w:r>
    </w:p>
    <w:p w14:paraId="3E6B4384"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Chụp Xquang phổi khi nào</w:t>
      </w:r>
    </w:p>
    <w:p w14:paraId="3409F59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D1EBAF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r w:rsidR="00BC5EC9">
        <w:rPr>
          <w:rFonts w:ascii="Times New Roman" w:hAnsi="Times New Roman" w:cs="Times New Roman"/>
        </w:rPr>
        <w:t xml:space="preserve"> </w:t>
      </w:r>
    </w:p>
    <w:p w14:paraId="1EF7F9F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Mỗi 3 tháng sau hút nạo</w:t>
      </w:r>
    </w:p>
    <w:p w14:paraId="2A3D36F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khi diễn tiến beta-hCG diến biến bất thường</w:t>
      </w:r>
      <w:r w:rsidR="00BC5EC9">
        <w:rPr>
          <w:rFonts w:ascii="Times New Roman" w:hAnsi="Times New Roman" w:cs="Times New Roman"/>
        </w:rPr>
        <w:t xml:space="preserve"> * (sách thực hành/ 228)</w:t>
      </w:r>
    </w:p>
    <w:p w14:paraId="0973AC4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Chỉ chụp trước khi quyết định hóa trị</w:t>
      </w:r>
    </w:p>
    <w:p w14:paraId="35A5F3BE"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6 thspk/230 (hình như có)</w:t>
      </w:r>
    </w:p>
    <w:p w14:paraId="3A849DD6" w14:textId="77777777" w:rsidR="00061C5A"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thuốc ngừa thai được chọn sử dụng sau hút nạo thai trứng vì:</w:t>
      </w:r>
    </w:p>
    <w:p w14:paraId="0CA7DE1B" w14:textId="77777777"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a. thuốc làm hCG giảm nhanh</w:t>
      </w:r>
    </w:p>
    <w:p w14:paraId="1F00709A" w14:textId="77777777"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b. thuốc ko thay đổi hCG</w:t>
      </w:r>
    </w:p>
    <w:p w14:paraId="6EEC7FA9" w14:textId="77777777"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c. thuốc có hiệu quả ngừa thai cao</w:t>
      </w:r>
    </w:p>
    <w:p w14:paraId="01EA6DAF" w14:textId="77777777"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d. a+c</w:t>
      </w:r>
    </w:p>
    <w:p w14:paraId="197E8CA5" w14:textId="77777777" w:rsidR="00790246" w:rsidRPr="00790246" w:rsidRDefault="00790246" w:rsidP="00061C5A">
      <w:pPr>
        <w:pStyle w:val="oancuaDanhsach"/>
        <w:spacing w:after="0"/>
        <w:ind w:left="1440"/>
        <w:rPr>
          <w:rFonts w:ascii="Times New Roman" w:hAnsi="Times New Roman" w:cs="Times New Roman"/>
          <w:color w:val="FF0000"/>
        </w:rPr>
      </w:pPr>
      <w:r w:rsidRPr="00790246">
        <w:rPr>
          <w:rFonts w:ascii="Times New Roman" w:hAnsi="Times New Roman" w:cs="Times New Roman"/>
          <w:color w:val="FF0000"/>
        </w:rPr>
        <w:t>e. b+c *</w:t>
      </w:r>
    </w:p>
    <w:p w14:paraId="26E66705" w14:textId="77777777" w:rsidR="00BC5EC9" w:rsidRPr="008D27A1" w:rsidRDefault="00BC5EC9" w:rsidP="00BC5EC9">
      <w:pPr>
        <w:pStyle w:val="oancuaDanhsach"/>
        <w:spacing w:after="0"/>
        <w:ind w:left="1440"/>
        <w:rPr>
          <w:rFonts w:ascii="Times New Roman" w:hAnsi="Times New Roman" w:cs="Times New Roman"/>
        </w:rPr>
      </w:pPr>
    </w:p>
    <w:p w14:paraId="700AE376" w14:textId="77777777" w:rsidR="00A86A5C" w:rsidRPr="008D27A1" w:rsidRDefault="00A86A5C" w:rsidP="00A86A5C">
      <w:pPr>
        <w:pStyle w:val="oancuaDanhsach"/>
        <w:spacing w:after="0"/>
        <w:ind w:left="1440"/>
        <w:rPr>
          <w:rFonts w:ascii="Times New Roman" w:hAnsi="Times New Roman" w:cs="Times New Roman"/>
        </w:rPr>
      </w:pPr>
    </w:p>
    <w:p w14:paraId="6CC50BFE" w14:textId="77777777" w:rsidR="00A86A5C" w:rsidRPr="008D27A1" w:rsidRDefault="00A86A5C" w:rsidP="00A86A5C">
      <w:pPr>
        <w:pStyle w:val="oancuaDanhsach"/>
        <w:spacing w:after="0"/>
        <w:ind w:left="1440"/>
        <w:rPr>
          <w:rFonts w:ascii="Times New Roman" w:hAnsi="Times New Roman" w:cs="Times New Roman"/>
          <w:b/>
          <w:i/>
          <w:u w:val="single"/>
        </w:rPr>
      </w:pPr>
      <w:r w:rsidRPr="008D27A1">
        <w:rPr>
          <w:rFonts w:ascii="Times New Roman" w:hAnsi="Times New Roman" w:cs="Times New Roman"/>
          <w:b/>
          <w:i/>
          <w:u w:val="single"/>
        </w:rPr>
        <w:t>Các biên pháp tránh thai:</w:t>
      </w:r>
    </w:p>
    <w:p w14:paraId="5E69FF4A" w14:textId="77777777" w:rsidR="00A86A5C" w:rsidRPr="008D27A1" w:rsidRDefault="00A86A5C" w:rsidP="00A86A5C">
      <w:pPr>
        <w:pStyle w:val="oancuaDanhsach"/>
        <w:spacing w:after="0"/>
        <w:ind w:left="1440"/>
        <w:rPr>
          <w:rFonts w:ascii="Times New Roman" w:hAnsi="Times New Roman" w:cs="Times New Roman"/>
        </w:rPr>
      </w:pPr>
    </w:p>
    <w:p w14:paraId="2373A901"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sgk2/1008</w:t>
      </w:r>
    </w:p>
    <w:p w14:paraId="27274D27"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viên thuốc ngừa thai loại chứa progestogen đơn thuần liều thấp có t/d ngừa thai chính bằng cách:</w:t>
      </w:r>
    </w:p>
    <w:p w14:paraId="29C79714"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a. ức chế các chất kích thích sinh dục gonadotropin</w:t>
      </w:r>
    </w:p>
    <w:p w14:paraId="68FB9FCC"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lastRenderedPageBreak/>
        <w:t>b. kích thích prostaglandin</w:t>
      </w:r>
    </w:p>
    <w:p w14:paraId="182E4488" w14:textId="77777777" w:rsidR="00790246" w:rsidRP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*c. làm chất nhầy ctc đặc lại</w:t>
      </w:r>
    </w:p>
    <w:p w14:paraId="4207CCB4" w14:textId="77777777" w:rsid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d. ức chế rụng tr</w:t>
      </w:r>
      <w:r>
        <w:rPr>
          <w:rFonts w:ascii="Times New Roman" w:hAnsi="Times New Roman" w:cs="Times New Roman"/>
        </w:rPr>
        <w:t>ứng</w:t>
      </w:r>
    </w:p>
    <w:p w14:paraId="4044F12E" w14:textId="77777777" w:rsidR="00790246" w:rsidRPr="00790246" w:rsidRDefault="00790246" w:rsidP="00790246">
      <w:pPr>
        <w:pStyle w:val="oancuaDanhsach"/>
        <w:spacing w:after="0"/>
        <w:ind w:left="1440"/>
        <w:rPr>
          <w:rFonts w:ascii="Times New Roman" w:hAnsi="Times New Roman" w:cs="Times New Roman"/>
        </w:rPr>
      </w:pPr>
      <w:r w:rsidRPr="00790246">
        <w:rPr>
          <w:rFonts w:ascii="Times New Roman" w:hAnsi="Times New Roman" w:cs="Times New Roman"/>
        </w:rPr>
        <w:t>e. tác dụng trực ti</w:t>
      </w:r>
      <w:r>
        <w:rPr>
          <w:rFonts w:ascii="Times New Roman" w:hAnsi="Times New Roman" w:cs="Times New Roman"/>
        </w:rPr>
        <w:t>ếp lên LHRH</w:t>
      </w:r>
    </w:p>
    <w:p w14:paraId="2FE538BF"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sgk2/1008</w:t>
      </w:r>
    </w:p>
    <w:p w14:paraId="07BEB25C"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thời điểm đặt vòng tốt nhất là:</w:t>
      </w:r>
    </w:p>
    <w:p w14:paraId="39CD2506"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*a. ngay sau sạch kinh</w:t>
      </w:r>
    </w:p>
    <w:p w14:paraId="0E123A77"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b. giữa chu kì kinh</w:t>
      </w:r>
    </w:p>
    <w:p w14:paraId="6C598E31"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c. một tuần trước ngày có kinh</w:t>
      </w:r>
    </w:p>
    <w:p w14:paraId="42B0D906"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d. 2 tuần sau khi bắt đầu có kinh</w:t>
      </w:r>
    </w:p>
    <w:p w14:paraId="15829253" w14:textId="77777777" w:rsidR="00790246" w:rsidRP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e. bất kì thời điểm nào trong chu kì kinh</w:t>
      </w:r>
      <w:r w:rsidRPr="00790246">
        <w:rPr>
          <w:rFonts w:ascii="Times New Roman" w:hAnsi="Times New Roman" w:cs="Times New Roman"/>
        </w:rPr>
        <w:t xml:space="preserve"> </w:t>
      </w:r>
    </w:p>
    <w:p w14:paraId="4D343725"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5 sgk2/1008</w:t>
      </w:r>
    </w:p>
    <w:p w14:paraId="67345ABC" w14:textId="77777777" w:rsidR="00790246" w:rsidRDefault="00790246" w:rsidP="00790246">
      <w:pPr>
        <w:pStyle w:val="oancuaDanhsach"/>
        <w:spacing w:after="0"/>
        <w:ind w:left="1440"/>
        <w:rPr>
          <w:rFonts w:ascii="Times New Roman" w:hAnsi="Times New Roman" w:cs="Times New Roman"/>
        </w:rPr>
      </w:pPr>
      <w:r>
        <w:rPr>
          <w:rFonts w:ascii="Times New Roman" w:hAnsi="Times New Roman" w:cs="Times New Roman"/>
        </w:rPr>
        <w:t xml:space="preserve">ngừa thai theo phương pháp Ogino-Knauss cho 1 phụ nữ </w:t>
      </w:r>
      <w:r w:rsidR="00730687">
        <w:rPr>
          <w:rFonts w:ascii="Times New Roman" w:hAnsi="Times New Roman" w:cs="Times New Roman"/>
        </w:rPr>
        <w:t>có chu kì kinh đều 28d, khoảng ngày ko an toàn cần tránh giao hợp là:</w:t>
      </w:r>
    </w:p>
    <w:p w14:paraId="5E89C566" w14:textId="77777777"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a. 14-24d</w:t>
      </w:r>
    </w:p>
    <w:p w14:paraId="6666B17E" w14:textId="77777777"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b. 10-14d</w:t>
      </w:r>
    </w:p>
    <w:p w14:paraId="0CB42E01" w14:textId="77777777"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*c. 10-18d</w:t>
      </w:r>
    </w:p>
    <w:p w14:paraId="7755A02C" w14:textId="77777777" w:rsidR="00730687" w:rsidRDefault="00730687" w:rsidP="00790246">
      <w:pPr>
        <w:pStyle w:val="oancuaDanhsach"/>
        <w:spacing w:after="0"/>
        <w:ind w:left="1440"/>
        <w:rPr>
          <w:rFonts w:ascii="Times New Roman" w:hAnsi="Times New Roman" w:cs="Times New Roman"/>
        </w:rPr>
      </w:pPr>
      <w:r>
        <w:rPr>
          <w:rFonts w:ascii="Times New Roman" w:hAnsi="Times New Roman" w:cs="Times New Roman"/>
        </w:rPr>
        <w:t>d. 12-16d</w:t>
      </w:r>
    </w:p>
    <w:p w14:paraId="2AEEA096" w14:textId="77777777" w:rsidR="00730687" w:rsidRPr="008D27A1" w:rsidRDefault="00730687" w:rsidP="00790246">
      <w:pPr>
        <w:pStyle w:val="oancuaDanhsach"/>
        <w:spacing w:after="0"/>
        <w:ind w:left="1440"/>
        <w:rPr>
          <w:rFonts w:ascii="Times New Roman" w:hAnsi="Times New Roman" w:cs="Times New Roman"/>
        </w:rPr>
      </w:pPr>
      <w:r>
        <w:rPr>
          <w:rFonts w:ascii="Times New Roman" w:hAnsi="Times New Roman" w:cs="Times New Roman"/>
        </w:rPr>
        <w:t>e. 7-21d</w:t>
      </w:r>
    </w:p>
    <w:p w14:paraId="1F9363D9"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sgk2/1009 (hình như có)</w:t>
      </w:r>
    </w:p>
    <w:p w14:paraId="746A4F00"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chống chỉ đhhh chủ yếu của việc dùng thuốc viên ngừa thai là:</w:t>
      </w:r>
    </w:p>
    <w:p w14:paraId="2D65A4AB"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a. rối loạn kinh nguyệt</w:t>
      </w:r>
    </w:p>
    <w:p w14:paraId="2F6AFCBA"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b. đang dùng 1 phương pháp ngừa thai khác</w:t>
      </w:r>
    </w:p>
    <w:p w14:paraId="366E45C9"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 VLDDTT</w:t>
      </w:r>
    </w:p>
    <w:p w14:paraId="3F77FE2C"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*d. tiền sử viêm tắc TM</w:t>
      </w:r>
    </w:p>
    <w:p w14:paraId="795EA2C4" w14:textId="77777777" w:rsidR="00730687" w:rsidRPr="008D27A1" w:rsidRDefault="00730687" w:rsidP="00730687">
      <w:pPr>
        <w:pStyle w:val="oancuaDanhsach"/>
        <w:spacing w:after="0"/>
        <w:ind w:left="1440"/>
        <w:rPr>
          <w:rFonts w:ascii="Times New Roman" w:hAnsi="Times New Roman" w:cs="Times New Roman"/>
        </w:rPr>
      </w:pPr>
      <w:r>
        <w:rPr>
          <w:rFonts w:ascii="Times New Roman" w:hAnsi="Times New Roman" w:cs="Times New Roman"/>
        </w:rPr>
        <w:t xml:space="preserve">e. NTT  </w:t>
      </w:r>
    </w:p>
    <w:p w14:paraId="3E972FAA"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sgk2/1009</w:t>
      </w:r>
    </w:p>
    <w:p w14:paraId="490C6D57"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cơ chế tránh thai của IUD trơ là:</w:t>
      </w:r>
    </w:p>
    <w:p w14:paraId="7CCB819C" w14:textId="77777777" w:rsidR="00730687" w:rsidRDefault="00730687" w:rsidP="00730687">
      <w:pPr>
        <w:pStyle w:val="oancuaDanhsach"/>
        <w:spacing w:after="0"/>
        <w:ind w:left="1440"/>
        <w:rPr>
          <w:rFonts w:ascii="Times New Roman" w:hAnsi="Times New Roman" w:cs="Times New Roman"/>
        </w:rPr>
      </w:pPr>
      <w:r w:rsidRPr="00730687">
        <w:rPr>
          <w:rFonts w:ascii="Times New Roman" w:hAnsi="Times New Roman" w:cs="Times New Roman"/>
        </w:rPr>
        <w:t>a. ức chế rụng tr</w:t>
      </w:r>
      <w:r>
        <w:rPr>
          <w:rFonts w:ascii="Times New Roman" w:hAnsi="Times New Roman" w:cs="Times New Roman"/>
        </w:rPr>
        <w:t>ứng</w:t>
      </w:r>
    </w:p>
    <w:p w14:paraId="26384A2A" w14:textId="77777777" w:rsidR="00730687" w:rsidRDefault="00730687" w:rsidP="00730687">
      <w:pPr>
        <w:pStyle w:val="oancuaDanhsach"/>
        <w:spacing w:after="0"/>
        <w:ind w:left="1440"/>
        <w:rPr>
          <w:rFonts w:ascii="Times New Roman" w:hAnsi="Times New Roman" w:cs="Times New Roman"/>
        </w:rPr>
      </w:pPr>
      <w:r>
        <w:rPr>
          <w:rFonts w:ascii="Times New Roman" w:hAnsi="Times New Roman" w:cs="Times New Roman"/>
        </w:rPr>
        <w:t xml:space="preserve">b. </w:t>
      </w:r>
      <w:r w:rsidR="007E465C">
        <w:rPr>
          <w:rFonts w:ascii="Times New Roman" w:hAnsi="Times New Roman" w:cs="Times New Roman"/>
        </w:rPr>
        <w:t>ảnh hưởng lên chất nhầy ctc</w:t>
      </w:r>
    </w:p>
    <w:p w14:paraId="5881F6E9" w14:textId="77777777" w:rsidR="007E465C" w:rsidRDefault="007E465C" w:rsidP="00730687">
      <w:pPr>
        <w:pStyle w:val="oancuaDanhsach"/>
        <w:spacing w:after="0"/>
        <w:ind w:left="1440"/>
        <w:rPr>
          <w:rFonts w:ascii="Times New Roman" w:hAnsi="Times New Roman" w:cs="Times New Roman"/>
        </w:rPr>
      </w:pPr>
      <w:r>
        <w:rPr>
          <w:rFonts w:ascii="Times New Roman" w:hAnsi="Times New Roman" w:cs="Times New Roman"/>
        </w:rPr>
        <w:t>c. choáng chỗ buồng tc làm trứng thụ tinh ko làm tổ được</w:t>
      </w:r>
    </w:p>
    <w:p w14:paraId="0CEA37B1" w14:textId="77777777" w:rsidR="007E465C" w:rsidRDefault="007E465C" w:rsidP="00730687">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d. gây phản ứng viêm tạ</w:t>
      </w:r>
      <w:r>
        <w:rPr>
          <w:rFonts w:ascii="Times New Roman" w:hAnsi="Times New Roman" w:cs="Times New Roman"/>
        </w:rPr>
        <w:t>i nội mạc tc, ko thuận lợi cho trứng làm tổ</w:t>
      </w:r>
    </w:p>
    <w:p w14:paraId="10673C1F" w14:textId="77777777" w:rsidR="007E465C" w:rsidRPr="007E465C"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e. ngăn cản sự di chuyển của ti</w:t>
      </w:r>
      <w:r>
        <w:rPr>
          <w:rFonts w:ascii="Times New Roman" w:hAnsi="Times New Roman" w:cs="Times New Roman"/>
        </w:rPr>
        <w:t>nh trùng</w:t>
      </w:r>
    </w:p>
    <w:p w14:paraId="637A3B4A" w14:textId="77777777" w:rsidR="00A86A5C" w:rsidRDefault="00A86A5C" w:rsidP="00A86A5C">
      <w:pPr>
        <w:pStyle w:val="oancuaDanhsach"/>
        <w:numPr>
          <w:ilvl w:val="0"/>
          <w:numId w:val="2"/>
        </w:numPr>
        <w:spacing w:after="0"/>
        <w:rPr>
          <w:rFonts w:ascii="Times New Roman" w:hAnsi="Times New Roman" w:cs="Times New Roman"/>
        </w:rPr>
      </w:pPr>
      <w:r w:rsidRPr="007E465C">
        <w:rPr>
          <w:rFonts w:ascii="Times New Roman" w:hAnsi="Times New Roman" w:cs="Times New Roman"/>
        </w:rPr>
        <w:t>Câu 9 sgk2/1009 (hình như có)</w:t>
      </w:r>
    </w:p>
    <w:p w14:paraId="63417167"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cơ chế tránh thai caa thuốc viên ngaa thai loại phi hợp là:</w:t>
      </w:r>
    </w:p>
    <w:p w14:paraId="60A86F5B"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a. ức chế rụng tr</w:t>
      </w:r>
      <w:r>
        <w:rPr>
          <w:rFonts w:ascii="Times New Roman" w:hAnsi="Times New Roman" w:cs="Times New Roman"/>
        </w:rPr>
        <w:t>ứng và ảnh hưởng lên chất nhầy ctc</w:t>
      </w:r>
    </w:p>
    <w:p w14:paraId="38C4E853"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b. gây phản ứng viêm tại lớp nội mạc tc</w:t>
      </w:r>
    </w:p>
    <w:p w14:paraId="75119210"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 xml:space="preserve">c. tăng nhu động vòi trứng </w:t>
      </w:r>
    </w:p>
    <w:p w14:paraId="3E1D6ED1"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diệt trứng thụ tinh</w:t>
      </w:r>
    </w:p>
    <w:p w14:paraId="0A311D46" w14:textId="77777777"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all</w:t>
      </w:r>
    </w:p>
    <w:p w14:paraId="193CB5A3" w14:textId="77777777" w:rsidR="00A86A5C" w:rsidRDefault="00A86A5C" w:rsidP="007E46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w:t>
      </w:r>
      <w:r w:rsidRPr="007E465C">
        <w:rPr>
          <w:rFonts w:ascii="Times New Roman" w:hAnsi="Times New Roman" w:cs="Times New Roman"/>
        </w:rPr>
        <w:t xml:space="preserve"> 10 sgk2/1009</w:t>
      </w:r>
    </w:p>
    <w:p w14:paraId="4910F253"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thuốc tránh thai phối hợp: câu sai?</w:t>
      </w:r>
    </w:p>
    <w:p w14:paraId="2A2D3844"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a. CCĐ: van tim hậu thấp</w:t>
      </w:r>
    </w:p>
    <w:p w14:paraId="23D44193"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b. CCĐ: ĐTĐ</w:t>
      </w:r>
    </w:p>
    <w:p w14:paraId="20E47913"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w:t>
      </w:r>
      <w:r w:rsidRPr="007E465C">
        <w:rPr>
          <w:rFonts w:ascii="Times New Roman" w:hAnsi="Times New Roman" w:cs="Times New Roman"/>
        </w:rPr>
        <w:t>c. CCĐ: t/c viêm vùng chậu c</w:t>
      </w:r>
      <w:r>
        <w:rPr>
          <w:rFonts w:ascii="Times New Roman" w:hAnsi="Times New Roman" w:cs="Times New Roman"/>
        </w:rPr>
        <w:t>ấp</w:t>
      </w:r>
    </w:p>
    <w:p w14:paraId="78058B1E"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có thể dùng ở BN hậu thai trứng</w:t>
      </w:r>
    </w:p>
    <w:p w14:paraId="07B6E71A" w14:textId="77777777"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có thể dùng ở BN cường kinh</w:t>
      </w:r>
    </w:p>
    <w:p w14:paraId="0ECC84D3"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11 sgk2/1010</w:t>
      </w:r>
    </w:p>
    <w:p w14:paraId="571044DA" w14:textId="77777777" w:rsidR="007E465C"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ngoài t/d ngừa thai, thuốc viê</w:t>
      </w:r>
      <w:r>
        <w:rPr>
          <w:rFonts w:ascii="Times New Roman" w:hAnsi="Times New Roman" w:cs="Times New Roman"/>
        </w:rPr>
        <w:t>n loại phối hợp còn có thể được CĐ. trong:</w:t>
      </w:r>
    </w:p>
    <w:p w14:paraId="262E53DC"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a. thống kinh</w:t>
      </w:r>
    </w:p>
    <w:p w14:paraId="5A53F1A4"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lastRenderedPageBreak/>
        <w:t>b. kinh nguyệt ko đều</w:t>
      </w:r>
    </w:p>
    <w:p w14:paraId="616A0ECC"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c. kinh thưa</w:t>
      </w:r>
    </w:p>
    <w:p w14:paraId="3CC6895E" w14:textId="77777777" w:rsid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*d. a+b</w:t>
      </w:r>
    </w:p>
    <w:p w14:paraId="2790AC26" w14:textId="77777777" w:rsidR="007E465C" w:rsidRPr="007E465C" w:rsidRDefault="007E465C" w:rsidP="007E465C">
      <w:pPr>
        <w:pStyle w:val="oancuaDanhsach"/>
        <w:spacing w:after="0"/>
        <w:ind w:left="1440"/>
        <w:rPr>
          <w:rFonts w:ascii="Times New Roman" w:hAnsi="Times New Roman" w:cs="Times New Roman"/>
        </w:rPr>
      </w:pPr>
      <w:r>
        <w:rPr>
          <w:rFonts w:ascii="Times New Roman" w:hAnsi="Times New Roman" w:cs="Times New Roman"/>
        </w:rPr>
        <w:t>e. a+b+c</w:t>
      </w:r>
    </w:p>
    <w:p w14:paraId="7428EED7"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sgk2/1010</w:t>
      </w:r>
    </w:p>
    <w:p w14:paraId="615FA16B" w14:textId="77777777" w:rsidR="00297394" w:rsidRDefault="007E465C" w:rsidP="007E465C">
      <w:pPr>
        <w:pStyle w:val="oancuaDanhsach"/>
        <w:spacing w:after="0"/>
        <w:ind w:left="1440"/>
        <w:rPr>
          <w:rFonts w:ascii="Times New Roman" w:hAnsi="Times New Roman" w:cs="Times New Roman"/>
        </w:rPr>
      </w:pPr>
      <w:r w:rsidRPr="007E465C">
        <w:rPr>
          <w:rFonts w:ascii="Times New Roman" w:hAnsi="Times New Roman" w:cs="Times New Roman"/>
        </w:rPr>
        <w:t>1 PN 25t ko t/c nội ngoại bất thường</w:t>
      </w:r>
      <w:r>
        <w:rPr>
          <w:rFonts w:ascii="Times New Roman" w:hAnsi="Times New Roman" w:cs="Times New Roman"/>
        </w:rPr>
        <w:t xml:space="preserve">, kinh trồi sụt bất thường, thường </w:t>
      </w:r>
      <w:r w:rsidRPr="00297394">
        <w:rPr>
          <w:rFonts w:ascii="Times New Roman" w:hAnsi="Times New Roman" w:cs="Times New Roman"/>
        </w:rPr>
        <w:t xml:space="preserve">đau </w:t>
      </w:r>
      <w:r w:rsidR="00297394">
        <w:rPr>
          <w:rFonts w:ascii="Times New Roman" w:hAnsi="Times New Roman" w:cs="Times New Roman"/>
        </w:rPr>
        <w:t>bụng nhiều mỗi khi hành kinh. PP ngừa thai thích hợp nhất:</w:t>
      </w:r>
    </w:p>
    <w:p w14:paraId="2CC074B1" w14:textId="77777777"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a. IUD</w:t>
      </w:r>
    </w:p>
    <w:p w14:paraId="6E497693" w14:textId="77777777"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*b. thuốc viên ngừa thai</w:t>
      </w:r>
    </w:p>
    <w:p w14:paraId="1356E229" w14:textId="77777777" w:rsid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c. Ogino-Knauss</w:t>
      </w:r>
    </w:p>
    <w:p w14:paraId="072F0302" w14:textId="77777777" w:rsidR="007E465C" w:rsidRPr="00297394" w:rsidRDefault="00297394" w:rsidP="007E465C">
      <w:pPr>
        <w:pStyle w:val="oancuaDanhsach"/>
        <w:spacing w:after="0"/>
        <w:ind w:left="1440"/>
        <w:rPr>
          <w:rFonts w:ascii="Times New Roman" w:hAnsi="Times New Roman" w:cs="Times New Roman"/>
        </w:rPr>
      </w:pPr>
      <w:r>
        <w:rPr>
          <w:rFonts w:ascii="Times New Roman" w:hAnsi="Times New Roman" w:cs="Times New Roman"/>
        </w:rPr>
        <w:t xml:space="preserve">d. triệt sản </w:t>
      </w:r>
      <w:ins w:id="0" w:author="Vo Duc Phuong Thao" w:date="2018-09-04T16:54:00Z">
        <w:r w:rsidRPr="00297394">
          <w:rPr>
            <w:rFonts w:ascii="Times New Roman" w:hAnsi="Times New Roman" w:cs="Times New Roman"/>
          </w:rPr>
          <w:t xml:space="preserve"> </w:t>
        </w:r>
      </w:ins>
    </w:p>
    <w:p w14:paraId="31931B79"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13 sgk2/1010</w:t>
      </w:r>
    </w:p>
    <w:p w14:paraId="7391D030" w14:textId="77777777" w:rsidR="00297394" w:rsidRDefault="00297394" w:rsidP="00297394">
      <w:pPr>
        <w:pStyle w:val="oancuaDanhsach"/>
        <w:spacing w:after="0"/>
        <w:ind w:left="1440"/>
        <w:rPr>
          <w:rFonts w:ascii="Times New Roman" w:hAnsi="Times New Roman" w:cs="Times New Roman"/>
        </w:rPr>
      </w:pPr>
      <w:r w:rsidRPr="00297394">
        <w:rPr>
          <w:rFonts w:ascii="Times New Roman" w:hAnsi="Times New Roman" w:cs="Times New Roman"/>
        </w:rPr>
        <w:t>ko phải t/d phụ thuốc viên ngừa th</w:t>
      </w:r>
      <w:r>
        <w:rPr>
          <w:rFonts w:ascii="Times New Roman" w:hAnsi="Times New Roman" w:cs="Times New Roman"/>
        </w:rPr>
        <w:t>ai:</w:t>
      </w:r>
    </w:p>
    <w:p w14:paraId="3BECBC78"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nám mặt</w:t>
      </w:r>
    </w:p>
    <w:p w14:paraId="04072B54"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b. buồn nôn</w:t>
      </w:r>
    </w:p>
    <w:p w14:paraId="2215DFED"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đau bụng</w:t>
      </w:r>
    </w:p>
    <w:p w14:paraId="3C3C5998"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d. lên cân</w:t>
      </w:r>
    </w:p>
    <w:p w14:paraId="7245F588" w14:textId="77777777"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e. đau vú</w:t>
      </w:r>
    </w:p>
    <w:p w14:paraId="00E95008"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sgk2/1010</w:t>
      </w:r>
    </w:p>
    <w:p w14:paraId="11AFEC7F"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1 PN sanh được 2m, đang cho con bú, chưa có kinh lại muốn đặt IUD:</w:t>
      </w:r>
    </w:p>
    <w:p w14:paraId="25107059"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đặt ngay</w:t>
      </w:r>
    </w:p>
    <w:p w14:paraId="02B2CBC2" w14:textId="77777777"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w:t>
      </w:r>
      <w:r w:rsidRPr="00297394">
        <w:rPr>
          <w:rFonts w:ascii="Times New Roman" w:hAnsi="Times New Roman" w:cs="Times New Roman"/>
        </w:rPr>
        <w:t>b. cho SA và hCG chắc chắn ko có thai rồi đặt</w:t>
      </w:r>
    </w:p>
    <w:p w14:paraId="203F7CE6"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hẹn khi có kinh rồi đặt</w:t>
      </w:r>
    </w:p>
    <w:p w14:paraId="3EA75438" w14:textId="77777777" w:rsid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297394">
        <w:rPr>
          <w:rFonts w:ascii="Times New Roman" w:hAnsi="Times New Roman" w:cs="Times New Roman"/>
        </w:rPr>
        <w:t>d. hướng dẫn 1 PP tr</w:t>
      </w:r>
      <w:r>
        <w:rPr>
          <w:rFonts w:ascii="Times New Roman" w:hAnsi="Times New Roman" w:cs="Times New Roman"/>
        </w:rPr>
        <w:t>ánh thai tạm thời khác, hẹn khám 6m sau rồi đặt</w:t>
      </w:r>
    </w:p>
    <w:p w14:paraId="3456B436" w14:textId="77777777" w:rsidR="00297394" w:rsidRPr="00297394" w:rsidRDefault="00297394" w:rsidP="00297394">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t>e. giải thích cho con bú kéo dài cũng là 1pp tránh thai hiệu quả. đặt khi con cai sữa</w:t>
      </w:r>
    </w:p>
    <w:p w14:paraId="7D4C3EE6"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16 sgk2/1011</w:t>
      </w:r>
    </w:p>
    <w:p w14:paraId="7116021A"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PP tránh thai ko nên áp dụng cho 1 cặp vợ chồng mà người chồng có rối loạn trong sự xuẩ tinh là:</w:t>
      </w:r>
    </w:p>
    <w:p w14:paraId="745B85B8"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a. IUD</w:t>
      </w:r>
    </w:p>
    <w:p w14:paraId="7625E1CC" w14:textId="77777777" w:rsidR="00297394" w:rsidRDefault="00297394" w:rsidP="00297394">
      <w:pPr>
        <w:pStyle w:val="oancuaDanhsach"/>
        <w:spacing w:after="0"/>
        <w:ind w:left="1440"/>
        <w:rPr>
          <w:rFonts w:ascii="Times New Roman" w:hAnsi="Times New Roman" w:cs="Times New Roman"/>
        </w:rPr>
      </w:pPr>
      <w:r w:rsidRPr="00297394">
        <w:rPr>
          <w:rFonts w:ascii="Times New Roman" w:hAnsi="Times New Roman" w:cs="Times New Roman"/>
        </w:rPr>
        <w:t>b. thuốc viên ngừa tha</w:t>
      </w:r>
      <w:r>
        <w:rPr>
          <w:rFonts w:ascii="Times New Roman" w:hAnsi="Times New Roman" w:cs="Times New Roman"/>
        </w:rPr>
        <w:t>i</w:t>
      </w:r>
    </w:p>
    <w:p w14:paraId="265435FD"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c. BCS</w:t>
      </w:r>
    </w:p>
    <w:p w14:paraId="07A7ED86" w14:textId="77777777" w:rsid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*d. giao hợp gián đoạn</w:t>
      </w:r>
    </w:p>
    <w:p w14:paraId="504FF383" w14:textId="77777777" w:rsidR="00297394" w:rsidRPr="00297394" w:rsidRDefault="00297394" w:rsidP="00297394">
      <w:pPr>
        <w:pStyle w:val="oancuaDanhsach"/>
        <w:spacing w:after="0"/>
        <w:ind w:left="1440"/>
        <w:rPr>
          <w:rFonts w:ascii="Times New Roman" w:hAnsi="Times New Roman" w:cs="Times New Roman"/>
        </w:rPr>
      </w:pPr>
      <w:r>
        <w:rPr>
          <w:rFonts w:ascii="Times New Roman" w:hAnsi="Times New Roman" w:cs="Times New Roman"/>
        </w:rPr>
        <w:t>e. thắt ống dẫn tinh</w:t>
      </w:r>
    </w:p>
    <w:p w14:paraId="263DCD85"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17 sgk2/1011</w:t>
      </w:r>
    </w:p>
    <w:p w14:paraId="2C02347E" w14:textId="77777777" w:rsidR="00297394" w:rsidRDefault="004D5C11" w:rsidP="00297394">
      <w:pPr>
        <w:pStyle w:val="oancuaDanhsach"/>
        <w:spacing w:after="0"/>
        <w:ind w:left="1440"/>
        <w:rPr>
          <w:rFonts w:ascii="Times New Roman" w:hAnsi="Times New Roman" w:cs="Times New Roman"/>
        </w:rPr>
      </w:pPr>
      <w:r w:rsidRPr="004D5C11">
        <w:rPr>
          <w:rFonts w:ascii="Times New Roman" w:hAnsi="Times New Roman" w:cs="Times New Roman"/>
        </w:rPr>
        <w:t>thuốc viên ngừa thai t</w:t>
      </w:r>
      <w:r>
        <w:rPr>
          <w:rFonts w:ascii="Times New Roman" w:hAnsi="Times New Roman" w:cs="Times New Roman"/>
        </w:rPr>
        <w:t>ạm thời có hiệu quả lí thuyết cao nhất:</w:t>
      </w:r>
    </w:p>
    <w:p w14:paraId="6BA4A30F" w14:textId="77777777"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a. xuất tinh ngoài</w:t>
      </w:r>
    </w:p>
    <w:p w14:paraId="261055C3" w14:textId="77777777"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b. COC (ĐA sách?)</w:t>
      </w:r>
    </w:p>
    <w:p w14:paraId="5BB6CF1D" w14:textId="77777777"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c. POP</w:t>
      </w:r>
    </w:p>
    <w:p w14:paraId="0F346AFF" w14:textId="77777777" w:rsidR="004D5C11" w:rsidRDefault="004D5C11" w:rsidP="00297394">
      <w:pPr>
        <w:pStyle w:val="oancuaDanhsach"/>
        <w:spacing w:after="0"/>
        <w:ind w:left="1440"/>
        <w:rPr>
          <w:rFonts w:ascii="Times New Roman" w:hAnsi="Times New Roman" w:cs="Times New Roman"/>
        </w:rPr>
      </w:pPr>
      <w:r>
        <w:rPr>
          <w:rFonts w:ascii="Times New Roman" w:hAnsi="Times New Roman" w:cs="Times New Roman"/>
        </w:rPr>
        <w:t>d. IUD</w:t>
      </w:r>
    </w:p>
    <w:p w14:paraId="68F97BD8" w14:textId="77777777" w:rsidR="004D5C11" w:rsidRPr="004D5C11" w:rsidRDefault="004D5C11" w:rsidP="00297394">
      <w:pPr>
        <w:pStyle w:val="oancuaDanhsach"/>
        <w:spacing w:after="0"/>
        <w:ind w:left="1440"/>
        <w:rPr>
          <w:rFonts w:ascii="Times New Roman" w:hAnsi="Times New Roman" w:cs="Times New Roman"/>
        </w:rPr>
      </w:pPr>
      <w:r w:rsidRPr="004D5C11">
        <w:rPr>
          <w:rFonts w:ascii="Times New Roman" w:hAnsi="Times New Roman" w:cs="Times New Roman"/>
        </w:rPr>
        <w:t>e. thuốc diệt tinh tr</w:t>
      </w:r>
      <w:r>
        <w:rPr>
          <w:rFonts w:ascii="Times New Roman" w:hAnsi="Times New Roman" w:cs="Times New Roman"/>
        </w:rPr>
        <w:t>ùng</w:t>
      </w:r>
    </w:p>
    <w:p w14:paraId="46110B0C"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21 sgk2/1012</w:t>
      </w:r>
    </w:p>
    <w:p w14:paraId="16E1B5AF" w14:textId="77777777" w:rsidR="004D5C11" w:rsidRDefault="004D5C11" w:rsidP="004D5C11">
      <w:pPr>
        <w:pStyle w:val="oancuaDanhsach"/>
        <w:spacing w:after="0"/>
        <w:ind w:left="1440"/>
        <w:rPr>
          <w:rFonts w:ascii="Times New Roman" w:hAnsi="Times New Roman" w:cs="Times New Roman"/>
        </w:rPr>
      </w:pPr>
      <w:r w:rsidRPr="004D5C11">
        <w:rPr>
          <w:rFonts w:ascii="Times New Roman" w:hAnsi="Times New Roman" w:cs="Times New Roman"/>
        </w:rPr>
        <w:t>PN 28t 2002 kinh trồi sụt bất th</w:t>
      </w:r>
      <w:r>
        <w:rPr>
          <w:rFonts w:ascii="Times New Roman" w:hAnsi="Times New Roman" w:cs="Times New Roman"/>
        </w:rPr>
        <w:t>ường, khám thấy UXTC # 8w, PP ngừa thai hợp lý nhất:</w:t>
      </w:r>
    </w:p>
    <w:p w14:paraId="6C03CABF" w14:textId="77777777" w:rsid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a. IUD</w:t>
      </w:r>
    </w:p>
    <w:p w14:paraId="6885E8DC" w14:textId="77777777" w:rsid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b. COC</w:t>
      </w:r>
    </w:p>
    <w:p w14:paraId="74433A47" w14:textId="77777777" w:rsidR="004D5C11" w:rsidRPr="004D5C11" w:rsidRDefault="004D5C11" w:rsidP="004D5C11">
      <w:pPr>
        <w:pStyle w:val="oancuaDanhsach"/>
        <w:spacing w:after="0"/>
        <w:ind w:left="1440"/>
        <w:rPr>
          <w:rFonts w:ascii="Times New Roman" w:hAnsi="Times New Roman" w:cs="Times New Roman"/>
        </w:rPr>
      </w:pPr>
      <w:r>
        <w:rPr>
          <w:rFonts w:ascii="Times New Roman" w:hAnsi="Times New Roman" w:cs="Times New Roman"/>
        </w:rPr>
        <w:t>*c. POP</w:t>
      </w:r>
    </w:p>
    <w:p w14:paraId="521FA762" w14:textId="77777777" w:rsidR="00A86A5C" w:rsidRDefault="004D5C11" w:rsidP="00A86A5C">
      <w:pPr>
        <w:pStyle w:val="oancuaDanhsach"/>
        <w:spacing w:after="0"/>
        <w:ind w:left="1440"/>
        <w:rPr>
          <w:rFonts w:ascii="Times New Roman" w:hAnsi="Times New Roman" w:cs="Times New Roman"/>
        </w:rPr>
      </w:pPr>
      <w:r>
        <w:rPr>
          <w:rFonts w:ascii="Times New Roman" w:hAnsi="Times New Roman" w:cs="Times New Roman"/>
        </w:rPr>
        <w:t>d. triệt sản</w:t>
      </w:r>
    </w:p>
    <w:p w14:paraId="23654287" w14:textId="77777777" w:rsidR="004D5C11" w:rsidRPr="004D5C11" w:rsidRDefault="004D5C11" w:rsidP="00A86A5C">
      <w:pPr>
        <w:pStyle w:val="oancuaDanhsach"/>
        <w:spacing w:after="0"/>
        <w:ind w:left="1440"/>
        <w:rPr>
          <w:rFonts w:ascii="Times New Roman" w:hAnsi="Times New Roman" w:cs="Times New Roman"/>
        </w:rPr>
      </w:pPr>
      <w:r>
        <w:rPr>
          <w:rFonts w:ascii="Times New Roman" w:hAnsi="Times New Roman" w:cs="Times New Roman"/>
        </w:rPr>
        <w:t>e. tránh ngày phóng noãn</w:t>
      </w:r>
    </w:p>
    <w:p w14:paraId="7EB60C68" w14:textId="77777777" w:rsidR="00A86A5C" w:rsidRPr="008D27A1" w:rsidRDefault="00A86A5C" w:rsidP="00A86A5C">
      <w:pPr>
        <w:pStyle w:val="oancuaDanhsach"/>
        <w:spacing w:after="0"/>
        <w:ind w:left="1440"/>
        <w:rPr>
          <w:rFonts w:ascii="Times New Roman" w:hAnsi="Times New Roman" w:cs="Times New Roman"/>
          <w:u w:val="single"/>
        </w:rPr>
      </w:pPr>
      <w:r w:rsidRPr="008D27A1">
        <w:rPr>
          <w:rFonts w:ascii="Times New Roman" w:hAnsi="Times New Roman" w:cs="Times New Roman"/>
          <w:b/>
          <w:i/>
          <w:u w:val="single"/>
        </w:rPr>
        <w:t>Khối u buồng trứng</w:t>
      </w:r>
      <w:r w:rsidRPr="008D27A1">
        <w:rPr>
          <w:rFonts w:ascii="Times New Roman" w:hAnsi="Times New Roman" w:cs="Times New Roman"/>
          <w:u w:val="single"/>
        </w:rPr>
        <w:t>:</w:t>
      </w:r>
    </w:p>
    <w:p w14:paraId="2906EA0B" w14:textId="77777777" w:rsidR="00A86A5C" w:rsidRPr="008D27A1" w:rsidRDefault="00A86A5C" w:rsidP="00A86A5C">
      <w:pPr>
        <w:pStyle w:val="oancuaDanhsach"/>
        <w:spacing w:after="0"/>
        <w:ind w:left="1440"/>
        <w:rPr>
          <w:rFonts w:ascii="Times New Roman" w:hAnsi="Times New Roman" w:cs="Times New Roman"/>
        </w:rPr>
      </w:pPr>
    </w:p>
    <w:p w14:paraId="094D7001"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2 sgk2/851</w:t>
      </w:r>
    </w:p>
    <w:p w14:paraId="7ACE9F31"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biến chứng sản khoa thường nhất của 1 u buồng trứng thực thể là:</w:t>
      </w:r>
    </w:p>
    <w:p w14:paraId="63BE09EB" w14:textId="77777777" w:rsidR="00F21C39" w:rsidRPr="004145B8" w:rsidRDefault="00F21C39" w:rsidP="00F21C39">
      <w:pPr>
        <w:pStyle w:val="oancuaDanhsach"/>
        <w:spacing w:after="0"/>
        <w:ind w:left="1440"/>
        <w:rPr>
          <w:rFonts w:ascii="Times New Roman" w:hAnsi="Times New Roman" w:cs="Times New Roman"/>
        </w:rPr>
      </w:pPr>
      <w:r w:rsidRPr="004145B8">
        <w:rPr>
          <w:rFonts w:ascii="Times New Roman" w:hAnsi="Times New Roman" w:cs="Times New Roman"/>
        </w:rPr>
        <w:lastRenderedPageBreak/>
        <w:t>*a. cản trở tiền đạo</w:t>
      </w:r>
    </w:p>
    <w:p w14:paraId="0C8F649A" w14:textId="77777777" w:rsidR="00F21C39" w:rsidRPr="004145B8" w:rsidRDefault="00F21C39" w:rsidP="00F21C39">
      <w:pPr>
        <w:pStyle w:val="oancuaDanhsach"/>
        <w:spacing w:after="0"/>
        <w:ind w:left="1440"/>
        <w:rPr>
          <w:rFonts w:ascii="Times New Roman" w:hAnsi="Times New Roman" w:cs="Times New Roman"/>
        </w:rPr>
      </w:pPr>
      <w:r w:rsidRPr="004145B8">
        <w:rPr>
          <w:rFonts w:ascii="Times New Roman" w:hAnsi="Times New Roman" w:cs="Times New Roman"/>
        </w:rPr>
        <w:t>b. sẩy thai</w:t>
      </w:r>
    </w:p>
    <w:p w14:paraId="74130E75" w14:textId="77777777" w:rsid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c. sanh non</w:t>
      </w:r>
    </w:p>
    <w:p w14:paraId="1A1E8648" w14:textId="77777777" w:rsid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d. thai kém pt</w:t>
      </w:r>
    </w:p>
    <w:p w14:paraId="201241AA" w14:textId="77777777" w:rsidR="00F21C39" w:rsidRPr="00F21C39" w:rsidRDefault="00F21C39" w:rsidP="00F21C39">
      <w:pPr>
        <w:pStyle w:val="oancuaDanhsach"/>
        <w:spacing w:after="0"/>
        <w:ind w:left="1440"/>
        <w:rPr>
          <w:rFonts w:ascii="Times New Roman" w:hAnsi="Times New Roman" w:cs="Times New Roman"/>
          <w:lang w:val="fr-FR"/>
        </w:rPr>
      </w:pPr>
      <w:r>
        <w:rPr>
          <w:rFonts w:ascii="Times New Roman" w:hAnsi="Times New Roman" w:cs="Times New Roman"/>
          <w:lang w:val="fr-FR"/>
        </w:rPr>
        <w:t>e. nhau bám thấp</w:t>
      </w:r>
    </w:p>
    <w:p w14:paraId="776DD180"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3 sgk2/851</w:t>
      </w:r>
    </w:p>
    <w:p w14:paraId="4B0B04EC"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tỉ lệ ác tính hay xảy ra nhất với loại u BT nào:</w:t>
      </w:r>
    </w:p>
    <w:p w14:paraId="00C8C175"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u tiết dịch nhầy</w:t>
      </w:r>
    </w:p>
    <w:p w14:paraId="30B25250"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w:t>
      </w:r>
      <w:r w:rsidRPr="00F21C39">
        <w:rPr>
          <w:rFonts w:ascii="Times New Roman" w:hAnsi="Times New Roman" w:cs="Times New Roman"/>
        </w:rPr>
        <w:t>b. u tiết dịch tro</w:t>
      </w:r>
      <w:r>
        <w:rPr>
          <w:rFonts w:ascii="Times New Roman" w:hAnsi="Times New Roman" w:cs="Times New Roman"/>
        </w:rPr>
        <w:t>ng</w:t>
      </w:r>
    </w:p>
    <w:p w14:paraId="440C925E"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c. u dạng bì</w:t>
      </w:r>
    </w:p>
    <w:p w14:paraId="3157F42F" w14:textId="77777777"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d. u nang hoàng tu</w:t>
      </w:r>
      <w:r>
        <w:rPr>
          <w:rFonts w:ascii="Times New Roman" w:hAnsi="Times New Roman" w:cs="Times New Roman"/>
        </w:rPr>
        <w:t>yến</w:t>
      </w:r>
    </w:p>
    <w:p w14:paraId="163F6A92" w14:textId="77777777"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u lạc NMTC</w:t>
      </w:r>
    </w:p>
    <w:p w14:paraId="19E81F0F"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7 sgk2/852</w:t>
      </w:r>
    </w:p>
    <w:p w14:paraId="78FC48E1"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khi mổ 1 u BT thấy dính nhiều, lúc bóc tách làm vỡ, chảy ra 1 chất dịch đặc sệt màu chocolat. u này có k/n là:</w:t>
      </w:r>
    </w:p>
    <w:p w14:paraId="0184D60E"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u nmtc</w:t>
      </w:r>
    </w:p>
    <w:p w14:paraId="6014835E"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 u nang dạng bì</w:t>
      </w:r>
    </w:p>
    <w:p w14:paraId="0E009467" w14:textId="77777777"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c. u nang tiết dịch tr</w:t>
      </w:r>
      <w:r>
        <w:rPr>
          <w:rFonts w:ascii="Times New Roman" w:hAnsi="Times New Roman" w:cs="Times New Roman"/>
        </w:rPr>
        <w:t>ong nhiễm trùng</w:t>
      </w:r>
    </w:p>
    <w:p w14:paraId="4749FDE6"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 xml:space="preserve">d. nang hoàng thể </w:t>
      </w:r>
    </w:p>
    <w:p w14:paraId="7C9E2928" w14:textId="77777777"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carcinoma di căn</w:t>
      </w:r>
    </w:p>
    <w:p w14:paraId="5A9DE41B"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8 sgk2/852</w:t>
      </w:r>
    </w:p>
    <w:p w14:paraId="7644D452"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trong u BT kèm thai kì, bc xoắn u dễ xảy ra nhất ở:</w:t>
      </w:r>
    </w:p>
    <w:p w14:paraId="499238F0"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a. tcn1</w:t>
      </w:r>
    </w:p>
    <w:p w14:paraId="099F1F70"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b. tcn2</w:t>
      </w:r>
    </w:p>
    <w:p w14:paraId="3885D3C5"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c. tcn3</w:t>
      </w:r>
    </w:p>
    <w:p w14:paraId="0119FC5F"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d. chuyển dạ</w:t>
      </w:r>
    </w:p>
    <w:p w14:paraId="5CF366C8" w14:textId="77777777" w:rsidR="00F21C39" w:rsidRP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*e. hậu sản</w:t>
      </w:r>
    </w:p>
    <w:p w14:paraId="00BAEF30"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10 sgk2/853</w:t>
      </w:r>
    </w:p>
    <w:p w14:paraId="1E76ABED" w14:textId="77777777" w:rsidR="00F21C39" w:rsidRDefault="00F21C39" w:rsidP="00F21C39">
      <w:pPr>
        <w:pStyle w:val="oancuaDanhsach"/>
        <w:spacing w:after="0"/>
        <w:ind w:left="1440"/>
        <w:rPr>
          <w:rFonts w:ascii="Times New Roman" w:hAnsi="Times New Roman" w:cs="Times New Roman"/>
        </w:rPr>
      </w:pPr>
      <w:r>
        <w:rPr>
          <w:rFonts w:ascii="Times New Roman" w:hAnsi="Times New Roman" w:cs="Times New Roman"/>
        </w:rPr>
        <w:t>tất cả các câu về u BT cơ năng là đúng trừ:</w:t>
      </w:r>
    </w:p>
    <w:p w14:paraId="49AE725F" w14:textId="77777777" w:rsidR="00F21C39" w:rsidRDefault="00F21C39" w:rsidP="00F21C39">
      <w:pPr>
        <w:pStyle w:val="oancuaDanhsach"/>
        <w:spacing w:after="0"/>
        <w:ind w:left="1440"/>
        <w:rPr>
          <w:rFonts w:ascii="Times New Roman" w:hAnsi="Times New Roman" w:cs="Times New Roman"/>
        </w:rPr>
      </w:pPr>
      <w:r w:rsidRPr="00F21C39">
        <w:rPr>
          <w:rFonts w:ascii="Times New Roman" w:hAnsi="Times New Roman" w:cs="Times New Roman"/>
        </w:rPr>
        <w:t>*a. có thể là u dạng nang h</w:t>
      </w:r>
      <w:r>
        <w:rPr>
          <w:rFonts w:ascii="Times New Roman" w:hAnsi="Times New Roman" w:cs="Times New Roman"/>
        </w:rPr>
        <w:t>oặc đặc</w:t>
      </w:r>
    </w:p>
    <w:p w14:paraId="44669299" w14:textId="77777777" w:rsidR="00F21C39" w:rsidRDefault="00F21C39" w:rsidP="00F21C39">
      <w:pPr>
        <w:pStyle w:val="oancuaDanhsach"/>
        <w:spacing w:after="0"/>
        <w:ind w:left="1440"/>
        <w:rPr>
          <w:rFonts w:ascii="Times New Roman" w:hAnsi="Times New Roman" w:cs="Times New Roman"/>
        </w:rPr>
      </w:pPr>
      <w:r w:rsidRPr="002D4D64">
        <w:rPr>
          <w:rFonts w:ascii="Times New Roman" w:hAnsi="Times New Roman" w:cs="Times New Roman"/>
        </w:rPr>
        <w:t xml:space="preserve">b. nghĩ là u cơ năng khi </w:t>
      </w:r>
      <w:r w:rsidR="002D4D64" w:rsidRPr="002D4D64">
        <w:rPr>
          <w:rFonts w:ascii="Times New Roman" w:hAnsi="Times New Roman" w:cs="Times New Roman"/>
        </w:rPr>
        <w:t>đ</w:t>
      </w:r>
      <w:r w:rsidR="002D4D64">
        <w:rPr>
          <w:rFonts w:ascii="Times New Roman" w:hAnsi="Times New Roman" w:cs="Times New Roman"/>
        </w:rPr>
        <w:t>k &lt;5cm</w:t>
      </w:r>
    </w:p>
    <w:p w14:paraId="2E12BEEA" w14:textId="77777777" w:rsidR="002D4D64" w:rsidRDefault="002D4D64" w:rsidP="00F21C39">
      <w:pPr>
        <w:pStyle w:val="oancuaDanhsach"/>
        <w:spacing w:after="0"/>
        <w:ind w:left="1440"/>
        <w:rPr>
          <w:rFonts w:ascii="Times New Roman" w:hAnsi="Times New Roman" w:cs="Times New Roman"/>
        </w:rPr>
      </w:pPr>
      <w:r>
        <w:rPr>
          <w:rFonts w:ascii="Times New Roman" w:hAnsi="Times New Roman" w:cs="Times New Roman"/>
        </w:rPr>
        <w:t>c. thường tự biến mất sau vài chu kì</w:t>
      </w:r>
    </w:p>
    <w:p w14:paraId="2032EDDA" w14:textId="77777777" w:rsidR="002D4D64" w:rsidRDefault="002D4D64" w:rsidP="00F21C39">
      <w:pPr>
        <w:pStyle w:val="oancuaDanhsach"/>
        <w:spacing w:after="0"/>
        <w:ind w:left="1440"/>
        <w:rPr>
          <w:rFonts w:ascii="Times New Roman" w:hAnsi="Times New Roman" w:cs="Times New Roman"/>
        </w:rPr>
      </w:pPr>
      <w:r w:rsidRPr="002D4D64">
        <w:rPr>
          <w:rFonts w:ascii="Times New Roman" w:hAnsi="Times New Roman" w:cs="Times New Roman"/>
        </w:rPr>
        <w:t>d. xử trí chủ yếu là the</w:t>
      </w:r>
      <w:r>
        <w:rPr>
          <w:rFonts w:ascii="Times New Roman" w:hAnsi="Times New Roman" w:cs="Times New Roman"/>
        </w:rPr>
        <w:t>o dõi</w:t>
      </w:r>
    </w:p>
    <w:p w14:paraId="5CDB8BAD" w14:textId="77777777" w:rsidR="002D4D64" w:rsidRPr="002D4D64" w:rsidRDefault="002D4D64" w:rsidP="00F21C39">
      <w:pPr>
        <w:pStyle w:val="oancuaDanhsach"/>
        <w:spacing w:after="0"/>
        <w:ind w:left="1440"/>
        <w:rPr>
          <w:rFonts w:ascii="Times New Roman" w:hAnsi="Times New Roman" w:cs="Times New Roman"/>
        </w:rPr>
      </w:pPr>
      <w:r>
        <w:rPr>
          <w:rFonts w:ascii="Times New Roman" w:hAnsi="Times New Roman" w:cs="Times New Roman"/>
        </w:rPr>
        <w:t xml:space="preserve">e. có thể thúc đẩy quá trình biến mất của u bằng thuốc viên ngừa thai trong vài tháng </w:t>
      </w:r>
    </w:p>
    <w:p w14:paraId="6D8A50A0"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12 sgk2/853</w:t>
      </w:r>
    </w:p>
    <w:p w14:paraId="6E43EFBA" w14:textId="77777777"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u BT cần pb với:</w:t>
      </w:r>
    </w:p>
    <w:p w14:paraId="3F509819" w14:textId="77777777"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a. bàng quang ứ NT</w:t>
      </w:r>
    </w:p>
    <w:p w14:paraId="11E7D5B8" w14:textId="77777777"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b. ứ nước tai vòi</w:t>
      </w:r>
    </w:p>
    <w:p w14:paraId="05FEB722" w14:textId="77777777" w:rsidR="002D4D64" w:rsidRPr="004145B8" w:rsidRDefault="002D4D64" w:rsidP="002D4D64">
      <w:pPr>
        <w:pStyle w:val="oancuaDanhsach"/>
        <w:spacing w:after="0"/>
        <w:ind w:left="1440"/>
        <w:rPr>
          <w:rFonts w:ascii="Times New Roman" w:hAnsi="Times New Roman" w:cs="Times New Roman"/>
        </w:rPr>
      </w:pPr>
      <w:r w:rsidRPr="004145B8">
        <w:rPr>
          <w:rFonts w:ascii="Times New Roman" w:hAnsi="Times New Roman" w:cs="Times New Roman"/>
        </w:rPr>
        <w:t>c. uxtc dưới thanh mạc có cuống</w:t>
      </w:r>
    </w:p>
    <w:p w14:paraId="17C44B2D" w14:textId="77777777" w:rsidR="002D4D64" w:rsidRDefault="002D4D64" w:rsidP="002D4D64">
      <w:pPr>
        <w:pStyle w:val="oancuaDanhsach"/>
        <w:spacing w:after="0"/>
        <w:ind w:left="1440"/>
        <w:rPr>
          <w:rFonts w:ascii="Times New Roman" w:hAnsi="Times New Roman" w:cs="Times New Roman"/>
          <w:lang w:val="fr-FR"/>
        </w:rPr>
      </w:pPr>
      <w:r>
        <w:rPr>
          <w:rFonts w:ascii="Times New Roman" w:hAnsi="Times New Roman" w:cs="Times New Roman"/>
          <w:lang w:val="fr-FR"/>
        </w:rPr>
        <w:t>d. báng bụng</w:t>
      </w:r>
    </w:p>
    <w:p w14:paraId="6084BD2F" w14:textId="77777777" w:rsidR="002D4D64" w:rsidRPr="002D4D64" w:rsidRDefault="002D4D64" w:rsidP="002D4D64">
      <w:pPr>
        <w:pStyle w:val="oancuaDanhsach"/>
        <w:spacing w:after="0"/>
        <w:ind w:left="1440"/>
        <w:rPr>
          <w:rFonts w:ascii="Times New Roman" w:hAnsi="Times New Roman" w:cs="Times New Roman"/>
          <w:lang w:val="fr-FR"/>
        </w:rPr>
      </w:pPr>
      <w:r>
        <w:rPr>
          <w:rFonts w:ascii="Times New Roman" w:hAnsi="Times New Roman" w:cs="Times New Roman"/>
          <w:lang w:val="fr-FR"/>
        </w:rPr>
        <w:t>*e. all</w:t>
      </w:r>
    </w:p>
    <w:p w14:paraId="5F5AAAFC"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14 sgk2/854</w:t>
      </w:r>
    </w:p>
    <w:p w14:paraId="345E6981" w14:textId="77777777" w:rsid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tất cả các yếu t</w:t>
      </w:r>
      <w:r>
        <w:rPr>
          <w:rFonts w:ascii="Times New Roman" w:hAnsi="Times New Roman" w:cs="Times New Roman"/>
        </w:rPr>
        <w:t>ố gợi ý k/n ác tính của u BT ngoại trừ:</w:t>
      </w:r>
    </w:p>
    <w:p w14:paraId="2502392E" w14:textId="77777777"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a. u 2 bên</w:t>
      </w:r>
    </w:p>
    <w:p w14:paraId="61585FD8" w14:textId="77777777"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b. u + báng bụng</w:t>
      </w:r>
    </w:p>
    <w:p w14:paraId="1661BBE9" w14:textId="77777777" w:rsidR="002D4D64" w:rsidRDefault="002D4D64" w:rsidP="002D4D64">
      <w:pPr>
        <w:pStyle w:val="oancuaDanhsach"/>
        <w:spacing w:after="0"/>
        <w:ind w:left="1440"/>
        <w:rPr>
          <w:rFonts w:ascii="Times New Roman" w:hAnsi="Times New Roman" w:cs="Times New Roman"/>
        </w:rPr>
      </w:pPr>
      <w:r>
        <w:rPr>
          <w:rFonts w:ascii="Times New Roman" w:hAnsi="Times New Roman" w:cs="Times New Roman"/>
        </w:rPr>
        <w:t>*c. u &gt;20cm</w:t>
      </w:r>
    </w:p>
    <w:p w14:paraId="3E729656" w14:textId="77777777" w:rsid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d. u có chồi sùi trong h</w:t>
      </w:r>
      <w:r>
        <w:rPr>
          <w:rFonts w:ascii="Times New Roman" w:hAnsi="Times New Roman" w:cs="Times New Roman"/>
        </w:rPr>
        <w:t>oặc ngoài tc</w:t>
      </w:r>
    </w:p>
    <w:p w14:paraId="4CFE4007" w14:textId="77777777" w:rsidR="002D4D64" w:rsidRPr="002D4D64" w:rsidRDefault="002D4D64" w:rsidP="002D4D64">
      <w:pPr>
        <w:pStyle w:val="oancuaDanhsach"/>
        <w:spacing w:after="0"/>
        <w:ind w:left="1440"/>
        <w:rPr>
          <w:rFonts w:ascii="Times New Roman" w:hAnsi="Times New Roman" w:cs="Times New Roman"/>
        </w:rPr>
      </w:pPr>
      <w:r w:rsidRPr="002D4D64">
        <w:rPr>
          <w:rFonts w:ascii="Times New Roman" w:hAnsi="Times New Roman" w:cs="Times New Roman"/>
        </w:rPr>
        <w:t>e. u xuất hiện sau mãn k</w:t>
      </w:r>
      <w:r>
        <w:rPr>
          <w:rFonts w:ascii="Times New Roman" w:hAnsi="Times New Roman" w:cs="Times New Roman"/>
        </w:rPr>
        <w:t>inh</w:t>
      </w:r>
    </w:p>
    <w:p w14:paraId="50EB1DC4"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4 thspk/224</w:t>
      </w:r>
    </w:p>
    <w:p w14:paraId="66E1BE25" w14:textId="77777777" w:rsidR="002D4D64" w:rsidRDefault="00BE3944" w:rsidP="002D4D64">
      <w:pPr>
        <w:pStyle w:val="oancuaDanhsach"/>
        <w:spacing w:after="0"/>
        <w:ind w:left="1440"/>
        <w:rPr>
          <w:rFonts w:ascii="Times New Roman" w:hAnsi="Times New Roman" w:cs="Times New Roman"/>
        </w:rPr>
      </w:pPr>
      <w:r>
        <w:rPr>
          <w:rFonts w:ascii="Times New Roman" w:hAnsi="Times New Roman" w:cs="Times New Roman"/>
        </w:rPr>
        <w:t>các bc của u BT nào nên được pt cấp cứu:</w:t>
      </w:r>
    </w:p>
    <w:p w14:paraId="7D487864" w14:textId="77777777"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a. xoắn u BT</w:t>
      </w:r>
    </w:p>
    <w:p w14:paraId="603F8432" w14:textId="77777777"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lastRenderedPageBreak/>
        <w:t>b. xuất huyết trong BT</w:t>
      </w:r>
    </w:p>
    <w:p w14:paraId="7FBF5358" w14:textId="77777777"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c. vỡ u BT</w:t>
      </w:r>
    </w:p>
    <w:p w14:paraId="69ED475C" w14:textId="77777777" w:rsidR="00BE3944" w:rsidRDefault="00BE3944" w:rsidP="002D4D64">
      <w:pPr>
        <w:pStyle w:val="oancuaDanhsach"/>
        <w:spacing w:after="0"/>
        <w:ind w:left="1440"/>
        <w:rPr>
          <w:rFonts w:ascii="Times New Roman" w:hAnsi="Times New Roman" w:cs="Times New Roman"/>
        </w:rPr>
      </w:pPr>
      <w:r>
        <w:rPr>
          <w:rFonts w:ascii="Times New Roman" w:hAnsi="Times New Roman" w:cs="Times New Roman"/>
        </w:rPr>
        <w:t>d. a+c</w:t>
      </w:r>
    </w:p>
    <w:p w14:paraId="4ED77FF2" w14:textId="77777777" w:rsidR="00BE3944" w:rsidRPr="00AD1FD3" w:rsidRDefault="00BE3944" w:rsidP="002D4D64">
      <w:pPr>
        <w:pStyle w:val="oancuaDanhsach"/>
        <w:spacing w:after="0"/>
        <w:ind w:left="1440"/>
        <w:rPr>
          <w:rFonts w:ascii="Times New Roman" w:hAnsi="Times New Roman" w:cs="Times New Roman"/>
          <w:color w:val="FF0000"/>
        </w:rPr>
      </w:pPr>
      <w:r w:rsidRPr="00AD1FD3">
        <w:rPr>
          <w:rFonts w:ascii="Times New Roman" w:hAnsi="Times New Roman" w:cs="Times New Roman"/>
          <w:color w:val="FF0000"/>
        </w:rPr>
        <w:t>e. a+b+c</w:t>
      </w:r>
    </w:p>
    <w:p w14:paraId="3C54337E"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Chọn câu sai về U quái:</w:t>
      </w:r>
    </w:p>
    <w:p w14:paraId="054834AE"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Xuất phát từ thượng bì</w:t>
      </w:r>
    </w:p>
    <w:p w14:paraId="3E19AAC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9B8D37A"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 xml:space="preserve">Khối mô (thai) có tóc, </w:t>
      </w:r>
      <w:proofErr w:type="gramStart"/>
      <w:r w:rsidRPr="008D27A1">
        <w:rPr>
          <w:rFonts w:ascii="Times New Roman" w:hAnsi="Times New Roman" w:cs="Times New Roman"/>
        </w:rPr>
        <w:t>bã,…</w:t>
      </w:r>
      <w:proofErr w:type="gramEnd"/>
      <w:r w:rsidRPr="008D27A1">
        <w:rPr>
          <w:rFonts w:ascii="Times New Roman" w:hAnsi="Times New Roman" w:cs="Times New Roman"/>
        </w:rPr>
        <w:t>., (hình như vậy) nghĩ gì:</w:t>
      </w:r>
    </w:p>
    <w:p w14:paraId="4295EAF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quái</w:t>
      </w:r>
      <w:r w:rsidRPr="008D27A1">
        <w:rPr>
          <w:rFonts w:ascii="Times New Roman" w:hAnsi="Times New Roman" w:cs="Times New Roman"/>
        </w:rPr>
        <w:tab/>
      </w:r>
    </w:p>
    <w:p w14:paraId="0C63616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5B9C0F7F"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Khám u buồng trứng tốt nhất khi:</w:t>
      </w:r>
    </w:p>
    <w:p w14:paraId="0D0B50A2"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Bàng quang và trực tràng trống</w:t>
      </w:r>
    </w:p>
    <w:p w14:paraId="062113F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3E08D981"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Chẩn đoán phân biệt dễ lầm với u nang buồng trứng nhất: (khác câu trên) chọn</w:t>
      </w:r>
    </w:p>
    <w:p w14:paraId="748D08B8"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 xơ dưới thanh mạc có cuống</w:t>
      </w:r>
    </w:p>
    <w:p w14:paraId="61947965" w14:textId="77777777" w:rsidR="00A86A5C" w:rsidRPr="008D27A1" w:rsidRDefault="00A86A5C" w:rsidP="00A86A5C">
      <w:pPr>
        <w:pStyle w:val="oancuaDanhsach"/>
        <w:spacing w:after="0"/>
        <w:ind w:left="1440"/>
        <w:rPr>
          <w:rFonts w:ascii="Times New Roman" w:hAnsi="Times New Roman" w:cs="Times New Roman"/>
        </w:rPr>
      </w:pPr>
    </w:p>
    <w:p w14:paraId="18020FF4" w14:textId="77777777" w:rsidR="00A86A5C" w:rsidRPr="008D27A1" w:rsidRDefault="00A86A5C" w:rsidP="00A86A5C">
      <w:pPr>
        <w:pStyle w:val="oancuaDanhsach"/>
        <w:spacing w:after="0"/>
        <w:ind w:left="1440"/>
        <w:rPr>
          <w:rFonts w:ascii="Times New Roman" w:hAnsi="Times New Roman" w:cs="Times New Roman"/>
          <w:b/>
          <w:i/>
        </w:rPr>
      </w:pPr>
      <w:r w:rsidRPr="008D27A1">
        <w:rPr>
          <w:rFonts w:ascii="Times New Roman" w:hAnsi="Times New Roman" w:cs="Times New Roman"/>
          <w:b/>
          <w:i/>
          <w:u w:val="single"/>
        </w:rPr>
        <w:t>Tầm soát K CTC và Tân sinh trong biểu mô CTC:</w:t>
      </w:r>
    </w:p>
    <w:p w14:paraId="222ACB93" w14:textId="77777777" w:rsidR="00A86A5C" w:rsidRPr="008D27A1" w:rsidRDefault="00A86A5C" w:rsidP="00A86A5C">
      <w:pPr>
        <w:pStyle w:val="oancuaDanhsach"/>
        <w:spacing w:after="0"/>
        <w:ind w:left="1440"/>
        <w:rPr>
          <w:rFonts w:ascii="Times New Roman" w:hAnsi="Times New Roman" w:cs="Times New Roman"/>
        </w:rPr>
      </w:pPr>
    </w:p>
    <w:p w14:paraId="5ED08843"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Yếu tố liên quan mạnh nhất đến tân sinh biểu mô CTC (gần giống Câu 1 sgk2/801):</w:t>
      </w:r>
    </w:p>
    <w:p w14:paraId="0108659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HPV 16,18</w:t>
      </w:r>
    </w:p>
    <w:p w14:paraId="3A2DC68B"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09268BEE" w14:textId="77777777" w:rsidR="00A86A5C"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Câu 1 sgk2/811 (hình như có)</w:t>
      </w:r>
    </w:p>
    <w:p w14:paraId="26D2E8B4" w14:textId="77777777" w:rsidR="00E3557C" w:rsidRDefault="00E3557C" w:rsidP="00E3557C">
      <w:pPr>
        <w:pStyle w:val="oancuaDanhsach"/>
        <w:spacing w:after="0"/>
        <w:ind w:left="1440"/>
        <w:rPr>
          <w:rFonts w:ascii="Times New Roman" w:hAnsi="Times New Roman" w:cs="Times New Roman"/>
        </w:rPr>
      </w:pPr>
      <w:r w:rsidRPr="00E3557C">
        <w:rPr>
          <w:rFonts w:ascii="Times New Roman" w:hAnsi="Times New Roman" w:cs="Times New Roman"/>
        </w:rPr>
        <w:t>điều nào ko phải là 1 đồng y</w:t>
      </w:r>
      <w:r>
        <w:rPr>
          <w:rFonts w:ascii="Times New Roman" w:hAnsi="Times New Roman" w:cs="Times New Roman"/>
        </w:rPr>
        <w:t>ếu tố gây ung thư cổ tử cung:</w:t>
      </w:r>
    </w:p>
    <w:p w14:paraId="0436008F" w14:textId="77777777"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a. hút thuốc</w:t>
      </w:r>
    </w:p>
    <w:p w14:paraId="26C02626" w14:textId="77777777"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b. hoạt động tình dục sớm</w:t>
      </w:r>
    </w:p>
    <w:p w14:paraId="34843C1F" w14:textId="77777777" w:rsidR="00E3557C" w:rsidRDefault="00E3557C" w:rsidP="00E3557C">
      <w:pPr>
        <w:pStyle w:val="oancuaDanhsach"/>
        <w:spacing w:after="0"/>
        <w:ind w:left="1440"/>
        <w:rPr>
          <w:rFonts w:ascii="Times New Roman" w:hAnsi="Times New Roman" w:cs="Times New Roman"/>
        </w:rPr>
      </w:pPr>
      <w:r w:rsidRPr="00E3557C">
        <w:rPr>
          <w:rFonts w:ascii="Times New Roman" w:hAnsi="Times New Roman" w:cs="Times New Roman"/>
        </w:rPr>
        <w:t>c. có nhiều bạn t</w:t>
      </w:r>
      <w:r>
        <w:rPr>
          <w:rFonts w:ascii="Times New Roman" w:hAnsi="Times New Roman" w:cs="Times New Roman"/>
        </w:rPr>
        <w:t>ình</w:t>
      </w:r>
    </w:p>
    <w:p w14:paraId="50035391" w14:textId="77777777" w:rsid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*d. bắt đầu có kinh sớm</w:t>
      </w:r>
    </w:p>
    <w:p w14:paraId="2AA9C781" w14:textId="77777777" w:rsidR="00E3557C" w:rsidRPr="00E3557C" w:rsidRDefault="00E3557C" w:rsidP="00E3557C">
      <w:pPr>
        <w:pStyle w:val="oancuaDanhsach"/>
        <w:spacing w:after="0"/>
        <w:ind w:left="1440"/>
        <w:rPr>
          <w:rFonts w:ascii="Times New Roman" w:hAnsi="Times New Roman" w:cs="Times New Roman"/>
        </w:rPr>
      </w:pPr>
      <w:r>
        <w:rPr>
          <w:rFonts w:ascii="Times New Roman" w:hAnsi="Times New Roman" w:cs="Times New Roman"/>
        </w:rPr>
        <w:t>e. suy giảm miễn dịch</w:t>
      </w:r>
    </w:p>
    <w:p w14:paraId="4E5773EF"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Bộ ba phương tiện để chẩn đoán tân sinh trong biểu mô CTC gồm:</w:t>
      </w:r>
    </w:p>
    <w:p w14:paraId="0C076A06"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Lâm sàng, soi CTC, định type HPV</w:t>
      </w:r>
    </w:p>
    <w:p w14:paraId="137B25A0"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Soi CTC, định type HPV, sinh thiết</w:t>
      </w:r>
    </w:p>
    <w:p w14:paraId="765F1C80" w14:textId="77777777" w:rsidR="00A86A5C" w:rsidRPr="00B30BEF" w:rsidRDefault="00A86A5C" w:rsidP="00A86A5C">
      <w:pPr>
        <w:pStyle w:val="oancuaDanhsach"/>
        <w:numPr>
          <w:ilvl w:val="1"/>
          <w:numId w:val="2"/>
        </w:numPr>
        <w:spacing w:after="0"/>
        <w:rPr>
          <w:rFonts w:ascii="Times New Roman" w:hAnsi="Times New Roman" w:cs="Times New Roman"/>
          <w:lang w:val="fr-FR"/>
        </w:rPr>
      </w:pPr>
      <w:r w:rsidRPr="00B30BEF">
        <w:rPr>
          <w:rFonts w:ascii="Times New Roman" w:hAnsi="Times New Roman" w:cs="Times New Roman"/>
          <w:lang w:val="fr-FR"/>
        </w:rPr>
        <w:t>Pap’smear, soi CTC, định type HPV</w:t>
      </w:r>
    </w:p>
    <w:p w14:paraId="39D54F3D" w14:textId="77777777" w:rsidR="00A86A5C" w:rsidRPr="00E3557C" w:rsidRDefault="00A86A5C" w:rsidP="00A86A5C">
      <w:pPr>
        <w:pStyle w:val="oancuaDanhsach"/>
        <w:numPr>
          <w:ilvl w:val="1"/>
          <w:numId w:val="2"/>
        </w:numPr>
        <w:spacing w:after="0"/>
        <w:rPr>
          <w:rFonts w:ascii="Times New Roman" w:hAnsi="Times New Roman" w:cs="Times New Roman"/>
          <w:lang w:val="fr-FR"/>
        </w:rPr>
      </w:pPr>
      <w:r w:rsidRPr="00E3557C">
        <w:rPr>
          <w:rFonts w:ascii="Times New Roman" w:hAnsi="Times New Roman" w:cs="Times New Roman"/>
          <w:lang w:val="fr-FR"/>
        </w:rPr>
        <w:t>Pap’smear, soi CTC, sinh thiết</w:t>
      </w:r>
      <w:r w:rsidR="003F394F">
        <w:rPr>
          <w:rFonts w:ascii="Times New Roman" w:hAnsi="Times New Roman" w:cs="Times New Roman"/>
          <w:lang w:val="fr-FR"/>
        </w:rPr>
        <w:t>*</w:t>
      </w:r>
    </w:p>
    <w:p w14:paraId="474DB100" w14:textId="77777777" w:rsidR="00A86A5C" w:rsidRPr="004145B8" w:rsidRDefault="00A86A5C" w:rsidP="00A86A5C">
      <w:pPr>
        <w:pStyle w:val="oancuaDanhsach"/>
        <w:numPr>
          <w:ilvl w:val="1"/>
          <w:numId w:val="2"/>
        </w:numPr>
        <w:spacing w:after="0"/>
        <w:rPr>
          <w:rFonts w:ascii="Times New Roman" w:hAnsi="Times New Roman" w:cs="Times New Roman"/>
          <w:lang w:val="fr-FR"/>
        </w:rPr>
      </w:pPr>
      <w:r w:rsidRPr="004145B8">
        <w:rPr>
          <w:rFonts w:ascii="Times New Roman" w:hAnsi="Times New Roman" w:cs="Times New Roman"/>
          <w:lang w:val="fr-FR"/>
        </w:rPr>
        <w:t>Lâm sàng, soi CTC, sinh thiết</w:t>
      </w:r>
    </w:p>
    <w:p w14:paraId="0A8C1EAD" w14:textId="77777777" w:rsidR="00A86A5C" w:rsidRPr="004145B8" w:rsidRDefault="00A86A5C" w:rsidP="00A86A5C">
      <w:pPr>
        <w:pStyle w:val="oancuaDanhsach"/>
        <w:numPr>
          <w:ilvl w:val="0"/>
          <w:numId w:val="2"/>
        </w:numPr>
        <w:spacing w:after="0"/>
        <w:rPr>
          <w:rFonts w:ascii="Times New Roman" w:hAnsi="Times New Roman" w:cs="Times New Roman"/>
          <w:lang w:val="fr-FR"/>
        </w:rPr>
      </w:pPr>
      <w:r w:rsidRPr="004145B8">
        <w:rPr>
          <w:rFonts w:ascii="Times New Roman" w:hAnsi="Times New Roman" w:cs="Times New Roman"/>
          <w:lang w:val="fr-FR"/>
        </w:rPr>
        <w:t xml:space="preserve">Tiên lượng sống 5 năm giai đoạn 0 của K </w:t>
      </w:r>
      <w:proofErr w:type="gramStart"/>
      <w:r w:rsidRPr="004145B8">
        <w:rPr>
          <w:rFonts w:ascii="Times New Roman" w:hAnsi="Times New Roman" w:cs="Times New Roman"/>
          <w:lang w:val="fr-FR"/>
        </w:rPr>
        <w:t>CTC:</w:t>
      </w:r>
      <w:proofErr w:type="gramEnd"/>
    </w:p>
    <w:p w14:paraId="3C8185E0" w14:textId="77777777" w:rsidR="00A86A5C" w:rsidRPr="00AD1FD3" w:rsidRDefault="00A86A5C" w:rsidP="00A86A5C">
      <w:pPr>
        <w:pStyle w:val="oancuaDanhsach"/>
        <w:numPr>
          <w:ilvl w:val="1"/>
          <w:numId w:val="2"/>
        </w:numPr>
        <w:spacing w:after="0"/>
        <w:rPr>
          <w:rFonts w:ascii="Times New Roman" w:hAnsi="Times New Roman" w:cs="Times New Roman"/>
          <w:color w:val="FF0000"/>
        </w:rPr>
      </w:pPr>
      <w:r w:rsidRPr="00AD1FD3">
        <w:rPr>
          <w:rFonts w:ascii="Times New Roman" w:hAnsi="Times New Roman" w:cs="Times New Roman"/>
          <w:color w:val="FF0000"/>
        </w:rPr>
        <w:t>100%</w:t>
      </w:r>
    </w:p>
    <w:p w14:paraId="4FF9B099"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80%</w:t>
      </w:r>
    </w:p>
    <w:p w14:paraId="38F8CFB3"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70%</w:t>
      </w:r>
    </w:p>
    <w:p w14:paraId="3C44D201"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50%</w:t>
      </w:r>
    </w:p>
    <w:p w14:paraId="3739513F"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30%</w:t>
      </w:r>
    </w:p>
    <w:p w14:paraId="2CEEB268"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K CTC giai đoạn 0 nghĩa là:</w:t>
      </w:r>
    </w:p>
    <w:p w14:paraId="5C3F156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Tổn thường tiền Ung thư</w:t>
      </w:r>
    </w:p>
    <w:p w14:paraId="7B25C1AC"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Ung thư tại chỗ, chưa qua lớp màng đáy</w:t>
      </w:r>
      <w:r w:rsidR="003F394F">
        <w:rPr>
          <w:rFonts w:ascii="Times New Roman" w:hAnsi="Times New Roman" w:cs="Times New Roman"/>
        </w:rPr>
        <w:t>*</w:t>
      </w:r>
    </w:p>
    <w:p w14:paraId="7283E3D5"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48C8686D"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Triệu chứng điển hình của K CTC:</w:t>
      </w:r>
    </w:p>
    <w:p w14:paraId="4B5AF5CA"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B941834"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7B716A3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4904AC67" w14:textId="77777777" w:rsidR="00A86A5C" w:rsidRPr="008D27A1"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w:t>
      </w:r>
    </w:p>
    <w:p w14:paraId="5356BEF6" w14:textId="77777777" w:rsidR="00A86A5C" w:rsidRDefault="00A86A5C" w:rsidP="00A86A5C">
      <w:pPr>
        <w:pStyle w:val="oancuaDanhsach"/>
        <w:numPr>
          <w:ilvl w:val="1"/>
          <w:numId w:val="2"/>
        </w:numPr>
        <w:spacing w:after="0"/>
        <w:rPr>
          <w:rFonts w:ascii="Times New Roman" w:hAnsi="Times New Roman" w:cs="Times New Roman"/>
        </w:rPr>
      </w:pPr>
      <w:r w:rsidRPr="008D27A1">
        <w:rPr>
          <w:rFonts w:ascii="Times New Roman" w:hAnsi="Times New Roman" w:cs="Times New Roman"/>
        </w:rPr>
        <w:t>Không có triệu chứng điển hình</w:t>
      </w:r>
    </w:p>
    <w:p w14:paraId="41E8D183" w14:textId="77777777" w:rsidR="00A86A5C" w:rsidRDefault="00A86A5C" w:rsidP="00A86A5C">
      <w:pPr>
        <w:pStyle w:val="oancuaDanhsach"/>
        <w:numPr>
          <w:ilvl w:val="0"/>
          <w:numId w:val="2"/>
        </w:numPr>
        <w:spacing w:after="0"/>
        <w:rPr>
          <w:rFonts w:ascii="Times New Roman" w:hAnsi="Times New Roman" w:cs="Times New Roman"/>
        </w:rPr>
      </w:pPr>
      <w:r>
        <w:rPr>
          <w:rFonts w:ascii="Times New Roman" w:hAnsi="Times New Roman" w:cs="Times New Roman"/>
        </w:rPr>
        <w:lastRenderedPageBreak/>
        <w:t>Thân tử cung thường gập ra trước so với trục CTC một góc</w:t>
      </w:r>
      <w:r w:rsidR="005C4F89">
        <w:rPr>
          <w:rFonts w:ascii="Times New Roman" w:hAnsi="Times New Roman" w:cs="Times New Roman"/>
        </w:rPr>
        <w:t xml:space="preserve"> </w:t>
      </w:r>
      <w:r w:rsidR="005C4F89" w:rsidRPr="005C4F89">
        <w:rPr>
          <w:rFonts w:ascii="Times New Roman" w:hAnsi="Times New Roman" w:cs="Times New Roman"/>
          <w:color w:val="FF0000"/>
        </w:rPr>
        <w:t>(thân tc - ctc = 120; tc - âđ = 90)</w:t>
      </w:r>
    </w:p>
    <w:p w14:paraId="1BBA68E2" w14:textId="77777777"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10-30 độ</w:t>
      </w:r>
    </w:p>
    <w:p w14:paraId="595654DB" w14:textId="77777777"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30-45 độ</w:t>
      </w:r>
    </w:p>
    <w:p w14:paraId="60023C95" w14:textId="77777777"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50-70 độ</w:t>
      </w:r>
    </w:p>
    <w:p w14:paraId="50DB16F7" w14:textId="77777777" w:rsidR="00A86A5C"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85-90 độ</w:t>
      </w:r>
    </w:p>
    <w:p w14:paraId="000CDEB9" w14:textId="77777777" w:rsidR="00A86A5C" w:rsidRPr="008D27A1" w:rsidRDefault="00A86A5C" w:rsidP="00A86A5C">
      <w:pPr>
        <w:pStyle w:val="oancuaDanhsach"/>
        <w:numPr>
          <w:ilvl w:val="1"/>
          <w:numId w:val="2"/>
        </w:numPr>
        <w:spacing w:after="0"/>
        <w:rPr>
          <w:rFonts w:ascii="Times New Roman" w:hAnsi="Times New Roman" w:cs="Times New Roman"/>
        </w:rPr>
      </w:pPr>
      <w:r>
        <w:rPr>
          <w:rFonts w:ascii="Times New Roman" w:hAnsi="Times New Roman" w:cs="Times New Roman"/>
        </w:rPr>
        <w:t>100-120 độ</w:t>
      </w:r>
      <w:r w:rsidR="005C4F89">
        <w:rPr>
          <w:rFonts w:ascii="Times New Roman" w:hAnsi="Times New Roman" w:cs="Times New Roman"/>
        </w:rPr>
        <w:t>*</w:t>
      </w:r>
    </w:p>
    <w:p w14:paraId="08C8FC48" w14:textId="77777777" w:rsidR="00A86A5C" w:rsidRPr="008D27A1" w:rsidRDefault="00A86A5C" w:rsidP="00A86A5C">
      <w:pPr>
        <w:pStyle w:val="oancuaDanhsach"/>
        <w:numPr>
          <w:ilvl w:val="0"/>
          <w:numId w:val="2"/>
        </w:numPr>
        <w:spacing w:after="0"/>
        <w:rPr>
          <w:rFonts w:ascii="Times New Roman" w:hAnsi="Times New Roman" w:cs="Times New Roman"/>
        </w:rPr>
      </w:pPr>
      <w:r w:rsidRPr="008D27A1">
        <w:rPr>
          <w:rFonts w:ascii="Times New Roman" w:hAnsi="Times New Roman" w:cs="Times New Roman"/>
        </w:rPr>
        <w:t>CHỊU @@</w:t>
      </w:r>
    </w:p>
    <w:p w14:paraId="21831BEB" w14:textId="77777777" w:rsidR="00A86A5C" w:rsidRDefault="00A86A5C" w:rsidP="008D041F">
      <w:pPr>
        <w:spacing w:after="0"/>
        <w:rPr>
          <w:rFonts w:ascii="Times New Roman" w:hAnsi="Times New Roman" w:cs="Times New Roman"/>
          <w:b/>
        </w:rPr>
      </w:pPr>
    </w:p>
    <w:sectPr w:rsidR="00A86A5C" w:rsidSect="008B5B56">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38AC9" w14:textId="77777777" w:rsidR="00B65C58" w:rsidRDefault="00B65C58" w:rsidP="00A86A5C">
      <w:pPr>
        <w:spacing w:after="0" w:line="240" w:lineRule="auto"/>
      </w:pPr>
      <w:r>
        <w:separator/>
      </w:r>
    </w:p>
  </w:endnote>
  <w:endnote w:type="continuationSeparator" w:id="0">
    <w:p w14:paraId="59AE8F91" w14:textId="77777777" w:rsidR="00B65C58" w:rsidRDefault="00B65C58" w:rsidP="00A86A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296897"/>
      <w:docPartObj>
        <w:docPartGallery w:val="Page Numbers (Bottom of Page)"/>
        <w:docPartUnique/>
      </w:docPartObj>
    </w:sdtPr>
    <w:sdtEndPr/>
    <w:sdtContent>
      <w:p w14:paraId="2580DC1A" w14:textId="77777777" w:rsidR="004145B8" w:rsidRDefault="00284AB7">
        <w:pPr>
          <w:pStyle w:val="Chntrang"/>
          <w:jc w:val="right"/>
        </w:pPr>
        <w:r>
          <w:rPr>
            <w:noProof/>
            <w:lang w:val="vi-VN"/>
          </w:rPr>
          <w:fldChar w:fldCharType="begin"/>
        </w:r>
        <w:r>
          <w:rPr>
            <w:noProof/>
            <w:lang w:val="vi-VN"/>
          </w:rPr>
          <w:instrText>PAGE   \* MERGEFORMAT</w:instrText>
        </w:r>
        <w:r>
          <w:rPr>
            <w:noProof/>
            <w:lang w:val="vi-VN"/>
          </w:rPr>
          <w:fldChar w:fldCharType="separate"/>
        </w:r>
        <w:r w:rsidR="001068E7" w:rsidRPr="001068E7">
          <w:rPr>
            <w:noProof/>
            <w:lang w:val="vi-VN"/>
          </w:rPr>
          <w:t>2</w:t>
        </w:r>
        <w:r w:rsidR="001068E7" w:rsidRPr="001068E7">
          <w:rPr>
            <w:noProof/>
            <w:lang w:val="vi-VN"/>
          </w:rPr>
          <w:t>1</w:t>
        </w:r>
        <w:r>
          <w:rPr>
            <w:noProof/>
            <w:lang w:val="vi-VN"/>
          </w:rPr>
          <w:fldChar w:fldCharType="end"/>
        </w:r>
      </w:p>
    </w:sdtContent>
  </w:sdt>
  <w:p w14:paraId="5B88AA9C" w14:textId="77777777" w:rsidR="004145B8" w:rsidRDefault="004145B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C7B19" w14:textId="77777777" w:rsidR="00B65C58" w:rsidRDefault="00B65C58" w:rsidP="00A86A5C">
      <w:pPr>
        <w:spacing w:after="0" w:line="240" w:lineRule="auto"/>
      </w:pPr>
      <w:r>
        <w:separator/>
      </w:r>
    </w:p>
  </w:footnote>
  <w:footnote w:type="continuationSeparator" w:id="0">
    <w:p w14:paraId="7E88E9E8" w14:textId="77777777" w:rsidR="00B65C58" w:rsidRDefault="00B65C58" w:rsidP="00A86A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A84CD" w14:textId="77777777" w:rsidR="004145B8" w:rsidRDefault="004145B8">
    <w:pPr>
      <w:pStyle w:val="utrang"/>
    </w:pPr>
    <w:r>
      <w:t>Bs. Phan Ánh Đạt 29Y11</w:t>
    </w:r>
  </w:p>
  <w:p w14:paraId="0C2597D9" w14:textId="77777777" w:rsidR="004145B8" w:rsidRDefault="004145B8">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4FB"/>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 w15:restartNumberingAfterBreak="0">
    <w:nsid w:val="10E14D56"/>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2" w15:restartNumberingAfterBreak="0">
    <w:nsid w:val="305162B9"/>
    <w:multiLevelType w:val="hybridMultilevel"/>
    <w:tmpl w:val="DBDC0E9A"/>
    <w:lvl w:ilvl="0" w:tplc="915C0BA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97212"/>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4" w15:restartNumberingAfterBreak="0">
    <w:nsid w:val="45E367F8"/>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4BEB469A"/>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 w15:restartNumberingAfterBreak="0">
    <w:nsid w:val="4D951A84"/>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7" w15:restartNumberingAfterBreak="0">
    <w:nsid w:val="572448E5"/>
    <w:multiLevelType w:val="hybridMultilevel"/>
    <w:tmpl w:val="5E208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5B7F05"/>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9" w15:restartNumberingAfterBreak="0">
    <w:nsid w:val="645B3A49"/>
    <w:multiLevelType w:val="multilevel"/>
    <w:tmpl w:val="F6720452"/>
    <w:lvl w:ilvl="0">
      <w:start w:val="1"/>
      <w:numFmt w:val="bullet"/>
      <w:lvlText w:val="-"/>
      <w:lvlJc w:val="left"/>
      <w:pPr>
        <w:ind w:left="720" w:hanging="360"/>
      </w:pPr>
      <w:rPr>
        <w:rFonts w:ascii="Times New Roman" w:hAnsi="Times New Roman" w:cs="Times New Roman" w:hint="default"/>
      </w:rPr>
    </w:lvl>
    <w:lvl w:ilvl="1">
      <w:start w:val="92"/>
      <w:numFmt w:val="decimal"/>
      <w:lvlText w:val="%2"/>
      <w:lvlJc w:val="left"/>
      <w:pPr>
        <w:ind w:left="1440" w:hanging="360"/>
      </w:pPr>
      <w:rPr>
        <w:rFonts w:hint="default"/>
      </w:rPr>
    </w:lvl>
    <w:lvl w:ilvl="2">
      <w:start w:val="1"/>
      <w:numFmt w:val="upperLetter"/>
      <w:lvlText w:val="%3."/>
      <w:lvlJc w:val="left"/>
      <w:pPr>
        <w:ind w:left="2160" w:hanging="360"/>
      </w:pPr>
      <w:rPr>
        <w:rFont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767F3A81"/>
    <w:multiLevelType w:val="multilevel"/>
    <w:tmpl w:val="173485D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1" w15:restartNumberingAfterBreak="0">
    <w:nsid w:val="7A707EF0"/>
    <w:multiLevelType w:val="multilevel"/>
    <w:tmpl w:val="AC829DB6"/>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2" w15:restartNumberingAfterBreak="0">
    <w:nsid w:val="7AC408A2"/>
    <w:multiLevelType w:val="multilevel"/>
    <w:tmpl w:val="598E17CC"/>
    <w:lvl w:ilvl="0">
      <w:start w:val="1"/>
      <w:numFmt w:val="decimal"/>
      <w:lvlText w:val="%1"/>
      <w:lvlJc w:val="left"/>
      <w:pPr>
        <w:ind w:left="1440" w:hanging="360"/>
      </w:pPr>
      <w:rPr>
        <w:rFonts w:hint="default"/>
      </w:rPr>
    </w:lvl>
    <w:lvl w:ilvl="1">
      <w:start w:val="1"/>
      <w:numFmt w:val="upperLetter"/>
      <w:lvlText w:val="%2."/>
      <w:lvlJc w:val="left"/>
      <w:pPr>
        <w:ind w:left="2160" w:hanging="360"/>
      </w:pPr>
      <w:rPr>
        <w:rFonts w:hint="default"/>
        <w:lang w:val="en-US"/>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num w:numId="1">
    <w:abstractNumId w:val="7"/>
  </w:num>
  <w:num w:numId="2">
    <w:abstractNumId w:val="6"/>
  </w:num>
  <w:num w:numId="3">
    <w:abstractNumId w:val="8"/>
  </w:num>
  <w:num w:numId="4">
    <w:abstractNumId w:val="3"/>
  </w:num>
  <w:num w:numId="5">
    <w:abstractNumId w:val="0"/>
  </w:num>
  <w:num w:numId="6">
    <w:abstractNumId w:val="11"/>
  </w:num>
  <w:num w:numId="7">
    <w:abstractNumId w:val="5"/>
  </w:num>
  <w:num w:numId="8">
    <w:abstractNumId w:val="4"/>
  </w:num>
  <w:num w:numId="9">
    <w:abstractNumId w:val="10"/>
  </w:num>
  <w:num w:numId="10">
    <w:abstractNumId w:val="1"/>
  </w:num>
  <w:num w:numId="11">
    <w:abstractNumId w:val="12"/>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grammar="clean"/>
  <w:defaultTabStop w:val="720"/>
  <w:drawingGridHorizontalSpacing w:val="105"/>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A5C"/>
    <w:rsid w:val="00061C5A"/>
    <w:rsid w:val="0008288B"/>
    <w:rsid w:val="000B23E6"/>
    <w:rsid w:val="000E225A"/>
    <w:rsid w:val="001022AC"/>
    <w:rsid w:val="001068E7"/>
    <w:rsid w:val="0012355F"/>
    <w:rsid w:val="001A348D"/>
    <w:rsid w:val="001F5F3B"/>
    <w:rsid w:val="002016EE"/>
    <w:rsid w:val="00204FA9"/>
    <w:rsid w:val="002417C5"/>
    <w:rsid w:val="00284AB7"/>
    <w:rsid w:val="00293580"/>
    <w:rsid w:val="00297394"/>
    <w:rsid w:val="002C46A6"/>
    <w:rsid w:val="002D4D64"/>
    <w:rsid w:val="002E1E88"/>
    <w:rsid w:val="002F26F4"/>
    <w:rsid w:val="00395CB0"/>
    <w:rsid w:val="003F394F"/>
    <w:rsid w:val="004067D6"/>
    <w:rsid w:val="004145B8"/>
    <w:rsid w:val="00463092"/>
    <w:rsid w:val="004D5C11"/>
    <w:rsid w:val="004E7D12"/>
    <w:rsid w:val="005301B2"/>
    <w:rsid w:val="00577E7A"/>
    <w:rsid w:val="005A1AD2"/>
    <w:rsid w:val="005B0DD4"/>
    <w:rsid w:val="005C4F89"/>
    <w:rsid w:val="005F06B0"/>
    <w:rsid w:val="00611061"/>
    <w:rsid w:val="00677721"/>
    <w:rsid w:val="006C5BE5"/>
    <w:rsid w:val="00730687"/>
    <w:rsid w:val="007371EB"/>
    <w:rsid w:val="007658F6"/>
    <w:rsid w:val="00790246"/>
    <w:rsid w:val="007A6373"/>
    <w:rsid w:val="007E3080"/>
    <w:rsid w:val="007E465C"/>
    <w:rsid w:val="00825C30"/>
    <w:rsid w:val="00834BDF"/>
    <w:rsid w:val="0084391D"/>
    <w:rsid w:val="008B5B56"/>
    <w:rsid w:val="008D041F"/>
    <w:rsid w:val="008F5FD5"/>
    <w:rsid w:val="00A86A5C"/>
    <w:rsid w:val="00AD1FD3"/>
    <w:rsid w:val="00AD294D"/>
    <w:rsid w:val="00AD2E22"/>
    <w:rsid w:val="00AD3BF6"/>
    <w:rsid w:val="00B30BEF"/>
    <w:rsid w:val="00B36ACE"/>
    <w:rsid w:val="00B65C58"/>
    <w:rsid w:val="00BC5EC9"/>
    <w:rsid w:val="00BE3944"/>
    <w:rsid w:val="00BF59C6"/>
    <w:rsid w:val="00CA5BE8"/>
    <w:rsid w:val="00CE390D"/>
    <w:rsid w:val="00D50D86"/>
    <w:rsid w:val="00DC0739"/>
    <w:rsid w:val="00DC0EE5"/>
    <w:rsid w:val="00E264B2"/>
    <w:rsid w:val="00E3557C"/>
    <w:rsid w:val="00E50793"/>
    <w:rsid w:val="00EC1C59"/>
    <w:rsid w:val="00ED15F4"/>
    <w:rsid w:val="00F04835"/>
    <w:rsid w:val="00F06361"/>
    <w:rsid w:val="00F21C39"/>
    <w:rsid w:val="00F3508D"/>
    <w:rsid w:val="00F35B54"/>
    <w:rsid w:val="00F91FE6"/>
    <w:rsid w:val="00FB38FD"/>
    <w:rsid w:val="00FC1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2475D"/>
  <w15:docId w15:val="{D63E6A74-C302-4023-AF62-7775D6537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86A5C"/>
    <w:pPr>
      <w:spacing w:after="120" w:line="264" w:lineRule="auto"/>
    </w:pPr>
    <w:rPr>
      <w:rFonts w:eastAsiaTheme="minorEastAsia"/>
      <w:sz w:val="21"/>
      <w:szCs w:val="21"/>
    </w:rPr>
  </w:style>
  <w:style w:type="paragraph" w:styleId="u1">
    <w:name w:val="heading 1"/>
    <w:basedOn w:val="Binhthng"/>
    <w:next w:val="Binhthng"/>
    <w:link w:val="u1Char"/>
    <w:uiPriority w:val="9"/>
    <w:qFormat/>
    <w:rsid w:val="00A86A5C"/>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u2">
    <w:name w:val="heading 2"/>
    <w:basedOn w:val="Binhthng"/>
    <w:next w:val="Binhthng"/>
    <w:link w:val="u2Char"/>
    <w:uiPriority w:val="9"/>
    <w:semiHidden/>
    <w:unhideWhenUsed/>
    <w:qFormat/>
    <w:rsid w:val="00A86A5C"/>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A86A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u4">
    <w:name w:val="heading 4"/>
    <w:basedOn w:val="Binhthng"/>
    <w:next w:val="Binhthng"/>
    <w:link w:val="u4Char"/>
    <w:uiPriority w:val="9"/>
    <w:semiHidden/>
    <w:unhideWhenUsed/>
    <w:qFormat/>
    <w:rsid w:val="00A86A5C"/>
    <w:pPr>
      <w:keepNext/>
      <w:keepLines/>
      <w:spacing w:before="80" w:after="0"/>
      <w:outlineLvl w:val="3"/>
    </w:pPr>
    <w:rPr>
      <w:rFonts w:asciiTheme="majorHAnsi" w:eastAsiaTheme="majorEastAsia" w:hAnsiTheme="majorHAnsi" w:cstheme="majorBidi"/>
      <w:sz w:val="24"/>
      <w:szCs w:val="24"/>
    </w:rPr>
  </w:style>
  <w:style w:type="paragraph" w:styleId="u5">
    <w:name w:val="heading 5"/>
    <w:basedOn w:val="Binhthng"/>
    <w:next w:val="Binhthng"/>
    <w:link w:val="u5Char"/>
    <w:uiPriority w:val="9"/>
    <w:semiHidden/>
    <w:unhideWhenUsed/>
    <w:qFormat/>
    <w:rsid w:val="00A86A5C"/>
    <w:pPr>
      <w:keepNext/>
      <w:keepLines/>
      <w:spacing w:before="80" w:after="0"/>
      <w:outlineLvl w:val="4"/>
    </w:pPr>
    <w:rPr>
      <w:rFonts w:asciiTheme="majorHAnsi" w:eastAsiaTheme="majorEastAsia" w:hAnsiTheme="majorHAnsi" w:cstheme="majorBidi"/>
      <w:i/>
      <w:iCs/>
      <w:sz w:val="22"/>
      <w:szCs w:val="22"/>
    </w:rPr>
  </w:style>
  <w:style w:type="paragraph" w:styleId="u6">
    <w:name w:val="heading 6"/>
    <w:basedOn w:val="Binhthng"/>
    <w:next w:val="Binhthng"/>
    <w:link w:val="u6Char"/>
    <w:uiPriority w:val="9"/>
    <w:semiHidden/>
    <w:unhideWhenUsed/>
    <w:qFormat/>
    <w:rsid w:val="00A86A5C"/>
    <w:pPr>
      <w:keepNext/>
      <w:keepLines/>
      <w:spacing w:before="80" w:after="0"/>
      <w:outlineLvl w:val="5"/>
    </w:pPr>
    <w:rPr>
      <w:rFonts w:asciiTheme="majorHAnsi" w:eastAsiaTheme="majorEastAsia" w:hAnsiTheme="majorHAnsi" w:cstheme="majorBidi"/>
      <w:color w:val="595959" w:themeColor="text1" w:themeTint="A6"/>
    </w:rPr>
  </w:style>
  <w:style w:type="paragraph" w:styleId="u7">
    <w:name w:val="heading 7"/>
    <w:basedOn w:val="Binhthng"/>
    <w:next w:val="Binhthng"/>
    <w:link w:val="u7Char"/>
    <w:uiPriority w:val="9"/>
    <w:semiHidden/>
    <w:unhideWhenUsed/>
    <w:qFormat/>
    <w:rsid w:val="00A86A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u8">
    <w:name w:val="heading 8"/>
    <w:basedOn w:val="Binhthng"/>
    <w:next w:val="Binhthng"/>
    <w:link w:val="u8Char"/>
    <w:uiPriority w:val="9"/>
    <w:semiHidden/>
    <w:unhideWhenUsed/>
    <w:qFormat/>
    <w:rsid w:val="00A86A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u9">
    <w:name w:val="heading 9"/>
    <w:basedOn w:val="Binhthng"/>
    <w:next w:val="Binhthng"/>
    <w:link w:val="u9Char"/>
    <w:uiPriority w:val="9"/>
    <w:semiHidden/>
    <w:unhideWhenUsed/>
    <w:qFormat/>
    <w:rsid w:val="00A86A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86A5C"/>
    <w:rPr>
      <w:rFonts w:asciiTheme="majorHAnsi" w:eastAsiaTheme="majorEastAsia" w:hAnsiTheme="majorHAnsi" w:cstheme="majorBidi"/>
      <w:color w:val="2F5496" w:themeColor="accent1" w:themeShade="BF"/>
      <w:sz w:val="36"/>
      <w:szCs w:val="36"/>
    </w:rPr>
  </w:style>
  <w:style w:type="character" w:customStyle="1" w:styleId="u2Char">
    <w:name w:val="Đầu đề 2 Char"/>
    <w:basedOn w:val="Phngmcinhcuaoanvn"/>
    <w:link w:val="u2"/>
    <w:uiPriority w:val="9"/>
    <w:semiHidden/>
    <w:rsid w:val="00A86A5C"/>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A86A5C"/>
    <w:rPr>
      <w:rFonts w:asciiTheme="majorHAnsi" w:eastAsiaTheme="majorEastAsia" w:hAnsiTheme="majorHAnsi" w:cstheme="majorBidi"/>
      <w:color w:val="404040" w:themeColor="text1" w:themeTint="BF"/>
      <w:sz w:val="26"/>
      <w:szCs w:val="26"/>
    </w:rPr>
  </w:style>
  <w:style w:type="character" w:customStyle="1" w:styleId="u4Char">
    <w:name w:val="Đầu đề 4 Char"/>
    <w:basedOn w:val="Phngmcinhcuaoanvn"/>
    <w:link w:val="u4"/>
    <w:uiPriority w:val="9"/>
    <w:semiHidden/>
    <w:rsid w:val="00A86A5C"/>
    <w:rPr>
      <w:rFonts w:asciiTheme="majorHAnsi" w:eastAsiaTheme="majorEastAsia" w:hAnsiTheme="majorHAnsi" w:cstheme="majorBidi"/>
      <w:sz w:val="24"/>
      <w:szCs w:val="24"/>
    </w:rPr>
  </w:style>
  <w:style w:type="character" w:customStyle="1" w:styleId="u5Char">
    <w:name w:val="Đầu đề 5 Char"/>
    <w:basedOn w:val="Phngmcinhcuaoanvn"/>
    <w:link w:val="u5"/>
    <w:uiPriority w:val="9"/>
    <w:semiHidden/>
    <w:rsid w:val="00A86A5C"/>
    <w:rPr>
      <w:rFonts w:asciiTheme="majorHAnsi" w:eastAsiaTheme="majorEastAsia" w:hAnsiTheme="majorHAnsi" w:cstheme="majorBidi"/>
      <w:i/>
      <w:iCs/>
    </w:rPr>
  </w:style>
  <w:style w:type="character" w:customStyle="1" w:styleId="u6Char">
    <w:name w:val="Đầu đề 6 Char"/>
    <w:basedOn w:val="Phngmcinhcuaoanvn"/>
    <w:link w:val="u6"/>
    <w:uiPriority w:val="9"/>
    <w:semiHidden/>
    <w:rsid w:val="00A86A5C"/>
    <w:rPr>
      <w:rFonts w:asciiTheme="majorHAnsi" w:eastAsiaTheme="majorEastAsia" w:hAnsiTheme="majorHAnsi" w:cstheme="majorBidi"/>
      <w:color w:val="595959" w:themeColor="text1" w:themeTint="A6"/>
      <w:sz w:val="21"/>
      <w:szCs w:val="21"/>
    </w:rPr>
  </w:style>
  <w:style w:type="character" w:customStyle="1" w:styleId="u7Char">
    <w:name w:val="Đầu đề 7 Char"/>
    <w:basedOn w:val="Phngmcinhcuaoanvn"/>
    <w:link w:val="u7"/>
    <w:uiPriority w:val="9"/>
    <w:semiHidden/>
    <w:rsid w:val="00A86A5C"/>
    <w:rPr>
      <w:rFonts w:asciiTheme="majorHAnsi" w:eastAsiaTheme="majorEastAsia" w:hAnsiTheme="majorHAnsi" w:cstheme="majorBidi"/>
      <w:i/>
      <w:iCs/>
      <w:color w:val="595959" w:themeColor="text1" w:themeTint="A6"/>
      <w:sz w:val="21"/>
      <w:szCs w:val="21"/>
    </w:rPr>
  </w:style>
  <w:style w:type="character" w:customStyle="1" w:styleId="u8Char">
    <w:name w:val="Đầu đề 8 Char"/>
    <w:basedOn w:val="Phngmcinhcuaoanvn"/>
    <w:link w:val="u8"/>
    <w:uiPriority w:val="9"/>
    <w:semiHidden/>
    <w:rsid w:val="00A86A5C"/>
    <w:rPr>
      <w:rFonts w:asciiTheme="majorHAnsi" w:eastAsiaTheme="majorEastAsia" w:hAnsiTheme="majorHAnsi" w:cstheme="majorBidi"/>
      <w:smallCaps/>
      <w:color w:val="595959" w:themeColor="text1" w:themeTint="A6"/>
      <w:sz w:val="21"/>
      <w:szCs w:val="21"/>
    </w:rPr>
  </w:style>
  <w:style w:type="character" w:customStyle="1" w:styleId="u9Char">
    <w:name w:val="Đầu đề 9 Char"/>
    <w:basedOn w:val="Phngmcinhcuaoanvn"/>
    <w:link w:val="u9"/>
    <w:uiPriority w:val="9"/>
    <w:semiHidden/>
    <w:rsid w:val="00A86A5C"/>
    <w:rPr>
      <w:rFonts w:asciiTheme="majorHAnsi" w:eastAsiaTheme="majorEastAsia" w:hAnsiTheme="majorHAnsi" w:cstheme="majorBidi"/>
      <w:i/>
      <w:iCs/>
      <w:smallCaps/>
      <w:color w:val="595959" w:themeColor="text1" w:themeTint="A6"/>
      <w:sz w:val="21"/>
      <w:szCs w:val="21"/>
    </w:rPr>
  </w:style>
  <w:style w:type="paragraph" w:styleId="oancuaDanhsach">
    <w:name w:val="List Paragraph"/>
    <w:basedOn w:val="Binhthng"/>
    <w:uiPriority w:val="34"/>
    <w:qFormat/>
    <w:rsid w:val="00A86A5C"/>
    <w:pPr>
      <w:ind w:left="720"/>
      <w:contextualSpacing/>
    </w:pPr>
  </w:style>
  <w:style w:type="character" w:customStyle="1" w:styleId="3oh-">
    <w:name w:val="_3oh-"/>
    <w:basedOn w:val="Phngmcinhcuaoanvn"/>
    <w:rsid w:val="00A86A5C"/>
  </w:style>
  <w:style w:type="paragraph" w:customStyle="1" w:styleId="Default">
    <w:name w:val="Default"/>
    <w:rsid w:val="00A86A5C"/>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Siuktni">
    <w:name w:val="Hyperlink"/>
    <w:basedOn w:val="Phngmcinhcuaoanvn"/>
    <w:uiPriority w:val="99"/>
    <w:semiHidden/>
    <w:unhideWhenUsed/>
    <w:rsid w:val="00A86A5C"/>
    <w:rPr>
      <w:color w:val="0000FF"/>
      <w:u w:val="single"/>
    </w:rPr>
  </w:style>
  <w:style w:type="paragraph" w:styleId="Chuthich">
    <w:name w:val="caption"/>
    <w:basedOn w:val="Binhthng"/>
    <w:next w:val="Binhthng"/>
    <w:uiPriority w:val="35"/>
    <w:semiHidden/>
    <w:unhideWhenUsed/>
    <w:qFormat/>
    <w:rsid w:val="00A86A5C"/>
    <w:pPr>
      <w:spacing w:line="240" w:lineRule="auto"/>
    </w:pPr>
    <w:rPr>
      <w:b/>
      <w:bCs/>
      <w:color w:val="404040" w:themeColor="text1" w:themeTint="BF"/>
      <w:sz w:val="20"/>
      <w:szCs w:val="20"/>
    </w:rPr>
  </w:style>
  <w:style w:type="paragraph" w:styleId="Tiu">
    <w:name w:val="Title"/>
    <w:basedOn w:val="Binhthng"/>
    <w:next w:val="Binhthng"/>
    <w:link w:val="TiuChar"/>
    <w:uiPriority w:val="10"/>
    <w:qFormat/>
    <w:rsid w:val="00A86A5C"/>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uChar">
    <w:name w:val="Tiêu đề Char"/>
    <w:basedOn w:val="Phngmcinhcuaoanvn"/>
    <w:link w:val="Tiu"/>
    <w:uiPriority w:val="10"/>
    <w:rsid w:val="00A86A5C"/>
    <w:rPr>
      <w:rFonts w:asciiTheme="majorHAnsi" w:eastAsiaTheme="majorEastAsia" w:hAnsiTheme="majorHAnsi" w:cstheme="majorBidi"/>
      <w:color w:val="2F5496" w:themeColor="accent1" w:themeShade="BF"/>
      <w:spacing w:val="-7"/>
      <w:sz w:val="80"/>
      <w:szCs w:val="80"/>
    </w:rPr>
  </w:style>
  <w:style w:type="paragraph" w:styleId="Tiuphu">
    <w:name w:val="Subtitle"/>
    <w:basedOn w:val="Binhthng"/>
    <w:next w:val="Binhthng"/>
    <w:link w:val="TiuphuChar"/>
    <w:uiPriority w:val="11"/>
    <w:qFormat/>
    <w:rsid w:val="00A86A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TiuphuChar">
    <w:name w:val="Tiêu đề phụ Char"/>
    <w:basedOn w:val="Phngmcinhcuaoanvn"/>
    <w:link w:val="Tiuphu"/>
    <w:uiPriority w:val="11"/>
    <w:rsid w:val="00A86A5C"/>
    <w:rPr>
      <w:rFonts w:asciiTheme="majorHAnsi" w:eastAsiaTheme="majorEastAsia" w:hAnsiTheme="majorHAnsi" w:cstheme="majorBidi"/>
      <w:color w:val="404040" w:themeColor="text1" w:themeTint="BF"/>
      <w:sz w:val="30"/>
      <w:szCs w:val="30"/>
    </w:rPr>
  </w:style>
  <w:style w:type="character" w:styleId="Manh">
    <w:name w:val="Strong"/>
    <w:basedOn w:val="Phngmcinhcuaoanvn"/>
    <w:uiPriority w:val="22"/>
    <w:qFormat/>
    <w:rsid w:val="00A86A5C"/>
    <w:rPr>
      <w:b/>
      <w:bCs/>
    </w:rPr>
  </w:style>
  <w:style w:type="character" w:styleId="Nhnmanh">
    <w:name w:val="Emphasis"/>
    <w:basedOn w:val="Phngmcinhcuaoanvn"/>
    <w:uiPriority w:val="20"/>
    <w:qFormat/>
    <w:rsid w:val="00A86A5C"/>
    <w:rPr>
      <w:i/>
      <w:iCs/>
    </w:rPr>
  </w:style>
  <w:style w:type="paragraph" w:styleId="KhngDncch">
    <w:name w:val="No Spacing"/>
    <w:uiPriority w:val="1"/>
    <w:qFormat/>
    <w:rsid w:val="00A86A5C"/>
    <w:pPr>
      <w:spacing w:after="0" w:line="240" w:lineRule="auto"/>
    </w:pPr>
    <w:rPr>
      <w:rFonts w:eastAsiaTheme="minorEastAsia"/>
      <w:sz w:val="21"/>
      <w:szCs w:val="21"/>
    </w:rPr>
  </w:style>
  <w:style w:type="paragraph" w:styleId="Litrichdn">
    <w:name w:val="Quote"/>
    <w:basedOn w:val="Binhthng"/>
    <w:next w:val="Binhthng"/>
    <w:link w:val="LitrichdnChar"/>
    <w:uiPriority w:val="29"/>
    <w:qFormat/>
    <w:rsid w:val="00A86A5C"/>
    <w:pPr>
      <w:spacing w:before="240" w:after="240" w:line="252" w:lineRule="auto"/>
      <w:ind w:left="864" w:right="864"/>
      <w:jc w:val="center"/>
    </w:pPr>
    <w:rPr>
      <w:i/>
      <w:iCs/>
    </w:rPr>
  </w:style>
  <w:style w:type="character" w:customStyle="1" w:styleId="LitrichdnChar">
    <w:name w:val="Lời trích dẫn Char"/>
    <w:basedOn w:val="Phngmcinhcuaoanvn"/>
    <w:link w:val="Litrichdn"/>
    <w:uiPriority w:val="29"/>
    <w:rsid w:val="00A86A5C"/>
    <w:rPr>
      <w:rFonts w:eastAsiaTheme="minorEastAsia"/>
      <w:i/>
      <w:iCs/>
      <w:sz w:val="21"/>
      <w:szCs w:val="21"/>
    </w:rPr>
  </w:style>
  <w:style w:type="paragraph" w:styleId="Nhaykepm">
    <w:name w:val="Intense Quote"/>
    <w:basedOn w:val="Binhthng"/>
    <w:next w:val="Binhthng"/>
    <w:link w:val="NhaykepmChar"/>
    <w:uiPriority w:val="30"/>
    <w:qFormat/>
    <w:rsid w:val="00A86A5C"/>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NhaykepmChar">
    <w:name w:val="Nháy kép Đậm Char"/>
    <w:basedOn w:val="Phngmcinhcuaoanvn"/>
    <w:link w:val="Nhaykepm"/>
    <w:uiPriority w:val="30"/>
    <w:rsid w:val="00A86A5C"/>
    <w:rPr>
      <w:rFonts w:asciiTheme="majorHAnsi" w:eastAsiaTheme="majorEastAsia" w:hAnsiTheme="majorHAnsi" w:cstheme="majorBidi"/>
      <w:color w:val="4472C4" w:themeColor="accent1"/>
      <w:sz w:val="28"/>
      <w:szCs w:val="28"/>
    </w:rPr>
  </w:style>
  <w:style w:type="character" w:styleId="NhnmanhTinht">
    <w:name w:val="Subtle Emphasis"/>
    <w:basedOn w:val="Phngmcinhcuaoanvn"/>
    <w:uiPriority w:val="19"/>
    <w:qFormat/>
    <w:rsid w:val="00A86A5C"/>
    <w:rPr>
      <w:i/>
      <w:iCs/>
      <w:color w:val="595959" w:themeColor="text1" w:themeTint="A6"/>
    </w:rPr>
  </w:style>
  <w:style w:type="character" w:styleId="NhnmnhThm">
    <w:name w:val="Intense Emphasis"/>
    <w:basedOn w:val="Phngmcinhcuaoanvn"/>
    <w:uiPriority w:val="21"/>
    <w:qFormat/>
    <w:rsid w:val="00A86A5C"/>
    <w:rPr>
      <w:b/>
      <w:bCs/>
      <w:i/>
      <w:iCs/>
    </w:rPr>
  </w:style>
  <w:style w:type="character" w:styleId="ThamchiuTinht">
    <w:name w:val="Subtle Reference"/>
    <w:basedOn w:val="Phngmcinhcuaoanvn"/>
    <w:uiPriority w:val="31"/>
    <w:qFormat/>
    <w:rsid w:val="00A86A5C"/>
    <w:rPr>
      <w:smallCaps/>
      <w:color w:val="404040" w:themeColor="text1" w:themeTint="BF"/>
    </w:rPr>
  </w:style>
  <w:style w:type="character" w:styleId="ThamchiuNhnmnh">
    <w:name w:val="Intense Reference"/>
    <w:basedOn w:val="Phngmcinhcuaoanvn"/>
    <w:uiPriority w:val="32"/>
    <w:qFormat/>
    <w:rsid w:val="00A86A5C"/>
    <w:rPr>
      <w:b/>
      <w:bCs/>
      <w:smallCaps/>
      <w:u w:val="single"/>
    </w:rPr>
  </w:style>
  <w:style w:type="character" w:styleId="TiuSach">
    <w:name w:val="Book Title"/>
    <w:basedOn w:val="Phngmcinhcuaoanvn"/>
    <w:uiPriority w:val="33"/>
    <w:qFormat/>
    <w:rsid w:val="00A86A5C"/>
    <w:rPr>
      <w:b/>
      <w:bCs/>
      <w:smallCaps/>
    </w:rPr>
  </w:style>
  <w:style w:type="paragraph" w:styleId="uMucluc">
    <w:name w:val="TOC Heading"/>
    <w:basedOn w:val="u1"/>
    <w:next w:val="Binhthng"/>
    <w:uiPriority w:val="39"/>
    <w:semiHidden/>
    <w:unhideWhenUsed/>
    <w:qFormat/>
    <w:rsid w:val="00A86A5C"/>
    <w:pPr>
      <w:outlineLvl w:val="9"/>
    </w:pPr>
  </w:style>
  <w:style w:type="paragraph" w:styleId="utrang">
    <w:name w:val="header"/>
    <w:basedOn w:val="Binhthng"/>
    <w:link w:val="utrangChar"/>
    <w:uiPriority w:val="99"/>
    <w:unhideWhenUsed/>
    <w:rsid w:val="00A86A5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86A5C"/>
    <w:rPr>
      <w:rFonts w:eastAsiaTheme="minorEastAsia"/>
      <w:sz w:val="21"/>
      <w:szCs w:val="21"/>
    </w:rPr>
  </w:style>
  <w:style w:type="paragraph" w:styleId="Chntrang">
    <w:name w:val="footer"/>
    <w:basedOn w:val="Binhthng"/>
    <w:link w:val="ChntrangChar"/>
    <w:uiPriority w:val="99"/>
    <w:unhideWhenUsed/>
    <w:rsid w:val="00A86A5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86A5C"/>
    <w:rPr>
      <w:rFonts w:eastAsiaTheme="minorEastAsia"/>
      <w:sz w:val="21"/>
      <w:szCs w:val="21"/>
    </w:rPr>
  </w:style>
  <w:style w:type="paragraph" w:styleId="Bongchuthich">
    <w:name w:val="Balloon Text"/>
    <w:basedOn w:val="Binhthng"/>
    <w:link w:val="BongchuthichChar"/>
    <w:uiPriority w:val="99"/>
    <w:semiHidden/>
    <w:unhideWhenUsed/>
    <w:rsid w:val="0061106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611061"/>
    <w:rPr>
      <w:rFonts w:ascii="Tahoma" w:eastAsiaTheme="minorEastAsia" w:hAnsi="Tahoma" w:cs="Tahoma"/>
      <w:sz w:val="16"/>
      <w:szCs w:val="16"/>
    </w:rPr>
  </w:style>
  <w:style w:type="character" w:styleId="VnbanChdanhsn">
    <w:name w:val="Placeholder Text"/>
    <w:basedOn w:val="Phngmcinhcuaoanvn"/>
    <w:uiPriority w:val="99"/>
    <w:semiHidden/>
    <w:rsid w:val="004D5C11"/>
    <w:rPr>
      <w:color w:val="808080"/>
    </w:rPr>
  </w:style>
  <w:style w:type="table" w:styleId="LiBang">
    <w:name w:val="Table Grid"/>
    <w:basedOn w:val="BangThngthng"/>
    <w:uiPriority w:val="39"/>
    <w:rsid w:val="007E3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478251-73CB-4EC1-B206-BEA3D5943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3612</TotalTime>
  <Pages>12</Pages>
  <Words>2381</Words>
  <Characters>13572</Characters>
  <Application>Microsoft Office Word</Application>
  <DocSecurity>0</DocSecurity>
  <Lines>113</Lines>
  <Paragraphs>31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Jonhy</dc:creator>
  <cp:keywords/>
  <dc:description/>
  <cp:lastModifiedBy>Phạm Trung Kiên</cp:lastModifiedBy>
  <cp:revision>16</cp:revision>
  <dcterms:created xsi:type="dcterms:W3CDTF">2018-09-03T14:26:00Z</dcterms:created>
  <dcterms:modified xsi:type="dcterms:W3CDTF">2021-11-21T12:51:00Z</dcterms:modified>
</cp:coreProperties>
</file>