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1. Kích thước ống NKQ bóp bóng ở trẻ 6 tuổi ( dưới 8 tuổi có bóng nhớ trừ 0.5 )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2: Trẻ 4 tuổiđược thở qua canula với FiO2 40 lên 60%, thấy SpO2 cải thiện từ 84 lên 96%. Khả năng cao trẻ mắc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phổi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 mô kẻ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tiểu phế quản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3: Trẻ thở nhanh, nông, SpO2 94% khả năng trẻ mắc: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 hô hấp type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phổi tiến triển nặng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4:Trẻ thở nhanh, sâu thì trẻ ít có khả năng mắc: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ĐTĐ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Nhiễm toang ống thận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não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5: Trẻ được chẩn đoán tay chân miệng, giật mình lúc khám. Chẩn đoán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 độ 2A, tổn thương thân não\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 độ 2b tổn thương thân não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 độ 2A, tổn thương tiêu não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 độ 2b tổn thương tiểu não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6: trẻ 48 tháng, cân nặng 11,7kg , chiêu cao 7 mấy, nói được cụm 2 từ, chẩn đoán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rối loạn tâm vận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Rối loạn thể chất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binh thường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7: Trẻ 5 tuổi, nói được hai từ, người là hiểu 50% theo quy tắc số 4 trẻ tương đương với trẻ bao nhiêu tuổi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8: Trẻ 4 tuổi, nói được một vài từ đơn,người lạ hiểu 65%, làm gì tieeos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chuyển chuyên khoa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Chậm nói mức độ nhẹ theo dõi 3 tháng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Chậm nói mức độ nặng theo dõi 6 tháng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9: trẻ chấn thương có xuất huyết, 30kg bù dịch 600ml NaCl trong 1</w:t>
      </w:r>
      <w:sdt>
        <w:sdtPr>
          <w:tag w:val="goog_rdk_9"/>
        </w:sdtPr>
        <w:sdtContent>
          <w:ins w:author="Minh Châu Lê" w:id="0" w:date="2022-02-13T12:17:5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phút</w:t>
            </w:r>
          </w:ins>
        </w:sdtContent>
      </w:sdt>
      <w:sdt>
        <w:sdtPr>
          <w:tag w:val="goog_rdk_10"/>
        </w:sdtPr>
        <w:sdtContent>
          <w:del w:author="Minh Châu Lê" w:id="0" w:date="2022-02-13T12:17:5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5%</w:delText>
            </w:r>
          </w:del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nhưng huyết áp vẫn kẹp làm gì tếp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truyền HCL 600ml TTM trong 15’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truyền HCL 600ml </w:t>
      </w:r>
      <w:sdt>
        <w:sdtPr>
          <w:tag w:val="goog_rdk_11"/>
        </w:sdtPr>
        <w:sdtContent>
          <w:ins w:author="Minh Châu Lê" w:id="1" w:date="2022-02-13T12:21:1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trong 30</w:t>
            </w:r>
          </w:ins>
        </w:sdtContent>
      </w:sdt>
      <w:sdt>
        <w:sdtPr>
          <w:tag w:val="goog_rdk_12"/>
        </w:sdtPr>
        <w:sdtContent>
          <w:del w:author="Minh Châu Lê" w:id="1" w:date="2022-02-13T12:21:1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torng30</w:delText>
            </w:r>
          </w:del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Truyền HCL 600ml trong 60’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truyền 600mml HCL bolus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10: Trẻ thở Canulua 4l/p, PaO2=110mmHg làm gì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ngưng thở oxy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Thở canula 3l/p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thở 4l/p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thở 5lp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11: Trẻ có VMN 22kg, trẻ 7 tháng, điều trị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cefriaxone 1,1g x2, vancom 350x4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cefutaxime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14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Cefotaxim 1,650 mg *4 và Vacomycin 330 *4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12:Trẻ tiêu chảy, c</w:t>
      </w:r>
      <w:sdt>
        <w:sdtPr>
          <w:tag w:val="goog_rdk_15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khí máu pH=7.23 ,Na=130, Cl=90,K=1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toang ch tăng gap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toang ch ko tăng gap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13: 1 trẻ có dấu hiệu gợi ý viêm màng não, kết quả dọc não tủy, BC=54, protein=0.45, glucóe dich/máu &gt;0.5; </w:t>
      </w:r>
      <w:sdt>
        <w:sdtPr>
          <w:tag w:val="goog_rdk_16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CRP=32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làm gì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trị Cef+van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trị hạ sốt para 15mg/kg theo dõi dấu hiệu 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14: trẻ có VMN đg điều trị ceftri + vancom. kết quả ksđ nhạy ceftri, rifampicin điều trị tiếp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commentRangeStart w:id="13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ngưng vancom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ngưng vancom thêm rifam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15: trẻ 4 tuổi, sốt 38-39 độ C,chi lạnh,CRT &gt;3s, véo da mất chậm,...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commentRangeStart w:id="14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Chẩn đoán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NTH tiêu chảy vi trùng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Tiêu chảy mất nước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16: trẻ có CRT &gt;3s,mạch nhanh nảy nhe khó bắt…. triệu chứng lâm sàng nào chứng tỏ trẻ có giảm tưới máu cơ quản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commentRangeStart w:id="1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 &gt;3s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Mạch nhanh nảy nhẹ khó bắt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17: Bệnh nhi thở CPAP với mức áp lực 6 cm H2O, nhưng không đáp ứng cần làm gì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NKQ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commentRangeStart w:id="16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lên 8 cm H20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18. vàng da dưới 24h =&gt; Rh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19. vàng da 72h =&gt; ABO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nh Châu Lê" w:id="12" w:date="2022-02-13T13:13:11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DNT phù hợp virus nhưng CRP tăng cao thì có đánh KS?</w:t>
      </w:r>
    </w:p>
  </w:comment>
  <w:comment w:author="Minh Châu Lê" w:id="10" w:date="2022-02-13T12:56:24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  <w:comment w:author="Minh Châu Lê" w:id="13" w:date="2022-02-13T13:13:39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0" w:date="2022-02-13T11:40:13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ống= 4+ tuổi/4( có bóng-0.5)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 C</w:t>
      </w:r>
    </w:p>
  </w:comment>
  <w:comment w:author="Minh Châu Lê" w:id="11" w:date="2022-02-13T13:00:30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 gap= na-cl-hco3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10+/-2</w:t>
      </w:r>
    </w:p>
  </w:comment>
  <w:comment w:author="Minh Châu Lê" w:id="15" w:date="2022-02-13T13:14:13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" w:date="2022-02-13T11:42:05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 C</w:t>
      </w:r>
    </w:p>
  </w:comment>
  <w:comment w:author="Minh Châu Lê" w:id="2" w:date="2022-02-13T11:44:22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thở nhanh nông bù trừ tình trạng ứ CO2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spO2 bình thường</w:t>
      </w:r>
    </w:p>
  </w:comment>
  <w:comment w:author="Minh Châu Lê" w:id="14" w:date="2022-02-13T13:15:17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sốc nhiễm khuẩn</w:t>
      </w:r>
    </w:p>
  </w:comment>
  <w:comment w:author="Minh Châu Lê" w:id="3" w:date="2022-02-13T11:57:50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não rối loạn nhịp thở ?</w:t>
      </w:r>
    </w:p>
  </w:comment>
  <w:comment w:author="Minh Châu Lê" w:id="5" w:date="2022-02-13T12:13:12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 tắc số 4</w:t>
      </w:r>
    </w:p>
  </w:comment>
  <w:comment w:author="Minh Châu Lê" w:id="16" w:date="2022-02-13T13:21:16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đáp ứng--&gt; tăng, mỗi lần tăng 1-2 cm H2O</w:t>
      </w:r>
    </w:p>
  </w:comment>
  <w:comment w:author="Minh Châu Lê" w:id="4" w:date="2022-02-13T12:07:10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giật mình lúc khám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2b</w:t>
      </w:r>
    </w:p>
  </w:comment>
  <w:comment w:author="Minh Châu Lê" w:id="8" w:date="2022-02-13T12:48:47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Minh Châu Lê" w:id="6" w:date="2022-02-13T12:13:54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9" w:date="2022-02-13T12:49:28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</w:comment>
  <w:comment w:author="Minh Châu Lê" w:id="7" w:date="2022-02-13T12:17:3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66%--&gt; bất thường, chuyển chuyên khoa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done="0"/>
  <w15:commentEx w15:paraId="0000004F" w15:done="0"/>
  <w15:commentEx w15:paraId="00000051" w15:done="0"/>
  <w15:commentEx w15:paraId="00000053" w15:done="0"/>
  <w15:commentEx w15:paraId="00000054" w15:done="0"/>
  <w15:commentEx w15:paraId="00000055" w15:done="0"/>
  <w15:commentEx w15:paraId="00000057" w15:done="0"/>
  <w15:commentEx w15:paraId="00000058" w15:done="0"/>
  <w15:commentEx w15:paraId="00000059" w15:done="0"/>
  <w15:commentEx w15:paraId="0000005B" w15:done="0"/>
  <w15:commentEx w15:paraId="0000005C" w15:done="0"/>
  <w15:commentEx w15:paraId="0000005E" w15:done="0"/>
  <w15:commentEx w15:paraId="0000005F" w15:done="0"/>
  <w15:commentEx w15:paraId="00000060" w15:done="0"/>
  <w15:commentEx w15:paraId="00000061" w15:done="0"/>
  <w15:commentEx w15:paraId="0000006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157C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0s2zGd0eX1TYRisLJir5ixEuSQ==">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2021-12-27T09:04:00Z</dcterms:created>
  <dc:creator>abc</dc:creator>
</cp:coreProperties>
</file>