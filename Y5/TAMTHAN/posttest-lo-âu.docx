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4B5B" w14:textId="77777777" w:rsidR="00AC43D8" w:rsidRPr="00AC43D8" w:rsidRDefault="00AC43D8" w:rsidP="00AC43D8">
      <w:pPr>
        <w:spacing w:before="0" w:after="0" w:line="240" w:lineRule="auto"/>
        <w:rPr>
          <w:rFonts w:ascii="Times New Roman" w:eastAsia="Times New Roman" w:hAnsi="Times New Roman" w:cs="Times New Roman"/>
          <w:sz w:val="24"/>
          <w:szCs w:val="24"/>
        </w:rPr>
      </w:pPr>
      <w:r w:rsidRPr="00AC43D8">
        <w:rPr>
          <w:rFonts w:ascii="Cambria" w:eastAsia="Times New Roman" w:hAnsi="Cambria" w:cs="Times New Roman"/>
          <w:b/>
          <w:bCs/>
          <w:color w:val="000000"/>
          <w:sz w:val="26"/>
          <w:szCs w:val="26"/>
        </w:rPr>
        <w:t>Module Tâm thần</w:t>
      </w:r>
    </w:p>
    <w:p w14:paraId="06FDB7DB" w14:textId="77777777" w:rsidR="00AC43D8" w:rsidRPr="00AC43D8" w:rsidRDefault="00AC43D8" w:rsidP="00AC43D8">
      <w:pPr>
        <w:spacing w:before="0" w:after="0" w:line="240" w:lineRule="auto"/>
        <w:ind w:right="180"/>
        <w:jc w:val="right"/>
        <w:rPr>
          <w:rFonts w:ascii="Times New Roman" w:eastAsia="Times New Roman" w:hAnsi="Times New Roman" w:cs="Times New Roman"/>
          <w:sz w:val="24"/>
          <w:szCs w:val="24"/>
        </w:rPr>
      </w:pPr>
      <w:r w:rsidRPr="00AC43D8">
        <w:rPr>
          <w:rFonts w:ascii="Cambria" w:eastAsia="Times New Roman" w:hAnsi="Cambria" w:cs="Times New Roman"/>
          <w:b/>
          <w:bCs/>
          <w:color w:val="000000"/>
          <w:sz w:val="26"/>
          <w:szCs w:val="26"/>
        </w:rPr>
        <w:t>Học nhóm</w:t>
      </w:r>
    </w:p>
    <w:p w14:paraId="4E82FF36" w14:textId="77777777" w:rsidR="00AC43D8" w:rsidRPr="00AC43D8" w:rsidRDefault="00AC43D8" w:rsidP="00AC43D8">
      <w:pPr>
        <w:spacing w:before="0" w:after="0" w:line="240" w:lineRule="auto"/>
        <w:rPr>
          <w:rFonts w:ascii="Times New Roman" w:eastAsia="Times New Roman" w:hAnsi="Times New Roman" w:cs="Times New Roman"/>
          <w:sz w:val="24"/>
          <w:szCs w:val="24"/>
        </w:rPr>
      </w:pPr>
    </w:p>
    <w:p w14:paraId="12858C5E" w14:textId="77777777" w:rsidR="00AC43D8" w:rsidRPr="00AC43D8" w:rsidRDefault="00AC43D8" w:rsidP="00AC43D8">
      <w:pPr>
        <w:spacing w:before="0" w:after="0" w:line="240" w:lineRule="auto"/>
        <w:ind w:right="180"/>
        <w:jc w:val="right"/>
        <w:rPr>
          <w:rFonts w:ascii="Times New Roman" w:eastAsia="Times New Roman" w:hAnsi="Times New Roman" w:cs="Times New Roman"/>
          <w:sz w:val="24"/>
          <w:szCs w:val="24"/>
        </w:rPr>
      </w:pPr>
      <w:r w:rsidRPr="00AC43D8">
        <w:rPr>
          <w:rFonts w:ascii="Cambria" w:eastAsia="Times New Roman" w:hAnsi="Cambria" w:cs="Times New Roman"/>
          <w:b/>
          <w:bCs/>
          <w:color w:val="000000"/>
          <w:sz w:val="26"/>
          <w:szCs w:val="26"/>
        </w:rPr>
        <w:t>Tài liệu cho Sinh viên</w:t>
      </w:r>
      <w:r w:rsidRPr="00AC43D8">
        <w:rPr>
          <w:rFonts w:ascii="Cambria" w:eastAsia="Times New Roman" w:hAnsi="Cambria" w:cs="Times New Roman"/>
          <w:color w:val="000000"/>
          <w:sz w:val="26"/>
          <w:szCs w:val="26"/>
        </w:rPr>
        <w:br/>
      </w:r>
    </w:p>
    <w:p w14:paraId="2866AC25" w14:textId="77777777" w:rsidR="00AC43D8" w:rsidRPr="00AC43D8" w:rsidRDefault="00AC43D8" w:rsidP="00AC43D8">
      <w:pPr>
        <w:spacing w:before="0" w:after="0" w:line="240" w:lineRule="auto"/>
        <w:rPr>
          <w:rFonts w:ascii="Times New Roman" w:eastAsia="Times New Roman" w:hAnsi="Times New Roman" w:cs="Times New Roman"/>
          <w:sz w:val="24"/>
          <w:szCs w:val="24"/>
        </w:rPr>
      </w:pPr>
    </w:p>
    <w:p w14:paraId="05E6D18D" w14:textId="77777777" w:rsidR="00AC43D8" w:rsidRPr="00AC43D8" w:rsidRDefault="00AC43D8" w:rsidP="00AC43D8">
      <w:pPr>
        <w:spacing w:before="0" w:after="0" w:line="240" w:lineRule="auto"/>
        <w:ind w:left="620"/>
        <w:rPr>
          <w:rFonts w:ascii="Times New Roman" w:eastAsia="Times New Roman" w:hAnsi="Times New Roman" w:cs="Times New Roman"/>
          <w:sz w:val="24"/>
          <w:szCs w:val="24"/>
        </w:rPr>
      </w:pPr>
      <w:r w:rsidRPr="00AC43D8">
        <w:rPr>
          <w:rFonts w:ascii="Cambria" w:eastAsia="Times New Roman" w:hAnsi="Cambria" w:cs="Times New Roman"/>
          <w:b/>
          <w:bCs/>
          <w:color w:val="000000"/>
          <w:sz w:val="32"/>
          <w:szCs w:val="32"/>
        </w:rPr>
        <w:t>TIẾP CẬN BỆNH NHÂN RỐI LOẠN LO ÂU (CA LÂM SÀNG)</w:t>
      </w:r>
    </w:p>
    <w:p w14:paraId="0301B3FE" w14:textId="77777777" w:rsidR="00AC43D8" w:rsidRPr="00AC43D8" w:rsidRDefault="00AC43D8" w:rsidP="00AC43D8">
      <w:pPr>
        <w:spacing w:before="0" w:after="240" w:line="240" w:lineRule="auto"/>
        <w:rPr>
          <w:rFonts w:ascii="Times New Roman" w:eastAsia="Times New Roman" w:hAnsi="Times New Roman" w:cs="Times New Roman"/>
          <w:sz w:val="24"/>
          <w:szCs w:val="24"/>
        </w:rPr>
      </w:pPr>
    </w:p>
    <w:p w14:paraId="7362B95D" w14:textId="77777777" w:rsidR="00AC43D8" w:rsidRPr="00AC43D8" w:rsidRDefault="00AC43D8" w:rsidP="00AC43D8">
      <w:pPr>
        <w:spacing w:before="0" w:after="0" w:line="240" w:lineRule="auto"/>
        <w:jc w:val="both"/>
        <w:rPr>
          <w:rFonts w:ascii="Times New Roman" w:eastAsia="Times New Roman" w:hAnsi="Times New Roman" w:cs="Times New Roman"/>
          <w:sz w:val="24"/>
          <w:szCs w:val="24"/>
        </w:rPr>
      </w:pPr>
      <w:r w:rsidRPr="00AC43D8">
        <w:rPr>
          <w:rFonts w:ascii="Times New Roman" w:eastAsia="Times New Roman" w:hAnsi="Times New Roman" w:cs="Times New Roman"/>
          <w:b/>
          <w:bCs/>
          <w:color w:val="FF0000"/>
          <w:sz w:val="26"/>
          <w:szCs w:val="26"/>
        </w:rPr>
        <w:t>LÝ DO</w:t>
      </w:r>
    </w:p>
    <w:p w14:paraId="2D6E176E" w14:textId="77777777" w:rsidR="00AC43D8" w:rsidRPr="00AC43D8" w:rsidRDefault="00AC43D8" w:rsidP="00AC43D8">
      <w:pPr>
        <w:spacing w:before="0" w:after="0" w:line="240" w:lineRule="auto"/>
        <w:rPr>
          <w:rFonts w:ascii="Times New Roman" w:eastAsia="Times New Roman" w:hAnsi="Times New Roman" w:cs="Times New Roman"/>
          <w:sz w:val="24"/>
          <w:szCs w:val="24"/>
        </w:rPr>
      </w:pPr>
      <w:r w:rsidRPr="00AC43D8">
        <w:rPr>
          <w:rFonts w:ascii="Times New Roman" w:eastAsia="Times New Roman" w:hAnsi="Times New Roman" w:cs="Times New Roman"/>
          <w:sz w:val="24"/>
          <w:szCs w:val="24"/>
        </w:rPr>
        <w:br/>
      </w:r>
    </w:p>
    <w:p w14:paraId="73859E11" w14:textId="77777777" w:rsidR="00AC43D8" w:rsidRPr="00AC43D8" w:rsidRDefault="00AC43D8" w:rsidP="00AC43D8">
      <w:pPr>
        <w:numPr>
          <w:ilvl w:val="0"/>
          <w:numId w:val="1"/>
        </w:numPr>
        <w:shd w:val="clear" w:color="auto" w:fill="FFFFFF"/>
        <w:spacing w:before="0" w:after="0" w:line="240" w:lineRule="auto"/>
        <w:ind w:left="857"/>
        <w:jc w:val="both"/>
        <w:textAlignment w:val="baseline"/>
        <w:rPr>
          <w:rFonts w:ascii="Times New Roman" w:eastAsia="Times New Roman" w:hAnsi="Times New Roman" w:cs="Times New Roman"/>
          <w:color w:val="222222"/>
          <w:sz w:val="28"/>
          <w:szCs w:val="28"/>
        </w:rPr>
      </w:pPr>
      <w:r w:rsidRPr="00AC43D8">
        <w:rPr>
          <w:rFonts w:ascii="Times New Roman" w:eastAsia="Times New Roman" w:hAnsi="Times New Roman" w:cs="Times New Roman"/>
          <w:color w:val="222222"/>
          <w:sz w:val="28"/>
          <w:szCs w:val="28"/>
        </w:rPr>
        <w:t> Rối loạn lo âu là một  rối loạn tâm thần phổ biến trong cộng đồng, rối loạn lo âu làm suy giảm khả năng học tập, làm việc, ảnh hưởng đến các mối quan hệ xã hội và làm giảm chất lượng sống của người bệnh.</w:t>
      </w:r>
    </w:p>
    <w:p w14:paraId="680DDA79" w14:textId="77777777" w:rsidR="00AC43D8" w:rsidRPr="00AC43D8" w:rsidRDefault="00AC43D8" w:rsidP="00AC43D8">
      <w:pPr>
        <w:numPr>
          <w:ilvl w:val="0"/>
          <w:numId w:val="1"/>
        </w:numPr>
        <w:shd w:val="clear" w:color="auto" w:fill="FFFFFF"/>
        <w:spacing w:before="0" w:after="0" w:line="240" w:lineRule="auto"/>
        <w:ind w:left="857"/>
        <w:jc w:val="both"/>
        <w:textAlignment w:val="baseline"/>
        <w:rPr>
          <w:rFonts w:ascii="Times New Roman" w:eastAsia="Times New Roman" w:hAnsi="Times New Roman" w:cs="Times New Roman"/>
          <w:color w:val="222222"/>
          <w:sz w:val="28"/>
          <w:szCs w:val="28"/>
        </w:rPr>
      </w:pPr>
      <w:r w:rsidRPr="00AC43D8">
        <w:rPr>
          <w:rFonts w:ascii="Times New Roman" w:eastAsia="Times New Roman" w:hAnsi="Times New Roman" w:cs="Times New Roman"/>
          <w:color w:val="222222"/>
          <w:sz w:val="28"/>
          <w:szCs w:val="28"/>
        </w:rPr>
        <w:t> Người bị rối loạn lo âu thường không được chẩn đoán, chẩn đoán trễ, ít được điều trị chuyên biệt hay điều trị thích hợp, họ thường đến khám với các bác sĩ chuyên khoa cơ thể.</w:t>
      </w:r>
    </w:p>
    <w:p w14:paraId="76834E29" w14:textId="77777777" w:rsidR="00AC43D8" w:rsidRPr="00AC43D8" w:rsidRDefault="00AC43D8" w:rsidP="00AC43D8">
      <w:pPr>
        <w:numPr>
          <w:ilvl w:val="0"/>
          <w:numId w:val="1"/>
        </w:numPr>
        <w:shd w:val="clear" w:color="auto" w:fill="FFFFFF"/>
        <w:spacing w:before="0" w:after="0" w:line="240" w:lineRule="auto"/>
        <w:ind w:left="857"/>
        <w:jc w:val="both"/>
        <w:textAlignment w:val="baseline"/>
        <w:rPr>
          <w:rFonts w:ascii="Times New Roman" w:eastAsia="Times New Roman" w:hAnsi="Times New Roman" w:cs="Times New Roman"/>
          <w:color w:val="222222"/>
          <w:sz w:val="28"/>
          <w:szCs w:val="28"/>
        </w:rPr>
      </w:pPr>
      <w:r w:rsidRPr="00AC43D8">
        <w:rPr>
          <w:rFonts w:ascii="Times New Roman" w:eastAsia="Times New Roman" w:hAnsi="Times New Roman" w:cs="Times New Roman"/>
          <w:color w:val="222222"/>
          <w:sz w:val="28"/>
          <w:szCs w:val="28"/>
        </w:rPr>
        <w:t> Người bị lo âu có nguy cơ lạm dụng chất, thuốc ngủ, trầm cảm thứ phát,…, bệnh thường diễn tiến mãn tính hiếm khi tự hồi phục.</w:t>
      </w:r>
    </w:p>
    <w:p w14:paraId="265A84EA" w14:textId="77777777" w:rsidR="00AC43D8" w:rsidRPr="00AC43D8" w:rsidRDefault="00AC43D8" w:rsidP="00AC43D8">
      <w:pPr>
        <w:spacing w:before="0" w:after="240" w:line="240" w:lineRule="auto"/>
        <w:rPr>
          <w:rFonts w:ascii="Times New Roman" w:eastAsia="Times New Roman" w:hAnsi="Times New Roman" w:cs="Times New Roman"/>
          <w:sz w:val="24"/>
          <w:szCs w:val="24"/>
        </w:rPr>
      </w:pPr>
    </w:p>
    <w:p w14:paraId="79A9CEF5" w14:textId="77777777" w:rsidR="00AC43D8" w:rsidRPr="00AC43D8" w:rsidRDefault="00AC43D8" w:rsidP="00AC43D8">
      <w:pPr>
        <w:spacing w:before="0" w:after="0" w:line="240" w:lineRule="auto"/>
        <w:jc w:val="both"/>
        <w:rPr>
          <w:rFonts w:ascii="Times New Roman" w:eastAsia="Times New Roman" w:hAnsi="Times New Roman" w:cs="Times New Roman"/>
          <w:sz w:val="24"/>
          <w:szCs w:val="24"/>
        </w:rPr>
      </w:pPr>
      <w:r w:rsidRPr="00AC43D8">
        <w:rPr>
          <w:rFonts w:ascii="Times New Roman" w:eastAsia="Times New Roman" w:hAnsi="Times New Roman" w:cs="Times New Roman"/>
          <w:b/>
          <w:bCs/>
          <w:color w:val="FF0000"/>
          <w:sz w:val="28"/>
          <w:szCs w:val="28"/>
        </w:rPr>
        <w:t>MỤC TIÊU</w:t>
      </w:r>
    </w:p>
    <w:p w14:paraId="027597ED" w14:textId="77777777" w:rsidR="00AC43D8" w:rsidRPr="00AC43D8" w:rsidRDefault="00AC43D8" w:rsidP="00AC43D8">
      <w:pPr>
        <w:spacing w:before="0" w:after="0" w:line="240" w:lineRule="auto"/>
        <w:rPr>
          <w:rFonts w:ascii="Times New Roman" w:eastAsia="Times New Roman" w:hAnsi="Times New Roman" w:cs="Times New Roman"/>
          <w:sz w:val="24"/>
          <w:szCs w:val="24"/>
        </w:rPr>
      </w:pPr>
      <w:r w:rsidRPr="00AC43D8">
        <w:rPr>
          <w:rFonts w:ascii="Times New Roman" w:eastAsia="Times New Roman" w:hAnsi="Times New Roman" w:cs="Times New Roman"/>
          <w:sz w:val="24"/>
          <w:szCs w:val="24"/>
        </w:rPr>
        <w:br/>
      </w:r>
    </w:p>
    <w:p w14:paraId="74520994" w14:textId="77777777" w:rsidR="00AC43D8" w:rsidRPr="00AC43D8" w:rsidRDefault="00AC43D8" w:rsidP="00AC43D8">
      <w:pPr>
        <w:numPr>
          <w:ilvl w:val="0"/>
          <w:numId w:val="2"/>
        </w:numPr>
        <w:shd w:val="clear" w:color="auto" w:fill="FFFFFF"/>
        <w:spacing w:before="0" w:after="0" w:line="240" w:lineRule="auto"/>
        <w:ind w:left="891"/>
        <w:jc w:val="both"/>
        <w:textAlignment w:val="baseline"/>
        <w:rPr>
          <w:rFonts w:ascii="Times New Roman" w:eastAsia="Times New Roman" w:hAnsi="Times New Roman" w:cs="Times New Roman"/>
          <w:color w:val="222222"/>
          <w:sz w:val="28"/>
          <w:szCs w:val="28"/>
        </w:rPr>
      </w:pPr>
      <w:r w:rsidRPr="00AC43D8">
        <w:rPr>
          <w:rFonts w:ascii="Times New Roman" w:eastAsia="Times New Roman" w:hAnsi="Times New Roman" w:cs="Times New Roman"/>
          <w:color w:val="222222"/>
          <w:sz w:val="28"/>
          <w:szCs w:val="28"/>
        </w:rPr>
        <w:t>Khai thác được bệnh sử bệnh nhân có rối loạn lo âu.</w:t>
      </w:r>
    </w:p>
    <w:p w14:paraId="0A467299" w14:textId="77777777" w:rsidR="00AC43D8" w:rsidRPr="00AC43D8" w:rsidRDefault="00AC43D8" w:rsidP="00AC43D8">
      <w:pPr>
        <w:numPr>
          <w:ilvl w:val="0"/>
          <w:numId w:val="2"/>
        </w:numPr>
        <w:shd w:val="clear" w:color="auto" w:fill="FFFFFF"/>
        <w:spacing w:before="0" w:after="0" w:line="240" w:lineRule="auto"/>
        <w:ind w:left="891"/>
        <w:jc w:val="both"/>
        <w:textAlignment w:val="baseline"/>
        <w:rPr>
          <w:rFonts w:ascii="Times New Roman" w:eastAsia="Times New Roman" w:hAnsi="Times New Roman" w:cs="Times New Roman"/>
          <w:color w:val="222222"/>
          <w:sz w:val="28"/>
          <w:szCs w:val="28"/>
        </w:rPr>
      </w:pPr>
      <w:r w:rsidRPr="00AC43D8">
        <w:rPr>
          <w:rFonts w:ascii="Times New Roman" w:eastAsia="Times New Roman" w:hAnsi="Times New Roman" w:cs="Times New Roman"/>
          <w:color w:val="222222"/>
          <w:sz w:val="28"/>
          <w:szCs w:val="28"/>
        </w:rPr>
        <w:t>Khám và đánh giá lâm sàng bệnh nhân có rối loạn lo âu.</w:t>
      </w:r>
    </w:p>
    <w:p w14:paraId="4BA71D7D" w14:textId="77777777" w:rsidR="00AC43D8" w:rsidRPr="00AC43D8" w:rsidRDefault="00AC43D8" w:rsidP="00AC43D8">
      <w:pPr>
        <w:numPr>
          <w:ilvl w:val="0"/>
          <w:numId w:val="2"/>
        </w:numPr>
        <w:shd w:val="clear" w:color="auto" w:fill="FFFFFF"/>
        <w:spacing w:before="0" w:after="0" w:line="240" w:lineRule="auto"/>
        <w:ind w:left="891"/>
        <w:jc w:val="both"/>
        <w:textAlignment w:val="baseline"/>
        <w:rPr>
          <w:rFonts w:ascii="Times New Roman" w:eastAsia="Times New Roman" w:hAnsi="Times New Roman" w:cs="Times New Roman"/>
          <w:color w:val="222222"/>
          <w:sz w:val="28"/>
          <w:szCs w:val="28"/>
        </w:rPr>
      </w:pPr>
      <w:r w:rsidRPr="00AC43D8">
        <w:rPr>
          <w:rFonts w:ascii="Times New Roman" w:eastAsia="Times New Roman" w:hAnsi="Times New Roman" w:cs="Times New Roman"/>
          <w:color w:val="222222"/>
          <w:sz w:val="28"/>
          <w:szCs w:val="28"/>
        </w:rPr>
        <w:t>Chẩn đoán được dạng rối loạn lo âu.</w:t>
      </w:r>
    </w:p>
    <w:p w14:paraId="6523304E" w14:textId="77777777" w:rsidR="00AC43D8" w:rsidRPr="00AC43D8" w:rsidRDefault="00AC43D8" w:rsidP="00AC43D8">
      <w:pPr>
        <w:numPr>
          <w:ilvl w:val="0"/>
          <w:numId w:val="2"/>
        </w:numPr>
        <w:shd w:val="clear" w:color="auto" w:fill="FFFFFF"/>
        <w:spacing w:before="0" w:after="0" w:line="240" w:lineRule="auto"/>
        <w:ind w:left="891"/>
        <w:jc w:val="both"/>
        <w:textAlignment w:val="baseline"/>
        <w:rPr>
          <w:rFonts w:ascii="Times New Roman" w:eastAsia="Times New Roman" w:hAnsi="Times New Roman" w:cs="Times New Roman"/>
          <w:color w:val="222222"/>
          <w:sz w:val="28"/>
          <w:szCs w:val="28"/>
        </w:rPr>
      </w:pPr>
      <w:r w:rsidRPr="00AC43D8">
        <w:rPr>
          <w:rFonts w:ascii="Times New Roman" w:eastAsia="Times New Roman" w:hAnsi="Times New Roman" w:cs="Times New Roman"/>
          <w:color w:val="222222"/>
          <w:sz w:val="28"/>
          <w:szCs w:val="28"/>
        </w:rPr>
        <w:t>Cho hướng điều trị và tiên lượng phù hợp với bệnh nhân cụ thể.</w:t>
      </w:r>
    </w:p>
    <w:p w14:paraId="12010FC2" w14:textId="77777777" w:rsidR="00AC43D8" w:rsidRPr="00AC43D8" w:rsidRDefault="00AC43D8" w:rsidP="00AC43D8">
      <w:pPr>
        <w:shd w:val="clear" w:color="auto" w:fill="FFFFFF"/>
        <w:spacing w:before="0" w:after="0" w:line="240" w:lineRule="auto"/>
        <w:ind w:left="891"/>
        <w:jc w:val="both"/>
        <w:rPr>
          <w:rFonts w:ascii="Times New Roman" w:eastAsia="Times New Roman" w:hAnsi="Times New Roman" w:cs="Times New Roman"/>
          <w:sz w:val="24"/>
          <w:szCs w:val="24"/>
        </w:rPr>
      </w:pPr>
      <w:r w:rsidRPr="00AC43D8">
        <w:rPr>
          <w:rFonts w:ascii="Times New Roman" w:eastAsia="Times New Roman" w:hAnsi="Times New Roman" w:cs="Times New Roman"/>
          <w:sz w:val="24"/>
          <w:szCs w:val="24"/>
        </w:rPr>
        <w:t> </w:t>
      </w:r>
    </w:p>
    <w:p w14:paraId="4DC63CC6" w14:textId="77777777" w:rsidR="00AC43D8" w:rsidRPr="00AC43D8" w:rsidRDefault="00AC43D8" w:rsidP="00AC43D8">
      <w:pPr>
        <w:shd w:val="clear" w:color="auto" w:fill="FFFFFF"/>
        <w:spacing w:before="0" w:after="0" w:line="240" w:lineRule="auto"/>
        <w:jc w:val="both"/>
        <w:rPr>
          <w:rFonts w:ascii="Times New Roman" w:eastAsia="Times New Roman" w:hAnsi="Times New Roman" w:cs="Times New Roman"/>
          <w:sz w:val="24"/>
          <w:szCs w:val="24"/>
        </w:rPr>
      </w:pPr>
      <w:r w:rsidRPr="00AC43D8">
        <w:rPr>
          <w:rFonts w:ascii="Times New Roman" w:eastAsia="Times New Roman" w:hAnsi="Times New Roman" w:cs="Times New Roman"/>
          <w:b/>
          <w:bCs/>
          <w:color w:val="FF0000"/>
          <w:sz w:val="28"/>
          <w:szCs w:val="28"/>
        </w:rPr>
        <w:t>CA LÂM SÀNG</w:t>
      </w:r>
    </w:p>
    <w:p w14:paraId="491653B7" w14:textId="77777777" w:rsidR="00AC43D8" w:rsidRPr="00AC43D8" w:rsidRDefault="00AC43D8" w:rsidP="00AC43D8">
      <w:pPr>
        <w:shd w:val="clear" w:color="auto" w:fill="FFFFFF"/>
        <w:spacing w:before="0" w:after="0" w:line="240" w:lineRule="auto"/>
        <w:jc w:val="both"/>
        <w:rPr>
          <w:rFonts w:ascii="Times New Roman" w:eastAsia="Times New Roman" w:hAnsi="Times New Roman" w:cs="Times New Roman"/>
          <w:sz w:val="24"/>
          <w:szCs w:val="24"/>
        </w:rPr>
      </w:pPr>
      <w:r w:rsidRPr="00AC43D8">
        <w:rPr>
          <w:rFonts w:ascii="Times New Roman" w:eastAsia="Times New Roman" w:hAnsi="Times New Roman" w:cs="Times New Roman"/>
          <w:sz w:val="24"/>
          <w:szCs w:val="24"/>
        </w:rPr>
        <w:t> </w:t>
      </w:r>
    </w:p>
    <w:p w14:paraId="789680DF" w14:textId="77777777" w:rsidR="00AC43D8" w:rsidRPr="00AC43D8" w:rsidRDefault="00AC43D8" w:rsidP="00AC43D8">
      <w:pPr>
        <w:shd w:val="clear" w:color="auto" w:fill="FFFFFF"/>
        <w:spacing w:before="0" w:after="0" w:line="240" w:lineRule="auto"/>
        <w:jc w:val="both"/>
        <w:rPr>
          <w:rFonts w:ascii="Times New Roman" w:eastAsia="Times New Roman" w:hAnsi="Times New Roman" w:cs="Times New Roman"/>
          <w:sz w:val="24"/>
          <w:szCs w:val="24"/>
        </w:rPr>
      </w:pPr>
      <w:r w:rsidRPr="00AC43D8">
        <w:rPr>
          <w:rFonts w:ascii="Times New Roman" w:eastAsia="Times New Roman" w:hAnsi="Times New Roman" w:cs="Times New Roman"/>
          <w:color w:val="222222"/>
          <w:sz w:val="28"/>
          <w:szCs w:val="28"/>
        </w:rPr>
        <w:t>  Bệnh nhân nữ, 30 tuổi, nhân viên ngân hàng, đến khám vì khó ngủ, ngủ ít, không thẳng giấc.</w:t>
      </w:r>
    </w:p>
    <w:p w14:paraId="40DAF2B5" w14:textId="43D6CA8A" w:rsidR="00AC43D8" w:rsidRDefault="00AC43D8" w:rsidP="00AC43D8">
      <w:pPr>
        <w:shd w:val="clear" w:color="auto" w:fill="FFFFFF"/>
        <w:spacing w:before="0" w:after="0" w:line="240" w:lineRule="auto"/>
        <w:jc w:val="both"/>
        <w:rPr>
          <w:rFonts w:ascii="Times New Roman" w:eastAsia="Times New Roman" w:hAnsi="Times New Roman" w:cs="Times New Roman"/>
          <w:color w:val="C00000"/>
          <w:sz w:val="28"/>
          <w:szCs w:val="28"/>
        </w:rPr>
      </w:pPr>
      <w:r w:rsidRPr="00AC43D8">
        <w:rPr>
          <w:rFonts w:ascii="Times New Roman" w:eastAsia="Times New Roman" w:hAnsi="Times New Roman" w:cs="Times New Roman"/>
          <w:color w:val="222222"/>
          <w:sz w:val="28"/>
          <w:szCs w:val="28"/>
        </w:rPr>
        <w:t xml:space="preserve">CÂU 1: </w:t>
      </w:r>
      <w:r w:rsidRPr="00AC43D8">
        <w:rPr>
          <w:rFonts w:ascii="Times New Roman" w:eastAsia="Times New Roman" w:hAnsi="Times New Roman" w:cs="Times New Roman"/>
          <w:color w:val="C00000"/>
          <w:sz w:val="28"/>
          <w:szCs w:val="28"/>
        </w:rPr>
        <w:t>Bạn cần hỏi và trao đổi thêm những thông tin gì ở Bệnh nhân này?</w:t>
      </w:r>
    </w:p>
    <w:p w14:paraId="2224D5F8" w14:textId="5E0E79BB" w:rsidR="00B04709" w:rsidRPr="00E47906" w:rsidRDefault="00B04709" w:rsidP="4D4FEBAE">
      <w:pPr>
        <w:pStyle w:val="ListParagraph"/>
        <w:numPr>
          <w:ilvl w:val="0"/>
          <w:numId w:val="8"/>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Đánh giá bệnh nhân có rối loạn giấc ngủ thật sự không?</w:t>
      </w:r>
    </w:p>
    <w:p w14:paraId="0F8C26CC" w14:textId="0073A125" w:rsidR="00B04709" w:rsidRPr="00E47906" w:rsidRDefault="00B04709" w:rsidP="29FDD5A7">
      <w:pPr>
        <w:pStyle w:val="ListParagraph"/>
        <w:numPr>
          <w:ilvl w:val="1"/>
          <w:numId w:val="9"/>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Bệnh nhân đã mất ngủ bao lâu?</w:t>
      </w:r>
    </w:p>
    <w:p w14:paraId="41227F73" w14:textId="662E4CDE" w:rsidR="008D356B" w:rsidRPr="00E47906" w:rsidRDefault="00B04709" w:rsidP="29FDD5A7">
      <w:pPr>
        <w:pStyle w:val="ListParagraph"/>
        <w:numPr>
          <w:ilvl w:val="1"/>
          <w:numId w:val="9"/>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Tình trạng giấc ngủ trước khi mất</w:t>
      </w:r>
      <w:r w:rsidR="008D356B" w:rsidRPr="00E47906">
        <w:rPr>
          <w:rFonts w:ascii="Times New Roman" w:eastAsia="Times New Roman" w:hAnsi="Times New Roman" w:cs="Times New Roman"/>
          <w:sz w:val="28"/>
          <w:szCs w:val="28"/>
        </w:rPr>
        <w:t xml:space="preserve"> ngủ</w:t>
      </w:r>
      <w:r w:rsidRPr="00E47906">
        <w:rPr>
          <w:rFonts w:ascii="Times New Roman" w:eastAsia="Times New Roman" w:hAnsi="Times New Roman" w:cs="Times New Roman"/>
          <w:sz w:val="28"/>
          <w:szCs w:val="28"/>
        </w:rPr>
        <w:t>?</w:t>
      </w:r>
    </w:p>
    <w:p w14:paraId="60F4680D" w14:textId="3AE95FCF" w:rsidR="008D356B" w:rsidRPr="00E47906" w:rsidRDefault="008D356B" w:rsidP="29FDD5A7">
      <w:pPr>
        <w:pStyle w:val="ListParagraph"/>
        <w:numPr>
          <w:ilvl w:val="0"/>
          <w:numId w:val="10"/>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Một ngày ngủ bao nhiêu giấc?</w:t>
      </w:r>
    </w:p>
    <w:p w14:paraId="43656598" w14:textId="1E107D88" w:rsidR="008D356B" w:rsidRPr="00E47906" w:rsidRDefault="00B04709" w:rsidP="3F344F09">
      <w:pPr>
        <w:pStyle w:val="ListParagraph"/>
        <w:numPr>
          <w:ilvl w:val="0"/>
          <w:numId w:val="10"/>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Trước đây bệnh nhân lên giường lúc mấy giờ?</w:t>
      </w:r>
    </w:p>
    <w:p w14:paraId="54FD08CE" w14:textId="03613DBC" w:rsidR="00B04709" w:rsidRPr="00E47906" w:rsidRDefault="00B04709" w:rsidP="3F344F09">
      <w:pPr>
        <w:pStyle w:val="ListParagraph"/>
        <w:numPr>
          <w:ilvl w:val="0"/>
          <w:numId w:val="10"/>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Có dễ vào giấc ngủ hay không? Trước lúc ngủ có sử dụng phương pháp nào để dễ ngủ hay không?</w:t>
      </w:r>
    </w:p>
    <w:p w14:paraId="28CB5A3B" w14:textId="3AD81C14" w:rsidR="00B04709" w:rsidRPr="00E47906" w:rsidRDefault="00B04709" w:rsidP="3F7945F8">
      <w:pPr>
        <w:pStyle w:val="ListParagraph"/>
        <w:numPr>
          <w:ilvl w:val="0"/>
          <w:numId w:val="10"/>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Bệnh nhân ngủ trung bình được bao nhiêu tiếng?</w:t>
      </w:r>
    </w:p>
    <w:p w14:paraId="409A59BA" w14:textId="5CBCD9A3" w:rsidR="008D356B" w:rsidRPr="00E47906" w:rsidRDefault="00B04709" w:rsidP="60AC8E2C">
      <w:pPr>
        <w:pStyle w:val="ListParagraph"/>
        <w:numPr>
          <w:ilvl w:val="0"/>
          <w:numId w:val="10"/>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Tình trạng giấc ngủ như thế nào? </w:t>
      </w:r>
      <w:proofErr w:type="spellStart"/>
      <w:r w:rsidRPr="00E47906">
        <w:rPr>
          <w:rFonts w:ascii="Times New Roman" w:eastAsia="Times New Roman" w:hAnsi="Times New Roman" w:cs="Times New Roman"/>
          <w:sz w:val="28"/>
          <w:szCs w:val="28"/>
          <w:lang w:val="en-US"/>
        </w:rPr>
        <w:t>Ngủ</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có</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ngon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giấc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không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Có</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Thức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giấc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không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Sáng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thức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giấc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có</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mệt</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mỏi</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không</w:t>
      </w:r>
      <w:proofErr w:type="spellEnd"/>
      <w:r w:rsidRPr="00E47906">
        <w:rPr>
          <w:rFonts w:ascii="Times New Roman" w:eastAsia="Times New Roman" w:hAnsi="Times New Roman" w:cs="Times New Roman"/>
          <w:sz w:val="28"/>
          <w:szCs w:val="28"/>
          <w:lang w:val="en-US"/>
        </w:rPr>
        <w:t xml:space="preserve">? </w:t>
      </w:r>
    </w:p>
    <w:p w14:paraId="2A9DE1CC" w14:textId="06332A66" w:rsidR="00AC43D8" w:rsidRPr="00E47906" w:rsidRDefault="008D356B" w:rsidP="6C1B0F65">
      <w:pPr>
        <w:pStyle w:val="ListParagraph"/>
        <w:numPr>
          <w:ilvl w:val="1"/>
          <w:numId w:val="9"/>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lastRenderedPageBreak/>
        <w:t xml:space="preserve">Tình trạng giấc ngủ hiện tại so với trước? </w:t>
      </w:r>
    </w:p>
    <w:p w14:paraId="3535124B" w14:textId="4ADF950C" w:rsidR="008D356B" w:rsidRPr="00E47906" w:rsidRDefault="008D356B" w:rsidP="48C8F95E">
      <w:pPr>
        <w:pStyle w:val="ListParagraph"/>
        <w:numPr>
          <w:ilvl w:val="0"/>
          <w:numId w:val="11"/>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Bệnh nhân khó ngủ như thế nào?</w:t>
      </w:r>
    </w:p>
    <w:p w14:paraId="3E169EF1" w14:textId="1225F623" w:rsidR="008D356B" w:rsidRPr="00E47906" w:rsidRDefault="008D356B" w:rsidP="48C8F95E">
      <w:pPr>
        <w:pStyle w:val="ListParagraph"/>
        <w:numPr>
          <w:ilvl w:val="0"/>
          <w:numId w:val="11"/>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Một ngày ngủ bao nhiêu giấc?</w:t>
      </w:r>
    </w:p>
    <w:p w14:paraId="04DC59F2" w14:textId="2B1C4605" w:rsidR="008D356B" w:rsidRPr="00E47906" w:rsidRDefault="008D356B" w:rsidP="2576E357">
      <w:pPr>
        <w:pStyle w:val="ListParagraph"/>
        <w:numPr>
          <w:ilvl w:val="0"/>
          <w:numId w:val="11"/>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Trước đây bệnh nhân lên giường lúc mấy giờ?</w:t>
      </w:r>
    </w:p>
    <w:p w14:paraId="14735CF4" w14:textId="37BAAE88" w:rsidR="008D356B" w:rsidRPr="00E47906" w:rsidRDefault="008D356B" w:rsidP="2576E357">
      <w:pPr>
        <w:pStyle w:val="ListParagraph"/>
        <w:numPr>
          <w:ilvl w:val="0"/>
          <w:numId w:val="11"/>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Có dễ vào giấc ngủ hay không? Trước lúc ngủ có sử dụng phương pháp nào để dễ ngủ hay không?</w:t>
      </w:r>
    </w:p>
    <w:p w14:paraId="28C1AD6C" w14:textId="06CD4728" w:rsidR="008D356B" w:rsidRPr="00E47906" w:rsidRDefault="008D356B" w:rsidP="2576E357">
      <w:pPr>
        <w:pStyle w:val="ListParagraph"/>
        <w:numPr>
          <w:ilvl w:val="0"/>
          <w:numId w:val="11"/>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Bệnh nhân ngủ trung bình được bao nhiêu tiếng?</w:t>
      </w:r>
    </w:p>
    <w:p w14:paraId="2926C53A" w14:textId="4C81FB36" w:rsidR="008D356B" w:rsidRPr="00E47906" w:rsidRDefault="008D356B" w:rsidP="667BE19E">
      <w:pPr>
        <w:pStyle w:val="ListParagraph"/>
        <w:numPr>
          <w:ilvl w:val="0"/>
          <w:numId w:val="11"/>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Tình trạng giấc ngủ như thế nào? </w:t>
      </w:r>
      <w:proofErr w:type="spellStart"/>
      <w:r w:rsidRPr="00E47906">
        <w:rPr>
          <w:rFonts w:ascii="Times New Roman" w:eastAsia="Times New Roman" w:hAnsi="Times New Roman" w:cs="Times New Roman"/>
          <w:sz w:val="28"/>
          <w:szCs w:val="28"/>
          <w:lang w:val="en-US"/>
        </w:rPr>
        <w:t>Ngủ</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có</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ngon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giấc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không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Có</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Thức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giấc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không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Sáng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thức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giấc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có</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mệt</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mỏi</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không</w:t>
      </w:r>
      <w:proofErr w:type="spellEnd"/>
      <w:r w:rsidRPr="00E47906">
        <w:rPr>
          <w:rFonts w:ascii="Times New Roman" w:eastAsia="Times New Roman" w:hAnsi="Times New Roman" w:cs="Times New Roman"/>
          <w:sz w:val="28"/>
          <w:szCs w:val="28"/>
          <w:lang w:val="en-US"/>
        </w:rPr>
        <w:t xml:space="preserve">? </w:t>
      </w:r>
    </w:p>
    <w:p w14:paraId="2C0AEAEE" w14:textId="7B03E8F5" w:rsidR="008D356B" w:rsidRPr="00E47906" w:rsidRDefault="008D356B" w:rsidP="67941D15">
      <w:pPr>
        <w:pStyle w:val="ListParagraph"/>
        <w:numPr>
          <w:ilvl w:val="0"/>
          <w:numId w:val="11"/>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Có thay đổi thói quen hay hành vi nào so với trước đây? (để dẫn đến tình trạng rối loạn giấc ngủ)</w:t>
      </w:r>
    </w:p>
    <w:p w14:paraId="1D48BF93" w14:textId="4ADA09DD" w:rsidR="008D356B" w:rsidRPr="00E47906" w:rsidRDefault="008D356B" w:rsidP="64A20ABA">
      <w:pPr>
        <w:pStyle w:val="ListParagraph"/>
        <w:numPr>
          <w:ilvl w:val="0"/>
          <w:numId w:val="11"/>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Có nguyên nhân nào gây ra rối loạn giấc ngủ như vậy không? </w:t>
      </w:r>
      <w:r w:rsidRPr="00E47906">
        <w:rPr>
          <w:rFonts w:ascii="Times New Roman" w:eastAsia="Times New Roman" w:hAnsi="Times New Roman" w:cs="Times New Roman"/>
          <w:sz w:val="28"/>
          <w:szCs w:val="28"/>
          <w:lang w:val="en-US"/>
        </w:rPr>
        <w:t>(</w:t>
      </w:r>
      <w:proofErr w:type="spellStart"/>
      <w:r w:rsidRPr="00E47906">
        <w:rPr>
          <w:rFonts w:ascii="Times New Roman" w:eastAsia="Times New Roman" w:hAnsi="Times New Roman" w:cs="Times New Roman"/>
          <w:sz w:val="28"/>
          <w:szCs w:val="28"/>
          <w:lang w:val="en-US"/>
        </w:rPr>
        <w:t>thay</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đổi</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không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gian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tiếng</w:t>
      </w:r>
      <w:proofErr w:type="spellEnd"/>
      <w:r w:rsidRPr="00E47906">
        <w:rPr>
          <w:rFonts w:ascii="Times New Roman" w:eastAsia="Times New Roman" w:hAnsi="Times New Roman" w:cs="Times New Roman"/>
          <w:sz w:val="28"/>
          <w:szCs w:val="28"/>
          <w:lang w:val="en-US"/>
        </w:rPr>
        <w:t xml:space="preserve"> </w:t>
      </w:r>
      <w:proofErr w:type="spellStart"/>
      <w:proofErr w:type="gramStart"/>
      <w:r w:rsidRPr="00E47906">
        <w:rPr>
          <w:rFonts w:ascii="Times New Roman" w:eastAsia="Times New Roman" w:hAnsi="Times New Roman" w:cs="Times New Roman"/>
          <w:sz w:val="28"/>
          <w:szCs w:val="28"/>
          <w:lang w:val="en-US"/>
        </w:rPr>
        <w:t>ồn</w:t>
      </w:r>
      <w:proofErr w:type="spellEnd"/>
      <w:r w:rsidRPr="00E47906">
        <w:rPr>
          <w:rFonts w:ascii="Times New Roman" w:eastAsia="Times New Roman" w:hAnsi="Times New Roman" w:cs="Times New Roman"/>
          <w:sz w:val="28"/>
          <w:szCs w:val="28"/>
          <w:lang w:val="en-US"/>
        </w:rPr>
        <w:t>,…</w:t>
      </w:r>
      <w:proofErr w:type="gramEnd"/>
      <w:r w:rsidRPr="00E47906">
        <w:rPr>
          <w:rFonts w:ascii="Times New Roman" w:eastAsia="Times New Roman" w:hAnsi="Times New Roman" w:cs="Times New Roman"/>
          <w:sz w:val="28"/>
          <w:szCs w:val="28"/>
          <w:lang w:val="en-US"/>
        </w:rPr>
        <w:t>)</w:t>
      </w:r>
    </w:p>
    <w:p w14:paraId="0AA21196" w14:textId="198C519A" w:rsidR="008D356B" w:rsidRPr="00E47906" w:rsidRDefault="008D356B" w:rsidP="015ED228">
      <w:pPr>
        <w:pStyle w:val="ListParagraph"/>
        <w:numPr>
          <w:ilvl w:val="1"/>
          <w:numId w:val="9"/>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Tình trạng rối loạn giấc ngủ ảnh hưởng đến cuộc sống công việc của cô như thế nào?</w:t>
      </w:r>
      <w:r w:rsidR="005C430E" w:rsidRPr="00E47906">
        <w:rPr>
          <w:rFonts w:ascii="Times New Roman" w:eastAsia="Times New Roman" w:hAnsi="Times New Roman" w:cs="Times New Roman"/>
          <w:sz w:val="28"/>
          <w:szCs w:val="28"/>
        </w:rPr>
        <w:t xml:space="preserve"> Đã đi khám đâu chưa? Đã dùng cách nào để dễ ngủ không?</w:t>
      </w:r>
    </w:p>
    <w:p w14:paraId="3A6FF757" w14:textId="49A6D3F5" w:rsidR="008D356B" w:rsidRPr="00E47906" w:rsidRDefault="008D356B" w:rsidP="61F4EF4E">
      <w:pPr>
        <w:pStyle w:val="ListParagraph"/>
        <w:numPr>
          <w:ilvl w:val="1"/>
          <w:numId w:val="9"/>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Bệnh nhân dạo này cảm thấy cơ thể như thế nào? (tìm thêm các triệu chứng khác)</w:t>
      </w:r>
    </w:p>
    <w:p w14:paraId="30FC53DE" w14:textId="720FCC9D" w:rsidR="005C430E" w:rsidRPr="00E47906" w:rsidRDefault="005C430E" w:rsidP="005C430E">
      <w:pPr>
        <w:pStyle w:val="ListParagraph"/>
        <w:numPr>
          <w:ilvl w:val="0"/>
          <w:numId w:val="14"/>
        </w:numPr>
        <w:shd w:val="clear" w:color="auto" w:fill="FFFFFF"/>
        <w:spacing w:before="0" w:after="0" w:line="240" w:lineRule="auto"/>
        <w:ind w:left="2127" w:hanging="284"/>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Các triệu chứng liên q</w:t>
      </w:r>
      <w:proofErr w:type="spellStart"/>
      <w:r w:rsidRPr="00E47906">
        <w:rPr>
          <w:rFonts w:ascii="Times New Roman" w:eastAsia="Times New Roman" w:hAnsi="Times New Roman" w:cs="Times New Roman"/>
          <w:sz w:val="28"/>
          <w:szCs w:val="28"/>
          <w:lang w:val="en-US"/>
        </w:rPr>
        <w:t>uan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trầm</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cảm</w:t>
      </w:r>
      <w:proofErr w:type="spellEnd"/>
      <w:r w:rsidRPr="00E47906">
        <w:rPr>
          <w:rFonts w:ascii="Times New Roman" w:eastAsia="Times New Roman" w:hAnsi="Times New Roman" w:cs="Times New Roman"/>
          <w:sz w:val="28"/>
          <w:szCs w:val="28"/>
          <w:lang w:val="en-US"/>
        </w:rPr>
        <w:t>:</w:t>
      </w:r>
    </w:p>
    <w:p w14:paraId="5B483EE4" w14:textId="5522944D" w:rsidR="008D356B" w:rsidRPr="00E47906" w:rsidRDefault="005C430E" w:rsidP="005C430E">
      <w:pPr>
        <w:pStyle w:val="ListParagraph"/>
        <w:numPr>
          <w:ilvl w:val="0"/>
          <w:numId w:val="12"/>
        </w:numPr>
        <w:shd w:val="clear" w:color="auto" w:fill="FFFFFF"/>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Dạo này bệnh nhân </w:t>
      </w:r>
      <w:r w:rsidR="00E276D1" w:rsidRPr="00E47906">
        <w:rPr>
          <w:rFonts w:ascii="Times New Roman" w:eastAsia="Times New Roman" w:hAnsi="Times New Roman" w:cs="Times New Roman"/>
          <w:sz w:val="28"/>
          <w:szCs w:val="28"/>
        </w:rPr>
        <w:t>thường</w:t>
      </w:r>
      <w:r w:rsidRPr="00E47906">
        <w:rPr>
          <w:rFonts w:ascii="Times New Roman" w:eastAsia="Times New Roman" w:hAnsi="Times New Roman" w:cs="Times New Roman"/>
          <w:sz w:val="28"/>
          <w:szCs w:val="28"/>
        </w:rPr>
        <w:t xml:space="preserve"> có</w:t>
      </w:r>
      <w:r w:rsidR="00E276D1" w:rsidRPr="00E47906">
        <w:rPr>
          <w:rFonts w:ascii="Times New Roman" w:eastAsia="Times New Roman" w:hAnsi="Times New Roman" w:cs="Times New Roman"/>
          <w:sz w:val="28"/>
          <w:szCs w:val="28"/>
        </w:rPr>
        <w:t xml:space="preserve"> tâm trạng,</w:t>
      </w:r>
      <w:r w:rsidRPr="00E47906">
        <w:rPr>
          <w:rFonts w:ascii="Times New Roman" w:eastAsia="Times New Roman" w:hAnsi="Times New Roman" w:cs="Times New Roman"/>
          <w:sz w:val="28"/>
          <w:szCs w:val="28"/>
        </w:rPr>
        <w:t xml:space="preserve"> </w:t>
      </w:r>
      <w:r w:rsidR="00B140AF" w:rsidRPr="00E47906">
        <w:rPr>
          <w:rFonts w:ascii="Times New Roman" w:eastAsia="Times New Roman" w:hAnsi="Times New Roman" w:cs="Times New Roman"/>
          <w:sz w:val="28"/>
          <w:szCs w:val="28"/>
        </w:rPr>
        <w:t>cảm xúc như thế nà</w:t>
      </w:r>
      <w:r w:rsidR="00791ADD" w:rsidRPr="00E47906">
        <w:rPr>
          <w:rFonts w:ascii="Times New Roman" w:eastAsia="Times New Roman" w:hAnsi="Times New Roman" w:cs="Times New Roman"/>
          <w:sz w:val="28"/>
          <w:szCs w:val="28"/>
        </w:rPr>
        <w:t>o? C</w:t>
      </w:r>
      <w:r w:rsidR="00E276D1" w:rsidRPr="00E47906">
        <w:rPr>
          <w:rFonts w:ascii="Times New Roman" w:eastAsia="Times New Roman" w:hAnsi="Times New Roman" w:cs="Times New Roman"/>
          <w:sz w:val="28"/>
          <w:szCs w:val="28"/>
        </w:rPr>
        <w:t>ó</w:t>
      </w:r>
      <w:r w:rsidRPr="00E47906">
        <w:rPr>
          <w:rFonts w:ascii="Times New Roman" w:eastAsia="Times New Roman" w:hAnsi="Times New Roman" w:cs="Times New Roman"/>
          <w:sz w:val="28"/>
          <w:szCs w:val="28"/>
        </w:rPr>
        <w:t xml:space="preserve"> vui/buồn/bất thường nào không ? Nếu có thì kéo dài bao lâu rồi ?</w:t>
      </w:r>
    </w:p>
    <w:p w14:paraId="20D88D17" w14:textId="73B43F01" w:rsidR="005C430E" w:rsidRPr="00E47906" w:rsidRDefault="005C430E" w:rsidP="750C9ADD">
      <w:pPr>
        <w:pStyle w:val="ListParagraph"/>
        <w:numPr>
          <w:ilvl w:val="0"/>
          <w:numId w:val="12"/>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Thường ngày bệnh nhân có sở thích nào không? Bây giờ có còn hứng thú với nó nữa không?</w:t>
      </w:r>
    </w:p>
    <w:p w14:paraId="52A9188C" w14:textId="12538613" w:rsidR="005C430E" w:rsidRPr="00E47906" w:rsidRDefault="005C430E" w:rsidP="61F4EF4E">
      <w:pPr>
        <w:pStyle w:val="ListParagraph"/>
        <w:numPr>
          <w:ilvl w:val="0"/>
          <w:numId w:val="12"/>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Dạo này ăn uống như thế nào? Cân nặng mình thay đổi ra sao?</w:t>
      </w:r>
    </w:p>
    <w:p w14:paraId="26C2E8AB" w14:textId="531B73F4" w:rsidR="005C430E" w:rsidRPr="00E47906" w:rsidRDefault="005C430E" w:rsidP="23CD321E">
      <w:pPr>
        <w:pStyle w:val="ListParagraph"/>
        <w:numPr>
          <w:ilvl w:val="0"/>
          <w:numId w:val="12"/>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Hiện tại bệnh nhân cảm thấy mình vận động, nói chuyện như thế nào (nhanh hơn, chậm chạp hơn hay bình thường)</w:t>
      </w:r>
    </w:p>
    <w:p w14:paraId="6DCB76D8" w14:textId="2104E901" w:rsidR="005C430E" w:rsidRPr="00E47906" w:rsidRDefault="005C430E" w:rsidP="23CD321E">
      <w:pPr>
        <w:pStyle w:val="ListParagraph"/>
        <w:numPr>
          <w:ilvl w:val="0"/>
          <w:numId w:val="12"/>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Dạo này mình có hay bị quên hay không tập trung vào công việc hay không?</w:t>
      </w:r>
    </w:p>
    <w:p w14:paraId="0783607D" w14:textId="35B9B7DC" w:rsidR="005C430E" w:rsidRPr="00E47906" w:rsidRDefault="005C430E" w:rsidP="23CD321E">
      <w:pPr>
        <w:pStyle w:val="ListParagraph"/>
        <w:numPr>
          <w:ilvl w:val="0"/>
          <w:numId w:val="12"/>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Bệnh nhân có cảm giác </w:t>
      </w:r>
      <w:r w:rsidR="0045369D" w:rsidRPr="00E47906">
        <w:rPr>
          <w:rFonts w:ascii="Times New Roman" w:eastAsia="Times New Roman" w:hAnsi="Times New Roman" w:cs="Times New Roman"/>
          <w:sz w:val="28"/>
          <w:szCs w:val="28"/>
        </w:rPr>
        <w:t>mình gây lỗi gì không,</w:t>
      </w:r>
      <w:r w:rsidRPr="00E47906">
        <w:rPr>
          <w:rFonts w:ascii="Times New Roman" w:eastAsia="Times New Roman" w:hAnsi="Times New Roman" w:cs="Times New Roman"/>
          <w:sz w:val="28"/>
          <w:szCs w:val="28"/>
        </w:rPr>
        <w:t xml:space="preserve"> tủi thân hay thấy mình trở thành gánh nặng hay không?</w:t>
      </w:r>
    </w:p>
    <w:p w14:paraId="3FD15825" w14:textId="3D3625A9" w:rsidR="005C430E" w:rsidRPr="00E47906" w:rsidRDefault="005C430E" w:rsidP="4A3138B5">
      <w:pPr>
        <w:pStyle w:val="ListParagraph"/>
        <w:numPr>
          <w:ilvl w:val="0"/>
          <w:numId w:val="12"/>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Có ý nghĩ tự tử hay không? Nếu có thì bằng cách nào</w:t>
      </w:r>
      <w:r w:rsidR="6EBC4332" w:rsidRPr="00E47906">
        <w:rPr>
          <w:rFonts w:ascii="Times New Roman" w:eastAsia="Times New Roman" w:hAnsi="Times New Roman" w:cs="Times New Roman"/>
          <w:sz w:val="28"/>
          <w:szCs w:val="28"/>
        </w:rPr>
        <w:t>?</w:t>
      </w:r>
    </w:p>
    <w:p w14:paraId="1CB52186" w14:textId="14959B8A" w:rsidR="005C430E" w:rsidRPr="00E47906" w:rsidRDefault="005C430E" w:rsidP="4A3138B5">
      <w:pPr>
        <w:pStyle w:val="ListParagraph"/>
        <w:numPr>
          <w:ilvl w:val="0"/>
          <w:numId w:val="14"/>
        </w:numPr>
        <w:shd w:val="clear" w:color="auto" w:fill="FFFFFF" w:themeFill="background1"/>
        <w:spacing w:before="0" w:after="0" w:line="240" w:lineRule="auto"/>
        <w:ind w:left="2127" w:hanging="284"/>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Các triệu chứng hưng cảm:</w:t>
      </w:r>
    </w:p>
    <w:p w14:paraId="47DA65E7" w14:textId="2127C1D1" w:rsidR="005C430E" w:rsidRPr="00E47906" w:rsidRDefault="005C430E" w:rsidP="4DC1E01F">
      <w:pPr>
        <w:pStyle w:val="ListParagraph"/>
        <w:numPr>
          <w:ilvl w:val="0"/>
          <w:numId w:val="15"/>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Có khoảng thời gian nào liên tục bệnh nhân cảm thấy yêu đời, thích thú hay không?</w:t>
      </w:r>
    </w:p>
    <w:p w14:paraId="27F2CAE9" w14:textId="7E0BD24E" w:rsidR="005C430E" w:rsidRPr="00E47906" w:rsidRDefault="005C430E" w:rsidP="11B8F0C2">
      <w:pPr>
        <w:pStyle w:val="ListParagraph"/>
        <w:numPr>
          <w:ilvl w:val="0"/>
          <w:numId w:val="15"/>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Nếu có bệnh nhân có thể mô tả kĩ hơn: Có thấy yêu đời, </w:t>
      </w:r>
      <w:r w:rsidR="585D1CD0" w:rsidRPr="00E47906">
        <w:rPr>
          <w:rFonts w:ascii="Times New Roman" w:eastAsia="Times New Roman" w:hAnsi="Times New Roman" w:cs="Times New Roman"/>
          <w:sz w:val="28"/>
          <w:szCs w:val="28"/>
        </w:rPr>
        <w:t>n</w:t>
      </w:r>
      <w:r w:rsidRPr="00E47906">
        <w:rPr>
          <w:rFonts w:ascii="Times New Roman" w:eastAsia="Times New Roman" w:hAnsi="Times New Roman" w:cs="Times New Roman"/>
          <w:sz w:val="28"/>
          <w:szCs w:val="28"/>
        </w:rPr>
        <w:t>hu cầu ngủ ít đi, mua sắm nhiều thứ hơn…?</w:t>
      </w:r>
    </w:p>
    <w:p w14:paraId="259CEAE4" w14:textId="1FFF4D7D" w:rsidR="005C430E" w:rsidRPr="00E47906" w:rsidRDefault="005C430E" w:rsidP="005C430E">
      <w:pPr>
        <w:pStyle w:val="ListParagraph"/>
        <w:numPr>
          <w:ilvl w:val="0"/>
          <w:numId w:val="14"/>
        </w:numPr>
        <w:shd w:val="clear" w:color="auto" w:fill="FFFFFF"/>
        <w:spacing w:before="0" w:after="0" w:line="240" w:lineRule="auto"/>
        <w:ind w:left="2127" w:hanging="284"/>
        <w:jc w:val="both"/>
        <w:rPr>
          <w:rFonts w:ascii="Times New Roman" w:eastAsia="Times New Roman" w:hAnsi="Times New Roman" w:cs="Times New Roman"/>
          <w:sz w:val="28"/>
          <w:szCs w:val="28"/>
        </w:rPr>
      </w:pPr>
      <w:proofErr w:type="spellStart"/>
      <w:r w:rsidRPr="00E47906">
        <w:rPr>
          <w:rFonts w:ascii="Times New Roman" w:eastAsia="Times New Roman" w:hAnsi="Times New Roman" w:cs="Times New Roman"/>
          <w:sz w:val="28"/>
          <w:szCs w:val="28"/>
          <w:lang w:val="en-US"/>
        </w:rPr>
        <w:t>Các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triệu</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chứng</w:t>
      </w:r>
      <w:proofErr w:type="spellEnd"/>
      <w:r w:rsidRPr="00E47906">
        <w:rPr>
          <w:rFonts w:ascii="Times New Roman" w:eastAsia="Times New Roman" w:hAnsi="Times New Roman" w:cs="Times New Roman"/>
          <w:sz w:val="28"/>
          <w:szCs w:val="28"/>
          <w:lang w:val="en-US"/>
        </w:rPr>
        <w:t xml:space="preserve"> lo </w:t>
      </w:r>
      <w:proofErr w:type="spellStart"/>
      <w:r w:rsidRPr="00E47906">
        <w:rPr>
          <w:rFonts w:ascii="Times New Roman" w:eastAsia="Times New Roman" w:hAnsi="Times New Roman" w:cs="Times New Roman"/>
          <w:sz w:val="28"/>
          <w:szCs w:val="28"/>
          <w:lang w:val="en-US"/>
        </w:rPr>
        <w:t>âu</w:t>
      </w:r>
      <w:proofErr w:type="spellEnd"/>
      <w:r w:rsidRPr="00E47906">
        <w:rPr>
          <w:rFonts w:ascii="Times New Roman" w:eastAsia="Times New Roman" w:hAnsi="Times New Roman" w:cs="Times New Roman"/>
          <w:sz w:val="28"/>
          <w:szCs w:val="28"/>
          <w:lang w:val="en-US"/>
        </w:rPr>
        <w:t>:</w:t>
      </w:r>
    </w:p>
    <w:p w14:paraId="204C6CC2" w14:textId="09C852E7" w:rsidR="005C430E" w:rsidRPr="00E47906" w:rsidRDefault="005C430E" w:rsidP="11B8F0C2">
      <w:pPr>
        <w:pStyle w:val="ListParagraph"/>
        <w:numPr>
          <w:ilvl w:val="0"/>
          <w:numId w:val="16"/>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Gần đây, bệnh nhân hay lo lắng về vấn đề gì không? (vấn đề con cái/gia đình, công việc/kinh tế, quan hệ đồng nghiệp). Vấn đề mình lo lắng nhất là gì</w:t>
      </w:r>
      <w:r w:rsidRPr="00E47906">
        <w:rPr>
          <w:rFonts w:ascii="Times New Roman" w:eastAsia="Times New Roman" w:hAnsi="Times New Roman" w:cs="Times New Roman"/>
          <w:sz w:val="28"/>
          <w:szCs w:val="28"/>
          <w:lang w:val="en-US"/>
        </w:rPr>
        <w:t>?</w:t>
      </w:r>
    </w:p>
    <w:p w14:paraId="2B62CEF1" w14:textId="02B80AA5" w:rsidR="005C430E" w:rsidRPr="00E47906" w:rsidRDefault="005C430E" w:rsidP="11B8F0C2">
      <w:pPr>
        <w:pStyle w:val="ListParagraph"/>
        <w:numPr>
          <w:ilvl w:val="0"/>
          <w:numId w:val="16"/>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Lo lắng như vậy ảnh hưởng đến cuộc sống bệnh nhân như thế nào?</w:t>
      </w:r>
    </w:p>
    <w:p w14:paraId="7EC95AAD" w14:textId="50BEEB70" w:rsidR="005C430E" w:rsidRPr="00E47906" w:rsidRDefault="005C430E" w:rsidP="11B8F0C2">
      <w:pPr>
        <w:pStyle w:val="ListParagraph"/>
        <w:numPr>
          <w:ilvl w:val="0"/>
          <w:numId w:val="16"/>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Tình trạng lo lắng đó kéo dài được bao lâu rồi?</w:t>
      </w:r>
    </w:p>
    <w:p w14:paraId="08BA8AD2" w14:textId="70084D44" w:rsidR="005C430E" w:rsidRPr="00E47906" w:rsidRDefault="005C430E" w:rsidP="11B8F0C2">
      <w:pPr>
        <w:pStyle w:val="ListParagraph"/>
        <w:numPr>
          <w:ilvl w:val="0"/>
          <w:numId w:val="16"/>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Bệnh nhân có cách nào kiểm soát được sự lo lắng đó? Khi lo lắng mình không chịu nổi? Mình làm gì</w:t>
      </w:r>
      <w:r w:rsidRPr="00E47906">
        <w:rPr>
          <w:rFonts w:ascii="Times New Roman" w:eastAsia="Times New Roman" w:hAnsi="Times New Roman" w:cs="Times New Roman"/>
          <w:sz w:val="28"/>
          <w:szCs w:val="28"/>
          <w:lang w:val="en-US"/>
        </w:rPr>
        <w:t xml:space="preserve">? </w:t>
      </w:r>
    </w:p>
    <w:p w14:paraId="4357F846" w14:textId="01395B60" w:rsidR="005C430E" w:rsidRPr="00E47906" w:rsidRDefault="005C430E" w:rsidP="11B8F0C2">
      <w:pPr>
        <w:pStyle w:val="ListParagraph"/>
        <w:numPr>
          <w:ilvl w:val="0"/>
          <w:numId w:val="16"/>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Mỗi lần lo lắng thấy trong người mình như thế nào? (mệt, khó chịu, bồn chồn)</w:t>
      </w:r>
    </w:p>
    <w:p w14:paraId="08104217" w14:textId="7C05D199" w:rsidR="005C430E" w:rsidRPr="00E47906" w:rsidRDefault="005C430E" w:rsidP="04F10566">
      <w:pPr>
        <w:pStyle w:val="ListParagraph"/>
        <w:numPr>
          <w:ilvl w:val="0"/>
          <w:numId w:val="16"/>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lastRenderedPageBreak/>
        <w:t>Lo âu như vậy ảnh hưởng đến giấc ngủ của mình như thế nào?</w:t>
      </w:r>
    </w:p>
    <w:p w14:paraId="32BAD6D2" w14:textId="27AF04E2" w:rsidR="00490D0D" w:rsidRPr="00E47906" w:rsidRDefault="005C430E" w:rsidP="00AB209D">
      <w:pPr>
        <w:pStyle w:val="ListParagraph"/>
        <w:numPr>
          <w:ilvl w:val="0"/>
          <w:numId w:val="14"/>
        </w:numPr>
        <w:shd w:val="clear" w:color="auto" w:fill="FFFFFF"/>
        <w:spacing w:before="0" w:after="0" w:line="240" w:lineRule="auto"/>
        <w:ind w:left="2127"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Các triệu chứng loạn thần:</w:t>
      </w:r>
    </w:p>
    <w:p w14:paraId="1FCFABC4" w14:textId="33ADB11B" w:rsidR="00147FDF" w:rsidRPr="00E47906" w:rsidRDefault="00147FDF" w:rsidP="00147FDF">
      <w:pPr>
        <w:pStyle w:val="ListParagraph"/>
        <w:numPr>
          <w:ilvl w:val="0"/>
          <w:numId w:val="17"/>
        </w:numPr>
        <w:shd w:val="clear" w:color="auto" w:fill="FFFFFF"/>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Mấy tháng nay bệnh nhân có ù tai? Mỗi lần trong phòng có nghe âm thanh văng vẳng bên tai không? </w:t>
      </w:r>
      <w:proofErr w:type="spellStart"/>
      <w:r w:rsidRPr="00E47906">
        <w:rPr>
          <w:rFonts w:ascii="Times New Roman" w:eastAsia="Times New Roman" w:hAnsi="Times New Roman" w:cs="Times New Roman"/>
          <w:sz w:val="28"/>
          <w:szCs w:val="28"/>
          <w:lang w:val="en-US"/>
        </w:rPr>
        <w:t>Có</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trả</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lời</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lại</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những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âm</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thanh</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đó</w:t>
      </w:r>
      <w:proofErr w:type="spellEnd"/>
      <w:r w:rsidRPr="00E47906">
        <w:rPr>
          <w:rFonts w:ascii="Times New Roman" w:eastAsia="Times New Roman" w:hAnsi="Times New Roman" w:cs="Times New Roman"/>
          <w:sz w:val="28"/>
          <w:szCs w:val="28"/>
          <w:lang w:val="en-US"/>
        </w:rPr>
        <w:t xml:space="preserve"> </w:t>
      </w:r>
      <w:proofErr w:type="spellStart"/>
      <w:proofErr w:type="gramStart"/>
      <w:r w:rsidRPr="00E47906">
        <w:rPr>
          <w:rFonts w:ascii="Times New Roman" w:eastAsia="Times New Roman" w:hAnsi="Times New Roman" w:cs="Times New Roman"/>
          <w:sz w:val="28"/>
          <w:szCs w:val="28"/>
          <w:lang w:val="en-US"/>
        </w:rPr>
        <w:t>không</w:t>
      </w:r>
      <w:proofErr w:type="spellEnd"/>
      <w:r w:rsidRPr="00E47906">
        <w:rPr>
          <w:rFonts w:ascii="Times New Roman" w:eastAsia="Times New Roman" w:hAnsi="Times New Roman" w:cs="Times New Roman"/>
          <w:sz w:val="28"/>
          <w:szCs w:val="28"/>
          <w:lang w:val="en-US"/>
        </w:rPr>
        <w:t xml:space="preserve"> ?</w:t>
      </w:r>
      <w:proofErr w:type="gramEnd"/>
    </w:p>
    <w:p w14:paraId="29702038" w14:textId="372ED1E3" w:rsidR="00147FDF" w:rsidRPr="00E47906" w:rsidRDefault="00147FDF" w:rsidP="04F10566">
      <w:pPr>
        <w:pStyle w:val="ListParagraph"/>
        <w:numPr>
          <w:ilvl w:val="0"/>
          <w:numId w:val="17"/>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Có nhìn thấy điều gì bất thường không? Nếu có thì nó như thế nào ? </w:t>
      </w:r>
      <w:proofErr w:type="spellStart"/>
      <w:r w:rsidRPr="00E47906">
        <w:rPr>
          <w:rFonts w:ascii="Times New Roman" w:eastAsia="Times New Roman" w:hAnsi="Times New Roman" w:cs="Times New Roman"/>
          <w:sz w:val="28"/>
          <w:szCs w:val="28"/>
          <w:lang w:val="en-US"/>
        </w:rPr>
        <w:t>Có</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thể</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kể</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có</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Bác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sĩ</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nghe</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được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không</w:t>
      </w:r>
      <w:proofErr w:type="spellEnd"/>
      <w:r w:rsidR="00995563" w:rsidRPr="00E47906">
        <w:rPr>
          <w:rFonts w:ascii="Times New Roman" w:eastAsia="Times New Roman" w:hAnsi="Times New Roman" w:cs="Times New Roman"/>
          <w:sz w:val="28"/>
          <w:szCs w:val="28"/>
          <w:lang w:val="en-US"/>
        </w:rPr>
        <w:t>?</w:t>
      </w:r>
    </w:p>
    <w:p w14:paraId="76F7980A" w14:textId="52E2DC35" w:rsidR="00317EC8" w:rsidRPr="00E47906" w:rsidRDefault="00317EC8" w:rsidP="04F10566">
      <w:pPr>
        <w:pStyle w:val="ListParagraph"/>
        <w:numPr>
          <w:ilvl w:val="0"/>
          <w:numId w:val="17"/>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Gần đây có xích mích với ai</w:t>
      </w:r>
      <w:r w:rsidR="00D93538" w:rsidRPr="00E47906">
        <w:rPr>
          <w:rFonts w:ascii="Times New Roman" w:eastAsia="Times New Roman" w:hAnsi="Times New Roman" w:cs="Times New Roman"/>
          <w:sz w:val="28"/>
          <w:szCs w:val="28"/>
        </w:rPr>
        <w:t xml:space="preserve">? </w:t>
      </w:r>
      <w:r w:rsidR="00F7520C" w:rsidRPr="00E47906">
        <w:rPr>
          <w:rFonts w:ascii="Times New Roman" w:eastAsia="Times New Roman" w:hAnsi="Times New Roman" w:cs="Times New Roman"/>
          <w:sz w:val="28"/>
          <w:szCs w:val="28"/>
        </w:rPr>
        <w:t>Bạn bè, đồng nghiệp, người thân.</w:t>
      </w:r>
    </w:p>
    <w:p w14:paraId="086C25CD" w14:textId="1D00EED1" w:rsidR="00F7520C" w:rsidRPr="00E47906" w:rsidRDefault="00F7520C" w:rsidP="04F10566">
      <w:pPr>
        <w:pStyle w:val="ListParagraph"/>
        <w:numPr>
          <w:ilvl w:val="0"/>
          <w:numId w:val="17"/>
        </w:numPr>
        <w:shd w:val="clear" w:color="auto" w:fill="FFFFFF" w:themeFill="background1"/>
        <w:spacing w:before="0" w:after="0" w:line="240" w:lineRule="auto"/>
        <w:ind w:left="2552" w:hanging="425"/>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Bệnh nhân có cảm thấy sợ gì không</w:t>
      </w:r>
      <w:r w:rsidR="00C10D14" w:rsidRPr="00E47906">
        <w:rPr>
          <w:rFonts w:ascii="Times New Roman" w:eastAsia="Times New Roman" w:hAnsi="Times New Roman" w:cs="Times New Roman"/>
          <w:sz w:val="28"/>
          <w:szCs w:val="28"/>
        </w:rPr>
        <w:t xml:space="preserve">? </w:t>
      </w:r>
      <w:r w:rsidR="00185C28" w:rsidRPr="00E47906">
        <w:rPr>
          <w:rFonts w:ascii="Times New Roman" w:eastAsia="Times New Roman" w:hAnsi="Times New Roman" w:cs="Times New Roman"/>
          <w:sz w:val="28"/>
          <w:szCs w:val="28"/>
        </w:rPr>
        <w:t>(cảm giác ai đó giết mình</w:t>
      </w:r>
      <w:r w:rsidR="00D16F5E" w:rsidRPr="00E47906">
        <w:rPr>
          <w:rFonts w:ascii="Times New Roman" w:eastAsia="Times New Roman" w:hAnsi="Times New Roman" w:cs="Times New Roman"/>
          <w:sz w:val="28"/>
          <w:szCs w:val="28"/>
        </w:rPr>
        <w:t>,</w:t>
      </w:r>
      <w:r w:rsidR="00185C28" w:rsidRPr="00E47906">
        <w:rPr>
          <w:rFonts w:ascii="Times New Roman" w:eastAsia="Times New Roman" w:hAnsi="Times New Roman" w:cs="Times New Roman"/>
          <w:sz w:val="28"/>
          <w:szCs w:val="28"/>
        </w:rPr>
        <w:t xml:space="preserve"> hại mình</w:t>
      </w:r>
      <w:r w:rsidR="00D16F5E" w:rsidRPr="00E47906">
        <w:rPr>
          <w:rFonts w:ascii="Times New Roman" w:eastAsia="Times New Roman" w:hAnsi="Times New Roman" w:cs="Times New Roman"/>
          <w:sz w:val="28"/>
          <w:szCs w:val="28"/>
        </w:rPr>
        <w:t xml:space="preserve"> không</w:t>
      </w:r>
      <w:r w:rsidR="365016A4" w:rsidRPr="00E47906">
        <w:rPr>
          <w:rFonts w:ascii="Times New Roman" w:eastAsia="Times New Roman" w:hAnsi="Times New Roman" w:cs="Times New Roman"/>
          <w:sz w:val="28"/>
          <w:szCs w:val="28"/>
        </w:rPr>
        <w:t>?</w:t>
      </w:r>
      <w:r w:rsidR="00D16F5E" w:rsidRPr="00E47906">
        <w:rPr>
          <w:rFonts w:ascii="Times New Roman" w:eastAsia="Times New Roman" w:hAnsi="Times New Roman" w:cs="Times New Roman"/>
          <w:sz w:val="28"/>
          <w:szCs w:val="28"/>
        </w:rPr>
        <w:t>)</w:t>
      </w:r>
    </w:p>
    <w:p w14:paraId="7263BEA5" w14:textId="73A4EFF2" w:rsidR="00D16F5E" w:rsidRPr="00E47906" w:rsidRDefault="00B338AB" w:rsidP="00B338AB">
      <w:pPr>
        <w:pStyle w:val="ListParagraph"/>
        <w:numPr>
          <w:ilvl w:val="0"/>
          <w:numId w:val="18"/>
        </w:numPr>
        <w:shd w:val="clear" w:color="auto" w:fill="FFFFFF"/>
        <w:spacing w:before="0" w:after="0" w:line="240" w:lineRule="auto"/>
        <w:ind w:firstLine="414"/>
        <w:jc w:val="both"/>
        <w:rPr>
          <w:rFonts w:ascii="Times New Roman" w:eastAsia="Times New Roman" w:hAnsi="Times New Roman" w:cs="Times New Roman"/>
          <w:sz w:val="28"/>
          <w:szCs w:val="28"/>
        </w:rPr>
      </w:pPr>
      <w:proofErr w:type="spellStart"/>
      <w:r w:rsidRPr="00E47906">
        <w:rPr>
          <w:rFonts w:ascii="Times New Roman" w:eastAsia="Times New Roman" w:hAnsi="Times New Roman" w:cs="Times New Roman"/>
          <w:sz w:val="28"/>
          <w:szCs w:val="28"/>
          <w:lang w:val="en-US"/>
        </w:rPr>
        <w:t>Tiền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căn</w:t>
      </w:r>
      <w:proofErr w:type="spellEnd"/>
      <w:r w:rsidR="007A580F" w:rsidRPr="00E47906">
        <w:rPr>
          <w:rFonts w:ascii="Times New Roman" w:eastAsia="Times New Roman" w:hAnsi="Times New Roman" w:cs="Times New Roman"/>
          <w:sz w:val="28"/>
          <w:szCs w:val="28"/>
          <w:lang w:val="en-US"/>
        </w:rPr>
        <w:t>:</w:t>
      </w:r>
    </w:p>
    <w:p w14:paraId="2B894819" w14:textId="2F9E7D4D" w:rsidR="007A580F" w:rsidRPr="00E47906" w:rsidRDefault="007A580F" w:rsidP="007A580F">
      <w:pPr>
        <w:pStyle w:val="ListParagraph"/>
        <w:numPr>
          <w:ilvl w:val="0"/>
          <w:numId w:val="14"/>
        </w:numPr>
        <w:shd w:val="clear" w:color="auto" w:fill="FFFFFF"/>
        <w:spacing w:before="0" w:after="0" w:line="240" w:lineRule="auto"/>
        <w:ind w:left="2127" w:hanging="426"/>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Tiền căn bệnh tâm thần :</w:t>
      </w:r>
    </w:p>
    <w:p w14:paraId="5644B9FF" w14:textId="5714BA66" w:rsidR="007462EC" w:rsidRPr="00E47906" w:rsidRDefault="00DD330C" w:rsidP="007462EC">
      <w:pPr>
        <w:pStyle w:val="ListParagraph"/>
        <w:numPr>
          <w:ilvl w:val="0"/>
          <w:numId w:val="19"/>
        </w:numPr>
        <w:shd w:val="clear" w:color="auto" w:fill="FFFFFF"/>
        <w:spacing w:before="0" w:after="0" w:line="240" w:lineRule="auto"/>
        <w:ind w:left="2410" w:hanging="283"/>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Được chẩn đoán bệnh lý tâm thần gì? Bao lâu?</w:t>
      </w:r>
      <w:r w:rsidR="002C64FF" w:rsidRPr="00E47906">
        <w:rPr>
          <w:rFonts w:ascii="Times New Roman" w:eastAsia="Times New Roman" w:hAnsi="Times New Roman" w:cs="Times New Roman"/>
          <w:sz w:val="28"/>
          <w:szCs w:val="28"/>
        </w:rPr>
        <w:t xml:space="preserve"> Tại đâu</w:t>
      </w:r>
      <w:r w:rsidR="00473AF1" w:rsidRPr="00E47906">
        <w:rPr>
          <w:rFonts w:ascii="Times New Roman" w:eastAsia="Times New Roman" w:hAnsi="Times New Roman" w:cs="Times New Roman"/>
          <w:sz w:val="28"/>
          <w:szCs w:val="28"/>
        </w:rPr>
        <w:t>? Có điều trị đều không</w:t>
      </w:r>
      <w:r w:rsidR="00DF6933" w:rsidRPr="00E47906">
        <w:rPr>
          <w:rFonts w:ascii="Times New Roman" w:eastAsia="Times New Roman" w:hAnsi="Times New Roman" w:cs="Times New Roman"/>
          <w:sz w:val="28"/>
          <w:szCs w:val="28"/>
        </w:rPr>
        <w:t xml:space="preserve">? Điều trị như thế nào? Có ngưng thuốc không? </w:t>
      </w:r>
      <w:r w:rsidR="0085083B" w:rsidRPr="00E47906">
        <w:rPr>
          <w:rFonts w:ascii="Times New Roman" w:eastAsia="Times New Roman" w:hAnsi="Times New Roman" w:cs="Times New Roman"/>
          <w:sz w:val="28"/>
          <w:szCs w:val="28"/>
        </w:rPr>
        <w:t>T</w:t>
      </w:r>
      <w:proofErr w:type="spellStart"/>
      <w:r w:rsidR="0085083B" w:rsidRPr="00E47906">
        <w:rPr>
          <w:rFonts w:ascii="Times New Roman" w:eastAsia="Times New Roman" w:hAnsi="Times New Roman" w:cs="Times New Roman"/>
          <w:sz w:val="28"/>
          <w:szCs w:val="28"/>
          <w:lang w:val="en-US"/>
        </w:rPr>
        <w:t>ại</w:t>
      </w:r>
      <w:proofErr w:type="spellEnd"/>
      <w:r w:rsidR="0085083B" w:rsidRPr="00E47906">
        <w:rPr>
          <w:rFonts w:ascii="Times New Roman" w:eastAsia="Times New Roman" w:hAnsi="Times New Roman" w:cs="Times New Roman"/>
          <w:sz w:val="28"/>
          <w:szCs w:val="28"/>
          <w:lang w:val="en-US"/>
        </w:rPr>
        <w:t xml:space="preserve"> </w:t>
      </w:r>
      <w:proofErr w:type="spellStart"/>
      <w:r w:rsidR="0085083B" w:rsidRPr="00E47906">
        <w:rPr>
          <w:rFonts w:ascii="Times New Roman" w:eastAsia="Times New Roman" w:hAnsi="Times New Roman" w:cs="Times New Roman"/>
          <w:sz w:val="28"/>
          <w:szCs w:val="28"/>
          <w:lang w:val="en-US"/>
        </w:rPr>
        <w:t>sao</w:t>
      </w:r>
      <w:proofErr w:type="spellEnd"/>
      <w:r w:rsidR="0085083B" w:rsidRPr="00E47906">
        <w:rPr>
          <w:rFonts w:ascii="Times New Roman" w:eastAsia="Times New Roman" w:hAnsi="Times New Roman" w:cs="Times New Roman"/>
          <w:sz w:val="28"/>
          <w:szCs w:val="28"/>
          <w:lang w:val="en-US"/>
        </w:rPr>
        <w:t xml:space="preserve"> </w:t>
      </w:r>
      <w:proofErr w:type="spellStart"/>
      <w:r w:rsidR="0085083B" w:rsidRPr="00E47906">
        <w:rPr>
          <w:rFonts w:ascii="Times New Roman" w:eastAsia="Times New Roman" w:hAnsi="Times New Roman" w:cs="Times New Roman"/>
          <w:sz w:val="28"/>
          <w:szCs w:val="28"/>
          <w:lang w:val="en-US"/>
        </w:rPr>
        <w:t>ngưng</w:t>
      </w:r>
      <w:proofErr w:type="spellEnd"/>
      <w:r w:rsidR="0085083B" w:rsidRPr="00E47906">
        <w:rPr>
          <w:rFonts w:ascii="Times New Roman" w:eastAsia="Times New Roman" w:hAnsi="Times New Roman" w:cs="Times New Roman"/>
          <w:sz w:val="28"/>
          <w:szCs w:val="28"/>
          <w:lang w:val="en-US"/>
        </w:rPr>
        <w:t xml:space="preserve"> ?</w:t>
      </w:r>
    </w:p>
    <w:p w14:paraId="05DDCA35" w14:textId="203211BD" w:rsidR="00620903" w:rsidRPr="00E47906" w:rsidRDefault="007F0B5B" w:rsidP="6C1B0F65">
      <w:pPr>
        <w:pStyle w:val="ListParagraph"/>
        <w:numPr>
          <w:ilvl w:val="0"/>
          <w:numId w:val="19"/>
        </w:numPr>
        <w:shd w:val="clear" w:color="auto" w:fill="FFFFFF" w:themeFill="background1"/>
        <w:spacing w:before="0" w:after="0" w:line="240" w:lineRule="auto"/>
        <w:ind w:left="2410" w:hanging="283"/>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Tr</w:t>
      </w:r>
      <w:r w:rsidR="0059094D" w:rsidRPr="00E47906">
        <w:rPr>
          <w:rFonts w:ascii="Times New Roman" w:eastAsia="Times New Roman" w:hAnsi="Times New Roman" w:cs="Times New Roman"/>
          <w:sz w:val="28"/>
          <w:szCs w:val="28"/>
        </w:rPr>
        <w:t xml:space="preserve">iệu chứng lúc trước đến giờ có đỡ được bao nhiêu rồi? </w:t>
      </w:r>
      <w:r w:rsidR="00F12968" w:rsidRPr="00E47906">
        <w:rPr>
          <w:rFonts w:ascii="Times New Roman" w:eastAsia="Times New Roman" w:hAnsi="Times New Roman" w:cs="Times New Roman"/>
          <w:sz w:val="28"/>
          <w:szCs w:val="28"/>
        </w:rPr>
        <w:t xml:space="preserve">Giờ còn điều gì </w:t>
      </w:r>
      <w:r w:rsidR="00DF512F" w:rsidRPr="00E47906">
        <w:rPr>
          <w:rFonts w:ascii="Times New Roman" w:eastAsia="Times New Roman" w:hAnsi="Times New Roman" w:cs="Times New Roman"/>
          <w:sz w:val="28"/>
          <w:szCs w:val="28"/>
        </w:rPr>
        <w:t xml:space="preserve">khiến mình khó chịu </w:t>
      </w:r>
      <w:r w:rsidR="00203E25" w:rsidRPr="00E47906">
        <w:rPr>
          <w:rFonts w:ascii="Times New Roman" w:eastAsia="Times New Roman" w:hAnsi="Times New Roman" w:cs="Times New Roman"/>
          <w:sz w:val="28"/>
          <w:szCs w:val="28"/>
        </w:rPr>
        <w:t>phải đi khám không?</w:t>
      </w:r>
    </w:p>
    <w:p w14:paraId="7F82B588" w14:textId="280C3F55" w:rsidR="000C63E5" w:rsidRPr="00E47906" w:rsidRDefault="00B316DB" w:rsidP="0972FF88">
      <w:pPr>
        <w:pStyle w:val="ListParagraph"/>
        <w:numPr>
          <w:ilvl w:val="0"/>
          <w:numId w:val="14"/>
        </w:numPr>
        <w:shd w:val="clear" w:color="auto" w:fill="FFFFFF" w:themeFill="background1"/>
        <w:spacing w:before="0" w:after="0" w:line="240" w:lineRule="auto"/>
        <w:ind w:left="2127" w:hanging="426"/>
        <w:jc w:val="both"/>
        <w:rPr>
          <w:rFonts w:ascii="Times New Roman" w:hAnsi="Times New Roman" w:cs="Times New Roman"/>
          <w:color w:val="000000" w:themeColor="text1"/>
          <w:sz w:val="28"/>
          <w:szCs w:val="28"/>
        </w:rPr>
      </w:pPr>
      <w:r w:rsidRPr="00E47906">
        <w:rPr>
          <w:rFonts w:ascii="Times New Roman" w:eastAsia="Times New Roman" w:hAnsi="Times New Roman" w:cs="Times New Roman"/>
          <w:sz w:val="28"/>
          <w:szCs w:val="28"/>
        </w:rPr>
        <w:t xml:space="preserve">Tiền căn bệnh lý y khoa khác </w:t>
      </w:r>
    </w:p>
    <w:p w14:paraId="60AF269F" w14:textId="7E09DA10" w:rsidR="000C63E5" w:rsidRPr="00E47906" w:rsidRDefault="45B9F568" w:rsidP="00AD3066">
      <w:pPr>
        <w:pStyle w:val="ListParagraph"/>
        <w:numPr>
          <w:ilvl w:val="0"/>
          <w:numId w:val="27"/>
        </w:numPr>
        <w:spacing w:before="0" w:after="0" w:line="240" w:lineRule="auto"/>
        <w:ind w:left="2410" w:hanging="283"/>
        <w:rPr>
          <w:rFonts w:ascii="Times New Roman" w:hAnsi="Times New Roman" w:cs="Times New Roman"/>
          <w:color w:val="000000" w:themeColor="text1"/>
          <w:sz w:val="28"/>
          <w:szCs w:val="28"/>
        </w:rPr>
      </w:pPr>
      <w:r w:rsidRPr="00E47906">
        <w:rPr>
          <w:rFonts w:ascii="Times New Roman" w:eastAsia="Times New Roman" w:hAnsi="Times New Roman" w:cs="Times New Roman"/>
          <w:color w:val="000000" w:themeColor="text1"/>
          <w:sz w:val="28"/>
          <w:szCs w:val="28"/>
        </w:rPr>
        <w:t>Có đi khám bệnh thường không? Chẩn đoán gì? Bao lâu? Ở bệnh viện nào? Có chấn thương hay phẫu thuật gì trước đây không?</w:t>
      </w:r>
    </w:p>
    <w:p w14:paraId="0E49E611" w14:textId="5593F155" w:rsidR="000C63E5" w:rsidRPr="00E47906" w:rsidRDefault="45B9F568" w:rsidP="00AD3066">
      <w:pPr>
        <w:pStyle w:val="ListParagraph"/>
        <w:numPr>
          <w:ilvl w:val="0"/>
          <w:numId w:val="27"/>
        </w:numPr>
        <w:spacing w:before="0" w:after="0" w:line="240" w:lineRule="auto"/>
        <w:ind w:left="2410" w:hanging="283"/>
        <w:rPr>
          <w:rFonts w:ascii="Times New Roman" w:hAnsi="Times New Roman" w:cs="Times New Roman"/>
          <w:color w:val="000000" w:themeColor="text1"/>
          <w:sz w:val="28"/>
          <w:szCs w:val="28"/>
        </w:rPr>
      </w:pPr>
      <w:r w:rsidRPr="00E47906">
        <w:rPr>
          <w:rFonts w:ascii="Times New Roman" w:eastAsia="Times New Roman" w:hAnsi="Times New Roman" w:cs="Times New Roman"/>
          <w:color w:val="000000" w:themeColor="text1"/>
          <w:sz w:val="28"/>
          <w:szCs w:val="28"/>
        </w:rPr>
        <w:t>Có bệnh lý tim mạch, thần kinh, nội tiết, hô hấp, tiêu hóa,…</w:t>
      </w:r>
    </w:p>
    <w:p w14:paraId="71DE184E" w14:textId="3D9CF05B" w:rsidR="000C63E5" w:rsidRPr="00E47906" w:rsidRDefault="45B9F568" w:rsidP="00AD3066">
      <w:pPr>
        <w:pStyle w:val="ListParagraph"/>
        <w:numPr>
          <w:ilvl w:val="0"/>
          <w:numId w:val="14"/>
        </w:numPr>
        <w:spacing w:before="0" w:after="0" w:line="240" w:lineRule="auto"/>
        <w:ind w:left="2127" w:hanging="426"/>
        <w:rPr>
          <w:rFonts w:ascii="Times New Roman" w:hAnsi="Times New Roman" w:cs="Times New Roman"/>
          <w:color w:val="000000" w:themeColor="text1"/>
          <w:sz w:val="28"/>
          <w:szCs w:val="28"/>
          <w:lang w:val="en-US"/>
        </w:rPr>
      </w:pPr>
      <w:proofErr w:type="spellStart"/>
      <w:r w:rsidRPr="00E47906">
        <w:rPr>
          <w:rFonts w:ascii="Times New Roman" w:eastAsia="Times New Roman" w:hAnsi="Times New Roman" w:cs="Times New Roman"/>
          <w:color w:val="000000" w:themeColor="text1"/>
          <w:sz w:val="28"/>
          <w:szCs w:val="28"/>
          <w:lang w:val="en-US"/>
        </w:rPr>
        <w:t>Tiền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căn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gia</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đình</w:t>
      </w:r>
      <w:proofErr w:type="spellEnd"/>
      <w:r w:rsidRPr="00E47906">
        <w:rPr>
          <w:rFonts w:ascii="Times New Roman" w:eastAsia="Times New Roman" w:hAnsi="Times New Roman" w:cs="Times New Roman"/>
          <w:color w:val="000000" w:themeColor="text1"/>
          <w:sz w:val="28"/>
          <w:szCs w:val="28"/>
          <w:lang w:val="en-US"/>
        </w:rPr>
        <w:t>:</w:t>
      </w:r>
    </w:p>
    <w:p w14:paraId="1F75B1C2" w14:textId="349AE7DB" w:rsidR="000C63E5" w:rsidRPr="00E47906" w:rsidRDefault="45B9F568" w:rsidP="00AD3066">
      <w:pPr>
        <w:spacing w:before="0" w:after="0" w:line="240" w:lineRule="auto"/>
        <w:ind w:left="1440" w:firstLine="720"/>
        <w:jc w:val="both"/>
        <w:rPr>
          <w:rFonts w:ascii="Times New Roman" w:hAnsi="Times New Roman" w:cs="Times New Roman"/>
          <w:color w:val="000000" w:themeColor="text1"/>
          <w:sz w:val="28"/>
          <w:szCs w:val="28"/>
          <w:lang w:val="en-US"/>
        </w:rPr>
      </w:pPr>
      <w:r w:rsidRPr="00E47906">
        <w:rPr>
          <w:rFonts w:ascii="Times New Roman" w:eastAsia="Times New Roman" w:hAnsi="Times New Roman" w:cs="Times New Roman"/>
          <w:color w:val="000000" w:themeColor="text1"/>
          <w:sz w:val="28"/>
          <w:szCs w:val="28"/>
          <w:lang w:val="en-US"/>
        </w:rPr>
        <w:t xml:space="preserve">Gia </w:t>
      </w:r>
      <w:proofErr w:type="spellStart"/>
      <w:r w:rsidRPr="00E47906">
        <w:rPr>
          <w:rFonts w:ascii="Times New Roman" w:eastAsia="Times New Roman" w:hAnsi="Times New Roman" w:cs="Times New Roman"/>
          <w:color w:val="000000" w:themeColor="text1"/>
          <w:sz w:val="28"/>
          <w:szCs w:val="28"/>
          <w:lang w:val="en-US"/>
        </w:rPr>
        <w:t>đình</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có</w:t>
      </w:r>
      <w:proofErr w:type="spellEnd"/>
      <w:r w:rsidRPr="00E47906">
        <w:rPr>
          <w:rFonts w:ascii="Times New Roman" w:eastAsia="Times New Roman" w:hAnsi="Times New Roman" w:cs="Times New Roman"/>
          <w:color w:val="000000" w:themeColor="text1"/>
          <w:sz w:val="28"/>
          <w:szCs w:val="28"/>
          <w:lang w:val="en-US"/>
        </w:rPr>
        <w:t xml:space="preserve"> ai </w:t>
      </w:r>
      <w:proofErr w:type="spellStart"/>
      <w:r w:rsidRPr="00E47906">
        <w:rPr>
          <w:rFonts w:ascii="Times New Roman" w:eastAsia="Times New Roman" w:hAnsi="Times New Roman" w:cs="Times New Roman"/>
          <w:color w:val="000000" w:themeColor="text1"/>
          <w:sz w:val="28"/>
          <w:szCs w:val="28"/>
          <w:lang w:val="en-US"/>
        </w:rPr>
        <w:t>có</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bệnh</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lý</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tâm</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thần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Có</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bệnh</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lý</w:t>
      </w:r>
      <w:proofErr w:type="spellEnd"/>
      <w:r w:rsidRPr="00E47906">
        <w:rPr>
          <w:rFonts w:ascii="Times New Roman" w:eastAsia="Times New Roman" w:hAnsi="Times New Roman" w:cs="Times New Roman"/>
          <w:color w:val="000000" w:themeColor="text1"/>
          <w:sz w:val="28"/>
          <w:szCs w:val="28"/>
          <w:lang w:val="en-US"/>
        </w:rPr>
        <w:t xml:space="preserve"> y khoa </w:t>
      </w:r>
      <w:proofErr w:type="spellStart"/>
      <w:r w:rsidRPr="00E47906">
        <w:rPr>
          <w:rFonts w:ascii="Times New Roman" w:eastAsia="Times New Roman" w:hAnsi="Times New Roman" w:cs="Times New Roman"/>
          <w:color w:val="000000" w:themeColor="text1"/>
          <w:sz w:val="28"/>
          <w:szCs w:val="28"/>
          <w:lang w:val="en-US"/>
        </w:rPr>
        <w:t>nào</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không</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Có</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thì</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được</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chẩn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đoán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gì</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Điều</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trị</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thế</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nào</w:t>
      </w:r>
      <w:proofErr w:type="spellEnd"/>
      <w:r w:rsidRPr="00E47906">
        <w:rPr>
          <w:rFonts w:ascii="Times New Roman" w:eastAsia="Times New Roman" w:hAnsi="Times New Roman" w:cs="Times New Roman"/>
          <w:color w:val="000000" w:themeColor="text1"/>
          <w:sz w:val="28"/>
          <w:szCs w:val="28"/>
          <w:lang w:val="en-US"/>
        </w:rPr>
        <w:t>?</w:t>
      </w:r>
    </w:p>
    <w:p w14:paraId="430ADA35" w14:textId="3EDADFEC" w:rsidR="000C63E5" w:rsidRPr="00E47906" w:rsidRDefault="45B9F568" w:rsidP="00AD3066">
      <w:pPr>
        <w:pStyle w:val="ListParagraph"/>
        <w:numPr>
          <w:ilvl w:val="0"/>
          <w:numId w:val="14"/>
        </w:numPr>
        <w:spacing w:before="0" w:after="0" w:line="240" w:lineRule="auto"/>
        <w:ind w:left="2127" w:hanging="426"/>
        <w:rPr>
          <w:rFonts w:ascii="Times New Roman" w:hAnsi="Times New Roman" w:cs="Times New Roman"/>
          <w:color w:val="000000" w:themeColor="text1"/>
          <w:sz w:val="28"/>
          <w:szCs w:val="28"/>
          <w:lang w:val="en-US"/>
        </w:rPr>
      </w:pPr>
      <w:r w:rsidRPr="00E47906">
        <w:rPr>
          <w:rFonts w:ascii="Times New Roman" w:eastAsia="Times New Roman" w:hAnsi="Times New Roman" w:cs="Times New Roman"/>
          <w:color w:val="000000" w:themeColor="text1"/>
          <w:sz w:val="28"/>
          <w:szCs w:val="28"/>
          <w:lang w:val="en-US"/>
        </w:rPr>
        <w:t xml:space="preserve">Quan </w:t>
      </w:r>
      <w:proofErr w:type="spellStart"/>
      <w:r w:rsidRPr="00E47906">
        <w:rPr>
          <w:rFonts w:ascii="Times New Roman" w:eastAsia="Times New Roman" w:hAnsi="Times New Roman" w:cs="Times New Roman"/>
          <w:color w:val="000000" w:themeColor="text1"/>
          <w:sz w:val="28"/>
          <w:szCs w:val="28"/>
          <w:lang w:val="en-US"/>
        </w:rPr>
        <w:t>hệ</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xã</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hội</w:t>
      </w:r>
      <w:proofErr w:type="spellEnd"/>
      <w:r w:rsidRPr="00E47906">
        <w:rPr>
          <w:rFonts w:ascii="Times New Roman" w:eastAsia="Times New Roman" w:hAnsi="Times New Roman" w:cs="Times New Roman"/>
          <w:color w:val="000000" w:themeColor="text1"/>
          <w:sz w:val="28"/>
          <w:szCs w:val="28"/>
          <w:lang w:val="en-US"/>
        </w:rPr>
        <w:t>:</w:t>
      </w:r>
    </w:p>
    <w:p w14:paraId="76D2781E" w14:textId="25B80364" w:rsidR="000C63E5" w:rsidRPr="00E47906" w:rsidRDefault="45B9F568" w:rsidP="00AD3066">
      <w:pPr>
        <w:pStyle w:val="ListParagraph"/>
        <w:numPr>
          <w:ilvl w:val="4"/>
          <w:numId w:val="28"/>
        </w:numPr>
        <w:spacing w:before="0" w:after="0" w:line="240" w:lineRule="auto"/>
        <w:ind w:left="2410" w:hanging="283"/>
        <w:rPr>
          <w:rFonts w:ascii="Times New Roman" w:hAnsi="Times New Roman" w:cs="Times New Roman"/>
          <w:color w:val="000000" w:themeColor="text1"/>
          <w:sz w:val="28"/>
          <w:szCs w:val="28"/>
          <w:lang w:val="en-US"/>
        </w:rPr>
      </w:pPr>
      <w:proofErr w:type="spellStart"/>
      <w:r w:rsidRPr="00E47906">
        <w:rPr>
          <w:rFonts w:ascii="Times New Roman" w:eastAsia="Times New Roman" w:hAnsi="Times New Roman" w:cs="Times New Roman"/>
          <w:color w:val="000000" w:themeColor="text1"/>
          <w:sz w:val="28"/>
          <w:szCs w:val="28"/>
          <w:lang w:val="en-US"/>
        </w:rPr>
        <w:t>Bệnh</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nhân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đã</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lập</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gia</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đình</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chưa</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Có</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sinh</w:t>
      </w:r>
      <w:proofErr w:type="spellEnd"/>
      <w:r w:rsidRPr="00E47906">
        <w:rPr>
          <w:rFonts w:ascii="Times New Roman" w:eastAsia="Times New Roman" w:hAnsi="Times New Roman" w:cs="Times New Roman"/>
          <w:color w:val="000000" w:themeColor="text1"/>
          <w:sz w:val="28"/>
          <w:szCs w:val="28"/>
          <w:lang w:val="en-US"/>
        </w:rPr>
        <w:t xml:space="preserve"> con </w:t>
      </w:r>
      <w:proofErr w:type="spellStart"/>
      <w:r w:rsidRPr="00E47906">
        <w:rPr>
          <w:rFonts w:ascii="Times New Roman" w:eastAsia="Times New Roman" w:hAnsi="Times New Roman" w:cs="Times New Roman"/>
          <w:color w:val="000000" w:themeColor="text1"/>
          <w:sz w:val="28"/>
          <w:szCs w:val="28"/>
          <w:lang w:val="en-US"/>
        </w:rPr>
        <w:t>chưa</w:t>
      </w:r>
      <w:proofErr w:type="spellEnd"/>
      <w:r w:rsidRPr="00E47906">
        <w:rPr>
          <w:rFonts w:ascii="Times New Roman" w:eastAsia="Times New Roman" w:hAnsi="Times New Roman" w:cs="Times New Roman"/>
          <w:color w:val="000000" w:themeColor="text1"/>
          <w:sz w:val="28"/>
          <w:szCs w:val="28"/>
          <w:lang w:val="en-US"/>
        </w:rPr>
        <w:t xml:space="preserve">? Bao </w:t>
      </w:r>
      <w:proofErr w:type="spellStart"/>
      <w:r w:rsidRPr="00E47906">
        <w:rPr>
          <w:rFonts w:ascii="Times New Roman" w:eastAsia="Times New Roman" w:hAnsi="Times New Roman" w:cs="Times New Roman"/>
          <w:color w:val="000000" w:themeColor="text1"/>
          <w:sz w:val="28"/>
          <w:szCs w:val="28"/>
          <w:lang w:val="en-US"/>
        </w:rPr>
        <w:t>nhiêu</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người</w:t>
      </w:r>
      <w:proofErr w:type="spellEnd"/>
      <w:r w:rsidRPr="00E47906">
        <w:rPr>
          <w:rFonts w:ascii="Times New Roman" w:eastAsia="Times New Roman" w:hAnsi="Times New Roman" w:cs="Times New Roman"/>
          <w:color w:val="000000" w:themeColor="text1"/>
          <w:sz w:val="28"/>
          <w:szCs w:val="28"/>
          <w:lang w:val="en-US"/>
        </w:rPr>
        <w:t xml:space="preserve"> con? </w:t>
      </w:r>
      <w:proofErr w:type="spellStart"/>
      <w:r w:rsidRPr="00E47906">
        <w:rPr>
          <w:rFonts w:ascii="Times New Roman" w:eastAsia="Times New Roman" w:hAnsi="Times New Roman" w:cs="Times New Roman"/>
          <w:color w:val="000000" w:themeColor="text1"/>
          <w:sz w:val="28"/>
          <w:szCs w:val="28"/>
          <w:lang w:val="en-US"/>
        </w:rPr>
        <w:t>Có</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đang</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mang</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thai</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không</w:t>
      </w:r>
      <w:proofErr w:type="spellEnd"/>
      <w:r w:rsidRPr="00E47906">
        <w:rPr>
          <w:rFonts w:ascii="Times New Roman" w:eastAsia="Times New Roman" w:hAnsi="Times New Roman" w:cs="Times New Roman"/>
          <w:color w:val="000000" w:themeColor="text1"/>
          <w:sz w:val="28"/>
          <w:szCs w:val="28"/>
          <w:lang w:val="en-US"/>
        </w:rPr>
        <w:t xml:space="preserve">? Quan </w:t>
      </w:r>
      <w:proofErr w:type="spellStart"/>
      <w:r w:rsidRPr="00E47906">
        <w:rPr>
          <w:rFonts w:ascii="Times New Roman" w:eastAsia="Times New Roman" w:hAnsi="Times New Roman" w:cs="Times New Roman"/>
          <w:color w:val="000000" w:themeColor="text1"/>
          <w:sz w:val="28"/>
          <w:szCs w:val="28"/>
          <w:lang w:val="en-US"/>
        </w:rPr>
        <w:t>hệ</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thành</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viên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trong</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gia</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đình</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như</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thế</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nào</w:t>
      </w:r>
      <w:proofErr w:type="spellEnd"/>
      <w:r w:rsidRPr="00E47906">
        <w:rPr>
          <w:rFonts w:ascii="Times New Roman" w:eastAsia="Times New Roman" w:hAnsi="Times New Roman" w:cs="Times New Roman"/>
          <w:color w:val="000000" w:themeColor="text1"/>
          <w:sz w:val="28"/>
          <w:szCs w:val="28"/>
          <w:lang w:val="en-US"/>
        </w:rPr>
        <w:t>?</w:t>
      </w:r>
    </w:p>
    <w:p w14:paraId="0E4FCE8F" w14:textId="5C31FBA8" w:rsidR="000C63E5" w:rsidRPr="00E47906" w:rsidRDefault="45B9F568" w:rsidP="00AD3066">
      <w:pPr>
        <w:pStyle w:val="ListParagraph"/>
        <w:numPr>
          <w:ilvl w:val="0"/>
          <w:numId w:val="28"/>
        </w:numPr>
        <w:spacing w:before="0" w:after="0" w:line="240" w:lineRule="auto"/>
        <w:ind w:left="2410" w:hanging="283"/>
        <w:rPr>
          <w:rFonts w:ascii="Times New Roman" w:hAnsi="Times New Roman" w:cs="Times New Roman"/>
          <w:color w:val="000000" w:themeColor="text1"/>
          <w:sz w:val="28"/>
          <w:szCs w:val="28"/>
          <w:lang w:val="en-US"/>
        </w:rPr>
      </w:pPr>
      <w:proofErr w:type="spellStart"/>
      <w:r w:rsidRPr="00E47906">
        <w:rPr>
          <w:rFonts w:ascii="Times New Roman" w:eastAsia="Times New Roman" w:hAnsi="Times New Roman" w:cs="Times New Roman"/>
          <w:color w:val="000000" w:themeColor="text1"/>
          <w:sz w:val="28"/>
          <w:szCs w:val="28"/>
          <w:lang w:val="en-US"/>
        </w:rPr>
        <w:t>Các</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mối</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quan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hệ</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với</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đồng</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nghiệp</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xung</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proofErr w:type="gramStart"/>
      <w:r w:rsidRPr="00E47906">
        <w:rPr>
          <w:rFonts w:ascii="Times New Roman" w:eastAsia="Times New Roman" w:hAnsi="Times New Roman" w:cs="Times New Roman"/>
          <w:color w:val="000000" w:themeColor="text1"/>
          <w:sz w:val="28"/>
          <w:szCs w:val="28"/>
          <w:lang w:val="en-US"/>
        </w:rPr>
        <w:t>quanh</w:t>
      </w:r>
      <w:proofErr w:type="spellEnd"/>
      <w:r w:rsidRPr="00E47906">
        <w:rPr>
          <w:rFonts w:ascii="Times New Roman" w:eastAsia="Times New Roman" w:hAnsi="Times New Roman" w:cs="Times New Roman"/>
          <w:color w:val="000000" w:themeColor="text1"/>
          <w:sz w:val="28"/>
          <w:szCs w:val="28"/>
          <w:lang w:val="en-US"/>
        </w:rPr>
        <w:t xml:space="preserve"> ?</w:t>
      </w:r>
      <w:proofErr w:type="gramEnd"/>
    </w:p>
    <w:p w14:paraId="5B48C394" w14:textId="4FA2CC71" w:rsidR="000C63E5" w:rsidRPr="00E47906" w:rsidRDefault="45B9F568" w:rsidP="00AD3066">
      <w:pPr>
        <w:pStyle w:val="ListParagraph"/>
        <w:numPr>
          <w:ilvl w:val="0"/>
          <w:numId w:val="14"/>
        </w:numPr>
        <w:spacing w:before="0" w:after="0" w:line="240" w:lineRule="auto"/>
        <w:ind w:left="2127" w:hanging="426"/>
        <w:rPr>
          <w:rFonts w:ascii="Times New Roman" w:hAnsi="Times New Roman" w:cs="Times New Roman"/>
          <w:color w:val="000000" w:themeColor="text1"/>
          <w:sz w:val="28"/>
          <w:szCs w:val="28"/>
          <w:lang w:val="en-US"/>
        </w:rPr>
      </w:pPr>
      <w:proofErr w:type="spellStart"/>
      <w:r w:rsidRPr="00E47906">
        <w:rPr>
          <w:rFonts w:ascii="Times New Roman" w:eastAsia="Times New Roman" w:hAnsi="Times New Roman" w:cs="Times New Roman"/>
          <w:color w:val="000000" w:themeColor="text1"/>
          <w:sz w:val="28"/>
          <w:szCs w:val="28"/>
          <w:lang w:val="en-US"/>
        </w:rPr>
        <w:t>Tiền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căn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phát</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triển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bản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thân</w:t>
      </w:r>
      <w:proofErr w:type="spellEnd"/>
      <w:r w:rsidRPr="00E47906">
        <w:rPr>
          <w:rFonts w:ascii="Times New Roman" w:eastAsia="Times New Roman" w:hAnsi="Times New Roman" w:cs="Times New Roman"/>
          <w:color w:val="000000" w:themeColor="text1"/>
          <w:sz w:val="28"/>
          <w:szCs w:val="28"/>
          <w:lang w:val="en-US"/>
        </w:rPr>
        <w:t xml:space="preserve"> </w:t>
      </w:r>
    </w:p>
    <w:p w14:paraId="263BDBB5" w14:textId="3CEF31AF" w:rsidR="000C63E5" w:rsidRPr="00E47906" w:rsidRDefault="45B9F568" w:rsidP="00AD3066">
      <w:pPr>
        <w:pStyle w:val="ListParagraph"/>
        <w:numPr>
          <w:ilvl w:val="0"/>
          <w:numId w:val="14"/>
        </w:numPr>
        <w:spacing w:before="0" w:after="0" w:line="240" w:lineRule="auto"/>
        <w:ind w:left="2127" w:hanging="426"/>
        <w:rPr>
          <w:rFonts w:ascii="Times New Roman" w:hAnsi="Times New Roman" w:cs="Times New Roman"/>
          <w:color w:val="000000" w:themeColor="text1"/>
          <w:sz w:val="28"/>
          <w:szCs w:val="28"/>
          <w:lang w:val="en-US"/>
        </w:rPr>
      </w:pPr>
      <w:proofErr w:type="spellStart"/>
      <w:r w:rsidRPr="00E47906">
        <w:rPr>
          <w:rFonts w:ascii="Times New Roman" w:eastAsia="Times New Roman" w:hAnsi="Times New Roman" w:cs="Times New Roman"/>
          <w:color w:val="000000" w:themeColor="text1"/>
          <w:sz w:val="28"/>
          <w:szCs w:val="28"/>
          <w:lang w:val="en-US"/>
        </w:rPr>
        <w:t>Tiền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căn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sử</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dụng</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chất</w:t>
      </w:r>
      <w:proofErr w:type="spellEnd"/>
      <w:r w:rsidRPr="00E47906">
        <w:rPr>
          <w:rFonts w:ascii="Times New Roman" w:eastAsia="Times New Roman" w:hAnsi="Times New Roman" w:cs="Times New Roman"/>
          <w:color w:val="000000" w:themeColor="text1"/>
          <w:sz w:val="28"/>
          <w:szCs w:val="28"/>
          <w:lang w:val="en-US"/>
        </w:rPr>
        <w:t>:</w:t>
      </w:r>
    </w:p>
    <w:p w14:paraId="1835187D" w14:textId="599F9056" w:rsidR="000C63E5" w:rsidRPr="00E47906" w:rsidRDefault="45B9F568" w:rsidP="00AD3066">
      <w:pPr>
        <w:pStyle w:val="ListParagraph"/>
        <w:spacing w:before="0" w:after="0" w:line="240" w:lineRule="auto"/>
        <w:ind w:left="2268" w:hanging="720"/>
        <w:jc w:val="both"/>
        <w:rPr>
          <w:rFonts w:ascii="Times New Roman" w:hAnsi="Times New Roman" w:cs="Times New Roman"/>
          <w:color w:val="000000" w:themeColor="text1"/>
          <w:sz w:val="28"/>
          <w:szCs w:val="28"/>
          <w:lang w:val="en-US"/>
        </w:rPr>
      </w:pPr>
      <w:proofErr w:type="spellStart"/>
      <w:r w:rsidRPr="00E47906">
        <w:rPr>
          <w:rFonts w:ascii="Times New Roman" w:eastAsia="Times New Roman" w:hAnsi="Times New Roman" w:cs="Times New Roman"/>
          <w:color w:val="000000" w:themeColor="text1"/>
          <w:sz w:val="28"/>
          <w:szCs w:val="28"/>
          <w:lang w:val="en-US"/>
        </w:rPr>
        <w:t>Trước</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giờ</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sử</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dụng</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rượu</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bia</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thuốc</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lá</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chất</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thuốc</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Tần</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suất</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mức</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độ</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r w:rsidRPr="00E47906">
        <w:rPr>
          <w:rFonts w:ascii="Times New Roman" w:eastAsia="Times New Roman" w:hAnsi="Times New Roman" w:cs="Times New Roman"/>
          <w:color w:val="000000" w:themeColor="text1"/>
          <w:sz w:val="28"/>
          <w:szCs w:val="28"/>
          <w:lang w:val="en-US"/>
        </w:rPr>
        <w:t>sử</w:t>
      </w:r>
      <w:proofErr w:type="spellEnd"/>
      <w:r w:rsidRPr="00E47906">
        <w:rPr>
          <w:rFonts w:ascii="Times New Roman" w:eastAsia="Times New Roman" w:hAnsi="Times New Roman" w:cs="Times New Roman"/>
          <w:color w:val="000000" w:themeColor="text1"/>
          <w:sz w:val="28"/>
          <w:szCs w:val="28"/>
          <w:lang w:val="en-US"/>
        </w:rPr>
        <w:t xml:space="preserve"> </w:t>
      </w:r>
      <w:proofErr w:type="spellStart"/>
      <w:proofErr w:type="gramStart"/>
      <w:r w:rsidRPr="00E47906">
        <w:rPr>
          <w:rFonts w:ascii="Times New Roman" w:eastAsia="Times New Roman" w:hAnsi="Times New Roman" w:cs="Times New Roman"/>
          <w:color w:val="000000" w:themeColor="text1"/>
          <w:sz w:val="28"/>
          <w:szCs w:val="28"/>
          <w:lang w:val="en-US"/>
        </w:rPr>
        <w:t>dụng</w:t>
      </w:r>
      <w:proofErr w:type="spellEnd"/>
      <w:r w:rsidRPr="00E47906">
        <w:rPr>
          <w:rFonts w:ascii="Times New Roman" w:eastAsia="Times New Roman" w:hAnsi="Times New Roman" w:cs="Times New Roman"/>
          <w:color w:val="000000" w:themeColor="text1"/>
          <w:sz w:val="28"/>
          <w:szCs w:val="28"/>
          <w:lang w:val="en-US"/>
        </w:rPr>
        <w:t xml:space="preserve"> ?</w:t>
      </w:r>
      <w:proofErr w:type="gramEnd"/>
      <w:r w:rsidRPr="00E47906">
        <w:rPr>
          <w:rFonts w:ascii="Times New Roman" w:eastAsia="Times New Roman" w:hAnsi="Times New Roman" w:cs="Times New Roman"/>
          <w:color w:val="000000" w:themeColor="text1"/>
          <w:sz w:val="28"/>
          <w:szCs w:val="28"/>
          <w:lang w:val="en-US"/>
        </w:rPr>
        <w:t xml:space="preserve">  </w:t>
      </w:r>
    </w:p>
    <w:p w14:paraId="42A8DA04" w14:textId="7D0929E9" w:rsidR="00620903" w:rsidRPr="00E47906" w:rsidRDefault="00620903" w:rsidP="0029717D">
      <w:pPr>
        <w:pStyle w:val="ListParagraph"/>
        <w:numPr>
          <w:ilvl w:val="0"/>
          <w:numId w:val="14"/>
        </w:numPr>
        <w:shd w:val="clear" w:color="auto" w:fill="FFFFFF"/>
        <w:spacing w:before="0" w:after="0" w:line="240" w:lineRule="auto"/>
        <w:ind w:left="2127" w:hanging="426"/>
        <w:jc w:val="both"/>
        <w:rPr>
          <w:rFonts w:ascii="Times New Roman" w:eastAsia="Times New Roman" w:hAnsi="Times New Roman" w:cs="Times New Roman"/>
          <w:sz w:val="28"/>
          <w:szCs w:val="28"/>
        </w:rPr>
      </w:pPr>
      <w:proofErr w:type="spellStart"/>
      <w:r w:rsidRPr="00E47906">
        <w:rPr>
          <w:rFonts w:ascii="Times New Roman" w:eastAsia="Times New Roman" w:hAnsi="Times New Roman" w:cs="Times New Roman"/>
          <w:sz w:val="28"/>
          <w:szCs w:val="28"/>
          <w:lang w:val="en-US"/>
        </w:rPr>
        <w:t>Tiền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căn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gia</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đình</w:t>
      </w:r>
      <w:proofErr w:type="spellEnd"/>
      <w:r w:rsidRPr="00E47906">
        <w:rPr>
          <w:rFonts w:ascii="Times New Roman" w:eastAsia="Times New Roman" w:hAnsi="Times New Roman" w:cs="Times New Roman"/>
          <w:sz w:val="28"/>
          <w:szCs w:val="28"/>
          <w:lang w:val="en-US"/>
        </w:rPr>
        <w:t>:</w:t>
      </w:r>
    </w:p>
    <w:p w14:paraId="3F08BE44" w14:textId="2B52146D" w:rsidR="00620903" w:rsidRPr="00E47906" w:rsidRDefault="00620903" w:rsidP="00AD3066">
      <w:pPr>
        <w:shd w:val="clear" w:color="auto" w:fill="FFFFFF"/>
        <w:spacing w:before="0" w:after="0" w:line="240" w:lineRule="auto"/>
        <w:ind w:left="2410"/>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Gia đình có ai có bệnh lý tâm thần?</w:t>
      </w:r>
      <w:r w:rsidR="00AD3066" w:rsidRPr="00E47906">
        <w:rPr>
          <w:rFonts w:ascii="Times New Roman" w:eastAsia="Times New Roman" w:hAnsi="Times New Roman" w:cs="Times New Roman"/>
          <w:sz w:val="28"/>
          <w:szCs w:val="28"/>
        </w:rPr>
        <w:t xml:space="preserve"> (</w:t>
      </w:r>
      <w:r w:rsidR="00AD3066" w:rsidRPr="00E47906">
        <w:rPr>
          <w:rFonts w:ascii="Times New Roman" w:eastAsia="Times New Roman" w:hAnsi="Times New Roman" w:cs="Times New Roman"/>
          <w:sz w:val="28"/>
          <w:szCs w:val="28"/>
        </w:rPr>
        <w:t>Gia đình có ai bị rối loạn lo âu, trầm cảm, loạn thần- tâm thần phân liệt không</w:t>
      </w:r>
      <w:r w:rsidR="00AD3066" w:rsidRPr="00E47906">
        <w:rPr>
          <w:rFonts w:ascii="Times New Roman" w:eastAsia="Times New Roman" w:hAnsi="Times New Roman" w:cs="Times New Roman"/>
          <w:sz w:val="28"/>
          <w:szCs w:val="28"/>
        </w:rPr>
        <w:t xml:space="preserve">? ) </w:t>
      </w:r>
      <w:r w:rsidRPr="00E47906">
        <w:rPr>
          <w:rFonts w:ascii="Times New Roman" w:eastAsia="Times New Roman" w:hAnsi="Times New Roman" w:cs="Times New Roman"/>
          <w:sz w:val="28"/>
          <w:szCs w:val="28"/>
        </w:rPr>
        <w:t>Có bệnh lý y khoa nào không? Có thì được chẩn đoán gì? Điều trị thế n</w:t>
      </w:r>
      <w:proofErr w:type="spellStart"/>
      <w:r w:rsidRPr="00E47906">
        <w:rPr>
          <w:rFonts w:ascii="Times New Roman" w:eastAsia="Times New Roman" w:hAnsi="Times New Roman" w:cs="Times New Roman"/>
          <w:sz w:val="28"/>
          <w:szCs w:val="28"/>
          <w:lang w:val="en-US"/>
        </w:rPr>
        <w:t>ào</w:t>
      </w:r>
      <w:proofErr w:type="spellEnd"/>
      <w:r w:rsidRPr="00E47906">
        <w:rPr>
          <w:rFonts w:ascii="Times New Roman" w:eastAsia="Times New Roman" w:hAnsi="Times New Roman" w:cs="Times New Roman"/>
          <w:sz w:val="28"/>
          <w:szCs w:val="28"/>
          <w:lang w:val="en-US"/>
        </w:rPr>
        <w:t>?</w:t>
      </w:r>
    </w:p>
    <w:p w14:paraId="119CD00C" w14:textId="34D29284" w:rsidR="00620903" w:rsidRPr="00E47906" w:rsidRDefault="00620903" w:rsidP="00620903">
      <w:pPr>
        <w:pStyle w:val="ListParagraph"/>
        <w:numPr>
          <w:ilvl w:val="0"/>
          <w:numId w:val="14"/>
        </w:numPr>
        <w:shd w:val="clear" w:color="auto" w:fill="FFFFFF"/>
        <w:spacing w:before="0" w:after="0" w:line="240" w:lineRule="auto"/>
        <w:ind w:left="2127" w:hanging="426"/>
        <w:jc w:val="both"/>
        <w:rPr>
          <w:rFonts w:ascii="Times New Roman" w:eastAsia="Times New Roman" w:hAnsi="Times New Roman" w:cs="Times New Roman"/>
          <w:sz w:val="28"/>
          <w:szCs w:val="28"/>
          <w:lang w:val="en-US"/>
        </w:rPr>
      </w:pPr>
      <w:r w:rsidRPr="00E47906">
        <w:rPr>
          <w:rFonts w:ascii="Times New Roman" w:eastAsia="Times New Roman" w:hAnsi="Times New Roman" w:cs="Times New Roman"/>
          <w:sz w:val="28"/>
          <w:szCs w:val="28"/>
          <w:lang w:val="en-US"/>
        </w:rPr>
        <w:t xml:space="preserve">Quan </w:t>
      </w:r>
      <w:proofErr w:type="spellStart"/>
      <w:r w:rsidRPr="00E47906">
        <w:rPr>
          <w:rFonts w:ascii="Times New Roman" w:eastAsia="Times New Roman" w:hAnsi="Times New Roman" w:cs="Times New Roman"/>
          <w:sz w:val="28"/>
          <w:szCs w:val="28"/>
          <w:lang w:val="en-US"/>
        </w:rPr>
        <w:t>hệ</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xã</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hội</w:t>
      </w:r>
      <w:proofErr w:type="spellEnd"/>
      <w:r w:rsidRPr="00E47906">
        <w:rPr>
          <w:rFonts w:ascii="Times New Roman" w:eastAsia="Times New Roman" w:hAnsi="Times New Roman" w:cs="Times New Roman"/>
          <w:sz w:val="28"/>
          <w:szCs w:val="28"/>
          <w:lang w:val="en-US"/>
        </w:rPr>
        <w:t>:</w:t>
      </w:r>
    </w:p>
    <w:p w14:paraId="0D4BADBE" w14:textId="0C0142D7" w:rsidR="00620903" w:rsidRPr="00E47906" w:rsidRDefault="00620903" w:rsidP="00620903">
      <w:pPr>
        <w:pStyle w:val="ListParagraph"/>
        <w:numPr>
          <w:ilvl w:val="0"/>
          <w:numId w:val="22"/>
        </w:numPr>
        <w:shd w:val="clear" w:color="auto" w:fill="FFFFFF"/>
        <w:spacing w:before="0" w:after="0" w:line="240" w:lineRule="auto"/>
        <w:ind w:left="2410" w:hanging="283"/>
        <w:jc w:val="both"/>
        <w:rPr>
          <w:rFonts w:ascii="Times New Roman" w:eastAsia="Times New Roman" w:hAnsi="Times New Roman" w:cs="Times New Roman"/>
          <w:sz w:val="28"/>
          <w:szCs w:val="28"/>
          <w:lang w:val="en-US"/>
        </w:rPr>
      </w:pPr>
      <w:proofErr w:type="spellStart"/>
      <w:r w:rsidRPr="00E47906">
        <w:rPr>
          <w:rFonts w:ascii="Times New Roman" w:eastAsia="Times New Roman" w:hAnsi="Times New Roman" w:cs="Times New Roman"/>
          <w:sz w:val="28"/>
          <w:szCs w:val="28"/>
          <w:lang w:val="en-US"/>
        </w:rPr>
        <w:t>Bệnh</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nhân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đã</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lập</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gia</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đình</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chưa</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Có</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sinh</w:t>
      </w:r>
      <w:proofErr w:type="spellEnd"/>
      <w:r w:rsidRPr="00E47906">
        <w:rPr>
          <w:rFonts w:ascii="Times New Roman" w:eastAsia="Times New Roman" w:hAnsi="Times New Roman" w:cs="Times New Roman"/>
          <w:sz w:val="28"/>
          <w:szCs w:val="28"/>
          <w:lang w:val="en-US"/>
        </w:rPr>
        <w:t xml:space="preserve"> con </w:t>
      </w:r>
      <w:proofErr w:type="spellStart"/>
      <w:r w:rsidRPr="00E47906">
        <w:rPr>
          <w:rFonts w:ascii="Times New Roman" w:eastAsia="Times New Roman" w:hAnsi="Times New Roman" w:cs="Times New Roman"/>
          <w:sz w:val="28"/>
          <w:szCs w:val="28"/>
          <w:lang w:val="en-US"/>
        </w:rPr>
        <w:t>chưa</w:t>
      </w:r>
      <w:proofErr w:type="spellEnd"/>
      <w:r w:rsidRPr="00E47906">
        <w:rPr>
          <w:rFonts w:ascii="Times New Roman" w:eastAsia="Times New Roman" w:hAnsi="Times New Roman" w:cs="Times New Roman"/>
          <w:sz w:val="28"/>
          <w:szCs w:val="28"/>
          <w:lang w:val="en-US"/>
        </w:rPr>
        <w:t xml:space="preserve">? Bao </w:t>
      </w:r>
      <w:proofErr w:type="spellStart"/>
      <w:r w:rsidRPr="00E47906">
        <w:rPr>
          <w:rFonts w:ascii="Times New Roman" w:eastAsia="Times New Roman" w:hAnsi="Times New Roman" w:cs="Times New Roman"/>
          <w:sz w:val="28"/>
          <w:szCs w:val="28"/>
          <w:lang w:val="en-US"/>
        </w:rPr>
        <w:t>nhiêu</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người</w:t>
      </w:r>
      <w:proofErr w:type="spellEnd"/>
      <w:r w:rsidRPr="00E47906">
        <w:rPr>
          <w:rFonts w:ascii="Times New Roman" w:eastAsia="Times New Roman" w:hAnsi="Times New Roman" w:cs="Times New Roman"/>
          <w:sz w:val="28"/>
          <w:szCs w:val="28"/>
          <w:lang w:val="en-US"/>
        </w:rPr>
        <w:t xml:space="preserve"> con? </w:t>
      </w:r>
      <w:proofErr w:type="spellStart"/>
      <w:r w:rsidRPr="00E47906">
        <w:rPr>
          <w:rFonts w:ascii="Times New Roman" w:eastAsia="Times New Roman" w:hAnsi="Times New Roman" w:cs="Times New Roman"/>
          <w:sz w:val="28"/>
          <w:szCs w:val="28"/>
          <w:lang w:val="en-US"/>
        </w:rPr>
        <w:t>Có</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đang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mang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thai</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không</w:t>
      </w:r>
      <w:proofErr w:type="spellEnd"/>
      <w:r w:rsidRPr="00E47906">
        <w:rPr>
          <w:rFonts w:ascii="Times New Roman" w:eastAsia="Times New Roman" w:hAnsi="Times New Roman" w:cs="Times New Roman"/>
          <w:sz w:val="28"/>
          <w:szCs w:val="28"/>
          <w:lang w:val="en-US"/>
        </w:rPr>
        <w:t xml:space="preserve">? Quan </w:t>
      </w:r>
      <w:proofErr w:type="spellStart"/>
      <w:r w:rsidRPr="00E47906">
        <w:rPr>
          <w:rFonts w:ascii="Times New Roman" w:eastAsia="Times New Roman" w:hAnsi="Times New Roman" w:cs="Times New Roman"/>
          <w:sz w:val="28"/>
          <w:szCs w:val="28"/>
          <w:lang w:val="en-US"/>
        </w:rPr>
        <w:t>hệ</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thành</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viên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trong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gia</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đình</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như</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thế</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nào</w:t>
      </w:r>
      <w:proofErr w:type="spellEnd"/>
      <w:r w:rsidRPr="00E47906">
        <w:rPr>
          <w:rFonts w:ascii="Times New Roman" w:eastAsia="Times New Roman" w:hAnsi="Times New Roman" w:cs="Times New Roman"/>
          <w:sz w:val="28"/>
          <w:szCs w:val="28"/>
          <w:lang w:val="en-US"/>
        </w:rPr>
        <w:t>?</w:t>
      </w:r>
    </w:p>
    <w:p w14:paraId="2C711635" w14:textId="4FF7CD09" w:rsidR="00620903" w:rsidRPr="00E47906" w:rsidRDefault="00620903" w:rsidP="00620903">
      <w:pPr>
        <w:pStyle w:val="ListParagraph"/>
        <w:numPr>
          <w:ilvl w:val="0"/>
          <w:numId w:val="22"/>
        </w:numPr>
        <w:shd w:val="clear" w:color="auto" w:fill="FFFFFF"/>
        <w:spacing w:before="0" w:after="0" w:line="240" w:lineRule="auto"/>
        <w:ind w:left="2410" w:hanging="283"/>
        <w:jc w:val="both"/>
        <w:rPr>
          <w:rFonts w:ascii="Times New Roman" w:eastAsia="Times New Roman" w:hAnsi="Times New Roman" w:cs="Times New Roman"/>
          <w:sz w:val="28"/>
          <w:szCs w:val="28"/>
          <w:lang w:val="en-US"/>
        </w:rPr>
      </w:pPr>
      <w:proofErr w:type="spellStart"/>
      <w:r w:rsidRPr="00E47906">
        <w:rPr>
          <w:rFonts w:ascii="Times New Roman" w:eastAsia="Times New Roman" w:hAnsi="Times New Roman" w:cs="Times New Roman"/>
          <w:sz w:val="28"/>
          <w:szCs w:val="28"/>
          <w:lang w:val="en-US"/>
        </w:rPr>
        <w:t>Các</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mối</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quan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hệ</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với</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đồng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nghiệp</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xung</w:t>
      </w:r>
      <w:proofErr w:type="spellEnd"/>
      <w:r w:rsidRPr="00E47906">
        <w:rPr>
          <w:rFonts w:ascii="Times New Roman" w:eastAsia="Times New Roman" w:hAnsi="Times New Roman" w:cs="Times New Roman"/>
          <w:sz w:val="28"/>
          <w:szCs w:val="28"/>
          <w:lang w:val="en-US"/>
        </w:rPr>
        <w:t xml:space="preserve"> </w:t>
      </w:r>
      <w:proofErr w:type="spellStart"/>
      <w:proofErr w:type="gramStart"/>
      <w:r w:rsidRPr="00E47906">
        <w:rPr>
          <w:rFonts w:ascii="Times New Roman" w:eastAsia="Times New Roman" w:hAnsi="Times New Roman" w:cs="Times New Roman"/>
          <w:sz w:val="28"/>
          <w:szCs w:val="28"/>
          <w:lang w:val="en-US"/>
        </w:rPr>
        <w:t>quanh</w:t>
      </w:r>
      <w:proofErr w:type="spellEnd"/>
      <w:r w:rsidRPr="00E47906">
        <w:rPr>
          <w:rFonts w:ascii="Times New Roman" w:eastAsia="Times New Roman" w:hAnsi="Times New Roman" w:cs="Times New Roman"/>
          <w:sz w:val="28"/>
          <w:szCs w:val="28"/>
          <w:lang w:val="en-US"/>
        </w:rPr>
        <w:t xml:space="preserve"> ?</w:t>
      </w:r>
      <w:proofErr w:type="gramEnd"/>
    </w:p>
    <w:p w14:paraId="7081AA62" w14:textId="480C0FE6" w:rsidR="00620903" w:rsidRPr="00E47906" w:rsidRDefault="00620903" w:rsidP="00620903">
      <w:pPr>
        <w:pStyle w:val="ListParagraph"/>
        <w:numPr>
          <w:ilvl w:val="0"/>
          <w:numId w:val="14"/>
        </w:numPr>
        <w:shd w:val="clear" w:color="auto" w:fill="FFFFFF"/>
        <w:spacing w:before="0" w:after="0" w:line="240" w:lineRule="auto"/>
        <w:ind w:left="2127" w:hanging="426"/>
        <w:jc w:val="both"/>
        <w:rPr>
          <w:rFonts w:ascii="Times New Roman" w:eastAsia="Times New Roman" w:hAnsi="Times New Roman" w:cs="Times New Roman"/>
          <w:sz w:val="28"/>
          <w:szCs w:val="28"/>
          <w:lang w:val="en-US"/>
        </w:rPr>
      </w:pPr>
      <w:proofErr w:type="spellStart"/>
      <w:r w:rsidRPr="00E47906">
        <w:rPr>
          <w:rFonts w:ascii="Times New Roman" w:eastAsia="Times New Roman" w:hAnsi="Times New Roman" w:cs="Times New Roman"/>
          <w:sz w:val="28"/>
          <w:szCs w:val="28"/>
          <w:lang w:val="en-US"/>
        </w:rPr>
        <w:t>Tiền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căn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phát</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triển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bản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thân</w:t>
      </w:r>
      <w:proofErr w:type="spellEnd"/>
      <w:r w:rsidRPr="00E47906">
        <w:rPr>
          <w:rFonts w:ascii="Times New Roman" w:eastAsia="Times New Roman" w:hAnsi="Times New Roman" w:cs="Times New Roman"/>
          <w:sz w:val="28"/>
          <w:szCs w:val="28"/>
          <w:lang w:val="en-US"/>
        </w:rPr>
        <w:t xml:space="preserve"> </w:t>
      </w:r>
    </w:p>
    <w:p w14:paraId="5CA6991A" w14:textId="77777777" w:rsidR="00620903" w:rsidRPr="00E47906" w:rsidRDefault="00620903" w:rsidP="00620903">
      <w:pPr>
        <w:pStyle w:val="ListParagraph"/>
        <w:numPr>
          <w:ilvl w:val="0"/>
          <w:numId w:val="14"/>
        </w:numPr>
        <w:shd w:val="clear" w:color="auto" w:fill="FFFFFF"/>
        <w:spacing w:before="0" w:after="0" w:line="240" w:lineRule="auto"/>
        <w:ind w:left="2127" w:hanging="426"/>
        <w:jc w:val="both"/>
        <w:rPr>
          <w:rFonts w:ascii="Times New Roman" w:eastAsia="Times New Roman" w:hAnsi="Times New Roman" w:cs="Times New Roman"/>
          <w:sz w:val="28"/>
          <w:szCs w:val="28"/>
          <w:lang w:val="en-US"/>
        </w:rPr>
      </w:pPr>
      <w:proofErr w:type="spellStart"/>
      <w:r w:rsidRPr="00E47906">
        <w:rPr>
          <w:rFonts w:ascii="Times New Roman" w:eastAsia="Times New Roman" w:hAnsi="Times New Roman" w:cs="Times New Roman"/>
          <w:sz w:val="28"/>
          <w:szCs w:val="28"/>
          <w:lang w:val="en-US"/>
        </w:rPr>
        <w:t>Tiền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căn</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sử</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dụng</w:t>
      </w:r>
      <w:proofErr w:type="spellEnd"/>
      <w:r w:rsidRPr="00E47906">
        <w:rPr>
          <w:rFonts w:ascii="Times New Roman" w:eastAsia="Times New Roman" w:hAnsi="Times New Roman" w:cs="Times New Roman"/>
          <w:sz w:val="28"/>
          <w:szCs w:val="28"/>
          <w:lang w:val="en-US"/>
        </w:rPr>
        <w:t xml:space="preserve"> </w:t>
      </w:r>
      <w:proofErr w:type="spellStart"/>
      <w:r w:rsidRPr="00E47906">
        <w:rPr>
          <w:rFonts w:ascii="Times New Roman" w:eastAsia="Times New Roman" w:hAnsi="Times New Roman" w:cs="Times New Roman"/>
          <w:sz w:val="28"/>
          <w:szCs w:val="28"/>
          <w:lang w:val="en-US"/>
        </w:rPr>
        <w:t>chất</w:t>
      </w:r>
      <w:proofErr w:type="spellEnd"/>
      <w:r w:rsidRPr="00E47906">
        <w:rPr>
          <w:rFonts w:ascii="Times New Roman" w:eastAsia="Times New Roman" w:hAnsi="Times New Roman" w:cs="Times New Roman"/>
          <w:sz w:val="28"/>
          <w:szCs w:val="28"/>
          <w:lang w:val="en-US"/>
        </w:rPr>
        <w:t>:</w:t>
      </w:r>
    </w:p>
    <w:p w14:paraId="585F3D63" w14:textId="22924B5B" w:rsidR="008B7A9E" w:rsidRPr="00E47906" w:rsidRDefault="00620903" w:rsidP="00AD3066">
      <w:pPr>
        <w:pStyle w:val="ListParagraph"/>
        <w:shd w:val="clear" w:color="auto" w:fill="FFFFFF" w:themeFill="background1"/>
        <w:spacing w:before="0" w:after="0" w:line="240" w:lineRule="auto"/>
        <w:ind w:left="2410"/>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Trước giờ sử dụng rượu bia, thuốc lá, chất, thuốc</w:t>
      </w:r>
      <w:r w:rsidR="008B7A9E" w:rsidRPr="00E47906">
        <w:rPr>
          <w:rFonts w:ascii="Times New Roman" w:eastAsia="Times New Roman" w:hAnsi="Times New Roman" w:cs="Times New Roman"/>
          <w:sz w:val="28"/>
          <w:szCs w:val="28"/>
        </w:rPr>
        <w:t>,...?</w:t>
      </w:r>
      <w:r w:rsidRPr="00E47906">
        <w:rPr>
          <w:rFonts w:ascii="Times New Roman" w:eastAsia="Times New Roman" w:hAnsi="Times New Roman" w:cs="Times New Roman"/>
          <w:sz w:val="28"/>
          <w:szCs w:val="28"/>
        </w:rPr>
        <w:t>Tần suất, mức độ sử dụng</w:t>
      </w:r>
      <w:r w:rsidR="00AD3066" w:rsidRPr="00E47906">
        <w:rPr>
          <w:rFonts w:ascii="Times New Roman" w:eastAsia="Times New Roman" w:hAnsi="Times New Roman" w:cs="Times New Roman"/>
          <w:sz w:val="28"/>
          <w:szCs w:val="28"/>
        </w:rPr>
        <w:t xml:space="preserve"> ?</w:t>
      </w:r>
    </w:p>
    <w:p w14:paraId="03058829" w14:textId="2BFAADD7" w:rsidR="008D356B" w:rsidRPr="00AD3066" w:rsidRDefault="000C63E5" w:rsidP="00AD3066">
      <w:pPr>
        <w:shd w:val="clear" w:color="auto" w:fill="FFFFFF"/>
        <w:spacing w:before="0" w:after="0" w:line="240" w:lineRule="auto"/>
        <w:jc w:val="both"/>
        <w:rPr>
          <w:rFonts w:ascii="Times New Roman" w:eastAsia="Times New Roman" w:hAnsi="Times New Roman" w:cs="Times New Roman"/>
          <w:sz w:val="26"/>
          <w:szCs w:val="26"/>
        </w:rPr>
      </w:pPr>
      <w:ins w:id="0" w:author="Duy Ho - Y17">
        <w:r w:rsidRPr="00AD3066">
          <w:rPr>
            <w:rFonts w:ascii="Times New Roman" w:eastAsia="Times New Roman" w:hAnsi="Times New Roman" w:cs="Times New Roman"/>
            <w:sz w:val="26"/>
            <w:szCs w:val="26"/>
          </w:rPr>
          <w:t xml:space="preserve"> </w:t>
        </w:r>
      </w:ins>
    </w:p>
    <w:p w14:paraId="3EA54620" w14:textId="0F2CE35B" w:rsidR="008D356B" w:rsidRPr="008D356B" w:rsidRDefault="008D356B" w:rsidP="008D356B">
      <w:pPr>
        <w:shd w:val="clear" w:color="auto" w:fill="FFFFFF"/>
        <w:spacing w:before="0" w:after="0" w:line="240" w:lineRule="auto"/>
        <w:jc w:val="both"/>
        <w:rPr>
          <w:rFonts w:ascii="Times New Roman" w:eastAsia="Times New Roman" w:hAnsi="Times New Roman" w:cs="Times New Roman"/>
          <w:sz w:val="26"/>
          <w:szCs w:val="26"/>
        </w:rPr>
      </w:pPr>
    </w:p>
    <w:p w14:paraId="4CA189D7" w14:textId="77777777" w:rsidR="00AC43D8" w:rsidRPr="00AC43D8" w:rsidRDefault="00AC43D8" w:rsidP="00AC43D8">
      <w:pPr>
        <w:shd w:val="clear" w:color="auto" w:fill="FFFFFF"/>
        <w:spacing w:before="0" w:after="0" w:line="240" w:lineRule="auto"/>
        <w:jc w:val="both"/>
        <w:rPr>
          <w:rFonts w:ascii="Times New Roman" w:eastAsia="Times New Roman" w:hAnsi="Times New Roman" w:cs="Times New Roman"/>
          <w:sz w:val="24"/>
          <w:szCs w:val="24"/>
        </w:rPr>
      </w:pPr>
      <w:r w:rsidRPr="00AC43D8">
        <w:rPr>
          <w:rFonts w:ascii="Times New Roman" w:eastAsia="Times New Roman" w:hAnsi="Times New Roman" w:cs="Times New Roman"/>
          <w:color w:val="222222"/>
          <w:sz w:val="28"/>
          <w:szCs w:val="28"/>
        </w:rPr>
        <w:t xml:space="preserve"> (Hai vợ chồng có một con gái nhỏ 3 tuổi, sống ở chung cư, kinh tế gia đình ổn định, vợ chồng hòa thuận. Một năm nay cô cảm thấy công việc nhiều áp lực, cô thường xuyên lo nghĩ nhiều về công việc, về kinh tế gia đình và các mối quan hệ xã hội kể cả những việc không quan trọng.Thường xuyên mệt mỏi, khó ngủ, cô muốn gạt bỏ mọi thứ sang một bên và không lo nghĩ nữa nhưng không được. Khoảng 8 tháng trước cô hay đầy bụng, khó tiêu, đau nhẹ thượng vị nên khám và điều trị tiêu hóa thì thấy dễ chịu và ngừng thuốc khi thấy khỏe. Hơn 5 tháng nay, cô thường xuyên lo lắng trở lại, hay có cảm giác bồn chồn, bất an, hồi hộp, thỉnh thoảng cô đau đầu. Cô tự nhận thấy mình dễ cáu gắt, tập trung kém, hay quên, dễ mệt mỏi, làm việc kém hiệu quả và tình trạng dạ dày của cô trở </w:t>
      </w:r>
      <w:r w:rsidRPr="00AC43D8">
        <w:rPr>
          <w:rFonts w:ascii="Times New Roman" w:eastAsia="Times New Roman" w:hAnsi="Times New Roman" w:cs="Times New Roman"/>
          <w:color w:val="222222"/>
          <w:sz w:val="28"/>
          <w:szCs w:val="28"/>
        </w:rPr>
        <w:lastRenderedPageBreak/>
        <w:t>lại. ……………………………………………………………………………………………………………………………………………………………………………………</w:t>
      </w:r>
    </w:p>
    <w:p w14:paraId="6C31E8B3" w14:textId="77777777" w:rsidR="00AC43D8" w:rsidRPr="00AC43D8" w:rsidRDefault="00AC43D8" w:rsidP="00AC43D8">
      <w:pPr>
        <w:shd w:val="clear" w:color="auto" w:fill="FFFFFF"/>
        <w:spacing w:before="0" w:after="0" w:line="240" w:lineRule="auto"/>
        <w:jc w:val="both"/>
        <w:rPr>
          <w:rFonts w:ascii="Times New Roman" w:eastAsia="Times New Roman" w:hAnsi="Times New Roman" w:cs="Times New Roman"/>
          <w:sz w:val="24"/>
          <w:szCs w:val="24"/>
        </w:rPr>
      </w:pPr>
      <w:r w:rsidRPr="00AC43D8">
        <w:rPr>
          <w:rFonts w:ascii="Times New Roman" w:eastAsia="Times New Roman" w:hAnsi="Times New Roman" w:cs="Times New Roman"/>
          <w:sz w:val="24"/>
          <w:szCs w:val="24"/>
        </w:rPr>
        <w:t> </w:t>
      </w:r>
    </w:p>
    <w:p w14:paraId="51B914EF" w14:textId="77777777" w:rsidR="00AC43D8" w:rsidRPr="00AC43D8" w:rsidRDefault="00AC43D8" w:rsidP="00AC43D8">
      <w:pPr>
        <w:shd w:val="clear" w:color="auto" w:fill="FFFFFF"/>
        <w:spacing w:before="0" w:after="0" w:line="240" w:lineRule="auto"/>
        <w:jc w:val="both"/>
        <w:rPr>
          <w:rFonts w:ascii="Times New Roman" w:eastAsia="Times New Roman" w:hAnsi="Times New Roman" w:cs="Times New Roman"/>
          <w:sz w:val="24"/>
          <w:szCs w:val="24"/>
        </w:rPr>
      </w:pPr>
      <w:r w:rsidRPr="00AC43D8">
        <w:rPr>
          <w:rFonts w:ascii="Times New Roman" w:eastAsia="Times New Roman" w:hAnsi="Times New Roman" w:cs="Times New Roman"/>
          <w:sz w:val="24"/>
          <w:szCs w:val="24"/>
        </w:rPr>
        <w:t> </w:t>
      </w:r>
    </w:p>
    <w:p w14:paraId="4465030B" w14:textId="77777777" w:rsidR="00AC43D8" w:rsidRPr="00AC43D8" w:rsidRDefault="00AC43D8" w:rsidP="00AC43D8">
      <w:pPr>
        <w:shd w:val="clear" w:color="auto" w:fill="FFFFFF"/>
        <w:spacing w:before="0" w:after="0" w:line="240" w:lineRule="auto"/>
        <w:jc w:val="both"/>
        <w:rPr>
          <w:rFonts w:ascii="Times New Roman" w:eastAsia="Times New Roman" w:hAnsi="Times New Roman" w:cs="Times New Roman"/>
          <w:sz w:val="24"/>
          <w:szCs w:val="24"/>
        </w:rPr>
      </w:pPr>
      <w:r w:rsidRPr="00AC43D8">
        <w:rPr>
          <w:rFonts w:ascii="Times New Roman" w:eastAsia="Times New Roman" w:hAnsi="Times New Roman" w:cs="Times New Roman"/>
          <w:color w:val="222222"/>
          <w:sz w:val="28"/>
          <w:szCs w:val="28"/>
        </w:rPr>
        <w:t xml:space="preserve">   CÂU 2: </w:t>
      </w:r>
      <w:r w:rsidRPr="00AC43D8">
        <w:rPr>
          <w:rFonts w:ascii="Times New Roman" w:eastAsia="Times New Roman" w:hAnsi="Times New Roman" w:cs="Times New Roman"/>
          <w:color w:val="C00000"/>
          <w:sz w:val="28"/>
          <w:szCs w:val="28"/>
        </w:rPr>
        <w:t>Đến đây bạn cần làm rõ thêm những thông tin nào của bệnh nhân? Những lưu ý khi thăm khám lâm sàng trên Bệnh nhân này?</w:t>
      </w:r>
    </w:p>
    <w:p w14:paraId="1B60A475" w14:textId="7FDFDBBE" w:rsidR="00E47906" w:rsidRPr="00E47906" w:rsidRDefault="00E47906" w:rsidP="00E47906">
      <w:pPr>
        <w:pStyle w:val="paragraph"/>
        <w:shd w:val="clear" w:color="auto" w:fill="FFFFFF"/>
        <w:spacing w:before="0" w:beforeAutospacing="0" w:after="0" w:afterAutospacing="0"/>
        <w:jc w:val="both"/>
        <w:textAlignment w:val="baseline"/>
        <w:rPr>
          <w:rFonts w:ascii="Calibri" w:hAnsi="Calibri" w:cs="Calibri"/>
          <w:sz w:val="28"/>
          <w:szCs w:val="28"/>
        </w:rPr>
      </w:pPr>
      <w:r w:rsidRPr="00E47906">
        <w:rPr>
          <w:rStyle w:val="normaltextrun"/>
          <w:color w:val="C00000"/>
          <w:sz w:val="28"/>
          <w:szCs w:val="28"/>
        </w:rPr>
        <w:t xml:space="preserve"> </w:t>
      </w:r>
      <w:r w:rsidRPr="00E47906">
        <w:rPr>
          <w:sz w:val="28"/>
          <w:szCs w:val="28"/>
        </w:rPr>
        <w:t>2.1 Cần làm rõ thêm những thông tin sau: </w:t>
      </w:r>
    </w:p>
    <w:p w14:paraId="6B9A51F2" w14:textId="77777777" w:rsidR="00E47906" w:rsidRDefault="00E47906" w:rsidP="00E4790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Công việc dạo này như thế nào? Áp lực ra sao?  </w:t>
      </w:r>
    </w:p>
    <w:p w14:paraId="3A6E23A8" w14:textId="77777777" w:rsidR="00E47906" w:rsidRDefault="00E47906" w:rsidP="00E4790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Vấn đề cuộc sống, công việc có gặp khó khăn đến mức cần lo lắng như vậy không? </w:t>
      </w:r>
    </w:p>
    <w:p w14:paraId="46E1338F" w14:textId="77777777" w:rsidR="00E47906" w:rsidRDefault="00E47906" w:rsidP="00E4790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Kinh tế gia đình dạo này như thế nào? Có khó khăn gì không? Mối quan hệ trong gia đình như  thế nào? </w:t>
      </w:r>
    </w:p>
    <w:p w14:paraId="08DC0FB4" w14:textId="77777777" w:rsidR="00E47906" w:rsidRDefault="00E47906" w:rsidP="00E4790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Mối quan hệ với mọi người xung quanh như thế nào? Cô thường lo nghĩ điều gì? Có thể kể cho con nghe được không?  </w:t>
      </w:r>
    </w:p>
    <w:p w14:paraId="3301ABDF" w14:textId="77777777" w:rsidR="00E47906" w:rsidRDefault="00E47906" w:rsidP="00E4790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Lần đau bụng đó bệnh nhân được chẩn đoán gì? Uống thuốc gì? Có được nội soi chưa? </w:t>
      </w:r>
    </w:p>
    <w:p w14:paraId="78E6867D" w14:textId="77777777" w:rsidR="00E47906" w:rsidRDefault="00E47906" w:rsidP="00E4790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Có điều gì làm cô lo lắng trong 5 tháng nay? Mức độ lo lắng so với lần trước như thế nào?  </w:t>
      </w:r>
    </w:p>
    <w:p w14:paraId="140724D6" w14:textId="77777777" w:rsidR="00E47906" w:rsidRDefault="00E47906" w:rsidP="00E4790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Có th</w:t>
      </w:r>
      <w:r w:rsidRPr="00E47906">
        <w:rPr>
          <w:rFonts w:ascii="Times New Roman" w:eastAsia="Times New Roman" w:hAnsi="Times New Roman" w:cs="Times New Roman"/>
          <w:sz w:val="28"/>
          <w:szCs w:val="28"/>
        </w:rPr>
        <w:t>ấ</w:t>
      </w:r>
      <w:r w:rsidRPr="00E47906">
        <w:rPr>
          <w:rFonts w:ascii="Times New Roman" w:eastAsia="Times New Roman" w:hAnsi="Times New Roman" w:cs="Times New Roman"/>
          <w:sz w:val="28"/>
          <w:szCs w:val="28"/>
        </w:rPr>
        <w:t xml:space="preserve">y hồi hộp, đánh trống ngực, khó thở, hụt hơi, bứt rứt, bất an, vã mồ hôi, đứng ngồi không yên hay không? </w:t>
      </w:r>
    </w:p>
    <w:p w14:paraId="12DA8549" w14:textId="77777777" w:rsidR="00E47906" w:rsidRDefault="00E47906" w:rsidP="00E4790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Cô đau đầu có thường xuyên không? Hay chỉ khi lo lắng bồn chồn mới đau? Mức độ đau như thế nào? Dữ dội hay âm ỉ? Từng cơn hay liên tục? </w:t>
      </w:r>
    </w:p>
    <w:p w14:paraId="19BB32FE" w14:textId="77777777" w:rsidR="00E47906" w:rsidRDefault="00E47906" w:rsidP="00E4790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Sao biết bản thân dễ cáu gắt? Hay quên như thế nào? Kém tập trung ra sao?  </w:t>
      </w:r>
    </w:p>
    <w:p w14:paraId="218AFD11" w14:textId="77777777" w:rsidR="00E47906" w:rsidRDefault="00E47906" w:rsidP="00E4790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Dạo này tình trạng dạ dày cô như thế nào? Đau lúc nào? Lúc đó có đang làm gì hay lo lắng gì không? Tính chất có giống với lần trước không? Có sử dụng thuốc hay làm gì để giảm đau không? Hiệu quả ra sao?  </w:t>
      </w:r>
    </w:p>
    <w:p w14:paraId="4D4DA8A9" w14:textId="16EB94C2" w:rsidR="00E47906" w:rsidRDefault="00E47906" w:rsidP="00E4790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E47906">
        <w:rPr>
          <w:rFonts w:ascii="Times New Roman" w:eastAsia="Times New Roman" w:hAnsi="Times New Roman" w:cs="Times New Roman"/>
          <w:sz w:val="28"/>
          <w:szCs w:val="28"/>
        </w:rPr>
        <w:t xml:space="preserve">Ăn uống như thế nào? Ăn có ngon miệng không? </w:t>
      </w:r>
    </w:p>
    <w:p w14:paraId="10DE6AA0" w14:textId="77777777" w:rsidR="007C58F6" w:rsidRPr="007C58F6" w:rsidRDefault="007C58F6" w:rsidP="007C58F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7C58F6">
        <w:rPr>
          <w:rFonts w:ascii="Times New Roman" w:eastAsia="Times New Roman" w:hAnsi="Times New Roman" w:cs="Times New Roman"/>
          <w:sz w:val="28"/>
          <w:szCs w:val="28"/>
        </w:rPr>
        <w:t xml:space="preserve">Có thấy sợ xã hội không? Có sợ nơi đông người không? Có sợ bị đánh giá tiêu cực không? Có sợ chia ly gia đình, người thân không?  </w:t>
      </w:r>
    </w:p>
    <w:p w14:paraId="3FAD2C28" w14:textId="17000B44" w:rsidR="007C58F6" w:rsidRPr="007C58F6" w:rsidRDefault="007C58F6" w:rsidP="007C58F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7C58F6">
        <w:rPr>
          <w:rFonts w:ascii="Times New Roman" w:eastAsia="Times New Roman" w:hAnsi="Times New Roman" w:cs="Times New Roman"/>
          <w:sz w:val="28"/>
          <w:szCs w:val="28"/>
        </w:rPr>
        <w:t>Có sang chấn không? Có lo lắng về cân nặng, hình dáng cơ th</w:t>
      </w:r>
      <w:r w:rsidRPr="007C58F6">
        <w:rPr>
          <w:rFonts w:ascii="Times New Roman" w:eastAsia="Times New Roman" w:hAnsi="Times New Roman" w:cs="Times New Roman"/>
          <w:sz w:val="28"/>
          <w:szCs w:val="28"/>
        </w:rPr>
        <w:t>ể khô</w:t>
      </w:r>
      <w:r w:rsidRPr="007C58F6">
        <w:rPr>
          <w:rFonts w:ascii="Times New Roman" w:eastAsia="Times New Roman" w:hAnsi="Times New Roman" w:cs="Times New Roman"/>
          <w:sz w:val="28"/>
          <w:szCs w:val="28"/>
        </w:rPr>
        <w:t xml:space="preserve">ng? </w:t>
      </w:r>
    </w:p>
    <w:p w14:paraId="7183BE90" w14:textId="77777777" w:rsidR="007C58F6" w:rsidRPr="007C58F6" w:rsidRDefault="007C58F6" w:rsidP="007C58F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7C58F6">
        <w:rPr>
          <w:rFonts w:ascii="Times New Roman" w:eastAsia="Times New Roman" w:hAnsi="Times New Roman" w:cs="Times New Roman"/>
          <w:sz w:val="28"/>
          <w:szCs w:val="28"/>
        </w:rPr>
        <w:t xml:space="preserve">Có lo lắng tình trạng bệnh tật không? </w:t>
      </w:r>
    </w:p>
    <w:p w14:paraId="66B69D5B" w14:textId="77BCE81F" w:rsidR="007C58F6" w:rsidRPr="007C58F6" w:rsidRDefault="007C58F6" w:rsidP="007C58F6">
      <w:pPr>
        <w:pStyle w:val="ListParagraph"/>
        <w:numPr>
          <w:ilvl w:val="0"/>
          <w:numId w:val="36"/>
        </w:numPr>
        <w:shd w:val="clear" w:color="auto" w:fill="FFFFFF" w:themeFill="background1"/>
        <w:spacing w:before="0" w:after="0" w:line="240" w:lineRule="auto"/>
        <w:jc w:val="both"/>
        <w:rPr>
          <w:rFonts w:ascii="Times New Roman" w:eastAsia="Times New Roman" w:hAnsi="Times New Roman" w:cs="Times New Roman"/>
          <w:sz w:val="28"/>
          <w:szCs w:val="28"/>
        </w:rPr>
      </w:pPr>
      <w:r w:rsidRPr="007C58F6">
        <w:rPr>
          <w:rFonts w:ascii="Times New Roman" w:eastAsia="Times New Roman" w:hAnsi="Times New Roman" w:cs="Times New Roman"/>
          <w:sz w:val="28"/>
          <w:szCs w:val="28"/>
        </w:rPr>
        <w:t>Có từng bị hoảng loạn trước đây không</w:t>
      </w:r>
      <w:r w:rsidRPr="007C58F6">
        <w:rPr>
          <w:rFonts w:ascii="Times New Roman" w:eastAsia="Times New Roman" w:hAnsi="Times New Roman" w:cs="Times New Roman"/>
          <w:sz w:val="28"/>
          <w:szCs w:val="28"/>
        </w:rPr>
        <w:t>?</w:t>
      </w:r>
    </w:p>
    <w:p w14:paraId="72329E40" w14:textId="07092360" w:rsidR="00AC43D8" w:rsidRPr="00E47906" w:rsidRDefault="00AC43D8" w:rsidP="4DE25D8F">
      <w:pPr>
        <w:shd w:val="clear" w:color="auto" w:fill="FFFFFF" w:themeFill="background1"/>
        <w:spacing w:before="0" w:after="0" w:line="240" w:lineRule="auto"/>
        <w:jc w:val="both"/>
        <w:rPr>
          <w:rFonts w:ascii="Times New Roman" w:eastAsia="Times New Roman" w:hAnsi="Times New Roman" w:cs="Times New Roman"/>
          <w:color w:val="222222"/>
          <w:sz w:val="28"/>
          <w:szCs w:val="28"/>
        </w:rPr>
      </w:pPr>
    </w:p>
    <w:p w14:paraId="5ED90F78" w14:textId="49FE07ED" w:rsidR="00AD3066" w:rsidRPr="00E47906" w:rsidRDefault="00AD3066" w:rsidP="4DE25D8F">
      <w:pPr>
        <w:shd w:val="clear" w:color="auto" w:fill="FFFFFF" w:themeFill="background1"/>
        <w:spacing w:before="0" w:after="0" w:line="240" w:lineRule="auto"/>
        <w:jc w:val="both"/>
        <w:rPr>
          <w:rFonts w:ascii="Times New Roman" w:eastAsia="Times New Roman" w:hAnsi="Times New Roman" w:cs="Times New Roman"/>
          <w:color w:val="222222"/>
          <w:sz w:val="28"/>
          <w:szCs w:val="28"/>
        </w:rPr>
      </w:pPr>
      <w:r w:rsidRPr="00E47906">
        <w:rPr>
          <w:rFonts w:ascii="Times New Roman" w:eastAsia="Times New Roman" w:hAnsi="Times New Roman" w:cs="Times New Roman"/>
          <w:color w:val="222222"/>
          <w:sz w:val="28"/>
          <w:szCs w:val="28"/>
        </w:rPr>
        <w:t xml:space="preserve">2.2 </w:t>
      </w:r>
      <w:r w:rsidR="00E47906" w:rsidRPr="00E47906">
        <w:rPr>
          <w:rFonts w:ascii="Times New Roman" w:eastAsia="Times New Roman" w:hAnsi="Times New Roman" w:cs="Times New Roman"/>
          <w:color w:val="222222"/>
          <w:sz w:val="28"/>
          <w:szCs w:val="28"/>
        </w:rPr>
        <w:t xml:space="preserve"> </w:t>
      </w:r>
      <w:r w:rsidRPr="00E47906">
        <w:rPr>
          <w:rFonts w:ascii="Times New Roman" w:eastAsia="Times New Roman" w:hAnsi="Times New Roman" w:cs="Times New Roman"/>
          <w:color w:val="222222"/>
          <w:sz w:val="28"/>
          <w:szCs w:val="28"/>
        </w:rPr>
        <w:t>Những điều cần khám trên bệnh nhân:</w:t>
      </w:r>
    </w:p>
    <w:p w14:paraId="24DDAC2B" w14:textId="77777777" w:rsidR="00686DBA" w:rsidRPr="004A4C24" w:rsidRDefault="00686DBA" w:rsidP="00E47906">
      <w:pPr>
        <w:pStyle w:val="paragraph"/>
        <w:numPr>
          <w:ilvl w:val="0"/>
          <w:numId w:val="32"/>
        </w:numPr>
        <w:spacing w:before="0" w:beforeAutospacing="0" w:after="0" w:afterAutospacing="0"/>
        <w:jc w:val="both"/>
        <w:textAlignment w:val="baseline"/>
        <w:rPr>
          <w:color w:val="2F5496"/>
          <w:sz w:val="28"/>
          <w:szCs w:val="28"/>
        </w:rPr>
      </w:pPr>
      <w:r w:rsidRPr="004A4C24">
        <w:rPr>
          <w:rStyle w:val="spellingerror"/>
          <w:color w:val="010101"/>
          <w:sz w:val="28"/>
          <w:szCs w:val="28"/>
        </w:rPr>
        <w:t>Toàn</w:t>
      </w:r>
      <w:r w:rsidRPr="004A4C24">
        <w:rPr>
          <w:rStyle w:val="normaltextrun"/>
          <w:color w:val="010101"/>
          <w:sz w:val="28"/>
          <w:szCs w:val="28"/>
        </w:rPr>
        <w:t> thân:</w:t>
      </w:r>
      <w:r w:rsidRPr="004A4C24">
        <w:rPr>
          <w:rStyle w:val="eop"/>
          <w:color w:val="010101"/>
          <w:sz w:val="28"/>
          <w:szCs w:val="28"/>
        </w:rPr>
        <w:t> </w:t>
      </w:r>
    </w:p>
    <w:p w14:paraId="6722B1E1" w14:textId="1A4D75A9" w:rsidR="00686DBA" w:rsidRPr="004A4C24" w:rsidRDefault="00686DBA" w:rsidP="00E47906">
      <w:pPr>
        <w:pStyle w:val="paragraph"/>
        <w:spacing w:before="0" w:beforeAutospacing="0" w:after="0" w:afterAutospacing="0"/>
        <w:ind w:left="426"/>
        <w:jc w:val="both"/>
        <w:textAlignment w:val="baseline"/>
        <w:rPr>
          <w:sz w:val="28"/>
          <w:szCs w:val="28"/>
        </w:rPr>
      </w:pPr>
      <w:r w:rsidRPr="004A4C24">
        <w:rPr>
          <w:rStyle w:val="spellingerror"/>
          <w:sz w:val="28"/>
          <w:szCs w:val="28"/>
        </w:rPr>
        <w:t>Kiểm</w:t>
      </w:r>
      <w:r w:rsidRPr="004A4C24">
        <w:rPr>
          <w:rStyle w:val="normaltextrun"/>
          <w:sz w:val="28"/>
          <w:szCs w:val="28"/>
        </w:rPr>
        <w:t> tra </w:t>
      </w:r>
      <w:r w:rsidRPr="004A4C24">
        <w:rPr>
          <w:rStyle w:val="spellingerror"/>
          <w:sz w:val="28"/>
          <w:szCs w:val="28"/>
        </w:rPr>
        <w:t>thể</w:t>
      </w:r>
      <w:r w:rsidRPr="004A4C24">
        <w:rPr>
          <w:rStyle w:val="normaltextrun"/>
          <w:sz w:val="28"/>
          <w:szCs w:val="28"/>
        </w:rPr>
        <w:t> </w:t>
      </w:r>
      <w:r w:rsidRPr="004A4C24">
        <w:rPr>
          <w:rStyle w:val="spellingerror"/>
          <w:sz w:val="28"/>
          <w:szCs w:val="28"/>
        </w:rPr>
        <w:t>trạng</w:t>
      </w:r>
      <w:r w:rsidRPr="004A4C24">
        <w:rPr>
          <w:rStyle w:val="normaltextrun"/>
          <w:sz w:val="28"/>
          <w:szCs w:val="28"/>
        </w:rPr>
        <w:t>, </w:t>
      </w:r>
      <w:r w:rsidRPr="004A4C24">
        <w:rPr>
          <w:rStyle w:val="spellingerror"/>
          <w:sz w:val="28"/>
          <w:szCs w:val="28"/>
        </w:rPr>
        <w:t>chiều</w:t>
      </w:r>
      <w:r w:rsidRPr="004A4C24">
        <w:rPr>
          <w:rStyle w:val="normaltextrun"/>
          <w:sz w:val="28"/>
          <w:szCs w:val="28"/>
        </w:rPr>
        <w:t> cao</w:t>
      </w:r>
      <w:r w:rsidR="004A4C24" w:rsidRPr="004A4C24">
        <w:rPr>
          <w:rStyle w:val="normaltextrun"/>
          <w:sz w:val="28"/>
          <w:szCs w:val="28"/>
        </w:rPr>
        <w:t>,</w:t>
      </w:r>
      <w:r w:rsidRPr="004A4C24">
        <w:rPr>
          <w:rStyle w:val="normaltextrun"/>
          <w:sz w:val="28"/>
          <w:szCs w:val="28"/>
        </w:rPr>
        <w:t>cân </w:t>
      </w:r>
      <w:r w:rsidRPr="004A4C24">
        <w:rPr>
          <w:rStyle w:val="spellingerror"/>
          <w:sz w:val="28"/>
          <w:szCs w:val="28"/>
        </w:rPr>
        <w:t>nặng</w:t>
      </w:r>
      <w:r w:rsidRPr="004A4C24">
        <w:rPr>
          <w:rStyle w:val="normaltextrun"/>
          <w:sz w:val="28"/>
          <w:szCs w:val="28"/>
        </w:rPr>
        <w:t>, </w:t>
      </w:r>
      <w:r w:rsidRPr="004A4C24">
        <w:rPr>
          <w:rStyle w:val="spellingerror"/>
          <w:sz w:val="28"/>
          <w:szCs w:val="28"/>
        </w:rPr>
        <w:t>tình</w:t>
      </w:r>
      <w:r w:rsidRPr="004A4C24">
        <w:rPr>
          <w:rStyle w:val="normaltextrun"/>
          <w:sz w:val="28"/>
          <w:szCs w:val="28"/>
        </w:rPr>
        <w:t> </w:t>
      </w:r>
      <w:r w:rsidRPr="004A4C24">
        <w:rPr>
          <w:rStyle w:val="spellingerror"/>
          <w:sz w:val="28"/>
          <w:szCs w:val="28"/>
        </w:rPr>
        <w:t>trạng</w:t>
      </w:r>
      <w:r w:rsidRPr="004A4C24">
        <w:rPr>
          <w:rStyle w:val="normaltextrun"/>
          <w:sz w:val="28"/>
          <w:szCs w:val="28"/>
        </w:rPr>
        <w:t> da,niêm </w:t>
      </w:r>
      <w:r w:rsidRPr="004A4C24">
        <w:rPr>
          <w:rStyle w:val="spellingerror"/>
          <w:sz w:val="28"/>
          <w:szCs w:val="28"/>
        </w:rPr>
        <w:t>mạc</w:t>
      </w:r>
      <w:r w:rsidRPr="004A4C24">
        <w:rPr>
          <w:rStyle w:val="normaltextrun"/>
          <w:sz w:val="28"/>
          <w:szCs w:val="28"/>
        </w:rPr>
        <w:t>,lông </w:t>
      </w:r>
      <w:r w:rsidRPr="004A4C24">
        <w:rPr>
          <w:rStyle w:val="spellingerror"/>
          <w:sz w:val="28"/>
          <w:szCs w:val="28"/>
        </w:rPr>
        <w:t>tóc</w:t>
      </w:r>
      <w:r w:rsidRPr="004A4C24">
        <w:rPr>
          <w:rStyle w:val="normaltextrun"/>
          <w:sz w:val="28"/>
          <w:szCs w:val="28"/>
        </w:rPr>
        <w:t> </w:t>
      </w:r>
      <w:r w:rsidRPr="004A4C24">
        <w:rPr>
          <w:rStyle w:val="spellingerror"/>
          <w:sz w:val="28"/>
          <w:szCs w:val="28"/>
        </w:rPr>
        <w:t>móng</w:t>
      </w:r>
      <w:r w:rsidRPr="004A4C24">
        <w:rPr>
          <w:rStyle w:val="normaltextrun"/>
          <w:sz w:val="28"/>
          <w:szCs w:val="28"/>
        </w:rPr>
        <w:t>; </w:t>
      </w:r>
      <w:r w:rsidR="004A4C24">
        <w:rPr>
          <w:rStyle w:val="normaltextrun"/>
          <w:sz w:val="28"/>
          <w:szCs w:val="28"/>
        </w:rPr>
        <w:br/>
      </w:r>
      <w:r w:rsidR="004A4C24" w:rsidRPr="004A4C24">
        <w:rPr>
          <w:rStyle w:val="spellingerror"/>
          <w:sz w:val="28"/>
          <w:szCs w:val="28"/>
        </w:rPr>
        <w:t>C</w:t>
      </w:r>
      <w:r w:rsidRPr="004A4C24">
        <w:rPr>
          <w:rStyle w:val="spellingerror"/>
          <w:sz w:val="28"/>
          <w:szCs w:val="28"/>
        </w:rPr>
        <w:t>ó</w:t>
      </w:r>
      <w:r w:rsidRPr="004A4C24">
        <w:rPr>
          <w:rStyle w:val="normaltextrun"/>
          <w:sz w:val="28"/>
          <w:szCs w:val="28"/>
        </w:rPr>
        <w:t> </w:t>
      </w:r>
      <w:r w:rsidRPr="004A4C24">
        <w:rPr>
          <w:rStyle w:val="spellingerror"/>
          <w:sz w:val="28"/>
          <w:szCs w:val="28"/>
        </w:rPr>
        <w:t>phù</w:t>
      </w:r>
      <w:r w:rsidRPr="004A4C24">
        <w:rPr>
          <w:rStyle w:val="normaltextrun"/>
          <w:sz w:val="28"/>
          <w:szCs w:val="28"/>
        </w:rPr>
        <w:t> </w:t>
      </w:r>
      <w:r w:rsidRPr="004A4C24">
        <w:rPr>
          <w:rStyle w:val="spellingerror"/>
          <w:sz w:val="28"/>
          <w:szCs w:val="28"/>
        </w:rPr>
        <w:t>nề</w:t>
      </w:r>
      <w:r w:rsidRPr="004A4C24">
        <w:rPr>
          <w:rStyle w:val="normaltextrun"/>
          <w:sz w:val="28"/>
          <w:szCs w:val="28"/>
        </w:rPr>
        <w:t> </w:t>
      </w:r>
      <w:r w:rsidRPr="004A4C24">
        <w:rPr>
          <w:rStyle w:val="spellingerror"/>
          <w:sz w:val="28"/>
          <w:szCs w:val="28"/>
        </w:rPr>
        <w:t>xuất</w:t>
      </w:r>
      <w:r w:rsidRPr="004A4C24">
        <w:rPr>
          <w:rStyle w:val="normaltextrun"/>
          <w:sz w:val="28"/>
          <w:szCs w:val="28"/>
        </w:rPr>
        <w:t> </w:t>
      </w:r>
      <w:r w:rsidRPr="004A4C24">
        <w:rPr>
          <w:rStyle w:val="spellingerror"/>
          <w:sz w:val="28"/>
          <w:szCs w:val="28"/>
        </w:rPr>
        <w:t>huyết</w:t>
      </w:r>
      <w:r w:rsidRPr="004A4C24">
        <w:rPr>
          <w:rStyle w:val="normaltextrun"/>
          <w:sz w:val="28"/>
          <w:szCs w:val="28"/>
        </w:rPr>
        <w:t> </w:t>
      </w:r>
      <w:r w:rsidRPr="004A4C24">
        <w:rPr>
          <w:rStyle w:val="spellingerror"/>
          <w:sz w:val="28"/>
          <w:szCs w:val="28"/>
        </w:rPr>
        <w:t>dưới</w:t>
      </w:r>
      <w:r w:rsidRPr="004A4C24">
        <w:rPr>
          <w:rStyle w:val="normaltextrun"/>
          <w:sz w:val="28"/>
          <w:szCs w:val="28"/>
        </w:rPr>
        <w:t> da</w:t>
      </w:r>
      <w:r w:rsidR="004A4C24" w:rsidRPr="004A4C24">
        <w:rPr>
          <w:rStyle w:val="normaltextrun"/>
          <w:sz w:val="28"/>
          <w:szCs w:val="28"/>
        </w:rPr>
        <w:t xml:space="preserve"> </w:t>
      </w:r>
      <w:r w:rsidRPr="004A4C24">
        <w:rPr>
          <w:rStyle w:val="normaltextrun"/>
          <w:sz w:val="28"/>
          <w:szCs w:val="28"/>
        </w:rPr>
        <w:t>hay</w:t>
      </w:r>
      <w:r w:rsidR="004A4C24" w:rsidRPr="004A4C24">
        <w:rPr>
          <w:rStyle w:val="normaltextrun"/>
          <w:sz w:val="28"/>
          <w:szCs w:val="28"/>
        </w:rPr>
        <w:t xml:space="preserve"> không? Hạch ngoại vi, </w:t>
      </w:r>
      <w:r w:rsidRPr="004A4C24">
        <w:rPr>
          <w:rStyle w:val="spellingerror"/>
          <w:sz w:val="28"/>
          <w:szCs w:val="28"/>
        </w:rPr>
        <w:t>có</w:t>
      </w:r>
      <w:r w:rsidRPr="004A4C24">
        <w:rPr>
          <w:rStyle w:val="normaltextrun"/>
          <w:sz w:val="28"/>
          <w:szCs w:val="28"/>
        </w:rPr>
        <w:t> </w:t>
      </w:r>
      <w:r w:rsidRPr="004A4C24">
        <w:rPr>
          <w:rStyle w:val="spellingerror"/>
          <w:sz w:val="28"/>
          <w:szCs w:val="28"/>
        </w:rPr>
        <w:t>bướu</w:t>
      </w:r>
      <w:r w:rsidRPr="004A4C24">
        <w:rPr>
          <w:rStyle w:val="normaltextrun"/>
          <w:sz w:val="28"/>
          <w:szCs w:val="28"/>
        </w:rPr>
        <w:t> </w:t>
      </w:r>
      <w:r w:rsidRPr="004A4C24">
        <w:rPr>
          <w:rStyle w:val="spellingerror"/>
          <w:sz w:val="28"/>
          <w:szCs w:val="28"/>
        </w:rPr>
        <w:t>giáp</w:t>
      </w:r>
      <w:r w:rsidRPr="004A4C24">
        <w:rPr>
          <w:rStyle w:val="normaltextrun"/>
          <w:sz w:val="28"/>
          <w:szCs w:val="28"/>
        </w:rPr>
        <w:t> hay không</w:t>
      </w:r>
      <w:r w:rsidR="004A4C24" w:rsidRPr="004A4C24">
        <w:rPr>
          <w:rStyle w:val="normaltextrun"/>
          <w:sz w:val="28"/>
          <w:szCs w:val="28"/>
        </w:rPr>
        <w:t>?</w:t>
      </w:r>
      <w:r w:rsidRPr="004A4C24">
        <w:rPr>
          <w:rStyle w:val="normaltextrun"/>
          <w:sz w:val="28"/>
          <w:szCs w:val="28"/>
        </w:rPr>
        <w:t> </w:t>
      </w:r>
      <w:r w:rsidRPr="004A4C24">
        <w:rPr>
          <w:rStyle w:val="spellingerror"/>
          <w:sz w:val="28"/>
          <w:szCs w:val="28"/>
        </w:rPr>
        <w:t>nhiệt</w:t>
      </w:r>
      <w:r w:rsidRPr="004A4C24">
        <w:rPr>
          <w:rStyle w:val="normaltextrun"/>
          <w:sz w:val="28"/>
          <w:szCs w:val="28"/>
        </w:rPr>
        <w:t> </w:t>
      </w:r>
      <w:r w:rsidRPr="004A4C24">
        <w:rPr>
          <w:rStyle w:val="spellingerror"/>
          <w:sz w:val="28"/>
          <w:szCs w:val="28"/>
        </w:rPr>
        <w:t>độ</w:t>
      </w:r>
      <w:r w:rsidRPr="004A4C24">
        <w:rPr>
          <w:rStyle w:val="normaltextrun"/>
          <w:sz w:val="28"/>
          <w:szCs w:val="28"/>
        </w:rPr>
        <w:t> cơ </w:t>
      </w:r>
      <w:r w:rsidRPr="004A4C24">
        <w:rPr>
          <w:rStyle w:val="spellingerror"/>
          <w:sz w:val="28"/>
          <w:szCs w:val="28"/>
        </w:rPr>
        <w:t>thể</w:t>
      </w:r>
      <w:r w:rsidRPr="004A4C24">
        <w:rPr>
          <w:rStyle w:val="normaltextrun"/>
          <w:sz w:val="28"/>
          <w:szCs w:val="28"/>
        </w:rPr>
        <w:t>,…</w:t>
      </w:r>
      <w:r w:rsidRPr="004A4C24">
        <w:rPr>
          <w:rStyle w:val="eop"/>
          <w:sz w:val="28"/>
          <w:szCs w:val="28"/>
        </w:rPr>
        <w:t> </w:t>
      </w:r>
    </w:p>
    <w:p w14:paraId="390EF0C9" w14:textId="77777777" w:rsidR="00686DBA" w:rsidRPr="004A4C24" w:rsidRDefault="00686DBA" w:rsidP="00E47906">
      <w:pPr>
        <w:pStyle w:val="paragraph"/>
        <w:numPr>
          <w:ilvl w:val="0"/>
          <w:numId w:val="32"/>
        </w:numPr>
        <w:spacing w:before="0" w:beforeAutospacing="0" w:after="0" w:afterAutospacing="0"/>
        <w:jc w:val="both"/>
        <w:textAlignment w:val="baseline"/>
        <w:rPr>
          <w:sz w:val="28"/>
          <w:szCs w:val="28"/>
        </w:rPr>
      </w:pPr>
      <w:r w:rsidRPr="004A4C24">
        <w:rPr>
          <w:rStyle w:val="spellingerror"/>
          <w:sz w:val="28"/>
          <w:szCs w:val="28"/>
        </w:rPr>
        <w:t>Khám</w:t>
      </w:r>
      <w:r w:rsidRPr="004A4C24">
        <w:rPr>
          <w:rStyle w:val="normaltextrun"/>
          <w:sz w:val="28"/>
          <w:szCs w:val="28"/>
        </w:rPr>
        <w:t> cơ quan:</w:t>
      </w:r>
      <w:r w:rsidRPr="004A4C24">
        <w:rPr>
          <w:rStyle w:val="eop"/>
          <w:sz w:val="28"/>
          <w:szCs w:val="28"/>
        </w:rPr>
        <w:t> </w:t>
      </w:r>
    </w:p>
    <w:p w14:paraId="0D382604" w14:textId="3EDE2FA6" w:rsidR="00686DBA" w:rsidRPr="004A4C24" w:rsidRDefault="00686DBA" w:rsidP="00E47906">
      <w:pPr>
        <w:pStyle w:val="paragraph"/>
        <w:spacing w:before="0" w:beforeAutospacing="0" w:after="0" w:afterAutospacing="0"/>
        <w:jc w:val="both"/>
        <w:textAlignment w:val="baseline"/>
        <w:rPr>
          <w:sz w:val="28"/>
          <w:szCs w:val="28"/>
        </w:rPr>
      </w:pPr>
      <w:r w:rsidRPr="004A4C24">
        <w:rPr>
          <w:rStyle w:val="normaltextrun"/>
          <w:sz w:val="28"/>
          <w:szCs w:val="28"/>
        </w:rPr>
        <w:t> </w:t>
      </w:r>
      <w:r w:rsidRPr="004A4C24">
        <w:rPr>
          <w:rStyle w:val="spellingerror"/>
          <w:sz w:val="28"/>
          <w:szCs w:val="28"/>
        </w:rPr>
        <w:t>khám</w:t>
      </w:r>
      <w:r w:rsidRPr="004A4C24">
        <w:rPr>
          <w:rStyle w:val="normaltextrun"/>
          <w:sz w:val="28"/>
          <w:szCs w:val="28"/>
        </w:rPr>
        <w:t> sơ </w:t>
      </w:r>
      <w:r w:rsidRPr="004A4C24">
        <w:rPr>
          <w:rStyle w:val="spellingerror"/>
          <w:sz w:val="28"/>
          <w:szCs w:val="28"/>
        </w:rPr>
        <w:t>lược</w:t>
      </w:r>
      <w:r w:rsidRPr="004A4C24">
        <w:rPr>
          <w:rStyle w:val="normaltextrun"/>
          <w:sz w:val="28"/>
          <w:szCs w:val="28"/>
        </w:rPr>
        <w:t> </w:t>
      </w:r>
      <w:r w:rsidRPr="004A4C24">
        <w:rPr>
          <w:rStyle w:val="spellingerror"/>
          <w:sz w:val="28"/>
          <w:szCs w:val="28"/>
        </w:rPr>
        <w:t>các</w:t>
      </w:r>
      <w:r w:rsidRPr="004A4C24">
        <w:rPr>
          <w:rStyle w:val="normaltextrun"/>
          <w:sz w:val="28"/>
          <w:szCs w:val="28"/>
        </w:rPr>
        <w:t> </w:t>
      </w:r>
      <w:r w:rsidRPr="004A4C24">
        <w:rPr>
          <w:rStyle w:val="spellingerror"/>
          <w:sz w:val="28"/>
          <w:szCs w:val="28"/>
        </w:rPr>
        <w:t>hệ</w:t>
      </w:r>
      <w:r w:rsidRPr="004A4C24">
        <w:rPr>
          <w:rStyle w:val="normaltextrun"/>
          <w:sz w:val="28"/>
          <w:szCs w:val="28"/>
        </w:rPr>
        <w:t> cơ quan: tim </w:t>
      </w:r>
      <w:r w:rsidRPr="004A4C24">
        <w:rPr>
          <w:rStyle w:val="spellingerror"/>
          <w:sz w:val="28"/>
          <w:szCs w:val="28"/>
        </w:rPr>
        <w:t>mạch</w:t>
      </w:r>
      <w:r w:rsidRPr="004A4C24">
        <w:rPr>
          <w:rStyle w:val="normaltextrun"/>
          <w:sz w:val="28"/>
          <w:szCs w:val="28"/>
        </w:rPr>
        <w:t>, hô </w:t>
      </w:r>
      <w:r w:rsidRPr="004A4C24">
        <w:rPr>
          <w:rStyle w:val="spellingerror"/>
          <w:sz w:val="28"/>
          <w:szCs w:val="28"/>
        </w:rPr>
        <w:t>hấp</w:t>
      </w:r>
      <w:r w:rsidRPr="004A4C24">
        <w:rPr>
          <w:rStyle w:val="normaltextrun"/>
          <w:sz w:val="28"/>
          <w:szCs w:val="28"/>
        </w:rPr>
        <w:t>, </w:t>
      </w:r>
      <w:r w:rsidRPr="004A4C24">
        <w:rPr>
          <w:rStyle w:val="spellingerror"/>
          <w:sz w:val="28"/>
          <w:szCs w:val="28"/>
        </w:rPr>
        <w:t>tiết</w:t>
      </w:r>
      <w:r w:rsidRPr="004A4C24">
        <w:rPr>
          <w:rStyle w:val="normaltextrun"/>
          <w:sz w:val="28"/>
          <w:szCs w:val="28"/>
        </w:rPr>
        <w:t> </w:t>
      </w:r>
      <w:r w:rsidRPr="004A4C24">
        <w:rPr>
          <w:rStyle w:val="spellingerror"/>
          <w:sz w:val="28"/>
          <w:szCs w:val="28"/>
        </w:rPr>
        <w:t>niệu</w:t>
      </w:r>
      <w:r w:rsidRPr="004A4C24">
        <w:rPr>
          <w:rStyle w:val="normaltextrun"/>
          <w:sz w:val="28"/>
          <w:szCs w:val="28"/>
        </w:rPr>
        <w:t>, </w:t>
      </w:r>
      <w:r w:rsidRPr="004A4C24">
        <w:rPr>
          <w:rStyle w:val="spellingerror"/>
          <w:sz w:val="28"/>
          <w:szCs w:val="28"/>
        </w:rPr>
        <w:t>thần</w:t>
      </w:r>
      <w:r w:rsidRPr="004A4C24">
        <w:rPr>
          <w:rStyle w:val="normaltextrun"/>
          <w:sz w:val="28"/>
          <w:szCs w:val="28"/>
        </w:rPr>
        <w:t> kinh,</w:t>
      </w:r>
      <w:r w:rsidR="004A4C24" w:rsidRPr="004A4C24">
        <w:rPr>
          <w:rStyle w:val="normaltextrun"/>
          <w:sz w:val="28"/>
          <w:szCs w:val="28"/>
        </w:rPr>
        <w:t xml:space="preserve"> nội tiết,..</w:t>
      </w:r>
    </w:p>
    <w:p w14:paraId="3E171682" w14:textId="21E8FC23" w:rsidR="00686DBA" w:rsidRPr="004A4C24" w:rsidRDefault="00686DBA" w:rsidP="00E47906">
      <w:pPr>
        <w:pStyle w:val="paragraph"/>
        <w:numPr>
          <w:ilvl w:val="0"/>
          <w:numId w:val="32"/>
        </w:numPr>
        <w:spacing w:before="0" w:beforeAutospacing="0" w:after="0" w:afterAutospacing="0"/>
        <w:jc w:val="both"/>
        <w:textAlignment w:val="baseline"/>
        <w:rPr>
          <w:color w:val="2F5496"/>
          <w:sz w:val="28"/>
          <w:szCs w:val="28"/>
        </w:rPr>
      </w:pPr>
      <w:r w:rsidRPr="004A4C24">
        <w:rPr>
          <w:rStyle w:val="spellingerror"/>
          <w:color w:val="010101"/>
          <w:sz w:val="28"/>
          <w:szCs w:val="28"/>
        </w:rPr>
        <w:t>Các</w:t>
      </w:r>
      <w:r w:rsidRPr="004A4C24">
        <w:rPr>
          <w:rStyle w:val="normaltextrun"/>
          <w:color w:val="010101"/>
          <w:sz w:val="28"/>
          <w:szCs w:val="28"/>
        </w:rPr>
        <w:t> cơ quan </w:t>
      </w:r>
      <w:r w:rsidR="004A4C24" w:rsidRPr="004A4C24">
        <w:rPr>
          <w:rStyle w:val="spellingerror"/>
          <w:color w:val="010101"/>
          <w:sz w:val="28"/>
          <w:szCs w:val="28"/>
        </w:rPr>
        <w:t>liên quan đến triệu chứng bệnh nhân:</w:t>
      </w:r>
    </w:p>
    <w:p w14:paraId="003BD4C9" w14:textId="527E3AA4" w:rsidR="004A4C24" w:rsidRPr="004A4C24" w:rsidRDefault="00686DBA" w:rsidP="00E47906">
      <w:pPr>
        <w:pStyle w:val="paragraph"/>
        <w:numPr>
          <w:ilvl w:val="0"/>
          <w:numId w:val="8"/>
        </w:numPr>
        <w:spacing w:before="0" w:beforeAutospacing="0" w:after="0" w:afterAutospacing="0"/>
        <w:ind w:left="567" w:hanging="207"/>
        <w:jc w:val="both"/>
        <w:textAlignment w:val="baseline"/>
        <w:rPr>
          <w:rStyle w:val="normaltextrun"/>
          <w:sz w:val="28"/>
          <w:szCs w:val="28"/>
        </w:rPr>
      </w:pPr>
      <w:r w:rsidRPr="004A4C24">
        <w:rPr>
          <w:rStyle w:val="spellingerror"/>
          <w:sz w:val="28"/>
          <w:szCs w:val="28"/>
        </w:rPr>
        <w:t>Khám</w:t>
      </w:r>
      <w:r w:rsidRPr="004A4C24">
        <w:rPr>
          <w:rStyle w:val="normaltextrun"/>
          <w:sz w:val="28"/>
          <w:szCs w:val="28"/>
        </w:rPr>
        <w:t> tiêu </w:t>
      </w:r>
      <w:r w:rsidRPr="004A4C24">
        <w:rPr>
          <w:rStyle w:val="spellingerror"/>
          <w:sz w:val="28"/>
          <w:szCs w:val="28"/>
        </w:rPr>
        <w:t>hóa</w:t>
      </w:r>
      <w:r w:rsidRPr="004A4C24">
        <w:rPr>
          <w:rStyle w:val="normaltextrun"/>
          <w:sz w:val="28"/>
          <w:szCs w:val="28"/>
        </w:rPr>
        <w:t>: </w:t>
      </w:r>
      <w:r w:rsidRPr="004A4C24">
        <w:rPr>
          <w:rStyle w:val="spellingerror"/>
          <w:sz w:val="28"/>
          <w:szCs w:val="28"/>
        </w:rPr>
        <w:t>Bụng</w:t>
      </w:r>
      <w:r w:rsidRPr="004A4C24">
        <w:rPr>
          <w:rStyle w:val="normaltextrun"/>
          <w:sz w:val="28"/>
          <w:szCs w:val="28"/>
        </w:rPr>
        <w:t> </w:t>
      </w:r>
      <w:r w:rsidRPr="004A4C24">
        <w:rPr>
          <w:rStyle w:val="spellingerror"/>
          <w:sz w:val="28"/>
          <w:szCs w:val="28"/>
        </w:rPr>
        <w:t>có</w:t>
      </w:r>
      <w:r w:rsidRPr="004A4C24">
        <w:rPr>
          <w:rStyle w:val="normaltextrun"/>
          <w:sz w:val="28"/>
          <w:szCs w:val="28"/>
        </w:rPr>
        <w:t> </w:t>
      </w:r>
      <w:r w:rsidRPr="004A4C24">
        <w:rPr>
          <w:rStyle w:val="spellingerror"/>
          <w:sz w:val="28"/>
          <w:szCs w:val="28"/>
        </w:rPr>
        <w:t>mềm</w:t>
      </w:r>
      <w:r w:rsidRPr="004A4C24">
        <w:rPr>
          <w:rStyle w:val="normaltextrun"/>
          <w:sz w:val="28"/>
          <w:szCs w:val="28"/>
        </w:rPr>
        <w:t> không? </w:t>
      </w:r>
      <w:r w:rsidR="004A4C24" w:rsidRPr="004A4C24">
        <w:rPr>
          <w:rStyle w:val="normaltextrun"/>
          <w:sz w:val="28"/>
          <w:szCs w:val="28"/>
        </w:rPr>
        <w:t xml:space="preserve"> </w:t>
      </w:r>
      <w:r w:rsidRPr="004A4C24">
        <w:rPr>
          <w:rStyle w:val="spellingerror"/>
          <w:sz w:val="28"/>
          <w:szCs w:val="28"/>
        </w:rPr>
        <w:t>Có</w:t>
      </w:r>
      <w:r w:rsidRPr="004A4C24">
        <w:rPr>
          <w:rStyle w:val="normaltextrun"/>
          <w:sz w:val="28"/>
          <w:szCs w:val="28"/>
        </w:rPr>
        <w:t> </w:t>
      </w:r>
      <w:r w:rsidRPr="004A4C24">
        <w:rPr>
          <w:rStyle w:val="spellingerror"/>
          <w:sz w:val="28"/>
          <w:szCs w:val="28"/>
        </w:rPr>
        <w:t>bị</w:t>
      </w:r>
      <w:r w:rsidRPr="004A4C24">
        <w:rPr>
          <w:rStyle w:val="normaltextrun"/>
          <w:sz w:val="28"/>
          <w:szCs w:val="28"/>
        </w:rPr>
        <w:t> </w:t>
      </w:r>
      <w:r w:rsidRPr="004A4C24">
        <w:rPr>
          <w:rStyle w:val="spellingerror"/>
          <w:sz w:val="28"/>
          <w:szCs w:val="28"/>
        </w:rPr>
        <w:t>trướng</w:t>
      </w:r>
      <w:r w:rsidRPr="004A4C24">
        <w:rPr>
          <w:rStyle w:val="normaltextrun"/>
          <w:sz w:val="28"/>
          <w:szCs w:val="28"/>
        </w:rPr>
        <w:t> hay </w:t>
      </w:r>
      <w:r w:rsidRPr="004A4C24">
        <w:rPr>
          <w:rStyle w:val="spellingerror"/>
          <w:sz w:val="28"/>
          <w:szCs w:val="28"/>
        </w:rPr>
        <w:t>có</w:t>
      </w:r>
      <w:r w:rsidRPr="004A4C24">
        <w:rPr>
          <w:rStyle w:val="normaltextrun"/>
          <w:sz w:val="28"/>
          <w:szCs w:val="28"/>
        </w:rPr>
        <w:t> </w:t>
      </w:r>
      <w:r w:rsidRPr="004A4C24">
        <w:rPr>
          <w:rStyle w:val="spellingerror"/>
          <w:sz w:val="28"/>
          <w:szCs w:val="28"/>
        </w:rPr>
        <w:t>bị</w:t>
      </w:r>
      <w:r w:rsidRPr="004A4C24">
        <w:rPr>
          <w:rStyle w:val="normaltextrun"/>
          <w:sz w:val="28"/>
          <w:szCs w:val="28"/>
        </w:rPr>
        <w:t> </w:t>
      </w:r>
      <w:r w:rsidRPr="004A4C24">
        <w:rPr>
          <w:rStyle w:val="spellingerror"/>
          <w:sz w:val="28"/>
          <w:szCs w:val="28"/>
        </w:rPr>
        <w:t>lõm</w:t>
      </w:r>
      <w:r w:rsidR="004A4C24" w:rsidRPr="004A4C24">
        <w:rPr>
          <w:rStyle w:val="normaltextrun"/>
          <w:sz w:val="28"/>
          <w:szCs w:val="28"/>
        </w:rPr>
        <w:t xml:space="preserve"> </w:t>
      </w:r>
      <w:r w:rsidRPr="004A4C24">
        <w:rPr>
          <w:rStyle w:val="normaltextrun"/>
          <w:sz w:val="28"/>
          <w:szCs w:val="28"/>
        </w:rPr>
        <w:t>hay không? </w:t>
      </w:r>
      <w:r w:rsidRPr="004A4C24">
        <w:rPr>
          <w:rStyle w:val="spellingerror"/>
          <w:sz w:val="28"/>
          <w:szCs w:val="28"/>
        </w:rPr>
        <w:t>Có</w:t>
      </w:r>
      <w:r w:rsidRPr="004A4C24">
        <w:rPr>
          <w:rStyle w:val="normaltextrun"/>
          <w:sz w:val="28"/>
          <w:szCs w:val="28"/>
        </w:rPr>
        <w:t> </w:t>
      </w:r>
      <w:r w:rsidRPr="004A4C24">
        <w:rPr>
          <w:rStyle w:val="spellingerror"/>
          <w:sz w:val="28"/>
          <w:szCs w:val="28"/>
        </w:rPr>
        <w:t>gõ</w:t>
      </w:r>
      <w:r w:rsidRPr="004A4C24">
        <w:rPr>
          <w:rStyle w:val="normaltextrun"/>
          <w:sz w:val="28"/>
          <w:szCs w:val="28"/>
        </w:rPr>
        <w:t> </w:t>
      </w:r>
      <w:r w:rsidRPr="004A4C24">
        <w:rPr>
          <w:rStyle w:val="spellingerror"/>
          <w:sz w:val="28"/>
          <w:szCs w:val="28"/>
        </w:rPr>
        <w:t>đục</w:t>
      </w:r>
      <w:r w:rsidRPr="004A4C24">
        <w:rPr>
          <w:rStyle w:val="normaltextrun"/>
          <w:sz w:val="28"/>
          <w:szCs w:val="28"/>
        </w:rPr>
        <w:t> </w:t>
      </w:r>
      <w:r w:rsidRPr="004A4C24">
        <w:rPr>
          <w:rStyle w:val="spellingerror"/>
          <w:sz w:val="28"/>
          <w:szCs w:val="28"/>
        </w:rPr>
        <w:t>vùng</w:t>
      </w:r>
      <w:r w:rsidRPr="004A4C24">
        <w:rPr>
          <w:rStyle w:val="normaltextrun"/>
          <w:sz w:val="28"/>
          <w:szCs w:val="28"/>
        </w:rPr>
        <w:t> </w:t>
      </w:r>
      <w:r w:rsidRPr="004A4C24">
        <w:rPr>
          <w:rStyle w:val="spellingerror"/>
          <w:sz w:val="28"/>
          <w:szCs w:val="28"/>
        </w:rPr>
        <w:t>thấp</w:t>
      </w:r>
      <w:r w:rsidRPr="004A4C24">
        <w:rPr>
          <w:rStyle w:val="normaltextrun"/>
          <w:sz w:val="28"/>
          <w:szCs w:val="28"/>
        </w:rPr>
        <w:t> không? </w:t>
      </w:r>
      <w:r w:rsidRPr="004A4C24">
        <w:rPr>
          <w:rStyle w:val="spellingerror"/>
          <w:sz w:val="28"/>
          <w:szCs w:val="28"/>
        </w:rPr>
        <w:t>Các</w:t>
      </w:r>
      <w:r w:rsidRPr="004A4C24">
        <w:rPr>
          <w:rStyle w:val="normaltextrun"/>
          <w:sz w:val="28"/>
          <w:szCs w:val="28"/>
        </w:rPr>
        <w:t> </w:t>
      </w:r>
      <w:r w:rsidRPr="004A4C24">
        <w:rPr>
          <w:rStyle w:val="spellingerror"/>
          <w:sz w:val="28"/>
          <w:szCs w:val="28"/>
        </w:rPr>
        <w:t>điểm</w:t>
      </w:r>
      <w:r w:rsidRPr="004A4C24">
        <w:rPr>
          <w:rStyle w:val="normaltextrun"/>
          <w:sz w:val="28"/>
          <w:szCs w:val="28"/>
        </w:rPr>
        <w:t> </w:t>
      </w:r>
      <w:r w:rsidRPr="004A4C24">
        <w:rPr>
          <w:rStyle w:val="spellingerror"/>
          <w:sz w:val="28"/>
          <w:szCs w:val="28"/>
        </w:rPr>
        <w:t>ngoại</w:t>
      </w:r>
      <w:r w:rsidRPr="004A4C24">
        <w:rPr>
          <w:rStyle w:val="normaltextrun"/>
          <w:sz w:val="28"/>
          <w:szCs w:val="28"/>
        </w:rPr>
        <w:t> khoa </w:t>
      </w:r>
      <w:r w:rsidRPr="004A4C24">
        <w:rPr>
          <w:rStyle w:val="spellingerror"/>
          <w:sz w:val="28"/>
          <w:szCs w:val="28"/>
        </w:rPr>
        <w:t>ấn</w:t>
      </w:r>
      <w:r w:rsidRPr="004A4C24">
        <w:rPr>
          <w:rStyle w:val="normaltextrun"/>
          <w:sz w:val="28"/>
          <w:szCs w:val="28"/>
        </w:rPr>
        <w:t> </w:t>
      </w:r>
      <w:r w:rsidRPr="004A4C24">
        <w:rPr>
          <w:rStyle w:val="spellingerror"/>
          <w:sz w:val="28"/>
          <w:szCs w:val="28"/>
        </w:rPr>
        <w:t>có</w:t>
      </w:r>
      <w:r w:rsidRPr="004A4C24">
        <w:rPr>
          <w:rStyle w:val="normaltextrun"/>
          <w:sz w:val="28"/>
          <w:szCs w:val="28"/>
        </w:rPr>
        <w:t> đau không. Gan </w:t>
      </w:r>
      <w:r w:rsidRPr="004A4C24">
        <w:rPr>
          <w:rStyle w:val="spellingerror"/>
          <w:sz w:val="28"/>
          <w:szCs w:val="28"/>
        </w:rPr>
        <w:t>lách</w:t>
      </w:r>
      <w:r w:rsidRPr="004A4C24">
        <w:rPr>
          <w:rStyle w:val="normaltextrun"/>
          <w:sz w:val="28"/>
          <w:szCs w:val="28"/>
        </w:rPr>
        <w:t> </w:t>
      </w:r>
      <w:r w:rsidRPr="004A4C24">
        <w:rPr>
          <w:rStyle w:val="spellingerror"/>
          <w:sz w:val="28"/>
          <w:szCs w:val="28"/>
        </w:rPr>
        <w:t>có</w:t>
      </w:r>
      <w:r w:rsidRPr="004A4C24">
        <w:rPr>
          <w:rStyle w:val="normaltextrun"/>
          <w:sz w:val="28"/>
          <w:szCs w:val="28"/>
        </w:rPr>
        <w:t> </w:t>
      </w:r>
      <w:r w:rsidRPr="004A4C24">
        <w:rPr>
          <w:rStyle w:val="spellingerror"/>
          <w:sz w:val="28"/>
          <w:szCs w:val="28"/>
        </w:rPr>
        <w:t>bình</w:t>
      </w:r>
      <w:r w:rsidRPr="004A4C24">
        <w:rPr>
          <w:rStyle w:val="normaltextrun"/>
          <w:sz w:val="28"/>
          <w:szCs w:val="28"/>
        </w:rPr>
        <w:t> </w:t>
      </w:r>
      <w:r w:rsidRPr="004A4C24">
        <w:rPr>
          <w:rStyle w:val="spellingerror"/>
          <w:sz w:val="28"/>
          <w:szCs w:val="28"/>
        </w:rPr>
        <w:t>thường</w:t>
      </w:r>
      <w:r w:rsidRPr="004A4C24">
        <w:rPr>
          <w:rStyle w:val="normaltextrun"/>
          <w:sz w:val="28"/>
          <w:szCs w:val="28"/>
        </w:rPr>
        <w:t> không? </w:t>
      </w:r>
      <w:r w:rsidRPr="004A4C24">
        <w:rPr>
          <w:rStyle w:val="spellingerror"/>
          <w:sz w:val="28"/>
          <w:szCs w:val="28"/>
        </w:rPr>
        <w:t>Có</w:t>
      </w:r>
      <w:r w:rsidRPr="004A4C24">
        <w:rPr>
          <w:rStyle w:val="normaltextrun"/>
          <w:sz w:val="28"/>
          <w:szCs w:val="28"/>
        </w:rPr>
        <w:t> </w:t>
      </w:r>
      <w:r w:rsidRPr="004A4C24">
        <w:rPr>
          <w:rStyle w:val="spellingerror"/>
          <w:sz w:val="28"/>
          <w:szCs w:val="28"/>
        </w:rPr>
        <w:t>sờ</w:t>
      </w:r>
      <w:r w:rsidRPr="004A4C24">
        <w:rPr>
          <w:rStyle w:val="normaltextrun"/>
          <w:sz w:val="28"/>
          <w:szCs w:val="28"/>
        </w:rPr>
        <w:t> </w:t>
      </w:r>
      <w:r w:rsidRPr="004A4C24">
        <w:rPr>
          <w:rStyle w:val="spellingerror"/>
          <w:sz w:val="28"/>
          <w:szCs w:val="28"/>
        </w:rPr>
        <w:t>thấy</w:t>
      </w:r>
      <w:r w:rsidRPr="004A4C24">
        <w:rPr>
          <w:rStyle w:val="normaltextrun"/>
          <w:sz w:val="28"/>
          <w:szCs w:val="28"/>
        </w:rPr>
        <w:t xml:space="preserve"> không? </w:t>
      </w:r>
    </w:p>
    <w:p w14:paraId="50600DA1" w14:textId="793C02DB" w:rsidR="00686DBA" w:rsidRDefault="004A4C24" w:rsidP="00E47906">
      <w:pPr>
        <w:pStyle w:val="ListParagraph"/>
        <w:numPr>
          <w:ilvl w:val="0"/>
          <w:numId w:val="8"/>
        </w:numPr>
        <w:shd w:val="clear" w:color="auto" w:fill="FFFFFF" w:themeFill="background1"/>
        <w:spacing w:before="0" w:after="0" w:line="240" w:lineRule="auto"/>
        <w:ind w:left="567" w:hanging="207"/>
        <w:jc w:val="both"/>
        <w:rPr>
          <w:rFonts w:ascii="Times New Roman" w:eastAsia="Times New Roman" w:hAnsi="Times New Roman" w:cs="Times New Roman"/>
          <w:color w:val="222222"/>
          <w:sz w:val="28"/>
          <w:szCs w:val="28"/>
        </w:rPr>
      </w:pPr>
      <w:r w:rsidRPr="004A4C24">
        <w:rPr>
          <w:rFonts w:ascii="Times New Roman" w:eastAsia="Times New Roman" w:hAnsi="Times New Roman" w:cs="Times New Roman"/>
          <w:color w:val="222222"/>
          <w:sz w:val="28"/>
          <w:szCs w:val="28"/>
        </w:rPr>
        <w:t xml:space="preserve">Khám các dấu thần kinh khu trú, 12 đôi dây thần kinh sọ </w:t>
      </w:r>
    </w:p>
    <w:p w14:paraId="0E46749D" w14:textId="52BFC013" w:rsidR="004A4C24" w:rsidRDefault="004A4C24" w:rsidP="00E47906">
      <w:pPr>
        <w:pStyle w:val="ListParagraph"/>
        <w:numPr>
          <w:ilvl w:val="0"/>
          <w:numId w:val="8"/>
        </w:numPr>
        <w:shd w:val="clear" w:color="auto" w:fill="FFFFFF" w:themeFill="background1"/>
        <w:spacing w:before="0" w:after="0" w:line="240" w:lineRule="auto"/>
        <w:ind w:left="567" w:hanging="207"/>
        <w:jc w:val="both"/>
        <w:rPr>
          <w:rFonts w:ascii="Times New Roman" w:eastAsia="Times New Roman" w:hAnsi="Times New Roman" w:cs="Times New Roman"/>
          <w:color w:val="222222"/>
          <w:sz w:val="28"/>
          <w:szCs w:val="28"/>
        </w:rPr>
      </w:pPr>
      <w:r w:rsidRPr="004A4C24">
        <w:rPr>
          <w:rFonts w:ascii="Times New Roman" w:eastAsia="Times New Roman" w:hAnsi="Times New Roman" w:cs="Times New Roman"/>
          <w:color w:val="222222"/>
          <w:sz w:val="28"/>
          <w:szCs w:val="28"/>
        </w:rPr>
        <w:t>Khám triệu chứng tim mạch của bệnh nhân</w:t>
      </w:r>
    </w:p>
    <w:p w14:paraId="2138699A" w14:textId="28A79E6D" w:rsidR="004A4C24" w:rsidRDefault="004A4C24" w:rsidP="00E47906">
      <w:pPr>
        <w:pStyle w:val="ListParagraph"/>
        <w:numPr>
          <w:ilvl w:val="0"/>
          <w:numId w:val="8"/>
        </w:numPr>
        <w:shd w:val="clear" w:color="auto" w:fill="FFFFFF" w:themeFill="background1"/>
        <w:spacing w:before="0" w:after="0" w:line="240" w:lineRule="auto"/>
        <w:ind w:left="567" w:hanging="207"/>
        <w:jc w:val="both"/>
        <w:rPr>
          <w:rFonts w:ascii="Times New Roman" w:eastAsia="Times New Roman" w:hAnsi="Times New Roman" w:cs="Times New Roman"/>
          <w:color w:val="222222"/>
          <w:sz w:val="28"/>
          <w:szCs w:val="28"/>
        </w:rPr>
      </w:pPr>
      <w:r w:rsidRPr="004A4C24">
        <w:rPr>
          <w:rFonts w:ascii="Times New Roman" w:eastAsia="Times New Roman" w:hAnsi="Times New Roman" w:cs="Times New Roman"/>
          <w:color w:val="222222"/>
          <w:sz w:val="28"/>
          <w:szCs w:val="28"/>
        </w:rPr>
        <w:t>Khám hệ hô hấp của bệnh nhân</w:t>
      </w:r>
    </w:p>
    <w:p w14:paraId="417580C2" w14:textId="1984BC87" w:rsidR="004A4C24" w:rsidRDefault="004A4C24" w:rsidP="00E47906">
      <w:pPr>
        <w:pStyle w:val="ListParagraph"/>
        <w:numPr>
          <w:ilvl w:val="0"/>
          <w:numId w:val="8"/>
        </w:numPr>
        <w:shd w:val="clear" w:color="auto" w:fill="FFFFFF" w:themeFill="background1"/>
        <w:spacing w:before="0" w:after="0" w:line="240" w:lineRule="auto"/>
        <w:ind w:left="567" w:hanging="207"/>
        <w:jc w:val="both"/>
        <w:rPr>
          <w:rFonts w:ascii="Times New Roman" w:eastAsia="Times New Roman" w:hAnsi="Times New Roman" w:cs="Times New Roman"/>
          <w:color w:val="222222"/>
          <w:sz w:val="28"/>
          <w:szCs w:val="28"/>
        </w:rPr>
      </w:pPr>
      <w:r w:rsidRPr="00E47906">
        <w:rPr>
          <w:rFonts w:ascii="Times New Roman" w:eastAsia="Times New Roman" w:hAnsi="Times New Roman" w:cs="Times New Roman"/>
          <w:color w:val="222222"/>
          <w:sz w:val="28"/>
          <w:szCs w:val="28"/>
        </w:rPr>
        <w:t>Khám hệ nội tiết của bệnh nhân</w:t>
      </w:r>
    </w:p>
    <w:p w14:paraId="20FB7617" w14:textId="4492E749" w:rsidR="004A4C24" w:rsidRPr="004A4C24" w:rsidRDefault="004A4C24" w:rsidP="00E47906">
      <w:pPr>
        <w:pStyle w:val="ListParagraph"/>
        <w:numPr>
          <w:ilvl w:val="0"/>
          <w:numId w:val="32"/>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Tâm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thần</w:t>
      </w:r>
      <w:proofErr w:type="spellEnd"/>
    </w:p>
    <w:p w14:paraId="792515BE" w14:textId="11F71B50" w:rsidR="00AD3066" w:rsidRDefault="00AD3066" w:rsidP="00E47906">
      <w:pPr>
        <w:pStyle w:val="ListParagraph"/>
        <w:numPr>
          <w:ilvl w:val="0"/>
          <w:numId w:val="30"/>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Vẻ</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ngoài</w:t>
      </w:r>
      <w:proofErr w:type="spellEnd"/>
      <w:r>
        <w:rPr>
          <w:rFonts w:ascii="Times New Roman" w:eastAsia="Times New Roman" w:hAnsi="Times New Roman" w:cs="Times New Roman"/>
          <w:color w:val="222222"/>
          <w:sz w:val="28"/>
          <w:szCs w:val="28"/>
          <w:lang w:val="en-US"/>
        </w:rPr>
        <w:t>:</w:t>
      </w:r>
    </w:p>
    <w:p w14:paraId="4FDF8F7F" w14:textId="45ECB7A4" w:rsidR="00AD3066" w:rsidRDefault="00AD3066" w:rsidP="00E47906">
      <w:pPr>
        <w:pStyle w:val="ListParagraph"/>
        <w:numPr>
          <w:ilvl w:val="0"/>
          <w:numId w:val="8"/>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Dáng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đứng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điệu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bộ</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tư</w:t>
      </w:r>
      <w:proofErr w:type="spellEnd"/>
      <w:r>
        <w:rPr>
          <w:rFonts w:ascii="Times New Roman" w:eastAsia="Times New Roman" w:hAnsi="Times New Roman" w:cs="Times New Roman"/>
          <w:color w:val="222222"/>
          <w:sz w:val="28"/>
          <w:szCs w:val="28"/>
          <w:lang w:val="en-US"/>
        </w:rPr>
        <w:t xml:space="preserve"> </w:t>
      </w:r>
      <w:proofErr w:type="spellStart"/>
      <w:proofErr w:type="gramStart"/>
      <w:r>
        <w:rPr>
          <w:rFonts w:ascii="Times New Roman" w:eastAsia="Times New Roman" w:hAnsi="Times New Roman" w:cs="Times New Roman"/>
          <w:color w:val="222222"/>
          <w:sz w:val="28"/>
          <w:szCs w:val="28"/>
          <w:lang w:val="en-US"/>
        </w:rPr>
        <w:t>thế</w:t>
      </w:r>
      <w:proofErr w:type="spellEnd"/>
      <w:r>
        <w:rPr>
          <w:rFonts w:ascii="Times New Roman" w:eastAsia="Times New Roman" w:hAnsi="Times New Roman" w:cs="Times New Roman"/>
          <w:color w:val="222222"/>
          <w:sz w:val="28"/>
          <w:szCs w:val="28"/>
          <w:lang w:val="en-US"/>
        </w:rPr>
        <w:t xml:space="preserve"> :</w:t>
      </w:r>
      <w:proofErr w:type="gramEnd"/>
      <w:r>
        <w:rPr>
          <w:rFonts w:ascii="Times New Roman" w:eastAsia="Times New Roman" w:hAnsi="Times New Roman" w:cs="Times New Roman"/>
          <w:color w:val="222222"/>
          <w:sz w:val="28"/>
          <w:szCs w:val="28"/>
          <w:lang w:val="en-US"/>
        </w:rPr>
        <w:t xml:space="preserve"> run </w:t>
      </w:r>
      <w:proofErr w:type="spellStart"/>
      <w:r>
        <w:rPr>
          <w:rFonts w:ascii="Times New Roman" w:eastAsia="Times New Roman" w:hAnsi="Times New Roman" w:cs="Times New Roman"/>
          <w:color w:val="222222"/>
          <w:sz w:val="28"/>
          <w:szCs w:val="28"/>
          <w:lang w:val="en-US"/>
        </w:rPr>
        <w:t>rẫy</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cúi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mặt</w:t>
      </w:r>
      <w:proofErr w:type="spellEnd"/>
      <w:r>
        <w:rPr>
          <w:rFonts w:ascii="Times New Roman" w:eastAsia="Times New Roman" w:hAnsi="Times New Roman" w:cs="Times New Roman"/>
          <w:color w:val="222222"/>
          <w:sz w:val="28"/>
          <w:szCs w:val="28"/>
          <w:lang w:val="en-US"/>
        </w:rPr>
        <w:t>,…</w:t>
      </w:r>
    </w:p>
    <w:p w14:paraId="254DEB1E" w14:textId="53A5F63C" w:rsidR="00AD3066" w:rsidRDefault="00AD3066" w:rsidP="00E47906">
      <w:pPr>
        <w:pStyle w:val="ListParagraph"/>
        <w:numPr>
          <w:ilvl w:val="0"/>
          <w:numId w:val="8"/>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Quần</w:t>
      </w:r>
      <w:proofErr w:type="spellEnd"/>
      <w:r>
        <w:rPr>
          <w:rFonts w:ascii="Times New Roman" w:eastAsia="Times New Roman" w:hAnsi="Times New Roman" w:cs="Times New Roman"/>
          <w:color w:val="222222"/>
          <w:sz w:val="28"/>
          <w:szCs w:val="28"/>
          <w:lang w:val="en-US"/>
        </w:rPr>
        <w:t xml:space="preserve"> </w:t>
      </w:r>
      <w:proofErr w:type="spellStart"/>
      <w:proofErr w:type="gramStart"/>
      <w:r>
        <w:rPr>
          <w:rFonts w:ascii="Times New Roman" w:eastAsia="Times New Roman" w:hAnsi="Times New Roman" w:cs="Times New Roman"/>
          <w:color w:val="222222"/>
          <w:sz w:val="28"/>
          <w:szCs w:val="28"/>
          <w:lang w:val="en-US"/>
        </w:rPr>
        <w:t>áo</w:t>
      </w:r>
      <w:proofErr w:type="spellEnd"/>
      <w:r>
        <w:rPr>
          <w:rFonts w:ascii="Times New Roman" w:eastAsia="Times New Roman" w:hAnsi="Times New Roman" w:cs="Times New Roman"/>
          <w:color w:val="222222"/>
          <w:sz w:val="28"/>
          <w:szCs w:val="28"/>
          <w:lang w:val="en-US"/>
        </w:rPr>
        <w:t xml:space="preserve"> :</w:t>
      </w:r>
      <w:proofErr w:type="gram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sạch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sẽ</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màu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sắc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sặc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sỡ</w:t>
      </w:r>
      <w:proofErr w:type="spellEnd"/>
      <w:r w:rsidR="00835E33">
        <w:rPr>
          <w:rFonts w:ascii="Times New Roman" w:eastAsia="Times New Roman" w:hAnsi="Times New Roman" w:cs="Times New Roman"/>
          <w:color w:val="222222"/>
          <w:sz w:val="28"/>
          <w:szCs w:val="28"/>
          <w:lang w:val="en-US"/>
        </w:rPr>
        <w:t xml:space="preserve"> hay </w:t>
      </w:r>
      <w:proofErr w:type="spellStart"/>
      <w:r w:rsidR="00835E33">
        <w:rPr>
          <w:rFonts w:ascii="Times New Roman" w:eastAsia="Times New Roman" w:hAnsi="Times New Roman" w:cs="Times New Roman"/>
          <w:color w:val="222222"/>
          <w:sz w:val="28"/>
          <w:szCs w:val="28"/>
          <w:lang w:val="en-US"/>
        </w:rPr>
        <w:t>tối</w:t>
      </w:r>
      <w:proofErr w:type="spellEnd"/>
      <w:r w:rsidR="00835E33">
        <w:rPr>
          <w:rFonts w:ascii="Times New Roman" w:eastAsia="Times New Roman" w:hAnsi="Times New Roman" w:cs="Times New Roman"/>
          <w:color w:val="222222"/>
          <w:sz w:val="28"/>
          <w:szCs w:val="28"/>
          <w:lang w:val="en-US"/>
        </w:rPr>
        <w:t xml:space="preserve"> </w:t>
      </w:r>
      <w:proofErr w:type="spellStart"/>
      <w:r w:rsidR="00835E33">
        <w:rPr>
          <w:rFonts w:ascii="Times New Roman" w:eastAsia="Times New Roman" w:hAnsi="Times New Roman" w:cs="Times New Roman"/>
          <w:color w:val="222222"/>
          <w:sz w:val="28"/>
          <w:szCs w:val="28"/>
          <w:lang w:val="en-US"/>
        </w:rPr>
        <w:t>màu</w:t>
      </w:r>
      <w:proofErr w:type="spellEnd"/>
      <w:r w:rsidR="00835E33">
        <w:rPr>
          <w:rFonts w:ascii="Times New Roman" w:eastAsia="Times New Roman" w:hAnsi="Times New Roman" w:cs="Times New Roman"/>
          <w:color w:val="222222"/>
          <w:sz w:val="28"/>
          <w:szCs w:val="28"/>
          <w:lang w:val="en-US"/>
        </w:rPr>
        <w:t>…</w:t>
      </w:r>
    </w:p>
    <w:p w14:paraId="20E44F6A" w14:textId="667837AF" w:rsidR="00835E33" w:rsidRDefault="00835E33" w:rsidP="00E47906">
      <w:pPr>
        <w:pStyle w:val="ListParagraph"/>
        <w:numPr>
          <w:ilvl w:val="0"/>
          <w:numId w:val="8"/>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Vẻ</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mặt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Vui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buồn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bình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thường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trang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điểm</w:t>
      </w:r>
      <w:proofErr w:type="spellEnd"/>
      <w:r>
        <w:rPr>
          <w:rFonts w:ascii="Times New Roman" w:eastAsia="Times New Roman" w:hAnsi="Times New Roman" w:cs="Times New Roman"/>
          <w:color w:val="222222"/>
          <w:sz w:val="28"/>
          <w:szCs w:val="28"/>
          <w:lang w:val="en-US"/>
        </w:rPr>
        <w:t xml:space="preserve"> </w:t>
      </w:r>
    </w:p>
    <w:p w14:paraId="2CFD22B8" w14:textId="3AD982B6" w:rsidR="00835E33" w:rsidRDefault="00835E33" w:rsidP="00E47906">
      <w:pPr>
        <w:pStyle w:val="ListParagraph"/>
        <w:numPr>
          <w:ilvl w:val="0"/>
          <w:numId w:val="8"/>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Mắt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bần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thần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tinh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anh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láo</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liêng</w:t>
      </w:r>
      <w:proofErr w:type="spellEnd"/>
    </w:p>
    <w:p w14:paraId="45784799" w14:textId="495102C1" w:rsidR="00835E33" w:rsidRDefault="00835E33" w:rsidP="00E47906">
      <w:pPr>
        <w:pStyle w:val="ListParagraph"/>
        <w:numPr>
          <w:ilvl w:val="0"/>
          <w:numId w:val="30"/>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Ý </w:t>
      </w:r>
      <w:proofErr w:type="spellStart"/>
      <w:r>
        <w:rPr>
          <w:rFonts w:ascii="Times New Roman" w:eastAsia="Times New Roman" w:hAnsi="Times New Roman" w:cs="Times New Roman"/>
          <w:color w:val="222222"/>
          <w:sz w:val="28"/>
          <w:szCs w:val="28"/>
          <w:lang w:val="en-US"/>
        </w:rPr>
        <w:t>thức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khám</w:t>
      </w:r>
      <w:proofErr w:type="spellEnd"/>
      <w:r>
        <w:rPr>
          <w:rFonts w:ascii="Times New Roman" w:eastAsia="Times New Roman" w:hAnsi="Times New Roman" w:cs="Times New Roman"/>
          <w:color w:val="222222"/>
          <w:sz w:val="28"/>
          <w:szCs w:val="28"/>
          <w:lang w:val="en-US"/>
        </w:rPr>
        <w:t xml:space="preserve"> Glasgow </w:t>
      </w:r>
      <w:proofErr w:type="spellStart"/>
      <w:r>
        <w:rPr>
          <w:rFonts w:ascii="Times New Roman" w:eastAsia="Times New Roman" w:hAnsi="Times New Roman" w:cs="Times New Roman"/>
          <w:color w:val="222222"/>
          <w:sz w:val="28"/>
          <w:szCs w:val="28"/>
          <w:lang w:val="en-US"/>
        </w:rPr>
        <w:t>bình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thường</w:t>
      </w:r>
      <w:proofErr w:type="spellEnd"/>
    </w:p>
    <w:p w14:paraId="43E39130" w14:textId="69AC1665" w:rsidR="00835E33" w:rsidRDefault="00835E33" w:rsidP="00E47906">
      <w:pPr>
        <w:pStyle w:val="ListParagraph"/>
        <w:numPr>
          <w:ilvl w:val="0"/>
          <w:numId w:val="30"/>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Định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hướng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lực</w:t>
      </w:r>
      <w:proofErr w:type="spellEnd"/>
      <w:r>
        <w:rPr>
          <w:rFonts w:ascii="Times New Roman" w:eastAsia="Times New Roman" w:hAnsi="Times New Roman" w:cs="Times New Roman"/>
          <w:color w:val="222222"/>
          <w:sz w:val="28"/>
          <w:szCs w:val="28"/>
          <w:lang w:val="en-US"/>
        </w:rPr>
        <w:t xml:space="preserve">: </w:t>
      </w:r>
    </w:p>
    <w:p w14:paraId="09E4168F" w14:textId="009E7E6D" w:rsidR="00835E33" w:rsidRDefault="00835E33" w:rsidP="00E47906">
      <w:pPr>
        <w:pStyle w:val="ListParagraph"/>
        <w:numPr>
          <w:ilvl w:val="0"/>
          <w:numId w:val="8"/>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Thời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gian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Buổi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nào</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Thứ</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ngày</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tháng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Sắp</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tới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ngày</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nào</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đặc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biệt</w:t>
      </w:r>
      <w:proofErr w:type="spellEnd"/>
      <w:r>
        <w:rPr>
          <w:rFonts w:ascii="Times New Roman" w:eastAsia="Times New Roman" w:hAnsi="Times New Roman" w:cs="Times New Roman"/>
          <w:color w:val="222222"/>
          <w:sz w:val="28"/>
          <w:szCs w:val="28"/>
          <w:lang w:val="en-US"/>
        </w:rPr>
        <w:t xml:space="preserve"> hay </w:t>
      </w:r>
      <w:proofErr w:type="spell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w:t>
      </w:r>
    </w:p>
    <w:p w14:paraId="5B64D644" w14:textId="0715E4F9" w:rsidR="00835E33" w:rsidRDefault="00835E33" w:rsidP="00E47906">
      <w:pPr>
        <w:pStyle w:val="ListParagraph"/>
        <w:numPr>
          <w:ilvl w:val="0"/>
          <w:numId w:val="8"/>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gian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Đang</w:t>
      </w:r>
      <w:proofErr w:type="spellEnd"/>
      <w:r>
        <w:rPr>
          <w:rFonts w:ascii="Times New Roman" w:eastAsia="Times New Roman" w:hAnsi="Times New Roman" w:cs="Times New Roman"/>
          <w:color w:val="222222"/>
          <w:sz w:val="28"/>
          <w:szCs w:val="28"/>
          <w:lang w:val="en-US"/>
        </w:rPr>
        <w:t xml:space="preserve"> ở </w:t>
      </w:r>
      <w:proofErr w:type="spellStart"/>
      <w:r>
        <w:rPr>
          <w:rFonts w:ascii="Times New Roman" w:eastAsia="Times New Roman" w:hAnsi="Times New Roman" w:cs="Times New Roman"/>
          <w:color w:val="222222"/>
          <w:sz w:val="28"/>
          <w:szCs w:val="28"/>
          <w:lang w:val="en-US"/>
        </w:rPr>
        <w:t>đâu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Tên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viện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là</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gì</w:t>
      </w:r>
      <w:proofErr w:type="spellEnd"/>
      <w:r>
        <w:rPr>
          <w:rFonts w:ascii="Times New Roman" w:eastAsia="Times New Roman" w:hAnsi="Times New Roman" w:cs="Times New Roman"/>
          <w:color w:val="222222"/>
          <w:sz w:val="28"/>
          <w:szCs w:val="28"/>
          <w:lang w:val="en-US"/>
        </w:rPr>
        <w:t xml:space="preserve">? Ở </w:t>
      </w:r>
      <w:proofErr w:type="spellStart"/>
      <w:r>
        <w:rPr>
          <w:rFonts w:ascii="Times New Roman" w:eastAsia="Times New Roman" w:hAnsi="Times New Roman" w:cs="Times New Roman"/>
          <w:color w:val="222222"/>
          <w:sz w:val="28"/>
          <w:szCs w:val="28"/>
          <w:lang w:val="en-US"/>
        </w:rPr>
        <w:t>quận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thành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phố</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nào</w:t>
      </w:r>
      <w:proofErr w:type="spellEnd"/>
      <w:r>
        <w:rPr>
          <w:rFonts w:ascii="Times New Roman" w:eastAsia="Times New Roman" w:hAnsi="Times New Roman" w:cs="Times New Roman"/>
          <w:color w:val="222222"/>
          <w:sz w:val="28"/>
          <w:szCs w:val="28"/>
          <w:lang w:val="en-US"/>
        </w:rPr>
        <w:t>?</w:t>
      </w:r>
    </w:p>
    <w:p w14:paraId="6DFDC81F" w14:textId="71D04C80" w:rsidR="00835E33" w:rsidRDefault="00835E33" w:rsidP="00E47906">
      <w:pPr>
        <w:pStyle w:val="ListParagraph"/>
        <w:numPr>
          <w:ilvl w:val="0"/>
          <w:numId w:val="8"/>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Bản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thân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Tên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tuổi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nghề</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nghiệp</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hôn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nhân</w:t>
      </w:r>
      <w:proofErr w:type="spellEnd"/>
      <w:r>
        <w:rPr>
          <w:rFonts w:ascii="Times New Roman" w:eastAsia="Times New Roman" w:hAnsi="Times New Roman" w:cs="Times New Roman"/>
          <w:color w:val="222222"/>
          <w:sz w:val="28"/>
          <w:szCs w:val="28"/>
          <w:lang w:val="en-US"/>
        </w:rPr>
        <w:t xml:space="preserve"> </w:t>
      </w:r>
      <w:proofErr w:type="gramStart"/>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tên</w:t>
      </w:r>
      <w:proofErr w:type="spellEnd"/>
      <w:proofErr w:type="gram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vợ</w:t>
      </w:r>
      <w:proofErr w:type="spellEnd"/>
      <w:r>
        <w:rPr>
          <w:rFonts w:ascii="Times New Roman" w:eastAsia="Times New Roman" w:hAnsi="Times New Roman" w:cs="Times New Roman"/>
          <w:color w:val="222222"/>
          <w:sz w:val="28"/>
          <w:szCs w:val="28"/>
          <w:lang w:val="en-US"/>
        </w:rPr>
        <w:t xml:space="preserve"> con )</w:t>
      </w:r>
    </w:p>
    <w:p w14:paraId="5F13C023" w14:textId="40D30238" w:rsidR="00835E33" w:rsidRDefault="00835E33" w:rsidP="00E47906">
      <w:pPr>
        <w:pStyle w:val="ListParagraph"/>
        <w:numPr>
          <w:ilvl w:val="0"/>
          <w:numId w:val="8"/>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Xung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quanh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Người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ngồi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kế</w:t>
      </w:r>
      <w:proofErr w:type="spellEnd"/>
      <w:r>
        <w:rPr>
          <w:rFonts w:ascii="Times New Roman" w:eastAsia="Times New Roman" w:hAnsi="Times New Roman" w:cs="Times New Roman"/>
          <w:color w:val="222222"/>
          <w:sz w:val="28"/>
          <w:szCs w:val="28"/>
          <w:lang w:val="en-US"/>
        </w:rPr>
        <w:t xml:space="preserve"> </w:t>
      </w:r>
      <w:proofErr w:type="gramStart"/>
      <w:r>
        <w:rPr>
          <w:rFonts w:ascii="Times New Roman" w:eastAsia="Times New Roman" w:hAnsi="Times New Roman" w:cs="Times New Roman"/>
          <w:color w:val="222222"/>
          <w:sz w:val="28"/>
          <w:szCs w:val="28"/>
          <w:lang w:val="en-US"/>
        </w:rPr>
        <w:t>ai ?</w:t>
      </w:r>
      <w:proofErr w:type="gram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Biết</w:t>
      </w:r>
      <w:proofErr w:type="spellEnd"/>
      <w:r>
        <w:rPr>
          <w:rFonts w:ascii="Times New Roman" w:eastAsia="Times New Roman" w:hAnsi="Times New Roman" w:cs="Times New Roman"/>
          <w:color w:val="222222"/>
          <w:sz w:val="28"/>
          <w:szCs w:val="28"/>
          <w:lang w:val="en-US"/>
        </w:rPr>
        <w:t xml:space="preserve"> ai </w:t>
      </w:r>
      <w:proofErr w:type="spellStart"/>
      <w:r>
        <w:rPr>
          <w:rFonts w:ascii="Times New Roman" w:eastAsia="Times New Roman" w:hAnsi="Times New Roman" w:cs="Times New Roman"/>
          <w:color w:val="222222"/>
          <w:sz w:val="28"/>
          <w:szCs w:val="28"/>
          <w:lang w:val="en-US"/>
        </w:rPr>
        <w:t>là</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bác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sĩ</w:t>
      </w:r>
      <w:proofErr w:type="spellEnd"/>
      <w:r>
        <w:rPr>
          <w:rFonts w:ascii="Times New Roman" w:eastAsia="Times New Roman" w:hAnsi="Times New Roman" w:cs="Times New Roman"/>
          <w:color w:val="222222"/>
          <w:sz w:val="28"/>
          <w:szCs w:val="28"/>
          <w:lang w:val="en-US"/>
        </w:rPr>
        <w:t xml:space="preserve"> </w:t>
      </w:r>
      <w:proofErr w:type="spellStart"/>
      <w:proofErr w:type="gram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xml:space="preserve"> ?</w:t>
      </w:r>
      <w:proofErr w:type="gramEnd"/>
    </w:p>
    <w:p w14:paraId="7A0900DF" w14:textId="27E59F68" w:rsidR="00835E33" w:rsidRDefault="00835E33" w:rsidP="00E47906">
      <w:pPr>
        <w:pStyle w:val="ListParagraph"/>
        <w:numPr>
          <w:ilvl w:val="0"/>
          <w:numId w:val="30"/>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Khí</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sắc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cảm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xúc</w:t>
      </w:r>
      <w:proofErr w:type="spellEnd"/>
      <w:r>
        <w:rPr>
          <w:rFonts w:ascii="Times New Roman" w:eastAsia="Times New Roman" w:hAnsi="Times New Roman" w:cs="Times New Roman"/>
          <w:color w:val="222222"/>
          <w:sz w:val="28"/>
          <w:szCs w:val="28"/>
          <w:lang w:val="en-US"/>
        </w:rPr>
        <w:t>:</w:t>
      </w:r>
    </w:p>
    <w:p w14:paraId="2F211D31" w14:textId="7C977CD4" w:rsidR="00835E33" w:rsidRDefault="00835E33" w:rsidP="00E47906">
      <w:pPr>
        <w:pStyle w:val="ListParagraph"/>
        <w:numPr>
          <w:ilvl w:val="0"/>
          <w:numId w:val="8"/>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Hiện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giờ</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nhân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cảm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thấy</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người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như</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thế</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nào</w:t>
      </w:r>
      <w:proofErr w:type="spellEnd"/>
      <w:r>
        <w:rPr>
          <w:rFonts w:ascii="Times New Roman" w:eastAsia="Times New Roman" w:hAnsi="Times New Roman" w:cs="Times New Roman"/>
          <w:color w:val="222222"/>
          <w:sz w:val="28"/>
          <w:szCs w:val="28"/>
          <w:lang w:val="en-US"/>
        </w:rPr>
        <w:t>?</w:t>
      </w:r>
    </w:p>
    <w:p w14:paraId="5A9CDC3B" w14:textId="6D7AD4DB" w:rsidR="00835E33" w:rsidRDefault="00835E33" w:rsidP="00E47906">
      <w:pPr>
        <w:pStyle w:val="ListParagraph"/>
        <w:numPr>
          <w:ilvl w:val="0"/>
          <w:numId w:val="8"/>
        </w:numPr>
        <w:shd w:val="clear" w:color="auto" w:fill="FFFFFF" w:themeFill="background1"/>
        <w:spacing w:before="0" w:after="0" w:line="240" w:lineRule="auto"/>
        <w:ind w:left="993" w:hanging="142"/>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Quan </w:t>
      </w:r>
      <w:proofErr w:type="spellStart"/>
      <w:r>
        <w:rPr>
          <w:rFonts w:ascii="Times New Roman" w:eastAsia="Times New Roman" w:hAnsi="Times New Roman" w:cs="Times New Roman"/>
          <w:color w:val="222222"/>
          <w:sz w:val="28"/>
          <w:szCs w:val="28"/>
          <w:lang w:val="en-US"/>
        </w:rPr>
        <w:t>sát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vẻ</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mặt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bên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ngoài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Cảm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xúc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thể</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hiện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của</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nhân</w:t>
      </w:r>
      <w:proofErr w:type="spellEnd"/>
      <w:r>
        <w:rPr>
          <w:rFonts w:ascii="Times New Roman" w:eastAsia="Times New Roman" w:hAnsi="Times New Roman" w:cs="Times New Roman"/>
          <w:color w:val="222222"/>
          <w:sz w:val="28"/>
          <w:szCs w:val="28"/>
          <w:lang w:val="en-US"/>
        </w:rPr>
        <w:t>?</w:t>
      </w:r>
    </w:p>
    <w:p w14:paraId="1C44B5FE" w14:textId="5E04252A" w:rsidR="00835E33" w:rsidRDefault="00835E33" w:rsidP="00E47906">
      <w:pPr>
        <w:pStyle w:val="ListParagraph"/>
        <w:numPr>
          <w:ilvl w:val="0"/>
          <w:numId w:val="30"/>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Tập</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trung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chú</w:t>
      </w:r>
      <w:proofErr w:type="spellEnd"/>
      <w:r>
        <w:rPr>
          <w:rFonts w:ascii="Times New Roman" w:eastAsia="Times New Roman" w:hAnsi="Times New Roman" w:cs="Times New Roman"/>
          <w:color w:val="222222"/>
          <w:sz w:val="28"/>
          <w:szCs w:val="28"/>
          <w:lang w:val="en-US"/>
        </w:rPr>
        <w:t xml:space="preserve"> ý:</w:t>
      </w:r>
    </w:p>
    <w:p w14:paraId="6012A0EC" w14:textId="6A294840" w:rsidR="00835E33" w:rsidRDefault="00835E33"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Kết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quả</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học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tập</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ngày</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xưa</w:t>
      </w:r>
      <w:proofErr w:type="spellEnd"/>
      <w:r>
        <w:rPr>
          <w:rFonts w:ascii="Times New Roman" w:eastAsia="Times New Roman" w:hAnsi="Times New Roman" w:cs="Times New Roman"/>
          <w:color w:val="222222"/>
          <w:sz w:val="28"/>
          <w:szCs w:val="28"/>
          <w:lang w:val="en-US"/>
        </w:rPr>
        <w:t xml:space="preserve"> ra </w:t>
      </w:r>
      <w:proofErr w:type="spellStart"/>
      <w:r>
        <w:rPr>
          <w:rFonts w:ascii="Times New Roman" w:eastAsia="Times New Roman" w:hAnsi="Times New Roman" w:cs="Times New Roman"/>
          <w:color w:val="222222"/>
          <w:sz w:val="28"/>
          <w:szCs w:val="28"/>
          <w:lang w:val="en-US"/>
        </w:rPr>
        <w:t>sao</w:t>
      </w:r>
      <w:proofErr w:type="spellEnd"/>
      <w:r>
        <w:rPr>
          <w:rFonts w:ascii="Times New Roman" w:eastAsia="Times New Roman" w:hAnsi="Times New Roman" w:cs="Times New Roman"/>
          <w:color w:val="222222"/>
          <w:sz w:val="28"/>
          <w:szCs w:val="28"/>
          <w:lang w:val="en-US"/>
        </w:rPr>
        <w:t>?</w:t>
      </w:r>
    </w:p>
    <w:p w14:paraId="4CC59C4F" w14:textId="0861F37A" w:rsidR="00835E33" w:rsidRDefault="00835E33"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Hiện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tại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làm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công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việc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tập</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trung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xml:space="preserve"> hay </w:t>
      </w:r>
      <w:proofErr w:type="spellStart"/>
      <w:r>
        <w:rPr>
          <w:rFonts w:ascii="Times New Roman" w:eastAsia="Times New Roman" w:hAnsi="Times New Roman" w:cs="Times New Roman"/>
          <w:color w:val="222222"/>
          <w:sz w:val="28"/>
          <w:szCs w:val="28"/>
          <w:lang w:val="en-US"/>
        </w:rPr>
        <w:t>bị</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ảnh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hưởng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xung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quanh</w:t>
      </w:r>
      <w:proofErr w:type="spellEnd"/>
      <w:r>
        <w:rPr>
          <w:rFonts w:ascii="Times New Roman" w:eastAsia="Times New Roman" w:hAnsi="Times New Roman" w:cs="Times New Roman"/>
          <w:color w:val="222222"/>
          <w:sz w:val="28"/>
          <w:szCs w:val="28"/>
          <w:lang w:val="en-US"/>
        </w:rPr>
        <w:t>?</w:t>
      </w:r>
    </w:p>
    <w:p w14:paraId="30C640D9" w14:textId="57A24BEF" w:rsidR="00835E33" w:rsidRDefault="00835E33"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Mỗi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lần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ngồi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đọc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một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quyển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sách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được</w:t>
      </w:r>
      <w:proofErr w:type="spellEnd"/>
      <w:r>
        <w:rPr>
          <w:rFonts w:ascii="Times New Roman" w:eastAsia="Times New Roman" w:hAnsi="Times New Roman" w:cs="Times New Roman"/>
          <w:color w:val="222222"/>
          <w:sz w:val="28"/>
          <w:szCs w:val="28"/>
          <w:lang w:val="en-US"/>
        </w:rPr>
        <w:t xml:space="preserve"> bao </w:t>
      </w:r>
      <w:proofErr w:type="spellStart"/>
      <w:r>
        <w:rPr>
          <w:rFonts w:ascii="Times New Roman" w:eastAsia="Times New Roman" w:hAnsi="Times New Roman" w:cs="Times New Roman"/>
          <w:color w:val="222222"/>
          <w:sz w:val="28"/>
          <w:szCs w:val="28"/>
          <w:lang w:val="en-US"/>
        </w:rPr>
        <w:t>lâu</w:t>
      </w:r>
      <w:proofErr w:type="spellEnd"/>
      <w:r>
        <w:rPr>
          <w:rFonts w:ascii="Times New Roman" w:eastAsia="Times New Roman" w:hAnsi="Times New Roman" w:cs="Times New Roman"/>
          <w:color w:val="222222"/>
          <w:sz w:val="28"/>
          <w:szCs w:val="28"/>
          <w:lang w:val="en-US"/>
        </w:rPr>
        <w:t>?</w:t>
      </w:r>
    </w:p>
    <w:p w14:paraId="084803E4" w14:textId="1A84092D" w:rsidR="00835E33" w:rsidRDefault="00835E33"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Thực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hiện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các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kết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quả</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tính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toán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ví</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dụ</w:t>
      </w:r>
      <w:proofErr w:type="spellEnd"/>
      <w:r>
        <w:rPr>
          <w:rFonts w:ascii="Times New Roman" w:eastAsia="Times New Roman" w:hAnsi="Times New Roman" w:cs="Times New Roman"/>
          <w:color w:val="222222"/>
          <w:sz w:val="28"/>
          <w:szCs w:val="28"/>
          <w:lang w:val="en-US"/>
        </w:rPr>
        <w:t xml:space="preserve"> 100-7=…)</w:t>
      </w:r>
    </w:p>
    <w:p w14:paraId="5660C38F" w14:textId="7C86D9B9" w:rsidR="00835E33" w:rsidRDefault="00835E33"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Thực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hiện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đếm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ngược</w:t>
      </w:r>
      <w:proofErr w:type="spellEnd"/>
    </w:p>
    <w:p w14:paraId="5C5B9467" w14:textId="532A13E0" w:rsidR="00835E33" w:rsidRDefault="00835E33" w:rsidP="00E47906">
      <w:pPr>
        <w:pStyle w:val="ListParagraph"/>
        <w:numPr>
          <w:ilvl w:val="0"/>
          <w:numId w:val="30"/>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Trí</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nhớ</w:t>
      </w:r>
      <w:proofErr w:type="spellEnd"/>
      <w:r>
        <w:rPr>
          <w:rFonts w:ascii="Times New Roman" w:eastAsia="Times New Roman" w:hAnsi="Times New Roman" w:cs="Times New Roman"/>
          <w:color w:val="222222"/>
          <w:sz w:val="28"/>
          <w:szCs w:val="28"/>
          <w:lang w:val="en-US"/>
        </w:rPr>
        <w:t>:</w:t>
      </w:r>
    </w:p>
    <w:p w14:paraId="10495045" w14:textId="4C4C76E3" w:rsidR="00835E33" w:rsidRDefault="00835E33"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Lập</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tức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cho</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ghi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nhớ</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vài</w:t>
      </w:r>
      <w:proofErr w:type="spellEnd"/>
      <w:r>
        <w:rPr>
          <w:rFonts w:ascii="Times New Roman" w:eastAsia="Times New Roman" w:hAnsi="Times New Roman" w:cs="Times New Roman"/>
          <w:color w:val="222222"/>
          <w:sz w:val="28"/>
          <w:szCs w:val="28"/>
          <w:lang w:val="en-US"/>
        </w:rPr>
        <w:t xml:space="preserve"> con </w:t>
      </w:r>
      <w:proofErr w:type="spellStart"/>
      <w:r>
        <w:rPr>
          <w:rFonts w:ascii="Times New Roman" w:eastAsia="Times New Roman" w:hAnsi="Times New Roman" w:cs="Times New Roman"/>
          <w:color w:val="222222"/>
          <w:sz w:val="28"/>
          <w:szCs w:val="28"/>
          <w:lang w:val="en-US"/>
        </w:rPr>
        <w:t>số</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và</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cho</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nhân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đọc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lại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ngay</w:t>
      </w:r>
      <w:proofErr w:type="spellEnd"/>
      <w:r>
        <w:rPr>
          <w:rFonts w:ascii="Times New Roman" w:eastAsia="Times New Roman" w:hAnsi="Times New Roman" w:cs="Times New Roman"/>
          <w:color w:val="222222"/>
          <w:sz w:val="28"/>
          <w:szCs w:val="28"/>
          <w:lang w:val="en-US"/>
        </w:rPr>
        <w:t xml:space="preserve">  </w:t>
      </w:r>
    </w:p>
    <w:p w14:paraId="03D82D97" w14:textId="1CB21762" w:rsidR="00835E33" w:rsidRDefault="00835E33"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Gần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đưa</w:t>
      </w:r>
      <w:proofErr w:type="spellEnd"/>
      <w:r>
        <w:rPr>
          <w:rFonts w:ascii="Times New Roman" w:eastAsia="Times New Roman" w:hAnsi="Times New Roman" w:cs="Times New Roman"/>
          <w:color w:val="222222"/>
          <w:sz w:val="28"/>
          <w:szCs w:val="28"/>
          <w:lang w:val="en-US"/>
        </w:rPr>
        <w:t xml:space="preserve"> ra 3 </w:t>
      </w:r>
      <w:proofErr w:type="spellStart"/>
      <w:r>
        <w:rPr>
          <w:rFonts w:ascii="Times New Roman" w:eastAsia="Times New Roman" w:hAnsi="Times New Roman" w:cs="Times New Roman"/>
          <w:color w:val="222222"/>
          <w:sz w:val="28"/>
          <w:szCs w:val="28"/>
          <w:lang w:val="en-US"/>
        </w:rPr>
        <w:t>đồ</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vật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liên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quan</w:t>
      </w:r>
      <w:proofErr w:type="spellEnd"/>
      <w:r>
        <w:rPr>
          <w:rFonts w:ascii="Times New Roman" w:eastAsia="Times New Roman" w:hAnsi="Times New Roman" w:cs="Times New Roman"/>
          <w:color w:val="222222"/>
          <w:sz w:val="28"/>
          <w:szCs w:val="28"/>
          <w:lang w:val="en-US"/>
        </w:rPr>
        <w:t xml:space="preserve"> </w:t>
      </w:r>
      <w:proofErr w:type="gramStart"/>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mắt</w:t>
      </w:r>
      <w:proofErr w:type="spellEnd"/>
      <w:proofErr w:type="gram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kính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cái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xe</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cái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bàn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nhắc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lại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sau</w:t>
      </w:r>
      <w:proofErr w:type="spellEnd"/>
      <w:r>
        <w:rPr>
          <w:rFonts w:ascii="Times New Roman" w:eastAsia="Times New Roman" w:hAnsi="Times New Roman" w:cs="Times New Roman"/>
          <w:color w:val="222222"/>
          <w:sz w:val="28"/>
          <w:szCs w:val="28"/>
          <w:lang w:val="en-US"/>
        </w:rPr>
        <w:t xml:space="preserve"> 5 </w:t>
      </w:r>
      <w:proofErr w:type="spellStart"/>
      <w:r>
        <w:rPr>
          <w:rFonts w:ascii="Times New Roman" w:eastAsia="Times New Roman" w:hAnsi="Times New Roman" w:cs="Times New Roman"/>
          <w:color w:val="222222"/>
          <w:sz w:val="28"/>
          <w:szCs w:val="28"/>
          <w:lang w:val="en-US"/>
        </w:rPr>
        <w:t>phút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nhớ</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lại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sáng</w:t>
      </w:r>
      <w:proofErr w:type="spellEnd"/>
      <w:r>
        <w:rPr>
          <w:rFonts w:ascii="Times New Roman" w:eastAsia="Times New Roman" w:hAnsi="Times New Roman" w:cs="Times New Roman"/>
          <w:color w:val="222222"/>
          <w:sz w:val="28"/>
          <w:szCs w:val="28"/>
          <w:lang w:val="en-US"/>
        </w:rPr>
        <w:t xml:space="preserve"> nay </w:t>
      </w:r>
      <w:proofErr w:type="spellStart"/>
      <w:r>
        <w:rPr>
          <w:rFonts w:ascii="Times New Roman" w:eastAsia="Times New Roman" w:hAnsi="Times New Roman" w:cs="Times New Roman"/>
          <w:color w:val="222222"/>
          <w:sz w:val="28"/>
          <w:szCs w:val="28"/>
          <w:lang w:val="en-US"/>
        </w:rPr>
        <w:t>ăn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món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gì</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Nằm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viện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được</w:t>
      </w:r>
      <w:proofErr w:type="spellEnd"/>
      <w:r>
        <w:rPr>
          <w:rFonts w:ascii="Times New Roman" w:eastAsia="Times New Roman" w:hAnsi="Times New Roman" w:cs="Times New Roman"/>
          <w:color w:val="222222"/>
          <w:sz w:val="28"/>
          <w:szCs w:val="28"/>
          <w:lang w:val="en-US"/>
        </w:rPr>
        <w:t xml:space="preserve"> bao </w:t>
      </w:r>
      <w:proofErr w:type="spellStart"/>
      <w:r>
        <w:rPr>
          <w:rFonts w:ascii="Times New Roman" w:eastAsia="Times New Roman" w:hAnsi="Times New Roman" w:cs="Times New Roman"/>
          <w:color w:val="222222"/>
          <w:sz w:val="28"/>
          <w:szCs w:val="28"/>
          <w:lang w:val="en-US"/>
        </w:rPr>
        <w:t>lâu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rồi</w:t>
      </w:r>
      <w:proofErr w:type="spellEnd"/>
      <w:r>
        <w:rPr>
          <w:rFonts w:ascii="Times New Roman" w:eastAsia="Times New Roman" w:hAnsi="Times New Roman" w:cs="Times New Roman"/>
          <w:color w:val="222222"/>
          <w:sz w:val="28"/>
          <w:szCs w:val="28"/>
          <w:lang w:val="en-US"/>
        </w:rPr>
        <w:t>?</w:t>
      </w:r>
    </w:p>
    <w:p w14:paraId="7737D261" w14:textId="799C205F" w:rsidR="00835E33" w:rsidRDefault="00835E33"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Xa</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Tên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trường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học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ngày</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xưa</w:t>
      </w:r>
      <w:proofErr w:type="spellEnd"/>
      <w:r>
        <w:rPr>
          <w:rFonts w:ascii="Times New Roman" w:eastAsia="Times New Roman" w:hAnsi="Times New Roman" w:cs="Times New Roman"/>
          <w:color w:val="222222"/>
          <w:sz w:val="28"/>
          <w:szCs w:val="28"/>
          <w:lang w:val="en-US"/>
        </w:rPr>
        <w:t xml:space="preserve"> …</w:t>
      </w:r>
    </w:p>
    <w:p w14:paraId="7592C4BC" w14:textId="14DBEDBF" w:rsidR="00835E33" w:rsidRDefault="00835E33" w:rsidP="00E47906">
      <w:pPr>
        <w:pStyle w:val="ListParagraph"/>
        <w:numPr>
          <w:ilvl w:val="0"/>
          <w:numId w:val="30"/>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Trí</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năng</w:t>
      </w:r>
      <w:proofErr w:type="spellEnd"/>
      <w:r>
        <w:rPr>
          <w:rFonts w:ascii="Times New Roman" w:eastAsia="Times New Roman" w:hAnsi="Times New Roman" w:cs="Times New Roman"/>
          <w:color w:val="222222"/>
          <w:sz w:val="28"/>
          <w:szCs w:val="28"/>
          <w:lang w:val="en-US"/>
        </w:rPr>
        <w:t>:</w:t>
      </w:r>
    </w:p>
    <w:p w14:paraId="543C7D3F" w14:textId="17C4305D" w:rsidR="00686DBA" w:rsidRDefault="00686DBA"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Kiến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thức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Thủ</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đô</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nước</w:t>
      </w:r>
      <w:proofErr w:type="spellEnd"/>
      <w:r>
        <w:rPr>
          <w:rFonts w:ascii="Times New Roman" w:eastAsia="Times New Roman" w:hAnsi="Times New Roman" w:cs="Times New Roman"/>
          <w:color w:val="222222"/>
          <w:sz w:val="28"/>
          <w:szCs w:val="28"/>
          <w:lang w:val="en-US"/>
        </w:rPr>
        <w:t xml:space="preserve"> ta </w:t>
      </w:r>
      <w:proofErr w:type="spellStart"/>
      <w:r>
        <w:rPr>
          <w:rFonts w:ascii="Times New Roman" w:eastAsia="Times New Roman" w:hAnsi="Times New Roman" w:cs="Times New Roman"/>
          <w:color w:val="222222"/>
          <w:sz w:val="28"/>
          <w:szCs w:val="28"/>
          <w:lang w:val="en-US"/>
        </w:rPr>
        <w:t>tên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gì</w:t>
      </w:r>
      <w:proofErr w:type="spellEnd"/>
      <w:r>
        <w:rPr>
          <w:rFonts w:ascii="Times New Roman" w:eastAsia="Times New Roman" w:hAnsi="Times New Roman" w:cs="Times New Roman"/>
          <w:color w:val="222222"/>
          <w:sz w:val="28"/>
          <w:szCs w:val="28"/>
          <w:lang w:val="en-US"/>
        </w:rPr>
        <w:t xml:space="preserve">? Ở </w:t>
      </w:r>
      <w:proofErr w:type="spellStart"/>
      <w:r>
        <w:rPr>
          <w:rFonts w:ascii="Times New Roman" w:eastAsia="Times New Roman" w:hAnsi="Times New Roman" w:cs="Times New Roman"/>
          <w:color w:val="222222"/>
          <w:sz w:val="28"/>
          <w:szCs w:val="28"/>
          <w:lang w:val="en-US"/>
        </w:rPr>
        <w:t>miền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nào</w:t>
      </w:r>
      <w:proofErr w:type="spellEnd"/>
      <w:r>
        <w:rPr>
          <w:rFonts w:ascii="Times New Roman" w:eastAsia="Times New Roman" w:hAnsi="Times New Roman" w:cs="Times New Roman"/>
          <w:color w:val="222222"/>
          <w:sz w:val="28"/>
          <w:szCs w:val="28"/>
          <w:lang w:val="en-US"/>
        </w:rPr>
        <w:t>?</w:t>
      </w:r>
    </w:p>
    <w:p w14:paraId="5C8027A4" w14:textId="5BEA5A02" w:rsidR="00686DBA" w:rsidRDefault="00686DBA"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Tính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toán</w:t>
      </w:r>
      <w:proofErr w:type="spellEnd"/>
    </w:p>
    <w:p w14:paraId="488BE873" w14:textId="48870DDD" w:rsidR="00686DBA" w:rsidRDefault="00686DBA"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So </w:t>
      </w:r>
      <w:proofErr w:type="spellStart"/>
      <w:r>
        <w:rPr>
          <w:rFonts w:ascii="Times New Roman" w:eastAsia="Times New Roman" w:hAnsi="Times New Roman" w:cs="Times New Roman"/>
          <w:color w:val="222222"/>
          <w:sz w:val="28"/>
          <w:szCs w:val="28"/>
          <w:lang w:val="en-US"/>
        </w:rPr>
        <w:t>sánh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và</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lý</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luận</w:t>
      </w:r>
      <w:proofErr w:type="spellEnd"/>
      <w:r>
        <w:rPr>
          <w:rFonts w:ascii="Times New Roman" w:eastAsia="Times New Roman" w:hAnsi="Times New Roman" w:cs="Times New Roman"/>
          <w:color w:val="222222"/>
          <w:sz w:val="28"/>
          <w:szCs w:val="28"/>
          <w:lang w:val="en-US"/>
        </w:rPr>
        <w:t>: “</w:t>
      </w:r>
      <w:proofErr w:type="spellStart"/>
      <w:r>
        <w:rPr>
          <w:rFonts w:ascii="Times New Roman" w:eastAsia="Times New Roman" w:hAnsi="Times New Roman" w:cs="Times New Roman"/>
          <w:color w:val="222222"/>
          <w:sz w:val="28"/>
          <w:szCs w:val="28"/>
          <w:lang w:val="en-US"/>
        </w:rPr>
        <w:t>trong</w:t>
      </w:r>
      <w:proofErr w:type="spellEnd"/>
      <w:r>
        <w:rPr>
          <w:rFonts w:ascii="Times New Roman" w:eastAsia="Times New Roman" w:hAnsi="Times New Roman" w:cs="Times New Roman"/>
          <w:color w:val="222222"/>
          <w:sz w:val="28"/>
          <w:szCs w:val="28"/>
          <w:lang w:val="en-US"/>
        </w:rPr>
        <w:t xml:space="preserve"> 3 con </w:t>
      </w:r>
      <w:proofErr w:type="spellStart"/>
      <w:r>
        <w:rPr>
          <w:rFonts w:ascii="Times New Roman" w:eastAsia="Times New Roman" w:hAnsi="Times New Roman" w:cs="Times New Roman"/>
          <w:color w:val="222222"/>
          <w:sz w:val="28"/>
          <w:szCs w:val="28"/>
          <w:lang w:val="en-US"/>
        </w:rPr>
        <w:t>vật</w:t>
      </w:r>
      <w:proofErr w:type="spellEnd"/>
      <w:r>
        <w:rPr>
          <w:rFonts w:ascii="Times New Roman" w:eastAsia="Times New Roman" w:hAnsi="Times New Roman" w:cs="Times New Roman"/>
          <w:color w:val="222222"/>
          <w:sz w:val="28"/>
          <w:szCs w:val="28"/>
          <w:lang w:val="en-US"/>
        </w:rPr>
        <w:t xml:space="preserve">: con </w:t>
      </w:r>
      <w:proofErr w:type="spellStart"/>
      <w:r>
        <w:rPr>
          <w:rFonts w:ascii="Times New Roman" w:eastAsia="Times New Roman" w:hAnsi="Times New Roman" w:cs="Times New Roman"/>
          <w:color w:val="222222"/>
          <w:sz w:val="28"/>
          <w:szCs w:val="28"/>
          <w:lang w:val="en-US"/>
        </w:rPr>
        <w:t>gà</w:t>
      </w:r>
      <w:proofErr w:type="spellEnd"/>
      <w:r>
        <w:rPr>
          <w:rFonts w:ascii="Times New Roman" w:eastAsia="Times New Roman" w:hAnsi="Times New Roman" w:cs="Times New Roman"/>
          <w:color w:val="222222"/>
          <w:sz w:val="28"/>
          <w:szCs w:val="28"/>
          <w:lang w:val="en-US"/>
        </w:rPr>
        <w:t xml:space="preserve">, con </w:t>
      </w:r>
      <w:proofErr w:type="spellStart"/>
      <w:r>
        <w:rPr>
          <w:rFonts w:ascii="Times New Roman" w:eastAsia="Times New Roman" w:hAnsi="Times New Roman" w:cs="Times New Roman"/>
          <w:color w:val="222222"/>
          <w:sz w:val="28"/>
          <w:szCs w:val="28"/>
          <w:lang w:val="en-US"/>
        </w:rPr>
        <w:t>vịt</w:t>
      </w:r>
      <w:proofErr w:type="spellEnd"/>
      <w:r>
        <w:rPr>
          <w:rFonts w:ascii="Times New Roman" w:eastAsia="Times New Roman" w:hAnsi="Times New Roman" w:cs="Times New Roman"/>
          <w:color w:val="222222"/>
          <w:sz w:val="28"/>
          <w:szCs w:val="28"/>
          <w:lang w:val="en-US"/>
        </w:rPr>
        <w:t xml:space="preserve">, con </w:t>
      </w:r>
      <w:proofErr w:type="spellStart"/>
      <w:r>
        <w:rPr>
          <w:rFonts w:ascii="Times New Roman" w:eastAsia="Times New Roman" w:hAnsi="Times New Roman" w:cs="Times New Roman"/>
          <w:color w:val="222222"/>
          <w:sz w:val="28"/>
          <w:szCs w:val="28"/>
          <w:lang w:val="en-US"/>
        </w:rPr>
        <w:t>ngựa</w:t>
      </w:r>
      <w:proofErr w:type="spellEnd"/>
      <w:r>
        <w:rPr>
          <w:rFonts w:ascii="Times New Roman" w:eastAsia="Times New Roman" w:hAnsi="Times New Roman" w:cs="Times New Roman"/>
          <w:color w:val="222222"/>
          <w:sz w:val="28"/>
          <w:szCs w:val="28"/>
          <w:lang w:val="en-US"/>
        </w:rPr>
        <w:t xml:space="preserve"> con </w:t>
      </w:r>
      <w:proofErr w:type="spellStart"/>
      <w:r>
        <w:rPr>
          <w:rFonts w:ascii="Times New Roman" w:eastAsia="Times New Roman" w:hAnsi="Times New Roman" w:cs="Times New Roman"/>
          <w:color w:val="222222"/>
          <w:sz w:val="28"/>
          <w:szCs w:val="28"/>
          <w:lang w:val="en-US"/>
        </w:rPr>
        <w:t>nào</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khác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Tại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sao</w:t>
      </w:r>
      <w:proofErr w:type="spellEnd"/>
      <w:r>
        <w:rPr>
          <w:rFonts w:ascii="Times New Roman" w:eastAsia="Times New Roman" w:hAnsi="Times New Roman" w:cs="Times New Roman"/>
          <w:color w:val="222222"/>
          <w:sz w:val="28"/>
          <w:szCs w:val="28"/>
          <w:lang w:val="en-US"/>
        </w:rPr>
        <w:t>?</w:t>
      </w:r>
    </w:p>
    <w:p w14:paraId="5752475E" w14:textId="45EC6BB8" w:rsidR="00686DBA" w:rsidRDefault="00686DBA"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Đọc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hiểu</w:t>
      </w:r>
      <w:proofErr w:type="spellEnd"/>
      <w:r>
        <w:rPr>
          <w:rFonts w:ascii="Times New Roman" w:eastAsia="Times New Roman" w:hAnsi="Times New Roman" w:cs="Times New Roman"/>
          <w:color w:val="222222"/>
          <w:sz w:val="28"/>
          <w:szCs w:val="28"/>
          <w:lang w:val="en-US"/>
        </w:rPr>
        <w:t>: “</w:t>
      </w:r>
      <w:proofErr w:type="spellStart"/>
      <w:r>
        <w:rPr>
          <w:rFonts w:ascii="Times New Roman" w:eastAsia="Times New Roman" w:hAnsi="Times New Roman" w:cs="Times New Roman"/>
          <w:color w:val="222222"/>
          <w:sz w:val="28"/>
          <w:szCs w:val="28"/>
          <w:lang w:val="en-US"/>
        </w:rPr>
        <w:t>Giơ</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hai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tay</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lên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trời</w:t>
      </w:r>
      <w:proofErr w:type="spellEnd"/>
      <w:r>
        <w:rPr>
          <w:rFonts w:ascii="Times New Roman" w:eastAsia="Times New Roman" w:hAnsi="Times New Roman" w:cs="Times New Roman"/>
          <w:color w:val="222222"/>
          <w:sz w:val="28"/>
          <w:szCs w:val="28"/>
          <w:lang w:val="en-US"/>
        </w:rPr>
        <w:t>”</w:t>
      </w:r>
    </w:p>
    <w:p w14:paraId="19ED42B2" w14:textId="67BD0C3D" w:rsidR="00686DBA" w:rsidRDefault="00686DBA" w:rsidP="00E47906">
      <w:pPr>
        <w:pStyle w:val="ListParagraph"/>
        <w:numPr>
          <w:ilvl w:val="0"/>
          <w:numId w:val="30"/>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Tư</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duy</w:t>
      </w:r>
      <w:proofErr w:type="spellEnd"/>
      <w:r>
        <w:rPr>
          <w:rFonts w:ascii="Times New Roman" w:eastAsia="Times New Roman" w:hAnsi="Times New Roman" w:cs="Times New Roman"/>
          <w:color w:val="222222"/>
          <w:sz w:val="28"/>
          <w:szCs w:val="28"/>
          <w:lang w:val="en-US"/>
        </w:rPr>
        <w:t>:</w:t>
      </w:r>
    </w:p>
    <w:p w14:paraId="5A8B74AC" w14:textId="682CC0D0" w:rsidR="00686DBA" w:rsidRDefault="00686DBA"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Hình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thức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xem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cách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trả</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lời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câu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hỏi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nội</w:t>
      </w:r>
      <w:proofErr w:type="spellEnd"/>
      <w:r>
        <w:rPr>
          <w:rFonts w:ascii="Times New Roman" w:eastAsia="Times New Roman" w:hAnsi="Times New Roman" w:cs="Times New Roman"/>
          <w:color w:val="222222"/>
          <w:sz w:val="28"/>
          <w:szCs w:val="28"/>
          <w:lang w:val="en-US"/>
        </w:rPr>
        <w:t xml:space="preserve"> dung </w:t>
      </w:r>
      <w:proofErr w:type="spellStart"/>
      <w:r>
        <w:rPr>
          <w:rFonts w:ascii="Times New Roman" w:eastAsia="Times New Roman" w:hAnsi="Times New Roman" w:cs="Times New Roman"/>
          <w:color w:val="222222"/>
          <w:sz w:val="28"/>
          <w:szCs w:val="28"/>
          <w:lang w:val="en-US"/>
        </w:rPr>
        <w:t>có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liên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quan</w:t>
      </w:r>
      <w:proofErr w:type="spellEnd"/>
      <w:r>
        <w:rPr>
          <w:rFonts w:ascii="Times New Roman" w:eastAsia="Times New Roman" w:hAnsi="Times New Roman" w:cs="Times New Roman"/>
          <w:color w:val="222222"/>
          <w:sz w:val="28"/>
          <w:szCs w:val="28"/>
          <w:lang w:val="en-US"/>
        </w:rPr>
        <w:t xml:space="preserve"> hay </w:t>
      </w:r>
      <w:proofErr w:type="spell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w:t>
      </w:r>
    </w:p>
    <w:p w14:paraId="17EDD238" w14:textId="0447A3F3" w:rsidR="00686DBA" w:rsidRDefault="00686DBA" w:rsidP="00E47906">
      <w:pPr>
        <w:pStyle w:val="ListParagraph"/>
        <w:numPr>
          <w:ilvl w:val="0"/>
          <w:numId w:val="8"/>
        </w:numPr>
        <w:shd w:val="clear" w:color="auto" w:fill="FFFFFF" w:themeFill="background1"/>
        <w:spacing w:before="0" w:after="0" w:line="240" w:lineRule="auto"/>
        <w:ind w:left="1134" w:hanging="283"/>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Nội</w:t>
      </w:r>
      <w:proofErr w:type="spellEnd"/>
      <w:r>
        <w:rPr>
          <w:rFonts w:ascii="Times New Roman" w:eastAsia="Times New Roman" w:hAnsi="Times New Roman" w:cs="Times New Roman"/>
          <w:color w:val="222222"/>
          <w:sz w:val="28"/>
          <w:szCs w:val="28"/>
          <w:lang w:val="en-US"/>
        </w:rPr>
        <w:t xml:space="preserve"> dung:</w:t>
      </w:r>
    </w:p>
    <w:p w14:paraId="4B6953EE" w14:textId="5E173276" w:rsidR="00686DBA" w:rsidRDefault="00686DBA" w:rsidP="00E47906">
      <w:pPr>
        <w:pStyle w:val="ListParagraph"/>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Quan </w:t>
      </w:r>
      <w:proofErr w:type="spellStart"/>
      <w:r>
        <w:rPr>
          <w:rFonts w:ascii="Times New Roman" w:eastAsia="Times New Roman" w:hAnsi="Times New Roman" w:cs="Times New Roman"/>
          <w:color w:val="222222"/>
          <w:sz w:val="28"/>
          <w:szCs w:val="28"/>
          <w:lang w:val="en-US"/>
        </w:rPr>
        <w:t>niệm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cuộc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sống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của</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nhân</w:t>
      </w:r>
      <w:proofErr w:type="spellEnd"/>
      <w:r>
        <w:rPr>
          <w:rFonts w:ascii="Times New Roman" w:eastAsia="Times New Roman" w:hAnsi="Times New Roman" w:cs="Times New Roman"/>
          <w:color w:val="222222"/>
          <w:sz w:val="28"/>
          <w:szCs w:val="28"/>
          <w:lang w:val="en-US"/>
        </w:rPr>
        <w:t xml:space="preserve"> </w:t>
      </w:r>
    </w:p>
    <w:p w14:paraId="3AF7B3E8" w14:textId="5CBCC991" w:rsidR="00686DBA" w:rsidRDefault="00686DBA" w:rsidP="00E47906">
      <w:pPr>
        <w:pStyle w:val="ListParagraph"/>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xuất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hiện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suy</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nghĩ</w:t>
      </w:r>
      <w:proofErr w:type="spellEnd"/>
      <w:r>
        <w:rPr>
          <w:rFonts w:ascii="Times New Roman" w:eastAsia="Times New Roman" w:hAnsi="Times New Roman" w:cs="Times New Roman"/>
          <w:color w:val="222222"/>
          <w:sz w:val="28"/>
          <w:szCs w:val="28"/>
          <w:lang w:val="en-US"/>
        </w:rPr>
        <w:t xml:space="preserve"> hay </w:t>
      </w:r>
      <w:proofErr w:type="spellStart"/>
      <w:r>
        <w:rPr>
          <w:rFonts w:ascii="Times New Roman" w:eastAsia="Times New Roman" w:hAnsi="Times New Roman" w:cs="Times New Roman"/>
          <w:color w:val="222222"/>
          <w:sz w:val="28"/>
          <w:szCs w:val="28"/>
          <w:lang w:val="en-US"/>
        </w:rPr>
        <w:t>hình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ảnh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nào</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liên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tục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làm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chịu</w:t>
      </w:r>
      <w:proofErr w:type="spellEnd"/>
      <w:r>
        <w:rPr>
          <w:rFonts w:ascii="Times New Roman" w:eastAsia="Times New Roman" w:hAnsi="Times New Roman" w:cs="Times New Roman"/>
          <w:color w:val="222222"/>
          <w:sz w:val="28"/>
          <w:szCs w:val="28"/>
          <w:lang w:val="en-US"/>
        </w:rPr>
        <w:t xml:space="preserve"> </w:t>
      </w:r>
      <w:proofErr w:type="spellStart"/>
      <w:proofErr w:type="gram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xml:space="preserve"> ?</w:t>
      </w:r>
      <w:proofErr w:type="gramEnd"/>
    </w:p>
    <w:p w14:paraId="518DAB7F" w14:textId="284288AD" w:rsidR="00686DBA" w:rsidRDefault="00686DBA" w:rsidP="00E47906">
      <w:pPr>
        <w:pStyle w:val="ListParagraph"/>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nhân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sợ</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điều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gì</w:t>
      </w:r>
      <w:proofErr w:type="spellEnd"/>
      <w:r>
        <w:rPr>
          <w:rFonts w:ascii="Times New Roman" w:eastAsia="Times New Roman" w:hAnsi="Times New Roman" w:cs="Times New Roman"/>
          <w:color w:val="222222"/>
          <w:sz w:val="28"/>
          <w:szCs w:val="28"/>
          <w:lang w:val="en-US"/>
        </w:rPr>
        <w:t xml:space="preserve"> </w:t>
      </w:r>
      <w:proofErr w:type="spellStart"/>
      <w:proofErr w:type="gram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xml:space="preserve"> ?</w:t>
      </w:r>
      <w:proofErr w:type="gramEnd"/>
    </w:p>
    <w:p w14:paraId="1B8218CF" w14:textId="6A6915DD" w:rsidR="00686DBA" w:rsidRDefault="00686DBA" w:rsidP="00E47906">
      <w:pPr>
        <w:pStyle w:val="ListParagraph"/>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nhân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đáp</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trả</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những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điều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như</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thế</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nào</w:t>
      </w:r>
      <w:proofErr w:type="spellEnd"/>
      <w:r>
        <w:rPr>
          <w:rFonts w:ascii="Times New Roman" w:eastAsia="Times New Roman" w:hAnsi="Times New Roman" w:cs="Times New Roman"/>
          <w:color w:val="222222"/>
          <w:sz w:val="28"/>
          <w:szCs w:val="28"/>
          <w:lang w:val="en-US"/>
        </w:rPr>
        <w:t>?</w:t>
      </w:r>
    </w:p>
    <w:p w14:paraId="0AC69A90" w14:textId="3F18B6C2" w:rsidR="00686DBA" w:rsidRDefault="00686DBA" w:rsidP="00E47906">
      <w:pPr>
        <w:pStyle w:val="ListParagraph"/>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nhân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thấy</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điều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gì</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đặc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biệt</w:t>
      </w:r>
      <w:proofErr w:type="spellEnd"/>
      <w:r>
        <w:rPr>
          <w:rFonts w:ascii="Times New Roman" w:eastAsia="Times New Roman" w:hAnsi="Times New Roman" w:cs="Times New Roman"/>
          <w:color w:val="222222"/>
          <w:sz w:val="28"/>
          <w:szCs w:val="28"/>
          <w:lang w:val="en-US"/>
        </w:rPr>
        <w:t xml:space="preserve"> </w:t>
      </w:r>
      <w:proofErr w:type="spellStart"/>
      <w:proofErr w:type="gram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xml:space="preserve"> ?</w:t>
      </w:r>
      <w:proofErr w:type="gram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thấy</w:t>
      </w:r>
      <w:proofErr w:type="spellEnd"/>
      <w:r>
        <w:rPr>
          <w:rFonts w:ascii="Times New Roman" w:eastAsia="Times New Roman" w:hAnsi="Times New Roman" w:cs="Times New Roman"/>
          <w:color w:val="222222"/>
          <w:sz w:val="28"/>
          <w:szCs w:val="28"/>
          <w:lang w:val="en-US"/>
        </w:rPr>
        <w:t xml:space="preserve"> ai </w:t>
      </w:r>
      <w:proofErr w:type="spellStart"/>
      <w:r>
        <w:rPr>
          <w:rFonts w:ascii="Times New Roman" w:eastAsia="Times New Roman" w:hAnsi="Times New Roman" w:cs="Times New Roman"/>
          <w:color w:val="222222"/>
          <w:sz w:val="28"/>
          <w:szCs w:val="28"/>
          <w:lang w:val="en-US"/>
        </w:rPr>
        <w:t>hãm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hại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mình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nghĩ</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rằng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mình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quyền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lực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tài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năng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đặc</w:t>
      </w:r>
      <w:proofErr w:type="spellEnd"/>
      <w:r>
        <w:rPr>
          <w:rFonts w:ascii="Times New Roman" w:eastAsia="Times New Roman" w:hAnsi="Times New Roman" w:cs="Times New Roman"/>
          <w:color w:val="222222"/>
          <w:sz w:val="28"/>
          <w:szCs w:val="28"/>
          <w:lang w:val="en-US"/>
        </w:rPr>
        <w:t xml:space="preserve"> </w:t>
      </w:r>
      <w:proofErr w:type="spellStart"/>
      <w:proofErr w:type="gramStart"/>
      <w:r>
        <w:rPr>
          <w:rFonts w:ascii="Times New Roman" w:eastAsia="Times New Roman" w:hAnsi="Times New Roman" w:cs="Times New Roman"/>
          <w:color w:val="222222"/>
          <w:sz w:val="28"/>
          <w:szCs w:val="28"/>
          <w:lang w:val="en-US"/>
        </w:rPr>
        <w:t>biệt</w:t>
      </w:r>
      <w:proofErr w:type="spellEnd"/>
      <w:r>
        <w:rPr>
          <w:rFonts w:ascii="Times New Roman" w:eastAsia="Times New Roman" w:hAnsi="Times New Roman" w:cs="Times New Roman"/>
          <w:color w:val="222222"/>
          <w:sz w:val="28"/>
          <w:szCs w:val="28"/>
          <w:lang w:val="en-US"/>
        </w:rPr>
        <w:t xml:space="preserve"> )</w:t>
      </w:r>
      <w:proofErr w:type="gramEnd"/>
    </w:p>
    <w:p w14:paraId="3227FEA1" w14:textId="4B697006" w:rsidR="00686DBA" w:rsidRDefault="00686DBA" w:rsidP="00E47906">
      <w:pPr>
        <w:pStyle w:val="ListParagraph"/>
        <w:numPr>
          <w:ilvl w:val="0"/>
          <w:numId w:val="30"/>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Tri </w:t>
      </w:r>
      <w:proofErr w:type="spellStart"/>
      <w:r>
        <w:rPr>
          <w:rFonts w:ascii="Times New Roman" w:eastAsia="Times New Roman" w:hAnsi="Times New Roman" w:cs="Times New Roman"/>
          <w:color w:val="222222"/>
          <w:sz w:val="28"/>
          <w:szCs w:val="28"/>
          <w:lang w:val="en-US"/>
        </w:rPr>
        <w:t>giác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cảm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giác</w:t>
      </w:r>
      <w:proofErr w:type="spellEnd"/>
      <w:r>
        <w:rPr>
          <w:rFonts w:ascii="Times New Roman" w:eastAsia="Times New Roman" w:hAnsi="Times New Roman" w:cs="Times New Roman"/>
          <w:color w:val="222222"/>
          <w:sz w:val="28"/>
          <w:szCs w:val="28"/>
          <w:lang w:val="en-US"/>
        </w:rPr>
        <w:t>:</w:t>
      </w:r>
    </w:p>
    <w:p w14:paraId="26FB6887" w14:textId="04B8D71E" w:rsidR="00686DBA" w:rsidRDefault="00686DBA" w:rsidP="00E47906">
      <w:pPr>
        <w:pStyle w:val="ListParagraph"/>
        <w:numPr>
          <w:ilvl w:val="0"/>
          <w:numId w:val="8"/>
        </w:numPr>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Có</w:t>
      </w:r>
      <w:proofErr w:type="spellEnd"/>
      <w:r>
        <w:rPr>
          <w:rFonts w:ascii="Times New Roman" w:eastAsia="Times New Roman" w:hAnsi="Times New Roman" w:cs="Times New Roman"/>
          <w:color w:val="222222"/>
          <w:sz w:val="28"/>
          <w:szCs w:val="28"/>
          <w:lang w:val="en-US"/>
        </w:rPr>
        <w:t xml:space="preserve"> bao </w:t>
      </w:r>
      <w:proofErr w:type="spellStart"/>
      <w:r>
        <w:rPr>
          <w:rFonts w:ascii="Times New Roman" w:eastAsia="Times New Roman" w:hAnsi="Times New Roman" w:cs="Times New Roman"/>
          <w:color w:val="222222"/>
          <w:sz w:val="28"/>
          <w:szCs w:val="28"/>
          <w:lang w:val="en-US"/>
        </w:rPr>
        <w:t>giờ</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nhân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nhìn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một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vật</w:t>
      </w:r>
      <w:proofErr w:type="spellEnd"/>
      <w:r>
        <w:rPr>
          <w:rFonts w:ascii="Times New Roman" w:eastAsia="Times New Roman" w:hAnsi="Times New Roman" w:cs="Times New Roman"/>
          <w:color w:val="222222"/>
          <w:sz w:val="28"/>
          <w:szCs w:val="28"/>
          <w:lang w:val="en-US"/>
        </w:rPr>
        <w:t xml:space="preserve"> hay </w:t>
      </w:r>
      <w:proofErr w:type="spellStart"/>
      <w:r>
        <w:rPr>
          <w:rFonts w:ascii="Times New Roman" w:eastAsia="Times New Roman" w:hAnsi="Times New Roman" w:cs="Times New Roman"/>
          <w:color w:val="222222"/>
          <w:sz w:val="28"/>
          <w:szCs w:val="28"/>
          <w:lang w:val="en-US"/>
        </w:rPr>
        <w:t>thứ</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gì</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thành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cái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gì</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khác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w:t>
      </w:r>
      <w:proofErr w:type="spellStart"/>
      <w:r>
        <w:rPr>
          <w:rFonts w:ascii="Times New Roman" w:eastAsia="Times New Roman" w:hAnsi="Times New Roman" w:cs="Times New Roman"/>
          <w:color w:val="222222"/>
          <w:sz w:val="28"/>
          <w:szCs w:val="28"/>
          <w:lang w:val="en-US"/>
        </w:rPr>
        <w:t>nhìn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dây</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điện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thành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rắn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cái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quạt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thành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bông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hoa</w:t>
      </w:r>
      <w:proofErr w:type="spellEnd"/>
      <w:r>
        <w:rPr>
          <w:rFonts w:ascii="Times New Roman" w:eastAsia="Times New Roman" w:hAnsi="Times New Roman" w:cs="Times New Roman"/>
          <w:color w:val="222222"/>
          <w:sz w:val="28"/>
          <w:szCs w:val="28"/>
          <w:lang w:val="en-US"/>
        </w:rPr>
        <w:t>)</w:t>
      </w:r>
    </w:p>
    <w:p w14:paraId="42215B76" w14:textId="0FEE8C42" w:rsidR="00686DBA" w:rsidRDefault="00686DBA" w:rsidP="00E47906">
      <w:pPr>
        <w:pStyle w:val="ListParagraph"/>
        <w:numPr>
          <w:ilvl w:val="0"/>
          <w:numId w:val="8"/>
        </w:numPr>
        <w:shd w:val="clear" w:color="auto" w:fill="FFFFFF" w:themeFill="background1"/>
        <w:spacing w:before="0" w:after="0" w:line="240" w:lineRule="auto"/>
        <w:ind w:left="1134"/>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Mình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ngồi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một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mình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có</w:t>
      </w:r>
      <w:proofErr w:type="spellEnd"/>
      <w:r>
        <w:rPr>
          <w:rFonts w:ascii="Times New Roman" w:eastAsia="Times New Roman" w:hAnsi="Times New Roman" w:cs="Times New Roman"/>
          <w:color w:val="222222"/>
          <w:sz w:val="28"/>
          <w:szCs w:val="28"/>
          <w:lang w:val="en-US"/>
        </w:rPr>
        <w:t xml:space="preserve"> ai </w:t>
      </w:r>
      <w:proofErr w:type="spellStart"/>
      <w:r>
        <w:rPr>
          <w:rFonts w:ascii="Times New Roman" w:eastAsia="Times New Roman" w:hAnsi="Times New Roman" w:cs="Times New Roman"/>
          <w:color w:val="222222"/>
          <w:sz w:val="28"/>
          <w:szCs w:val="28"/>
          <w:lang w:val="en-US"/>
        </w:rPr>
        <w:t>nói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chuyện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vào</w:t>
      </w:r>
      <w:proofErr w:type="spellEnd"/>
      <w:r>
        <w:rPr>
          <w:rFonts w:ascii="Times New Roman" w:eastAsia="Times New Roman" w:hAnsi="Times New Roman" w:cs="Times New Roman"/>
          <w:color w:val="222222"/>
          <w:sz w:val="28"/>
          <w:szCs w:val="28"/>
          <w:lang w:val="en-US"/>
        </w:rPr>
        <w:t xml:space="preserve"> tai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nhân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kêu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mình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làm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điều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gì</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Mình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đáp</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trả</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như</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thế</w:t>
      </w:r>
      <w:proofErr w:type="spellEnd"/>
      <w:r>
        <w:rPr>
          <w:rFonts w:ascii="Times New Roman" w:eastAsia="Times New Roman" w:hAnsi="Times New Roman" w:cs="Times New Roman"/>
          <w:color w:val="222222"/>
          <w:sz w:val="28"/>
          <w:szCs w:val="28"/>
          <w:lang w:val="en-US"/>
        </w:rPr>
        <w:t xml:space="preserve"> </w:t>
      </w:r>
      <w:proofErr w:type="spellStart"/>
      <w:proofErr w:type="gramStart"/>
      <w:r>
        <w:rPr>
          <w:rFonts w:ascii="Times New Roman" w:eastAsia="Times New Roman" w:hAnsi="Times New Roman" w:cs="Times New Roman"/>
          <w:color w:val="222222"/>
          <w:sz w:val="28"/>
          <w:szCs w:val="28"/>
          <w:lang w:val="en-US"/>
        </w:rPr>
        <w:t>nào</w:t>
      </w:r>
      <w:proofErr w:type="spellEnd"/>
      <w:r>
        <w:rPr>
          <w:rFonts w:ascii="Times New Roman" w:eastAsia="Times New Roman" w:hAnsi="Times New Roman" w:cs="Times New Roman"/>
          <w:color w:val="222222"/>
          <w:sz w:val="28"/>
          <w:szCs w:val="28"/>
          <w:lang w:val="en-US"/>
        </w:rPr>
        <w:t xml:space="preserve"> ?</w:t>
      </w:r>
      <w:proofErr w:type="gramEnd"/>
    </w:p>
    <w:p w14:paraId="4D877D7E" w14:textId="7BD8092A" w:rsidR="00686DBA" w:rsidRDefault="00686DBA" w:rsidP="00E47906">
      <w:pPr>
        <w:pStyle w:val="ListParagraph"/>
        <w:numPr>
          <w:ilvl w:val="0"/>
          <w:numId w:val="30"/>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Hành</w:t>
      </w:r>
      <w:proofErr w:type="spellEnd"/>
      <w:r>
        <w:rPr>
          <w:rFonts w:ascii="Times New Roman" w:eastAsia="Times New Roman" w:hAnsi="Times New Roman" w:cs="Times New Roman"/>
          <w:color w:val="222222"/>
          <w:sz w:val="28"/>
          <w:szCs w:val="28"/>
          <w:lang w:val="en-US"/>
        </w:rPr>
        <w:t xml:space="preserve"> vi: Quan </w:t>
      </w:r>
      <w:proofErr w:type="spellStart"/>
      <w:r>
        <w:rPr>
          <w:rFonts w:ascii="Times New Roman" w:eastAsia="Times New Roman" w:hAnsi="Times New Roman" w:cs="Times New Roman"/>
          <w:color w:val="222222"/>
          <w:sz w:val="28"/>
          <w:szCs w:val="28"/>
          <w:lang w:val="en-US"/>
        </w:rPr>
        <w:t>sát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bên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ngoài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bức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rức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ngồi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yên</w:t>
      </w:r>
      <w:proofErr w:type="spellEnd"/>
      <w:r>
        <w:rPr>
          <w:rFonts w:ascii="Times New Roman" w:eastAsia="Times New Roman" w:hAnsi="Times New Roman" w:cs="Times New Roman"/>
          <w:color w:val="222222"/>
          <w:sz w:val="28"/>
          <w:szCs w:val="28"/>
          <w:lang w:val="en-US"/>
        </w:rPr>
        <w:t xml:space="preserve">, né </w:t>
      </w:r>
      <w:proofErr w:type="spellStart"/>
      <w:r>
        <w:rPr>
          <w:rFonts w:ascii="Times New Roman" w:eastAsia="Times New Roman" w:hAnsi="Times New Roman" w:cs="Times New Roman"/>
          <w:color w:val="222222"/>
          <w:sz w:val="28"/>
          <w:szCs w:val="28"/>
          <w:lang w:val="en-US"/>
        </w:rPr>
        <w:t>tránh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hợp</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tác</w:t>
      </w:r>
      <w:proofErr w:type="spellEnd"/>
      <w:r>
        <w:rPr>
          <w:rFonts w:ascii="Times New Roman" w:eastAsia="Times New Roman" w:hAnsi="Times New Roman" w:cs="Times New Roman"/>
          <w:color w:val="222222"/>
          <w:sz w:val="28"/>
          <w:szCs w:val="28"/>
          <w:lang w:val="en-US"/>
        </w:rPr>
        <w:t>.</w:t>
      </w:r>
    </w:p>
    <w:p w14:paraId="29E49841" w14:textId="3ADC542E" w:rsidR="00686DBA" w:rsidRDefault="00686DBA" w:rsidP="00E47906">
      <w:pPr>
        <w:pStyle w:val="ListParagraph"/>
        <w:numPr>
          <w:ilvl w:val="0"/>
          <w:numId w:val="30"/>
        </w:numPr>
        <w:shd w:val="clear" w:color="auto" w:fill="FFFFFF" w:themeFill="background1"/>
        <w:spacing w:before="0" w:after="0" w:line="240" w:lineRule="auto"/>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Phán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đoán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nhận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thức</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về</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của</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mình</w:t>
      </w:r>
      <w:proofErr w:type="spellEnd"/>
      <w:r>
        <w:rPr>
          <w:rFonts w:ascii="Times New Roman" w:eastAsia="Times New Roman" w:hAnsi="Times New Roman" w:cs="Times New Roman"/>
          <w:color w:val="222222"/>
          <w:sz w:val="28"/>
          <w:szCs w:val="28"/>
          <w:lang w:val="en-US"/>
        </w:rPr>
        <w:t>:</w:t>
      </w:r>
    </w:p>
    <w:p w14:paraId="31963357" w14:textId="543846CF" w:rsidR="00686DBA" w:rsidRDefault="00686DBA" w:rsidP="00E47906">
      <w:pPr>
        <w:pStyle w:val="ListParagraph"/>
        <w:numPr>
          <w:ilvl w:val="0"/>
          <w:numId w:val="8"/>
        </w:numPr>
        <w:shd w:val="clear" w:color="auto" w:fill="FFFFFF" w:themeFill="background1"/>
        <w:spacing w:before="0" w:after="0" w:line="240" w:lineRule="auto"/>
        <w:ind w:left="1134" w:hanging="425"/>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nhân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biết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mình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bị</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proofErr w:type="gram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xml:space="preserve"> ?</w:t>
      </w:r>
      <w:proofErr w:type="gramEnd"/>
    </w:p>
    <w:p w14:paraId="0E01488C" w14:textId="560C8F25" w:rsidR="00686DBA" w:rsidRDefault="00686DBA" w:rsidP="00E47906">
      <w:pPr>
        <w:pStyle w:val="ListParagraph"/>
        <w:numPr>
          <w:ilvl w:val="0"/>
          <w:numId w:val="8"/>
        </w:numPr>
        <w:shd w:val="clear" w:color="auto" w:fill="FFFFFF" w:themeFill="background1"/>
        <w:spacing w:before="0" w:after="0" w:line="240" w:lineRule="auto"/>
        <w:ind w:left="1134" w:hanging="425"/>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Cảm</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thấy</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như</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thế</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nào</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về</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của</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mình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biết</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từ</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đâu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gây</w:t>
      </w:r>
      <w:proofErr w:type="spellEnd"/>
      <w:r>
        <w:rPr>
          <w:rFonts w:ascii="Times New Roman" w:eastAsia="Times New Roman" w:hAnsi="Times New Roman" w:cs="Times New Roman"/>
          <w:color w:val="222222"/>
          <w:sz w:val="28"/>
          <w:szCs w:val="28"/>
          <w:lang w:val="en-US"/>
        </w:rPr>
        <w:t xml:space="preserve"> ra </w:t>
      </w:r>
      <w:proofErr w:type="spellStart"/>
      <w:r>
        <w:rPr>
          <w:rFonts w:ascii="Times New Roman" w:eastAsia="Times New Roman" w:hAnsi="Times New Roman" w:cs="Times New Roman"/>
          <w:color w:val="222222"/>
          <w:sz w:val="28"/>
          <w:szCs w:val="28"/>
          <w:lang w:val="en-US"/>
        </w:rPr>
        <w:t>bênh</w:t>
      </w:r>
      <w:proofErr w:type="spellEnd"/>
      <w:r>
        <w:rPr>
          <w:rFonts w:ascii="Times New Roman" w:eastAsia="Times New Roman" w:hAnsi="Times New Roman" w:cs="Times New Roman"/>
          <w:color w:val="222222"/>
          <w:sz w:val="28"/>
          <w:szCs w:val="28"/>
          <w:lang w:val="en-US"/>
        </w:rPr>
        <w:t xml:space="preserve"> </w:t>
      </w:r>
      <w:proofErr w:type="spellStart"/>
      <w:proofErr w:type="gram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 xml:space="preserve"> ?</w:t>
      </w:r>
      <w:proofErr w:type="gramEnd"/>
    </w:p>
    <w:p w14:paraId="3ADC7521" w14:textId="6D10CCF2" w:rsidR="00686DBA" w:rsidRPr="00686DBA" w:rsidRDefault="00686DBA" w:rsidP="00E47906">
      <w:pPr>
        <w:pStyle w:val="ListParagraph"/>
        <w:numPr>
          <w:ilvl w:val="0"/>
          <w:numId w:val="8"/>
        </w:numPr>
        <w:shd w:val="clear" w:color="auto" w:fill="FFFFFF" w:themeFill="background1"/>
        <w:spacing w:before="0" w:after="0" w:line="240" w:lineRule="auto"/>
        <w:ind w:left="1134" w:hanging="425"/>
        <w:jc w:val="both"/>
        <w:rPr>
          <w:rFonts w:ascii="Times New Roman" w:eastAsia="Times New Roman" w:hAnsi="Times New Roman" w:cs="Times New Roman"/>
          <w:color w:val="222222"/>
          <w:sz w:val="28"/>
          <w:szCs w:val="28"/>
          <w:lang w:val="en-US"/>
        </w:rPr>
      </w:pPr>
      <w:proofErr w:type="spellStart"/>
      <w:r>
        <w:rPr>
          <w:rFonts w:ascii="Times New Roman" w:eastAsia="Times New Roman" w:hAnsi="Times New Roman" w:cs="Times New Roman"/>
          <w:color w:val="222222"/>
          <w:sz w:val="28"/>
          <w:szCs w:val="28"/>
          <w:lang w:val="en-US"/>
        </w:rPr>
        <w:t>Bệnh</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nhân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thấy</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điều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trị</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sẽ</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khỏi</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chứ</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Có</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muốn</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điều</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trị</w:t>
      </w:r>
      <w:proofErr w:type="spellEnd"/>
      <w:r>
        <w:rPr>
          <w:rFonts w:ascii="Times New Roman" w:eastAsia="Times New Roman" w:hAnsi="Times New Roman" w:cs="Times New Roman"/>
          <w:color w:val="222222"/>
          <w:sz w:val="28"/>
          <w:szCs w:val="28"/>
          <w:lang w:val="en-US"/>
        </w:rPr>
        <w:t xml:space="preserve"> </w:t>
      </w:r>
      <w:proofErr w:type="spellStart"/>
      <w:r>
        <w:rPr>
          <w:rFonts w:ascii="Times New Roman" w:eastAsia="Times New Roman" w:hAnsi="Times New Roman" w:cs="Times New Roman"/>
          <w:color w:val="222222"/>
          <w:sz w:val="28"/>
          <w:szCs w:val="28"/>
          <w:lang w:val="en-US"/>
        </w:rPr>
        <w:t>không</w:t>
      </w:r>
      <w:proofErr w:type="spellEnd"/>
      <w:r>
        <w:rPr>
          <w:rFonts w:ascii="Times New Roman" w:eastAsia="Times New Roman" w:hAnsi="Times New Roman" w:cs="Times New Roman"/>
          <w:color w:val="222222"/>
          <w:sz w:val="28"/>
          <w:szCs w:val="28"/>
          <w:lang w:val="en-US"/>
        </w:rPr>
        <w:t>?</w:t>
      </w:r>
    </w:p>
    <w:p w14:paraId="1AEDF49D" w14:textId="346466C0" w:rsidR="00AC43D8" w:rsidRPr="00AC43D8" w:rsidRDefault="00AC43D8" w:rsidP="00686DBA">
      <w:pPr>
        <w:pStyle w:val="ListParagraph"/>
        <w:shd w:val="clear" w:color="auto" w:fill="FFFFFF" w:themeFill="background1"/>
        <w:spacing w:before="0" w:after="0" w:line="240" w:lineRule="auto"/>
        <w:ind w:left="1134"/>
        <w:jc w:val="both"/>
        <w:rPr>
          <w:rFonts w:ascii="Times New Roman" w:eastAsia="Times New Roman" w:hAnsi="Times New Roman" w:cs="Times New Roman"/>
          <w:sz w:val="24"/>
          <w:szCs w:val="24"/>
        </w:rPr>
      </w:pPr>
      <w:r w:rsidRPr="00AC43D8">
        <w:rPr>
          <w:rFonts w:ascii="Times New Roman" w:eastAsia="Times New Roman" w:hAnsi="Times New Roman" w:cs="Times New Roman"/>
          <w:sz w:val="24"/>
          <w:szCs w:val="24"/>
        </w:rPr>
        <w:t> </w:t>
      </w:r>
    </w:p>
    <w:p w14:paraId="0A8B40D5" w14:textId="4028246A" w:rsidR="00AC43D8" w:rsidRDefault="00AC43D8" w:rsidP="00AC43D8">
      <w:pPr>
        <w:shd w:val="clear" w:color="auto" w:fill="FFFFFF"/>
        <w:spacing w:before="0" w:after="0" w:line="240" w:lineRule="auto"/>
        <w:jc w:val="both"/>
        <w:rPr>
          <w:rFonts w:ascii="Times New Roman" w:eastAsia="Times New Roman" w:hAnsi="Times New Roman" w:cs="Times New Roman"/>
          <w:color w:val="C00000"/>
          <w:sz w:val="28"/>
          <w:szCs w:val="28"/>
        </w:rPr>
      </w:pPr>
      <w:r w:rsidRPr="00AC43D8">
        <w:rPr>
          <w:rFonts w:ascii="Times New Roman" w:eastAsia="Times New Roman" w:hAnsi="Times New Roman" w:cs="Times New Roman"/>
          <w:color w:val="222222"/>
          <w:sz w:val="28"/>
          <w:szCs w:val="28"/>
        </w:rPr>
        <w:t xml:space="preserve">CÂU 3: </w:t>
      </w:r>
      <w:r w:rsidRPr="00AC43D8">
        <w:rPr>
          <w:rFonts w:ascii="Times New Roman" w:eastAsia="Times New Roman" w:hAnsi="Times New Roman" w:cs="Times New Roman"/>
          <w:color w:val="C00000"/>
          <w:sz w:val="28"/>
          <w:szCs w:val="28"/>
        </w:rPr>
        <w:t>Biện luận, cho chẩn đoán sơ bộ và chẩn đoán phân biệt? ( Câu hỏi chính)</w:t>
      </w:r>
    </w:p>
    <w:p w14:paraId="5F09D4EA" w14:textId="77777777" w:rsidR="00E47906" w:rsidRDefault="00E47906" w:rsidP="00AC43D8">
      <w:pPr>
        <w:shd w:val="clear" w:color="auto" w:fill="FFFFFF"/>
        <w:spacing w:before="0" w:after="0" w:line="240" w:lineRule="auto"/>
        <w:jc w:val="both"/>
        <w:rPr>
          <w:rFonts w:ascii="Times New Roman" w:eastAsia="Times New Roman" w:hAnsi="Times New Roman" w:cs="Times New Roman"/>
          <w:color w:val="C00000"/>
          <w:sz w:val="28"/>
          <w:szCs w:val="28"/>
        </w:rPr>
      </w:pPr>
    </w:p>
    <w:p w14:paraId="5AEBBCD1" w14:textId="684C7978" w:rsidR="00B0401C" w:rsidRPr="00B0401C" w:rsidRDefault="00B0401C" w:rsidP="00B0401C">
      <w:pPr>
        <w:pStyle w:val="ListParagraph"/>
        <w:numPr>
          <w:ilvl w:val="0"/>
          <w:numId w:val="8"/>
        </w:num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Đặt vấn đề: </w:t>
      </w:r>
    </w:p>
    <w:p w14:paraId="20B7942A"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3DBBDADC" w14:textId="108C3FD0"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Pr="00B0401C">
        <w:rPr>
          <w:rFonts w:ascii="Times New Roman" w:eastAsia="Times New Roman" w:hAnsi="Times New Roman" w:cs="Times New Roman"/>
          <w:sz w:val="28"/>
          <w:szCs w:val="28"/>
        </w:rPr>
        <w:t xml:space="preserve">Hội chứng lo âu </w:t>
      </w:r>
    </w:p>
    <w:p w14:paraId="6AC80E53"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7DA6F48" w14:textId="0A0E84E6"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Pr="00B0401C">
        <w:rPr>
          <w:rFonts w:ascii="Times New Roman" w:eastAsia="Times New Roman" w:hAnsi="Times New Roman" w:cs="Times New Roman"/>
          <w:sz w:val="28"/>
          <w:szCs w:val="28"/>
        </w:rPr>
        <w:t xml:space="preserve">Đau đầu </w:t>
      </w:r>
    </w:p>
    <w:p w14:paraId="31EBCAA4"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3DC9B2DF" w14:textId="0D1D0559"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 </w:t>
      </w:r>
      <w:r w:rsidRPr="00B0401C">
        <w:rPr>
          <w:rFonts w:ascii="Times New Roman" w:eastAsia="Times New Roman" w:hAnsi="Times New Roman" w:cs="Times New Roman"/>
          <w:sz w:val="28"/>
          <w:szCs w:val="28"/>
        </w:rPr>
        <w:t xml:space="preserve">Đau dạ dày </w:t>
      </w:r>
    </w:p>
    <w:p w14:paraId="7DDFDED0"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073CE8C" w14:textId="3F4F0F4B" w:rsidR="00B0401C" w:rsidRPr="00B0401C" w:rsidRDefault="00B0401C" w:rsidP="00B0401C">
      <w:pPr>
        <w:pStyle w:val="ListParagraph"/>
        <w:numPr>
          <w:ilvl w:val="0"/>
          <w:numId w:val="8"/>
        </w:num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Chẩn đoán sơ bộ: rối loạn lo âu lan toả (F41.1) (theo DSM 5) </w:t>
      </w:r>
    </w:p>
    <w:p w14:paraId="45C78370"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20A2A78" w14:textId="27D32024" w:rsidR="00B0401C" w:rsidRPr="00B0401C" w:rsidRDefault="00B0401C" w:rsidP="00B0401C">
      <w:pPr>
        <w:pStyle w:val="ListParagraph"/>
        <w:numPr>
          <w:ilvl w:val="0"/>
          <w:numId w:val="8"/>
        </w:num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Chẩn đoán phân biệt: Rối loạn lo âu do tổn thương thực thể tại não </w:t>
      </w:r>
    </w:p>
    <w:p w14:paraId="2B0BFBB6"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05C43EDA" w14:textId="66F4AE60" w:rsidR="00B0401C" w:rsidRPr="00B0401C" w:rsidRDefault="00B0401C" w:rsidP="00B0401C">
      <w:pPr>
        <w:pStyle w:val="ListParagraph"/>
        <w:numPr>
          <w:ilvl w:val="0"/>
          <w:numId w:val="8"/>
        </w:num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Biện luận: </w:t>
      </w:r>
    </w:p>
    <w:p w14:paraId="54ABDA7B"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5FE97DBE" w14:textId="63D3633B"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Pr="00B0401C">
        <w:rPr>
          <w:rFonts w:ascii="Times New Roman" w:eastAsia="Times New Roman" w:hAnsi="Times New Roman" w:cs="Times New Roman"/>
          <w:sz w:val="28"/>
          <w:szCs w:val="28"/>
        </w:rPr>
        <w:t xml:space="preserve">Hội chứng lo âu: </w:t>
      </w:r>
    </w:p>
    <w:p w14:paraId="1B89D2CB"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1687763" w14:textId="3F92ABA5"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Bệnh nhân có 3/6 triệu chứng trong 1 năm qua: Bồn chồn - bất an, dễ mệt mỏi, khó đi vào giấc ngủ. </w:t>
      </w:r>
    </w:p>
    <w:p w14:paraId="6FB8C8EF"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F016CF7" w14:textId="77777777" w:rsidR="00B0401C" w:rsidRPr="00B0401C" w:rsidRDefault="00B0401C" w:rsidP="00B0401C">
      <w:pPr>
        <w:pStyle w:val="ListParagraph"/>
        <w:numPr>
          <w:ilvl w:val="0"/>
          <w:numId w:val="49"/>
        </w:num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Nguyên nhân: </w:t>
      </w:r>
    </w:p>
    <w:p w14:paraId="14BE0830"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594CE5B7" w14:textId="77777777" w:rsidR="00B0401C" w:rsidRPr="00B0401C" w:rsidRDefault="00B0401C" w:rsidP="00B0401C">
      <w:pPr>
        <w:pStyle w:val="ListParagraph"/>
        <w:numPr>
          <w:ilvl w:val="0"/>
          <w:numId w:val="50"/>
        </w:numPr>
        <w:shd w:val="clear" w:color="auto" w:fill="FFFFFF"/>
        <w:spacing w:before="0" w:after="0" w:line="240" w:lineRule="auto"/>
        <w:ind w:hanging="153"/>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Nguyên nhân thực thể:  </w:t>
      </w:r>
    </w:p>
    <w:p w14:paraId="761573DF" w14:textId="77777777" w:rsidR="00B0401C" w:rsidRPr="00B0401C" w:rsidRDefault="00B0401C" w:rsidP="00B0401C">
      <w:pPr>
        <w:shd w:val="clear" w:color="auto" w:fill="FFFFFF"/>
        <w:spacing w:before="0" w:after="0" w:line="240" w:lineRule="auto"/>
        <w:ind w:left="993" w:hanging="142"/>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Tại não: bệnh sử chưa ghi nhận tiền căn chấn thương, nhưng bệnh nhân có đau đầu nên không loại trừ. =&gt; cần thăm khám toàn diện và làm xét nghiệm để tầm soát  </w:t>
      </w:r>
    </w:p>
    <w:p w14:paraId="300B1C69"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354DBF4A" w14:textId="2EA713E7" w:rsidR="00B0401C" w:rsidRPr="00B0401C" w:rsidRDefault="00B0401C" w:rsidP="00B0401C">
      <w:pPr>
        <w:shd w:val="clear" w:color="auto" w:fill="FFFFFF"/>
        <w:spacing w:before="0" w:after="0" w:line="240" w:lineRule="auto"/>
        <w:ind w:firstLine="709"/>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 Ngoài não: cần thăm khám và xét nghiệm tầm soát thêm  </w:t>
      </w:r>
    </w:p>
    <w:p w14:paraId="02B036E1"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3D3603AB" w14:textId="77777777" w:rsidR="00B0401C" w:rsidRPr="00B0401C" w:rsidRDefault="00B0401C" w:rsidP="00B0401C">
      <w:pPr>
        <w:pStyle w:val="ListParagraph"/>
        <w:numPr>
          <w:ilvl w:val="0"/>
          <w:numId w:val="50"/>
        </w:numPr>
        <w:shd w:val="clear" w:color="auto" w:fill="FFFFFF"/>
        <w:spacing w:before="0" w:after="0" w:line="240" w:lineRule="auto"/>
        <w:ind w:hanging="153"/>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Nguyên nhân do chất: chỉ khoảng 1 tháng nay mới tăng số lượng và tần suất sử dụng rượu, còn tình trạng lo âu thì đã một năm qua. Tuy nhiên BN sử dụng rượu đã lâu, nên không loại trừ RL lo âu do rượu. </w:t>
      </w:r>
    </w:p>
    <w:p w14:paraId="5C379E39"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5CBDDF26" w14:textId="77777777" w:rsidR="00B0401C" w:rsidRPr="00B0401C" w:rsidRDefault="00B0401C" w:rsidP="00B0401C">
      <w:pPr>
        <w:pStyle w:val="ListParagraph"/>
        <w:numPr>
          <w:ilvl w:val="0"/>
          <w:numId w:val="50"/>
        </w:numPr>
        <w:shd w:val="clear" w:color="auto" w:fill="FFFFFF"/>
        <w:spacing w:before="0" w:after="0" w:line="240" w:lineRule="auto"/>
        <w:ind w:hanging="153"/>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Các nguyên nhân nội sinh: </w:t>
      </w:r>
    </w:p>
    <w:p w14:paraId="7B26AAF7"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579B0BB" w14:textId="77777777" w:rsidR="00B0401C" w:rsidRPr="00B0401C" w:rsidRDefault="00B0401C" w:rsidP="00B0401C">
      <w:pPr>
        <w:shd w:val="clear" w:color="auto" w:fill="FFFFFF"/>
        <w:spacing w:before="0" w:after="0" w:line="240" w:lineRule="auto"/>
        <w:ind w:left="1418" w:hanging="709"/>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 Rối loạn lo âu xã hội: không nghĩ vì bệnh nhân không có những đặc điểm riêng biệt của bệnh này (lo âu thường là vào những tình huống xã hội sắp tới, trong đó họ phải thực hiện hoặc bị đánh giá bởi người khác). </w:t>
      </w:r>
    </w:p>
    <w:p w14:paraId="787DB818"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0A0C5979" w14:textId="77777777" w:rsidR="00B0401C" w:rsidRPr="00B0401C" w:rsidRDefault="00B0401C" w:rsidP="00B0401C">
      <w:pPr>
        <w:shd w:val="clear" w:color="auto" w:fill="FFFFFF"/>
        <w:spacing w:before="0" w:after="0" w:line="240" w:lineRule="auto"/>
        <w:ind w:left="851"/>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OCD: không nghĩ vì không có suy nghĩ ám ảnh. </w:t>
      </w:r>
    </w:p>
    <w:p w14:paraId="16D1280A"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70F9BA22" w14:textId="77777777" w:rsidR="00B0401C" w:rsidRPr="00B0401C" w:rsidRDefault="00B0401C" w:rsidP="00B0401C">
      <w:pPr>
        <w:shd w:val="clear" w:color="auto" w:fill="FFFFFF"/>
        <w:spacing w:before="0" w:after="0" w:line="240" w:lineRule="auto"/>
        <w:ind w:left="851"/>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PTSD: không nghĩ vì không có sang chấn. </w:t>
      </w:r>
    </w:p>
    <w:p w14:paraId="37669487"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755CC15A" w14:textId="77777777" w:rsidR="00B0401C" w:rsidRPr="00B0401C" w:rsidRDefault="00B0401C" w:rsidP="00B0401C">
      <w:pPr>
        <w:shd w:val="clear" w:color="auto" w:fill="FFFFFF"/>
        <w:spacing w:before="0" w:after="0" w:line="240" w:lineRule="auto"/>
        <w:ind w:left="993" w:hanging="142"/>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Bệnh lý loạn thần: không nghĩ. </w:t>
      </w:r>
    </w:p>
    <w:p w14:paraId="02729063"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0019CEA8"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Nghĩ bệnh nhân rối loạn lo âu lan tỏa vì theo DSM V, bệnh nhân thỏa tiêu chuẩn: </w:t>
      </w:r>
    </w:p>
    <w:p w14:paraId="7919A858"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685C3A56"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Về triệu chứng :  </w:t>
      </w:r>
    </w:p>
    <w:p w14:paraId="3536E69C"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639C1B2"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 Lo âu và lo lắng quá mức (ngoài mong đợi), xuất hiện trong đa số các ngày trong 1 năm, về nhiều vấn đề như về công việc, về kinh tế gia đình và các mối quan hệ xã hội kể cả những việc không quan trọng </w:t>
      </w:r>
    </w:p>
    <w:p w14:paraId="40C88708"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67F10EAD"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 Bệnh nhân cảm thấy khó kiểm soát nỗi lo: “cô muốn gạt bỏ mọi thứ sang một bên và không lo nghĩ nữa nhưng không được” </w:t>
      </w:r>
    </w:p>
    <w:p w14:paraId="25CCFBB5"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43E12812"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 Các triệu chứng đi kèm thỏa 6/6 (2 triệu chứng xuất hiện trong trong vòng 1 năm, 4 triệu chứng xuất hiện hơn 5 tháng và hần hết các triệu chứng hiện diện trong đa số các ngày) : </w:t>
      </w:r>
    </w:p>
    <w:p w14:paraId="2FCB01CC"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A10BEFC"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Dễ mệt mỏi  </w:t>
      </w:r>
    </w:p>
    <w:p w14:paraId="0F7B9527"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315B736"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Rối loạn giấc ngủ: khó ngủ </w:t>
      </w:r>
    </w:p>
    <w:p w14:paraId="43225561"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7323E03"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Cảm thấy bồn chồn, bất an, hồi hộp </w:t>
      </w:r>
    </w:p>
    <w:p w14:paraId="7D81AF69"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7333436E"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Căng cơ: đau đầu </w:t>
      </w:r>
    </w:p>
    <w:p w14:paraId="10AECF92"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D5DCA37"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Dễ cáu gắt </w:t>
      </w:r>
    </w:p>
    <w:p w14:paraId="32235FF8"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2258B95"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Khó tập trung </w:t>
      </w:r>
    </w:p>
    <w:p w14:paraId="4568887A"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564896BF"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 Tình trạng lo âu, lo lắng quá mức đi kèm các triệu chứng trên và các triệu chứng cơ thể khác có thể do lo âu gây ra như: đầy bụng, khó tiêu, đau thượng vị làm ảnh hưởng đáng kể đến chức năng xã hội, chất lượng cuộc sống và suy gỉam đáng kể hiệu quả làm việc bệnh nhân </w:t>
      </w:r>
    </w:p>
    <w:p w14:paraId="39CC02D7"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6295C9B2"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Loại trừ:  </w:t>
      </w:r>
    </w:p>
    <w:p w14:paraId="27679878"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4C50EF29"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 Chưa ghi nhận tiền căn sử dụng thuốc, chất hay một tình trạng y khoa khác  </w:t>
      </w:r>
    </w:p>
    <w:p w14:paraId="57F3E13E"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4214F033"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 Rối loạn không được giải thích tốt hơn bởi bệnh lý tâm thần khác như: </w:t>
      </w:r>
    </w:p>
    <w:p w14:paraId="384FA4DA"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62740E3E"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Không ghi nhận cơn hoảng loạn  </w:t>
      </w:r>
    </w:p>
    <w:p w14:paraId="19535291"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2C9349B0"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Không ghi nhận dấu hiệu, triệu chứng sợ xã hội- sợ đánh giá tiêu cực </w:t>
      </w:r>
    </w:p>
    <w:p w14:paraId="297EA394"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7A5638E8"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Không ghi nhận sợ/lo ô nhiễm hoặc ám ảnh  </w:t>
      </w:r>
    </w:p>
    <w:p w14:paraId="58D21BCF"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0F81B409"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Không ghi nhận sợ/lo khi phải tách rời con cái  </w:t>
      </w:r>
    </w:p>
    <w:p w14:paraId="7DE47CF5"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419AABFB"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Không tình trạng chấn thương, sang chấn  </w:t>
      </w:r>
    </w:p>
    <w:p w14:paraId="65C48217"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3EBF9841"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Không than phiền quá mức về triệu chứng cơ thể </w:t>
      </w:r>
    </w:p>
    <w:p w14:paraId="5740BEAB"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69DF83C7"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Không sợ/lo về cân nặng, cơ thể  </w:t>
      </w:r>
    </w:p>
    <w:p w14:paraId="3ECF6B72"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3659BB72"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Không lo âu về bệnh tật và không ghi nhận dấu hiệu triệu chứng hoang tưởng </w:t>
      </w:r>
    </w:p>
    <w:p w14:paraId="2B78E5BF"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5812A85A"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Đau dạ dày: </w:t>
      </w:r>
    </w:p>
    <w:p w14:paraId="5ED167F9"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228EAF26"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Bệnh nhân có triệu chứng đau dạ dày tái phát sau khi đã điều trị và đáp ứng với thuốc trước đó. Có 2 nguyên nhân nghĩ đến tái phát đau dạ dày trên bệnh nhân: </w:t>
      </w:r>
    </w:p>
    <w:p w14:paraId="56E209AA"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389995D3"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 Nguyên nhân thực thể: không loại trừ ==&gt; cần thăm khám và xét nghiệm thêm ==&gt; đề nghị nội soi dạ dày tá tràng trên và thực hiện test urease nhanh trên bệnh nhân </w:t>
      </w:r>
    </w:p>
    <w:p w14:paraId="77159C09"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p>
    <w:p w14:paraId="1310040D"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8"/>
          <w:szCs w:val="28"/>
        </w:rPr>
      </w:pPr>
      <w:r w:rsidRPr="00B0401C">
        <w:rPr>
          <w:rFonts w:ascii="Times New Roman" w:eastAsia="Times New Roman" w:hAnsi="Times New Roman" w:cs="Times New Roman"/>
          <w:sz w:val="28"/>
          <w:szCs w:val="28"/>
        </w:rPr>
        <w:t xml:space="preserve">+ Nguyên nhân nội sinh: do tình trạng rối loạn lo âu phù hợp với bệnh cảnh của bệnh nhân ( đã biện luận ở trên) </w:t>
      </w:r>
    </w:p>
    <w:p w14:paraId="68782715" w14:textId="77777777" w:rsidR="00B0401C" w:rsidRPr="00B0401C" w:rsidRDefault="00B0401C" w:rsidP="00B0401C">
      <w:pPr>
        <w:shd w:val="clear" w:color="auto" w:fill="FFFFFF"/>
        <w:spacing w:before="0" w:after="0" w:line="240" w:lineRule="auto"/>
        <w:jc w:val="both"/>
        <w:rPr>
          <w:rFonts w:ascii="Times New Roman" w:eastAsia="Times New Roman" w:hAnsi="Times New Roman" w:cs="Times New Roman"/>
          <w:sz w:val="24"/>
          <w:szCs w:val="24"/>
        </w:rPr>
      </w:pPr>
    </w:p>
    <w:p w14:paraId="58015D22" w14:textId="77777777" w:rsidR="008C4216" w:rsidRPr="00AC43D8" w:rsidRDefault="008C4216" w:rsidP="00AC43D8">
      <w:pPr>
        <w:shd w:val="clear" w:color="auto" w:fill="FFFFFF"/>
        <w:spacing w:before="0" w:after="0" w:line="240" w:lineRule="auto"/>
        <w:jc w:val="both"/>
        <w:rPr>
          <w:rFonts w:ascii="Times New Roman" w:eastAsia="Times New Roman" w:hAnsi="Times New Roman" w:cs="Times New Roman"/>
          <w:sz w:val="24"/>
          <w:szCs w:val="24"/>
        </w:rPr>
      </w:pPr>
    </w:p>
    <w:p w14:paraId="1B42F111" w14:textId="77777777" w:rsidR="00AC43D8" w:rsidRPr="00AC43D8" w:rsidRDefault="00AC43D8" w:rsidP="00AC43D8">
      <w:pPr>
        <w:spacing w:before="0" w:after="0" w:line="240" w:lineRule="auto"/>
        <w:rPr>
          <w:rFonts w:ascii="Times New Roman" w:eastAsia="Times New Roman" w:hAnsi="Times New Roman" w:cs="Times New Roman"/>
          <w:sz w:val="24"/>
          <w:szCs w:val="24"/>
        </w:rPr>
      </w:pPr>
      <w:r w:rsidRPr="00AC43D8">
        <w:rPr>
          <w:rFonts w:ascii="Cambria" w:eastAsia="Times New Roman" w:hAnsi="Cambria" w:cs="Times New Roman"/>
          <w:b/>
          <w:bCs/>
          <w:color w:val="FF0000"/>
          <w:sz w:val="26"/>
          <w:szCs w:val="26"/>
        </w:rPr>
        <w:t> </w:t>
      </w:r>
    </w:p>
    <w:p w14:paraId="7226C9CD" w14:textId="77777777" w:rsidR="00AC43D8" w:rsidRPr="00AC43D8" w:rsidRDefault="00AC43D8" w:rsidP="00AC43D8">
      <w:pPr>
        <w:spacing w:before="0" w:after="0" w:line="240" w:lineRule="auto"/>
        <w:rPr>
          <w:rFonts w:ascii="Times New Roman" w:eastAsia="Times New Roman" w:hAnsi="Times New Roman" w:cs="Times New Roman"/>
          <w:sz w:val="24"/>
          <w:szCs w:val="24"/>
        </w:rPr>
      </w:pPr>
      <w:r w:rsidRPr="00AC43D8">
        <w:rPr>
          <w:rFonts w:ascii="Cambria" w:eastAsia="Times New Roman" w:hAnsi="Cambria" w:cs="Times New Roman"/>
          <w:b/>
          <w:bCs/>
          <w:color w:val="FF0000"/>
          <w:sz w:val="26"/>
          <w:szCs w:val="26"/>
        </w:rPr>
        <w:t>TÀI LIỆU THAM KHẢO</w:t>
      </w:r>
    </w:p>
    <w:p w14:paraId="5518B941" w14:textId="77777777" w:rsidR="00AC43D8" w:rsidRPr="00AC43D8" w:rsidRDefault="00AC43D8" w:rsidP="00AC43D8">
      <w:pPr>
        <w:spacing w:before="0" w:after="240" w:line="240" w:lineRule="auto"/>
        <w:rPr>
          <w:rFonts w:ascii="Times New Roman" w:eastAsia="Times New Roman" w:hAnsi="Times New Roman" w:cs="Times New Roman"/>
          <w:sz w:val="24"/>
          <w:szCs w:val="24"/>
        </w:rPr>
      </w:pPr>
    </w:p>
    <w:p w14:paraId="3087CF27" w14:textId="77777777" w:rsidR="00AC43D8" w:rsidRPr="00AC43D8" w:rsidRDefault="00AC43D8" w:rsidP="00AC43D8">
      <w:pPr>
        <w:spacing w:before="0" w:after="0" w:line="240" w:lineRule="auto"/>
        <w:rPr>
          <w:rFonts w:ascii="Times New Roman" w:eastAsia="Times New Roman" w:hAnsi="Times New Roman" w:cs="Times New Roman"/>
          <w:sz w:val="24"/>
          <w:szCs w:val="24"/>
        </w:rPr>
      </w:pPr>
      <w:r w:rsidRPr="00AC43D8">
        <w:rPr>
          <w:rFonts w:ascii="Cambria" w:eastAsia="Times New Roman" w:hAnsi="Cambria" w:cs="Times New Roman"/>
          <w:b/>
          <w:bCs/>
          <w:i/>
          <w:iCs/>
          <w:color w:val="000000"/>
          <w:sz w:val="26"/>
          <w:szCs w:val="26"/>
        </w:rPr>
        <w:t>Tài liệu tiếng Việt</w:t>
      </w:r>
    </w:p>
    <w:p w14:paraId="6522CB28" w14:textId="77777777" w:rsidR="00AC43D8" w:rsidRPr="00AC43D8" w:rsidRDefault="00AC43D8" w:rsidP="00AC43D8">
      <w:pPr>
        <w:spacing w:before="0" w:after="0" w:line="240" w:lineRule="auto"/>
        <w:rPr>
          <w:rFonts w:ascii="Times New Roman" w:eastAsia="Times New Roman" w:hAnsi="Times New Roman" w:cs="Times New Roman"/>
          <w:sz w:val="24"/>
          <w:szCs w:val="24"/>
        </w:rPr>
      </w:pPr>
      <w:r w:rsidRPr="00AC43D8">
        <w:rPr>
          <w:rFonts w:ascii="Times New Roman" w:eastAsia="Times New Roman" w:hAnsi="Times New Roman" w:cs="Times New Roman"/>
          <w:sz w:val="24"/>
          <w:szCs w:val="24"/>
        </w:rPr>
        <w:br/>
      </w:r>
    </w:p>
    <w:p w14:paraId="02D89C05" w14:textId="77777777" w:rsidR="00AC43D8" w:rsidRPr="00AC43D8" w:rsidRDefault="00AC43D8" w:rsidP="00AC43D8">
      <w:pPr>
        <w:numPr>
          <w:ilvl w:val="0"/>
          <w:numId w:val="3"/>
        </w:numPr>
        <w:spacing w:before="0" w:after="0" w:line="240" w:lineRule="auto"/>
        <w:ind w:left="360"/>
        <w:textAlignment w:val="baseline"/>
        <w:rPr>
          <w:rFonts w:ascii="Cambria" w:eastAsia="Times New Roman" w:hAnsi="Cambria" w:cs="Times New Roman"/>
          <w:color w:val="000000"/>
          <w:sz w:val="26"/>
          <w:szCs w:val="26"/>
        </w:rPr>
      </w:pPr>
      <w:r w:rsidRPr="00AC43D8">
        <w:rPr>
          <w:rFonts w:ascii="Cambria" w:eastAsia="Times New Roman" w:hAnsi="Cambria" w:cs="Times New Roman"/>
          <w:color w:val="000000"/>
          <w:sz w:val="26"/>
          <w:szCs w:val="26"/>
        </w:rPr>
        <w:t xml:space="preserve">Module Tâm thần. Tài liệu trực tuyến. </w:t>
      </w:r>
      <w:hyperlink r:id="rId8" w:history="1">
        <w:r w:rsidRPr="00AC43D8">
          <w:rPr>
            <w:rFonts w:ascii="Cambria" w:eastAsia="Times New Roman" w:hAnsi="Cambria" w:cs="Times New Roman"/>
            <w:color w:val="0563C1"/>
            <w:sz w:val="26"/>
            <w:szCs w:val="26"/>
            <w:u w:val="single"/>
          </w:rPr>
          <w:t>www.elearning.ump.edu.vn</w:t>
        </w:r>
      </w:hyperlink>
    </w:p>
    <w:p w14:paraId="4AE6212A" w14:textId="77777777" w:rsidR="00AC43D8" w:rsidRPr="00AC43D8" w:rsidRDefault="00AC43D8" w:rsidP="00AC43D8">
      <w:pPr>
        <w:spacing w:before="0" w:after="0" w:line="240" w:lineRule="auto"/>
        <w:rPr>
          <w:rFonts w:ascii="Times New Roman" w:eastAsia="Times New Roman" w:hAnsi="Times New Roman" w:cs="Times New Roman"/>
          <w:sz w:val="24"/>
          <w:szCs w:val="24"/>
        </w:rPr>
      </w:pPr>
      <w:r w:rsidRPr="00AC43D8">
        <w:rPr>
          <w:rFonts w:ascii="Times New Roman" w:eastAsia="Times New Roman" w:hAnsi="Times New Roman" w:cs="Times New Roman"/>
          <w:sz w:val="24"/>
          <w:szCs w:val="24"/>
        </w:rPr>
        <w:br/>
      </w:r>
    </w:p>
    <w:p w14:paraId="79932EAF" w14:textId="77777777" w:rsidR="00AC43D8" w:rsidRPr="00AC43D8" w:rsidRDefault="00AC43D8" w:rsidP="00AC43D8">
      <w:pPr>
        <w:numPr>
          <w:ilvl w:val="0"/>
          <w:numId w:val="4"/>
        </w:numPr>
        <w:spacing w:before="0" w:after="0" w:line="240" w:lineRule="auto"/>
        <w:ind w:left="360"/>
        <w:textAlignment w:val="baseline"/>
        <w:rPr>
          <w:rFonts w:ascii="Cambria" w:eastAsia="Times New Roman" w:hAnsi="Cambria" w:cs="Times New Roman"/>
          <w:color w:val="000000"/>
          <w:sz w:val="26"/>
          <w:szCs w:val="26"/>
        </w:rPr>
      </w:pPr>
      <w:r w:rsidRPr="0972FF88">
        <w:rPr>
          <w:rFonts w:ascii="Cambria" w:eastAsia="Times New Roman" w:hAnsi="Cambria" w:cs="Times New Roman"/>
          <w:color w:val="000000" w:themeColor="text1"/>
          <w:sz w:val="26"/>
          <w:szCs w:val="26"/>
        </w:rPr>
        <w:t>Bộ môn Tâm thần Đại học Y Dược TP. Hồ Chí Minh (2005). Tâm thần học. Nhà xuất bản Y học. Trang 78- 105.</w:t>
      </w:r>
    </w:p>
    <w:p w14:paraId="1E72EC08" w14:textId="77777777" w:rsidR="00AC43D8" w:rsidRPr="00AC43D8" w:rsidRDefault="00AC43D8" w:rsidP="00AC43D8">
      <w:pPr>
        <w:spacing w:before="0" w:after="0" w:line="240" w:lineRule="auto"/>
        <w:rPr>
          <w:rFonts w:ascii="Times New Roman" w:eastAsia="Times New Roman" w:hAnsi="Times New Roman" w:cs="Times New Roman"/>
          <w:sz w:val="24"/>
          <w:szCs w:val="24"/>
        </w:rPr>
      </w:pPr>
    </w:p>
    <w:p w14:paraId="39D5BD82" w14:textId="77777777" w:rsidR="00AC43D8" w:rsidRPr="00AC43D8" w:rsidRDefault="00AC43D8" w:rsidP="00AC43D8">
      <w:pPr>
        <w:spacing w:before="0" w:after="0" w:line="240" w:lineRule="auto"/>
        <w:rPr>
          <w:rFonts w:ascii="Times New Roman" w:eastAsia="Times New Roman" w:hAnsi="Times New Roman" w:cs="Times New Roman"/>
          <w:sz w:val="24"/>
          <w:szCs w:val="24"/>
        </w:rPr>
      </w:pPr>
      <w:r w:rsidRPr="00AC43D8">
        <w:rPr>
          <w:rFonts w:ascii="Cambria" w:eastAsia="Times New Roman" w:hAnsi="Cambria" w:cs="Times New Roman"/>
          <w:b/>
          <w:bCs/>
          <w:i/>
          <w:iCs/>
          <w:color w:val="000000"/>
          <w:sz w:val="26"/>
          <w:szCs w:val="26"/>
        </w:rPr>
        <w:t>Tài liệu tiếng Anh</w:t>
      </w:r>
    </w:p>
    <w:p w14:paraId="57D3EC75" w14:textId="77777777" w:rsidR="00AC43D8" w:rsidRPr="00AC43D8" w:rsidRDefault="00AC43D8" w:rsidP="00AC43D8">
      <w:pPr>
        <w:spacing w:before="0" w:after="0" w:line="240" w:lineRule="auto"/>
        <w:rPr>
          <w:rFonts w:ascii="Times New Roman" w:eastAsia="Times New Roman" w:hAnsi="Times New Roman" w:cs="Times New Roman"/>
          <w:sz w:val="24"/>
          <w:szCs w:val="24"/>
        </w:rPr>
      </w:pPr>
      <w:r w:rsidRPr="00AC43D8">
        <w:rPr>
          <w:rFonts w:ascii="Times New Roman" w:eastAsia="Times New Roman" w:hAnsi="Times New Roman" w:cs="Times New Roman"/>
          <w:sz w:val="24"/>
          <w:szCs w:val="24"/>
        </w:rPr>
        <w:br/>
      </w:r>
    </w:p>
    <w:p w14:paraId="7823223C" w14:textId="77777777" w:rsidR="00AC43D8" w:rsidRPr="00AC43D8" w:rsidRDefault="00AC43D8" w:rsidP="00AC43D8">
      <w:pPr>
        <w:numPr>
          <w:ilvl w:val="0"/>
          <w:numId w:val="5"/>
        </w:numPr>
        <w:spacing w:before="0" w:after="0" w:line="240" w:lineRule="auto"/>
        <w:ind w:left="360"/>
        <w:textAlignment w:val="baseline"/>
        <w:rPr>
          <w:rFonts w:ascii="Cambria" w:eastAsia="Times New Roman" w:hAnsi="Cambria" w:cs="Times New Roman"/>
          <w:color w:val="000000"/>
          <w:sz w:val="26"/>
          <w:szCs w:val="26"/>
        </w:rPr>
      </w:pPr>
      <w:r w:rsidRPr="00AC43D8">
        <w:rPr>
          <w:rFonts w:ascii="Cambria" w:eastAsia="Times New Roman" w:hAnsi="Cambria" w:cs="Times New Roman"/>
          <w:color w:val="000000"/>
          <w:sz w:val="26"/>
          <w:szCs w:val="26"/>
        </w:rPr>
        <w:t>American Psychiatric Association. (2013). Diagnostic and statistical manual of mental disorders (5th ed.). Arlington, VA: American Psychiatric Publishing. Page </w:t>
      </w:r>
    </w:p>
    <w:p w14:paraId="76E560EA" w14:textId="77777777" w:rsidR="00AC43D8" w:rsidRPr="00AC43D8" w:rsidRDefault="00AC43D8" w:rsidP="00AC43D8">
      <w:pPr>
        <w:spacing w:before="0" w:after="0" w:line="240" w:lineRule="auto"/>
        <w:rPr>
          <w:rFonts w:ascii="Times New Roman" w:eastAsia="Times New Roman" w:hAnsi="Times New Roman" w:cs="Times New Roman"/>
          <w:sz w:val="24"/>
          <w:szCs w:val="24"/>
        </w:rPr>
      </w:pPr>
      <w:r w:rsidRPr="00AC43D8">
        <w:rPr>
          <w:rFonts w:ascii="Times New Roman" w:eastAsia="Times New Roman" w:hAnsi="Times New Roman" w:cs="Times New Roman"/>
          <w:sz w:val="24"/>
          <w:szCs w:val="24"/>
        </w:rPr>
        <w:br/>
      </w:r>
    </w:p>
    <w:p w14:paraId="58C3DA6E" w14:textId="77777777" w:rsidR="00AC43D8" w:rsidRPr="00AC43D8" w:rsidRDefault="00AC43D8" w:rsidP="00AC43D8">
      <w:pPr>
        <w:numPr>
          <w:ilvl w:val="0"/>
          <w:numId w:val="6"/>
        </w:numPr>
        <w:spacing w:before="0" w:after="0" w:line="240" w:lineRule="auto"/>
        <w:jc w:val="both"/>
        <w:textAlignment w:val="baseline"/>
        <w:rPr>
          <w:rFonts w:ascii="Cambria" w:eastAsia="Times New Roman" w:hAnsi="Cambria" w:cs="Times New Roman"/>
          <w:color w:val="000000"/>
          <w:sz w:val="26"/>
          <w:szCs w:val="26"/>
        </w:rPr>
      </w:pPr>
      <w:r w:rsidRPr="0972FF88">
        <w:rPr>
          <w:rFonts w:ascii="Cambria" w:eastAsia="Times New Roman" w:hAnsi="Cambria" w:cs="Times New Roman"/>
          <w:color w:val="000000" w:themeColor="text1"/>
          <w:sz w:val="26"/>
          <w:szCs w:val="26"/>
        </w:rPr>
        <w:t>Kaplan, H. I., &amp; Sadock, B. J. (2015). Kaplan and Sadock's synopsis of psychiatry: Behavioral sciences/clinical psychiatry (11th ed.). Baltimore, MD, US: Williams &amp; Wilkins Co. Page 387-413</w:t>
      </w:r>
    </w:p>
    <w:p w14:paraId="6C9F9DAD" w14:textId="77777777" w:rsidR="00AC43D8" w:rsidRPr="00AC43D8" w:rsidRDefault="00AC43D8" w:rsidP="00AC43D8">
      <w:pPr>
        <w:spacing w:before="0" w:after="0" w:line="240" w:lineRule="auto"/>
        <w:rPr>
          <w:rFonts w:ascii="Times New Roman" w:eastAsia="Times New Roman" w:hAnsi="Times New Roman" w:cs="Times New Roman"/>
          <w:sz w:val="24"/>
          <w:szCs w:val="24"/>
        </w:rPr>
      </w:pPr>
    </w:p>
    <w:p w14:paraId="4270EF62" w14:textId="77777777" w:rsidR="00AC43D8" w:rsidRPr="00AC43D8" w:rsidRDefault="00AC43D8" w:rsidP="00AC43D8">
      <w:pPr>
        <w:spacing w:before="0" w:after="0" w:line="240" w:lineRule="auto"/>
        <w:rPr>
          <w:rFonts w:ascii="Times New Roman" w:eastAsia="Times New Roman" w:hAnsi="Times New Roman" w:cs="Times New Roman"/>
          <w:sz w:val="24"/>
          <w:szCs w:val="24"/>
        </w:rPr>
      </w:pPr>
      <w:r w:rsidRPr="00AC43D8">
        <w:rPr>
          <w:rFonts w:ascii="Cambria" w:eastAsia="Times New Roman" w:hAnsi="Cambria" w:cs="Times New Roman"/>
          <w:b/>
          <w:bCs/>
          <w:color w:val="000000"/>
          <w:sz w:val="26"/>
          <w:szCs w:val="26"/>
        </w:rPr>
        <w:t>Sinh viên đọc tài liệu và tìm hiểu các thuật ngữ: </w:t>
      </w:r>
    </w:p>
    <w:p w14:paraId="019C4E0F" w14:textId="77777777" w:rsidR="00AC43D8" w:rsidRPr="00AC43D8" w:rsidRDefault="00AC43D8" w:rsidP="00AC43D8">
      <w:pPr>
        <w:spacing w:before="0" w:after="0" w:line="240" w:lineRule="auto"/>
        <w:jc w:val="center"/>
        <w:rPr>
          <w:rFonts w:ascii="Times New Roman" w:eastAsia="Times New Roman" w:hAnsi="Times New Roman" w:cs="Times New Roman"/>
          <w:sz w:val="24"/>
          <w:szCs w:val="24"/>
        </w:rPr>
      </w:pPr>
      <w:r w:rsidRPr="00AC43D8">
        <w:rPr>
          <w:rFonts w:ascii="Cambria" w:eastAsia="Times New Roman" w:hAnsi="Cambria" w:cs="Times New Roman"/>
          <w:b/>
          <w:bCs/>
          <w:color w:val="FF0000"/>
          <w:sz w:val="26"/>
          <w:szCs w:val="26"/>
        </w:rPr>
        <w:t>./.HẾT./</w:t>
      </w:r>
    </w:p>
    <w:p w14:paraId="646B458D" w14:textId="77777777" w:rsidR="00A16CBB" w:rsidRDefault="00A16CBB"/>
    <w:sectPr w:rsidR="00A16CBB" w:rsidSect="001D4964">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B2D"/>
    <w:multiLevelType w:val="multilevel"/>
    <w:tmpl w:val="60D4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85F5F"/>
    <w:multiLevelType w:val="multilevel"/>
    <w:tmpl w:val="1552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F2F7E"/>
    <w:multiLevelType w:val="hybridMultilevel"/>
    <w:tmpl w:val="2E281CFA"/>
    <w:lvl w:ilvl="0" w:tplc="737CB75E">
      <w:numFmt w:val="bullet"/>
      <w:lvlText w:val="-"/>
      <w:lvlJc w:val="left"/>
      <w:pPr>
        <w:ind w:left="720" w:hanging="360"/>
      </w:pPr>
      <w:rPr>
        <w:rFonts w:ascii="Times New Roman" w:eastAsia="Times New Roman" w:hAnsi="Times New Roman" w:cs="Times New Roman" w:hint="default"/>
        <w:color w:val="C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5E30AE"/>
    <w:multiLevelType w:val="multilevel"/>
    <w:tmpl w:val="723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6052E"/>
    <w:multiLevelType w:val="multilevel"/>
    <w:tmpl w:val="AD56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401C3"/>
    <w:multiLevelType w:val="hybridMultilevel"/>
    <w:tmpl w:val="46F44EAA"/>
    <w:lvl w:ilvl="0" w:tplc="0409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15:restartNumberingAfterBreak="0">
    <w:nsid w:val="0A50436C"/>
    <w:multiLevelType w:val="multilevel"/>
    <w:tmpl w:val="B2A4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CD04FA"/>
    <w:multiLevelType w:val="hybridMultilevel"/>
    <w:tmpl w:val="147E65BC"/>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4C74F30"/>
    <w:multiLevelType w:val="multilevel"/>
    <w:tmpl w:val="59A6C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5B4F78"/>
    <w:multiLevelType w:val="hybridMultilevel"/>
    <w:tmpl w:val="DCA89672"/>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183B5423"/>
    <w:multiLevelType w:val="hybridMultilevel"/>
    <w:tmpl w:val="29201E28"/>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EB71985"/>
    <w:multiLevelType w:val="multilevel"/>
    <w:tmpl w:val="8CB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2B38AB"/>
    <w:multiLevelType w:val="multilevel"/>
    <w:tmpl w:val="4E2E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721D53"/>
    <w:multiLevelType w:val="multilevel"/>
    <w:tmpl w:val="852C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158C6"/>
    <w:multiLevelType w:val="multilevel"/>
    <w:tmpl w:val="E2127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2A102A"/>
    <w:multiLevelType w:val="multilevel"/>
    <w:tmpl w:val="A07E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016C09"/>
    <w:multiLevelType w:val="hybridMultilevel"/>
    <w:tmpl w:val="34CCC85C"/>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30A72A6B"/>
    <w:multiLevelType w:val="hybridMultilevel"/>
    <w:tmpl w:val="E614276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168186E"/>
    <w:multiLevelType w:val="hybridMultilevel"/>
    <w:tmpl w:val="E7C2A8B8"/>
    <w:lvl w:ilvl="0" w:tplc="04090003">
      <w:start w:val="1"/>
      <w:numFmt w:val="bullet"/>
      <w:lvlText w:val="o"/>
      <w:lvlJc w:val="left"/>
      <w:pPr>
        <w:ind w:left="2847" w:hanging="360"/>
      </w:pPr>
      <w:rPr>
        <w:rFonts w:ascii="Courier New" w:hAnsi="Courier New" w:cs="Courier New"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19" w15:restartNumberingAfterBreak="0">
    <w:nsid w:val="4319545F"/>
    <w:multiLevelType w:val="hybridMultilevel"/>
    <w:tmpl w:val="06F063C0"/>
    <w:lvl w:ilvl="0" w:tplc="6BFAE6F4">
      <w:start w:val="1"/>
      <w:numFmt w:val="upperRoman"/>
      <w:lvlText w:val="%1."/>
      <w:lvlJc w:val="right"/>
      <w:pPr>
        <w:ind w:left="720" w:hanging="360"/>
      </w:pPr>
      <w:rPr>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40D6F5D"/>
    <w:multiLevelType w:val="hybridMultilevel"/>
    <w:tmpl w:val="FFFFFFFF"/>
    <w:lvl w:ilvl="0" w:tplc="01B02878">
      <w:start w:val="1"/>
      <w:numFmt w:val="bullet"/>
      <w:lvlText w:val="o"/>
      <w:lvlJc w:val="left"/>
      <w:pPr>
        <w:ind w:left="720" w:hanging="360"/>
      </w:pPr>
      <w:rPr>
        <w:rFonts w:ascii="&quot;Courier New&quot;" w:hAnsi="&quot;Courier New&quot;" w:hint="default"/>
      </w:rPr>
    </w:lvl>
    <w:lvl w:ilvl="1" w:tplc="D9983712">
      <w:start w:val="1"/>
      <w:numFmt w:val="bullet"/>
      <w:lvlText w:val="o"/>
      <w:lvlJc w:val="left"/>
      <w:pPr>
        <w:ind w:left="1440" w:hanging="360"/>
      </w:pPr>
      <w:rPr>
        <w:rFonts w:ascii="Courier New" w:hAnsi="Courier New" w:hint="default"/>
      </w:rPr>
    </w:lvl>
    <w:lvl w:ilvl="2" w:tplc="F8EC0C9C">
      <w:start w:val="1"/>
      <w:numFmt w:val="bullet"/>
      <w:lvlText w:val=""/>
      <w:lvlJc w:val="left"/>
      <w:pPr>
        <w:ind w:left="2160" w:hanging="360"/>
      </w:pPr>
      <w:rPr>
        <w:rFonts w:ascii="Wingdings" w:hAnsi="Wingdings" w:hint="default"/>
      </w:rPr>
    </w:lvl>
    <w:lvl w:ilvl="3" w:tplc="F87E9F82">
      <w:start w:val="1"/>
      <w:numFmt w:val="bullet"/>
      <w:lvlText w:val=""/>
      <w:lvlJc w:val="left"/>
      <w:pPr>
        <w:ind w:left="2880" w:hanging="360"/>
      </w:pPr>
      <w:rPr>
        <w:rFonts w:ascii="Symbol" w:hAnsi="Symbol" w:hint="default"/>
      </w:rPr>
    </w:lvl>
    <w:lvl w:ilvl="4" w:tplc="A7F4D7C4">
      <w:start w:val="1"/>
      <w:numFmt w:val="bullet"/>
      <w:lvlText w:val="o"/>
      <w:lvlJc w:val="left"/>
      <w:pPr>
        <w:ind w:left="3600" w:hanging="360"/>
      </w:pPr>
      <w:rPr>
        <w:rFonts w:ascii="Courier New" w:hAnsi="Courier New" w:hint="default"/>
      </w:rPr>
    </w:lvl>
    <w:lvl w:ilvl="5" w:tplc="1ED405D8">
      <w:start w:val="1"/>
      <w:numFmt w:val="bullet"/>
      <w:lvlText w:val=""/>
      <w:lvlJc w:val="left"/>
      <w:pPr>
        <w:ind w:left="4320" w:hanging="360"/>
      </w:pPr>
      <w:rPr>
        <w:rFonts w:ascii="Wingdings" w:hAnsi="Wingdings" w:hint="default"/>
      </w:rPr>
    </w:lvl>
    <w:lvl w:ilvl="6" w:tplc="82D0D91C">
      <w:start w:val="1"/>
      <w:numFmt w:val="bullet"/>
      <w:lvlText w:val=""/>
      <w:lvlJc w:val="left"/>
      <w:pPr>
        <w:ind w:left="5040" w:hanging="360"/>
      </w:pPr>
      <w:rPr>
        <w:rFonts w:ascii="Symbol" w:hAnsi="Symbol" w:hint="default"/>
      </w:rPr>
    </w:lvl>
    <w:lvl w:ilvl="7" w:tplc="99B8B7B0">
      <w:start w:val="1"/>
      <w:numFmt w:val="bullet"/>
      <w:lvlText w:val="o"/>
      <w:lvlJc w:val="left"/>
      <w:pPr>
        <w:ind w:left="5760" w:hanging="360"/>
      </w:pPr>
      <w:rPr>
        <w:rFonts w:ascii="Courier New" w:hAnsi="Courier New" w:hint="default"/>
      </w:rPr>
    </w:lvl>
    <w:lvl w:ilvl="8" w:tplc="8EFAB7A6">
      <w:start w:val="1"/>
      <w:numFmt w:val="bullet"/>
      <w:lvlText w:val=""/>
      <w:lvlJc w:val="left"/>
      <w:pPr>
        <w:ind w:left="6480" w:hanging="360"/>
      </w:pPr>
      <w:rPr>
        <w:rFonts w:ascii="Wingdings" w:hAnsi="Wingdings" w:hint="default"/>
      </w:rPr>
    </w:lvl>
  </w:abstractNum>
  <w:abstractNum w:abstractNumId="21" w15:restartNumberingAfterBreak="0">
    <w:nsid w:val="452737A6"/>
    <w:multiLevelType w:val="multilevel"/>
    <w:tmpl w:val="1C64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C45D47"/>
    <w:multiLevelType w:val="hybridMultilevel"/>
    <w:tmpl w:val="A510050E"/>
    <w:lvl w:ilvl="0" w:tplc="0409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15:restartNumberingAfterBreak="0">
    <w:nsid w:val="4D811149"/>
    <w:multiLevelType w:val="hybridMultilevel"/>
    <w:tmpl w:val="1BA045AA"/>
    <w:lvl w:ilvl="0" w:tplc="76CE2458">
      <w:start w:val="1"/>
      <w:numFmt w:val="bullet"/>
      <w:lvlText w:val=""/>
      <w:lvlJc w:val="left"/>
      <w:pPr>
        <w:ind w:left="1440" w:hanging="360"/>
      </w:pPr>
      <w:rPr>
        <w:rFonts w:ascii="Symbol" w:hAnsi="Symbol" w:hint="default"/>
      </w:rPr>
    </w:lvl>
    <w:lvl w:ilvl="1" w:tplc="76CE2458">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F1D6399"/>
    <w:multiLevelType w:val="hybridMultilevel"/>
    <w:tmpl w:val="4526293E"/>
    <w:lvl w:ilvl="0" w:tplc="7A36010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0D12F97"/>
    <w:multiLevelType w:val="hybridMultilevel"/>
    <w:tmpl w:val="D3285D64"/>
    <w:lvl w:ilvl="0" w:tplc="6BFAE6F4">
      <w:start w:val="1"/>
      <w:numFmt w:val="upperRoman"/>
      <w:lvlText w:val="%1."/>
      <w:lvlJc w:val="right"/>
      <w:pPr>
        <w:ind w:left="1287" w:hanging="360"/>
      </w:pPr>
      <w:rPr>
        <w:color w:val="auto"/>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6" w15:restartNumberingAfterBreak="0">
    <w:nsid w:val="55B13609"/>
    <w:multiLevelType w:val="hybridMultilevel"/>
    <w:tmpl w:val="8380586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7AA5EAF"/>
    <w:multiLevelType w:val="multilevel"/>
    <w:tmpl w:val="3080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D76C3E"/>
    <w:multiLevelType w:val="multilevel"/>
    <w:tmpl w:val="ACC6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D87A8F"/>
    <w:multiLevelType w:val="hybridMultilevel"/>
    <w:tmpl w:val="487E5884"/>
    <w:lvl w:ilvl="0" w:tplc="04090003">
      <w:start w:val="1"/>
      <w:numFmt w:val="bullet"/>
      <w:lvlText w:val="o"/>
      <w:lvlJc w:val="left"/>
      <w:pPr>
        <w:ind w:left="2847" w:hanging="360"/>
      </w:pPr>
      <w:rPr>
        <w:rFonts w:ascii="Courier New" w:hAnsi="Courier New" w:cs="Courier New"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30" w15:restartNumberingAfterBreak="0">
    <w:nsid w:val="5A6D5700"/>
    <w:multiLevelType w:val="hybridMultilevel"/>
    <w:tmpl w:val="AB0EE3BE"/>
    <w:lvl w:ilvl="0" w:tplc="76CE245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E4E26C7"/>
    <w:multiLevelType w:val="hybridMultilevel"/>
    <w:tmpl w:val="308CEFCC"/>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E577578"/>
    <w:multiLevelType w:val="hybridMultilevel"/>
    <w:tmpl w:val="810C0EA4"/>
    <w:lvl w:ilvl="0" w:tplc="04090003">
      <w:start w:val="1"/>
      <w:numFmt w:val="bullet"/>
      <w:lvlText w:val="o"/>
      <w:lvlJc w:val="left"/>
      <w:pPr>
        <w:ind w:left="2847" w:hanging="360"/>
      </w:pPr>
      <w:rPr>
        <w:rFonts w:ascii="Courier New" w:hAnsi="Courier New" w:cs="Courier New"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33" w15:restartNumberingAfterBreak="0">
    <w:nsid w:val="630038F4"/>
    <w:multiLevelType w:val="hybridMultilevel"/>
    <w:tmpl w:val="2DEE8128"/>
    <w:lvl w:ilvl="0" w:tplc="04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4" w15:restartNumberingAfterBreak="0">
    <w:nsid w:val="63DA67B9"/>
    <w:multiLevelType w:val="hybridMultilevel"/>
    <w:tmpl w:val="CDF26464"/>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3E768F1"/>
    <w:multiLevelType w:val="multilevel"/>
    <w:tmpl w:val="5E3A5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80F4CED"/>
    <w:multiLevelType w:val="hybridMultilevel"/>
    <w:tmpl w:val="FFFFFFFF"/>
    <w:lvl w:ilvl="0" w:tplc="B0F40416">
      <w:start w:val="1"/>
      <w:numFmt w:val="bullet"/>
      <w:lvlText w:val="§"/>
      <w:lvlJc w:val="left"/>
      <w:pPr>
        <w:ind w:left="720" w:hanging="360"/>
      </w:pPr>
      <w:rPr>
        <w:rFonts w:ascii="Wingdings" w:hAnsi="Wingdings" w:hint="default"/>
      </w:rPr>
    </w:lvl>
    <w:lvl w:ilvl="1" w:tplc="1A8A9E4A">
      <w:start w:val="1"/>
      <w:numFmt w:val="bullet"/>
      <w:lvlText w:val="o"/>
      <w:lvlJc w:val="left"/>
      <w:pPr>
        <w:ind w:left="1440" w:hanging="360"/>
      </w:pPr>
      <w:rPr>
        <w:rFonts w:ascii="Courier New" w:hAnsi="Courier New" w:hint="default"/>
      </w:rPr>
    </w:lvl>
    <w:lvl w:ilvl="2" w:tplc="1A744556">
      <w:start w:val="1"/>
      <w:numFmt w:val="bullet"/>
      <w:lvlText w:val=""/>
      <w:lvlJc w:val="left"/>
      <w:pPr>
        <w:ind w:left="2160" w:hanging="360"/>
      </w:pPr>
      <w:rPr>
        <w:rFonts w:ascii="Wingdings" w:hAnsi="Wingdings" w:hint="default"/>
      </w:rPr>
    </w:lvl>
    <w:lvl w:ilvl="3" w:tplc="44947562">
      <w:start w:val="1"/>
      <w:numFmt w:val="bullet"/>
      <w:lvlText w:val=""/>
      <w:lvlJc w:val="left"/>
      <w:pPr>
        <w:ind w:left="2880" w:hanging="360"/>
      </w:pPr>
      <w:rPr>
        <w:rFonts w:ascii="Symbol" w:hAnsi="Symbol" w:hint="default"/>
      </w:rPr>
    </w:lvl>
    <w:lvl w:ilvl="4" w:tplc="CF8E2116">
      <w:start w:val="1"/>
      <w:numFmt w:val="bullet"/>
      <w:lvlText w:val="o"/>
      <w:lvlJc w:val="left"/>
      <w:pPr>
        <w:ind w:left="3600" w:hanging="360"/>
      </w:pPr>
      <w:rPr>
        <w:rFonts w:ascii="Courier New" w:hAnsi="Courier New" w:hint="default"/>
      </w:rPr>
    </w:lvl>
    <w:lvl w:ilvl="5" w:tplc="CBE6C238">
      <w:start w:val="1"/>
      <w:numFmt w:val="bullet"/>
      <w:lvlText w:val=""/>
      <w:lvlJc w:val="left"/>
      <w:pPr>
        <w:ind w:left="4320" w:hanging="360"/>
      </w:pPr>
      <w:rPr>
        <w:rFonts w:ascii="Wingdings" w:hAnsi="Wingdings" w:hint="default"/>
      </w:rPr>
    </w:lvl>
    <w:lvl w:ilvl="6" w:tplc="952C617E">
      <w:start w:val="1"/>
      <w:numFmt w:val="bullet"/>
      <w:lvlText w:val=""/>
      <w:lvlJc w:val="left"/>
      <w:pPr>
        <w:ind w:left="5040" w:hanging="360"/>
      </w:pPr>
      <w:rPr>
        <w:rFonts w:ascii="Symbol" w:hAnsi="Symbol" w:hint="default"/>
      </w:rPr>
    </w:lvl>
    <w:lvl w:ilvl="7" w:tplc="9358352E">
      <w:start w:val="1"/>
      <w:numFmt w:val="bullet"/>
      <w:lvlText w:val="o"/>
      <w:lvlJc w:val="left"/>
      <w:pPr>
        <w:ind w:left="5760" w:hanging="360"/>
      </w:pPr>
      <w:rPr>
        <w:rFonts w:ascii="Courier New" w:hAnsi="Courier New" w:hint="default"/>
      </w:rPr>
    </w:lvl>
    <w:lvl w:ilvl="8" w:tplc="A5A2A4B2">
      <w:start w:val="1"/>
      <w:numFmt w:val="bullet"/>
      <w:lvlText w:val=""/>
      <w:lvlJc w:val="left"/>
      <w:pPr>
        <w:ind w:left="6480" w:hanging="360"/>
      </w:pPr>
      <w:rPr>
        <w:rFonts w:ascii="Wingdings" w:hAnsi="Wingdings" w:hint="default"/>
      </w:rPr>
    </w:lvl>
  </w:abstractNum>
  <w:abstractNum w:abstractNumId="37" w15:restartNumberingAfterBreak="0">
    <w:nsid w:val="68705E44"/>
    <w:multiLevelType w:val="hybridMultilevel"/>
    <w:tmpl w:val="660C579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8BA79AB"/>
    <w:multiLevelType w:val="multilevel"/>
    <w:tmpl w:val="AED0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100C31"/>
    <w:multiLevelType w:val="hybridMultilevel"/>
    <w:tmpl w:val="CFC65974"/>
    <w:lvl w:ilvl="0" w:tplc="04090003">
      <w:start w:val="1"/>
      <w:numFmt w:val="bullet"/>
      <w:lvlText w:val="o"/>
      <w:lvlJc w:val="left"/>
      <w:pPr>
        <w:ind w:left="2847" w:hanging="360"/>
      </w:pPr>
      <w:rPr>
        <w:rFonts w:ascii="Courier New" w:hAnsi="Courier New" w:cs="Courier New"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40" w15:restartNumberingAfterBreak="0">
    <w:nsid w:val="6B572A52"/>
    <w:multiLevelType w:val="multilevel"/>
    <w:tmpl w:val="81F063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BD0041"/>
    <w:multiLevelType w:val="hybridMultilevel"/>
    <w:tmpl w:val="B3484578"/>
    <w:lvl w:ilvl="0" w:tplc="04090003">
      <w:start w:val="1"/>
      <w:numFmt w:val="bullet"/>
      <w:lvlText w:val="o"/>
      <w:lvlJc w:val="left"/>
      <w:pPr>
        <w:ind w:left="2847" w:hanging="360"/>
      </w:pPr>
      <w:rPr>
        <w:rFonts w:ascii="Courier New" w:hAnsi="Courier New" w:cs="Courier New"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42" w15:restartNumberingAfterBreak="0">
    <w:nsid w:val="7163203C"/>
    <w:multiLevelType w:val="hybridMultilevel"/>
    <w:tmpl w:val="9826653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4523A57"/>
    <w:multiLevelType w:val="multilevel"/>
    <w:tmpl w:val="D03ADC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002F3E"/>
    <w:multiLevelType w:val="hybridMultilevel"/>
    <w:tmpl w:val="52C48A2C"/>
    <w:lvl w:ilvl="0" w:tplc="04090003">
      <w:start w:val="1"/>
      <w:numFmt w:val="bullet"/>
      <w:lvlText w:val="o"/>
      <w:lvlJc w:val="left"/>
      <w:pPr>
        <w:ind w:left="2847" w:hanging="360"/>
      </w:pPr>
      <w:rPr>
        <w:rFonts w:ascii="Courier New" w:hAnsi="Courier New" w:cs="Courier New"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45" w15:restartNumberingAfterBreak="0">
    <w:nsid w:val="76160508"/>
    <w:multiLevelType w:val="hybridMultilevel"/>
    <w:tmpl w:val="84B24930"/>
    <w:lvl w:ilvl="0" w:tplc="04090003">
      <w:start w:val="1"/>
      <w:numFmt w:val="bullet"/>
      <w:lvlText w:val="o"/>
      <w:lvlJc w:val="left"/>
      <w:pPr>
        <w:ind w:left="3600" w:hanging="360"/>
      </w:pPr>
      <w:rPr>
        <w:rFonts w:ascii="Courier New" w:hAnsi="Courier New" w:cs="Courier New"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46" w15:restartNumberingAfterBreak="0">
    <w:nsid w:val="76601AF9"/>
    <w:multiLevelType w:val="hybridMultilevel"/>
    <w:tmpl w:val="12268250"/>
    <w:lvl w:ilvl="0" w:tplc="04090003">
      <w:start w:val="1"/>
      <w:numFmt w:val="bullet"/>
      <w:lvlText w:val="o"/>
      <w:lvlJc w:val="left"/>
      <w:pPr>
        <w:ind w:left="2847" w:hanging="360"/>
      </w:pPr>
      <w:rPr>
        <w:rFonts w:ascii="Courier New" w:hAnsi="Courier New" w:cs="Courier New"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47" w15:restartNumberingAfterBreak="0">
    <w:nsid w:val="79D36E21"/>
    <w:multiLevelType w:val="multilevel"/>
    <w:tmpl w:val="596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3543CB"/>
    <w:multiLevelType w:val="hybridMultilevel"/>
    <w:tmpl w:val="FFFFFFFF"/>
    <w:lvl w:ilvl="0" w:tplc="EAE62608">
      <w:start w:val="1"/>
      <w:numFmt w:val="bullet"/>
      <w:lvlText w:val="o"/>
      <w:lvlJc w:val="left"/>
      <w:pPr>
        <w:ind w:left="720" w:hanging="360"/>
      </w:pPr>
      <w:rPr>
        <w:rFonts w:ascii="&quot;Courier New&quot;" w:hAnsi="&quot;Courier New&quot;" w:hint="default"/>
      </w:rPr>
    </w:lvl>
    <w:lvl w:ilvl="1" w:tplc="876CC86E">
      <w:start w:val="1"/>
      <w:numFmt w:val="bullet"/>
      <w:lvlText w:val="o"/>
      <w:lvlJc w:val="left"/>
      <w:pPr>
        <w:ind w:left="1440" w:hanging="360"/>
      </w:pPr>
      <w:rPr>
        <w:rFonts w:ascii="Courier New" w:hAnsi="Courier New" w:hint="default"/>
      </w:rPr>
    </w:lvl>
    <w:lvl w:ilvl="2" w:tplc="CA2A27DA">
      <w:start w:val="1"/>
      <w:numFmt w:val="bullet"/>
      <w:lvlText w:val=""/>
      <w:lvlJc w:val="left"/>
      <w:pPr>
        <w:ind w:left="2160" w:hanging="360"/>
      </w:pPr>
      <w:rPr>
        <w:rFonts w:ascii="Wingdings" w:hAnsi="Wingdings" w:hint="default"/>
      </w:rPr>
    </w:lvl>
    <w:lvl w:ilvl="3" w:tplc="5A2E1488">
      <w:start w:val="1"/>
      <w:numFmt w:val="bullet"/>
      <w:lvlText w:val=""/>
      <w:lvlJc w:val="left"/>
      <w:pPr>
        <w:ind w:left="2880" w:hanging="360"/>
      </w:pPr>
      <w:rPr>
        <w:rFonts w:ascii="Symbol" w:hAnsi="Symbol" w:hint="default"/>
      </w:rPr>
    </w:lvl>
    <w:lvl w:ilvl="4" w:tplc="05DE7D74">
      <w:start w:val="1"/>
      <w:numFmt w:val="bullet"/>
      <w:lvlText w:val="o"/>
      <w:lvlJc w:val="left"/>
      <w:pPr>
        <w:ind w:left="3600" w:hanging="360"/>
      </w:pPr>
      <w:rPr>
        <w:rFonts w:ascii="Courier New" w:hAnsi="Courier New" w:hint="default"/>
      </w:rPr>
    </w:lvl>
    <w:lvl w:ilvl="5" w:tplc="46243B7C">
      <w:start w:val="1"/>
      <w:numFmt w:val="bullet"/>
      <w:lvlText w:val=""/>
      <w:lvlJc w:val="left"/>
      <w:pPr>
        <w:ind w:left="4320" w:hanging="360"/>
      </w:pPr>
      <w:rPr>
        <w:rFonts w:ascii="Wingdings" w:hAnsi="Wingdings" w:hint="default"/>
      </w:rPr>
    </w:lvl>
    <w:lvl w:ilvl="6" w:tplc="61EAC048">
      <w:start w:val="1"/>
      <w:numFmt w:val="bullet"/>
      <w:lvlText w:val=""/>
      <w:lvlJc w:val="left"/>
      <w:pPr>
        <w:ind w:left="5040" w:hanging="360"/>
      </w:pPr>
      <w:rPr>
        <w:rFonts w:ascii="Symbol" w:hAnsi="Symbol" w:hint="default"/>
      </w:rPr>
    </w:lvl>
    <w:lvl w:ilvl="7" w:tplc="25601B06">
      <w:start w:val="1"/>
      <w:numFmt w:val="bullet"/>
      <w:lvlText w:val="o"/>
      <w:lvlJc w:val="left"/>
      <w:pPr>
        <w:ind w:left="5760" w:hanging="360"/>
      </w:pPr>
      <w:rPr>
        <w:rFonts w:ascii="Courier New" w:hAnsi="Courier New" w:hint="default"/>
      </w:rPr>
    </w:lvl>
    <w:lvl w:ilvl="8" w:tplc="286C0964">
      <w:start w:val="1"/>
      <w:numFmt w:val="bullet"/>
      <w:lvlText w:val=""/>
      <w:lvlJc w:val="left"/>
      <w:pPr>
        <w:ind w:left="6480" w:hanging="360"/>
      </w:pPr>
      <w:rPr>
        <w:rFonts w:ascii="Wingdings" w:hAnsi="Wingdings" w:hint="default"/>
      </w:rPr>
    </w:lvl>
  </w:abstractNum>
  <w:abstractNum w:abstractNumId="49" w15:restartNumberingAfterBreak="0">
    <w:nsid w:val="7FD14560"/>
    <w:multiLevelType w:val="multilevel"/>
    <w:tmpl w:val="935CB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12"/>
  </w:num>
  <w:num w:numId="4">
    <w:abstractNumId w:val="40"/>
    <w:lvlOverride w:ilvl="0">
      <w:lvl w:ilvl="0">
        <w:numFmt w:val="decimal"/>
        <w:lvlText w:val="%1."/>
        <w:lvlJc w:val="left"/>
      </w:lvl>
    </w:lvlOverride>
  </w:num>
  <w:num w:numId="5">
    <w:abstractNumId w:val="21"/>
  </w:num>
  <w:num w:numId="6">
    <w:abstractNumId w:val="49"/>
    <w:lvlOverride w:ilvl="0">
      <w:lvl w:ilvl="0">
        <w:numFmt w:val="decimal"/>
        <w:lvlText w:val="%1."/>
        <w:lvlJc w:val="left"/>
      </w:lvl>
    </w:lvlOverride>
  </w:num>
  <w:num w:numId="7">
    <w:abstractNumId w:val="2"/>
  </w:num>
  <w:num w:numId="8">
    <w:abstractNumId w:val="24"/>
  </w:num>
  <w:num w:numId="9">
    <w:abstractNumId w:val="23"/>
  </w:num>
  <w:num w:numId="10">
    <w:abstractNumId w:val="7"/>
  </w:num>
  <w:num w:numId="11">
    <w:abstractNumId w:val="16"/>
  </w:num>
  <w:num w:numId="12">
    <w:abstractNumId w:val="22"/>
  </w:num>
  <w:num w:numId="13">
    <w:abstractNumId w:val="9"/>
  </w:num>
  <w:num w:numId="14">
    <w:abstractNumId w:val="5"/>
  </w:num>
  <w:num w:numId="15">
    <w:abstractNumId w:val="39"/>
  </w:num>
  <w:num w:numId="16">
    <w:abstractNumId w:val="41"/>
  </w:num>
  <w:num w:numId="17">
    <w:abstractNumId w:val="18"/>
  </w:num>
  <w:num w:numId="18">
    <w:abstractNumId w:val="30"/>
  </w:num>
  <w:num w:numId="19">
    <w:abstractNumId w:val="46"/>
  </w:num>
  <w:num w:numId="20">
    <w:abstractNumId w:val="17"/>
  </w:num>
  <w:num w:numId="21">
    <w:abstractNumId w:val="44"/>
  </w:num>
  <w:num w:numId="22">
    <w:abstractNumId w:val="29"/>
  </w:num>
  <w:num w:numId="23">
    <w:abstractNumId w:val="45"/>
  </w:num>
  <w:num w:numId="24">
    <w:abstractNumId w:val="48"/>
  </w:num>
  <w:num w:numId="25">
    <w:abstractNumId w:val="20"/>
  </w:num>
  <w:num w:numId="26">
    <w:abstractNumId w:val="36"/>
  </w:num>
  <w:num w:numId="27">
    <w:abstractNumId w:val="33"/>
  </w:num>
  <w:num w:numId="28">
    <w:abstractNumId w:val="26"/>
  </w:num>
  <w:num w:numId="29">
    <w:abstractNumId w:val="32"/>
  </w:num>
  <w:num w:numId="30">
    <w:abstractNumId w:val="10"/>
  </w:num>
  <w:num w:numId="31">
    <w:abstractNumId w:val="34"/>
  </w:num>
  <w:num w:numId="32">
    <w:abstractNumId w:val="19"/>
  </w:num>
  <w:num w:numId="33">
    <w:abstractNumId w:val="25"/>
  </w:num>
  <w:num w:numId="34">
    <w:abstractNumId w:val="28"/>
  </w:num>
  <w:num w:numId="35">
    <w:abstractNumId w:val="3"/>
  </w:num>
  <w:num w:numId="36">
    <w:abstractNumId w:val="42"/>
  </w:num>
  <w:num w:numId="37">
    <w:abstractNumId w:val="0"/>
  </w:num>
  <w:num w:numId="38">
    <w:abstractNumId w:val="6"/>
  </w:num>
  <w:num w:numId="39">
    <w:abstractNumId w:val="43"/>
  </w:num>
  <w:num w:numId="40">
    <w:abstractNumId w:val="8"/>
  </w:num>
  <w:num w:numId="41">
    <w:abstractNumId w:val="38"/>
  </w:num>
  <w:num w:numId="42">
    <w:abstractNumId w:val="4"/>
  </w:num>
  <w:num w:numId="43">
    <w:abstractNumId w:val="27"/>
  </w:num>
  <w:num w:numId="44">
    <w:abstractNumId w:val="1"/>
  </w:num>
  <w:num w:numId="45">
    <w:abstractNumId w:val="35"/>
  </w:num>
  <w:num w:numId="46">
    <w:abstractNumId w:val="14"/>
  </w:num>
  <w:num w:numId="47">
    <w:abstractNumId w:val="47"/>
  </w:num>
  <w:num w:numId="48">
    <w:abstractNumId w:val="11"/>
  </w:num>
  <w:num w:numId="49">
    <w:abstractNumId w:val="37"/>
  </w:num>
  <w:num w:numId="50">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y Ho - Y17">
    <w15:presenceInfo w15:providerId="None" w15:userId="Duy Ho - Y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D8"/>
    <w:rsid w:val="0006432F"/>
    <w:rsid w:val="00065D6F"/>
    <w:rsid w:val="000948B6"/>
    <w:rsid w:val="000B3DE5"/>
    <w:rsid w:val="000C63E5"/>
    <w:rsid w:val="0010712C"/>
    <w:rsid w:val="00147FDF"/>
    <w:rsid w:val="00185C28"/>
    <w:rsid w:val="001A7ED1"/>
    <w:rsid w:val="001D4964"/>
    <w:rsid w:val="00203E25"/>
    <w:rsid w:val="0021562D"/>
    <w:rsid w:val="002A3769"/>
    <w:rsid w:val="002B5EDE"/>
    <w:rsid w:val="002C5F4B"/>
    <w:rsid w:val="002C64FF"/>
    <w:rsid w:val="00317EC8"/>
    <w:rsid w:val="0034521B"/>
    <w:rsid w:val="00384E3D"/>
    <w:rsid w:val="00391D7F"/>
    <w:rsid w:val="004240C2"/>
    <w:rsid w:val="0045369D"/>
    <w:rsid w:val="00473AF1"/>
    <w:rsid w:val="00490D0D"/>
    <w:rsid w:val="00494EF3"/>
    <w:rsid w:val="004A4C24"/>
    <w:rsid w:val="0059094D"/>
    <w:rsid w:val="005C430E"/>
    <w:rsid w:val="005D3CD2"/>
    <w:rsid w:val="00601AA7"/>
    <w:rsid w:val="00620903"/>
    <w:rsid w:val="006236D2"/>
    <w:rsid w:val="00625673"/>
    <w:rsid w:val="00631DBA"/>
    <w:rsid w:val="00631F13"/>
    <w:rsid w:val="0068328F"/>
    <w:rsid w:val="00686DBA"/>
    <w:rsid w:val="00693016"/>
    <w:rsid w:val="006D6929"/>
    <w:rsid w:val="007462EC"/>
    <w:rsid w:val="0078575B"/>
    <w:rsid w:val="00791ADD"/>
    <w:rsid w:val="007A580F"/>
    <w:rsid w:val="007C58F6"/>
    <w:rsid w:val="007F0B5B"/>
    <w:rsid w:val="00805EDA"/>
    <w:rsid w:val="008172DD"/>
    <w:rsid w:val="00835E33"/>
    <w:rsid w:val="00840982"/>
    <w:rsid w:val="0085083B"/>
    <w:rsid w:val="00851247"/>
    <w:rsid w:val="008B7A9E"/>
    <w:rsid w:val="008C4216"/>
    <w:rsid w:val="008D174F"/>
    <w:rsid w:val="008D356B"/>
    <w:rsid w:val="008E415C"/>
    <w:rsid w:val="00913C4F"/>
    <w:rsid w:val="0097694C"/>
    <w:rsid w:val="00977900"/>
    <w:rsid w:val="00995563"/>
    <w:rsid w:val="00A16CBB"/>
    <w:rsid w:val="00A76B65"/>
    <w:rsid w:val="00AA37FB"/>
    <w:rsid w:val="00AB209D"/>
    <w:rsid w:val="00AC1900"/>
    <w:rsid w:val="00AC43D8"/>
    <w:rsid w:val="00AD3066"/>
    <w:rsid w:val="00B0401C"/>
    <w:rsid w:val="00B04709"/>
    <w:rsid w:val="00B140AF"/>
    <w:rsid w:val="00B2362E"/>
    <w:rsid w:val="00B316DB"/>
    <w:rsid w:val="00B338AB"/>
    <w:rsid w:val="00B5578C"/>
    <w:rsid w:val="00C10D14"/>
    <w:rsid w:val="00C4070C"/>
    <w:rsid w:val="00C67AE7"/>
    <w:rsid w:val="00CC0BBF"/>
    <w:rsid w:val="00CE7799"/>
    <w:rsid w:val="00CE79A1"/>
    <w:rsid w:val="00D16F5E"/>
    <w:rsid w:val="00D30C89"/>
    <w:rsid w:val="00D93538"/>
    <w:rsid w:val="00DD330C"/>
    <w:rsid w:val="00DF512F"/>
    <w:rsid w:val="00DF6933"/>
    <w:rsid w:val="00E15DAA"/>
    <w:rsid w:val="00E276D1"/>
    <w:rsid w:val="00E47906"/>
    <w:rsid w:val="00E76E78"/>
    <w:rsid w:val="00EB57EE"/>
    <w:rsid w:val="00F12968"/>
    <w:rsid w:val="00F7520C"/>
    <w:rsid w:val="00FA5F1F"/>
    <w:rsid w:val="015ED228"/>
    <w:rsid w:val="04F10566"/>
    <w:rsid w:val="065F40CD"/>
    <w:rsid w:val="0972FF88"/>
    <w:rsid w:val="0CC00A01"/>
    <w:rsid w:val="0F6D256D"/>
    <w:rsid w:val="11B8F0C2"/>
    <w:rsid w:val="1426B626"/>
    <w:rsid w:val="1A2C815D"/>
    <w:rsid w:val="1B9D4213"/>
    <w:rsid w:val="1F914C46"/>
    <w:rsid w:val="1FD7B590"/>
    <w:rsid w:val="23CD321E"/>
    <w:rsid w:val="2576E357"/>
    <w:rsid w:val="2750BA3B"/>
    <w:rsid w:val="29B156D4"/>
    <w:rsid w:val="29FDD5A7"/>
    <w:rsid w:val="2B4636C9"/>
    <w:rsid w:val="2C61571F"/>
    <w:rsid w:val="2E384924"/>
    <w:rsid w:val="2E686ECF"/>
    <w:rsid w:val="36266A69"/>
    <w:rsid w:val="365016A4"/>
    <w:rsid w:val="36F9AEF1"/>
    <w:rsid w:val="3D8BB096"/>
    <w:rsid w:val="3EFCA17A"/>
    <w:rsid w:val="3F344F09"/>
    <w:rsid w:val="3F7945F8"/>
    <w:rsid w:val="44722CB9"/>
    <w:rsid w:val="45B9F568"/>
    <w:rsid w:val="47D8C33B"/>
    <w:rsid w:val="48C8F95E"/>
    <w:rsid w:val="4A3138B5"/>
    <w:rsid w:val="4D4FEBAE"/>
    <w:rsid w:val="4DC1E01F"/>
    <w:rsid w:val="4DE25D8F"/>
    <w:rsid w:val="4EDD43BF"/>
    <w:rsid w:val="585D1CD0"/>
    <w:rsid w:val="58ACF02C"/>
    <w:rsid w:val="5DE28125"/>
    <w:rsid w:val="60AC8E2C"/>
    <w:rsid w:val="61F4EF4E"/>
    <w:rsid w:val="64A20ABA"/>
    <w:rsid w:val="652BF898"/>
    <w:rsid w:val="667BE19E"/>
    <w:rsid w:val="67941D15"/>
    <w:rsid w:val="67C442C0"/>
    <w:rsid w:val="696DF3F9"/>
    <w:rsid w:val="6C1B0F65"/>
    <w:rsid w:val="6DF4E649"/>
    <w:rsid w:val="6EBC4332"/>
    <w:rsid w:val="750C9ADD"/>
    <w:rsid w:val="7624D654"/>
    <w:rsid w:val="76FB430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80C4"/>
  <w15:chartTrackingRefBased/>
  <w15:docId w15:val="{00C03B1B-389F-4B3F-AF71-D1D54C70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TW" w:bidi="ar-SA"/>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3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43D8"/>
    <w:rPr>
      <w:color w:val="0000FF"/>
      <w:u w:val="single"/>
    </w:rPr>
  </w:style>
  <w:style w:type="paragraph" w:styleId="ListParagraph">
    <w:name w:val="List Paragraph"/>
    <w:basedOn w:val="Normal"/>
    <w:uiPriority w:val="34"/>
    <w:qFormat/>
    <w:rsid w:val="00B04709"/>
    <w:pPr>
      <w:ind w:left="720"/>
      <w:contextualSpacing/>
    </w:pPr>
  </w:style>
  <w:style w:type="paragraph" w:styleId="Revision">
    <w:name w:val="Revision"/>
    <w:hidden/>
    <w:uiPriority w:val="99"/>
    <w:semiHidden/>
    <w:rsid w:val="00620903"/>
    <w:pPr>
      <w:spacing w:before="0" w:after="0" w:line="240" w:lineRule="auto"/>
    </w:pPr>
  </w:style>
  <w:style w:type="paragraph" w:customStyle="1" w:styleId="paragraph">
    <w:name w:val="paragraph"/>
    <w:basedOn w:val="Normal"/>
    <w:rsid w:val="00686D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686DBA"/>
  </w:style>
  <w:style w:type="character" w:customStyle="1" w:styleId="normaltextrun">
    <w:name w:val="normaltextrun"/>
    <w:basedOn w:val="DefaultParagraphFont"/>
    <w:rsid w:val="00686DBA"/>
  </w:style>
  <w:style w:type="character" w:customStyle="1" w:styleId="eop">
    <w:name w:val="eop"/>
    <w:basedOn w:val="DefaultParagraphFont"/>
    <w:rsid w:val="00686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4311">
      <w:bodyDiv w:val="1"/>
      <w:marLeft w:val="0"/>
      <w:marRight w:val="0"/>
      <w:marTop w:val="0"/>
      <w:marBottom w:val="0"/>
      <w:divBdr>
        <w:top w:val="none" w:sz="0" w:space="0" w:color="auto"/>
        <w:left w:val="none" w:sz="0" w:space="0" w:color="auto"/>
        <w:bottom w:val="none" w:sz="0" w:space="0" w:color="auto"/>
        <w:right w:val="none" w:sz="0" w:space="0" w:color="auto"/>
      </w:divBdr>
    </w:div>
    <w:div w:id="357394845">
      <w:bodyDiv w:val="1"/>
      <w:marLeft w:val="0"/>
      <w:marRight w:val="0"/>
      <w:marTop w:val="0"/>
      <w:marBottom w:val="0"/>
      <w:divBdr>
        <w:top w:val="none" w:sz="0" w:space="0" w:color="auto"/>
        <w:left w:val="none" w:sz="0" w:space="0" w:color="auto"/>
        <w:bottom w:val="none" w:sz="0" w:space="0" w:color="auto"/>
        <w:right w:val="none" w:sz="0" w:space="0" w:color="auto"/>
      </w:divBdr>
      <w:divsChild>
        <w:div w:id="1926255809">
          <w:marLeft w:val="0"/>
          <w:marRight w:val="0"/>
          <w:marTop w:val="0"/>
          <w:marBottom w:val="0"/>
          <w:divBdr>
            <w:top w:val="none" w:sz="0" w:space="0" w:color="auto"/>
            <w:left w:val="none" w:sz="0" w:space="0" w:color="auto"/>
            <w:bottom w:val="none" w:sz="0" w:space="0" w:color="auto"/>
            <w:right w:val="none" w:sz="0" w:space="0" w:color="auto"/>
          </w:divBdr>
        </w:div>
        <w:div w:id="1681733856">
          <w:marLeft w:val="0"/>
          <w:marRight w:val="0"/>
          <w:marTop w:val="0"/>
          <w:marBottom w:val="0"/>
          <w:divBdr>
            <w:top w:val="none" w:sz="0" w:space="0" w:color="auto"/>
            <w:left w:val="none" w:sz="0" w:space="0" w:color="auto"/>
            <w:bottom w:val="none" w:sz="0" w:space="0" w:color="auto"/>
            <w:right w:val="none" w:sz="0" w:space="0" w:color="auto"/>
          </w:divBdr>
        </w:div>
        <w:div w:id="1560477963">
          <w:marLeft w:val="0"/>
          <w:marRight w:val="0"/>
          <w:marTop w:val="0"/>
          <w:marBottom w:val="0"/>
          <w:divBdr>
            <w:top w:val="none" w:sz="0" w:space="0" w:color="auto"/>
            <w:left w:val="none" w:sz="0" w:space="0" w:color="auto"/>
            <w:bottom w:val="none" w:sz="0" w:space="0" w:color="auto"/>
            <w:right w:val="none" w:sz="0" w:space="0" w:color="auto"/>
          </w:divBdr>
        </w:div>
        <w:div w:id="692682707">
          <w:marLeft w:val="0"/>
          <w:marRight w:val="0"/>
          <w:marTop w:val="0"/>
          <w:marBottom w:val="0"/>
          <w:divBdr>
            <w:top w:val="none" w:sz="0" w:space="0" w:color="auto"/>
            <w:left w:val="none" w:sz="0" w:space="0" w:color="auto"/>
            <w:bottom w:val="none" w:sz="0" w:space="0" w:color="auto"/>
            <w:right w:val="none" w:sz="0" w:space="0" w:color="auto"/>
          </w:divBdr>
        </w:div>
        <w:div w:id="1512838889">
          <w:marLeft w:val="0"/>
          <w:marRight w:val="0"/>
          <w:marTop w:val="0"/>
          <w:marBottom w:val="0"/>
          <w:divBdr>
            <w:top w:val="none" w:sz="0" w:space="0" w:color="auto"/>
            <w:left w:val="none" w:sz="0" w:space="0" w:color="auto"/>
            <w:bottom w:val="none" w:sz="0" w:space="0" w:color="auto"/>
            <w:right w:val="none" w:sz="0" w:space="0" w:color="auto"/>
          </w:divBdr>
        </w:div>
        <w:div w:id="753933393">
          <w:marLeft w:val="0"/>
          <w:marRight w:val="0"/>
          <w:marTop w:val="0"/>
          <w:marBottom w:val="0"/>
          <w:divBdr>
            <w:top w:val="none" w:sz="0" w:space="0" w:color="auto"/>
            <w:left w:val="none" w:sz="0" w:space="0" w:color="auto"/>
            <w:bottom w:val="none" w:sz="0" w:space="0" w:color="auto"/>
            <w:right w:val="none" w:sz="0" w:space="0" w:color="auto"/>
          </w:divBdr>
        </w:div>
        <w:div w:id="1869221639">
          <w:marLeft w:val="0"/>
          <w:marRight w:val="0"/>
          <w:marTop w:val="0"/>
          <w:marBottom w:val="0"/>
          <w:divBdr>
            <w:top w:val="none" w:sz="0" w:space="0" w:color="auto"/>
            <w:left w:val="none" w:sz="0" w:space="0" w:color="auto"/>
            <w:bottom w:val="none" w:sz="0" w:space="0" w:color="auto"/>
            <w:right w:val="none" w:sz="0" w:space="0" w:color="auto"/>
          </w:divBdr>
        </w:div>
        <w:div w:id="492454450">
          <w:marLeft w:val="0"/>
          <w:marRight w:val="0"/>
          <w:marTop w:val="0"/>
          <w:marBottom w:val="0"/>
          <w:divBdr>
            <w:top w:val="none" w:sz="0" w:space="0" w:color="auto"/>
            <w:left w:val="none" w:sz="0" w:space="0" w:color="auto"/>
            <w:bottom w:val="none" w:sz="0" w:space="0" w:color="auto"/>
            <w:right w:val="none" w:sz="0" w:space="0" w:color="auto"/>
          </w:divBdr>
        </w:div>
        <w:div w:id="735473384">
          <w:marLeft w:val="0"/>
          <w:marRight w:val="0"/>
          <w:marTop w:val="0"/>
          <w:marBottom w:val="0"/>
          <w:divBdr>
            <w:top w:val="none" w:sz="0" w:space="0" w:color="auto"/>
            <w:left w:val="none" w:sz="0" w:space="0" w:color="auto"/>
            <w:bottom w:val="none" w:sz="0" w:space="0" w:color="auto"/>
            <w:right w:val="none" w:sz="0" w:space="0" w:color="auto"/>
          </w:divBdr>
        </w:div>
        <w:div w:id="518470014">
          <w:marLeft w:val="0"/>
          <w:marRight w:val="0"/>
          <w:marTop w:val="0"/>
          <w:marBottom w:val="0"/>
          <w:divBdr>
            <w:top w:val="none" w:sz="0" w:space="0" w:color="auto"/>
            <w:left w:val="none" w:sz="0" w:space="0" w:color="auto"/>
            <w:bottom w:val="none" w:sz="0" w:space="0" w:color="auto"/>
            <w:right w:val="none" w:sz="0" w:space="0" w:color="auto"/>
          </w:divBdr>
        </w:div>
        <w:div w:id="403840102">
          <w:marLeft w:val="0"/>
          <w:marRight w:val="0"/>
          <w:marTop w:val="0"/>
          <w:marBottom w:val="0"/>
          <w:divBdr>
            <w:top w:val="none" w:sz="0" w:space="0" w:color="auto"/>
            <w:left w:val="none" w:sz="0" w:space="0" w:color="auto"/>
            <w:bottom w:val="none" w:sz="0" w:space="0" w:color="auto"/>
            <w:right w:val="none" w:sz="0" w:space="0" w:color="auto"/>
          </w:divBdr>
        </w:div>
        <w:div w:id="326985447">
          <w:marLeft w:val="0"/>
          <w:marRight w:val="0"/>
          <w:marTop w:val="0"/>
          <w:marBottom w:val="0"/>
          <w:divBdr>
            <w:top w:val="none" w:sz="0" w:space="0" w:color="auto"/>
            <w:left w:val="none" w:sz="0" w:space="0" w:color="auto"/>
            <w:bottom w:val="none" w:sz="0" w:space="0" w:color="auto"/>
            <w:right w:val="none" w:sz="0" w:space="0" w:color="auto"/>
          </w:divBdr>
        </w:div>
        <w:div w:id="1368336370">
          <w:marLeft w:val="0"/>
          <w:marRight w:val="0"/>
          <w:marTop w:val="0"/>
          <w:marBottom w:val="0"/>
          <w:divBdr>
            <w:top w:val="none" w:sz="0" w:space="0" w:color="auto"/>
            <w:left w:val="none" w:sz="0" w:space="0" w:color="auto"/>
            <w:bottom w:val="none" w:sz="0" w:space="0" w:color="auto"/>
            <w:right w:val="none" w:sz="0" w:space="0" w:color="auto"/>
          </w:divBdr>
        </w:div>
        <w:div w:id="210582420">
          <w:marLeft w:val="0"/>
          <w:marRight w:val="0"/>
          <w:marTop w:val="0"/>
          <w:marBottom w:val="0"/>
          <w:divBdr>
            <w:top w:val="none" w:sz="0" w:space="0" w:color="auto"/>
            <w:left w:val="none" w:sz="0" w:space="0" w:color="auto"/>
            <w:bottom w:val="none" w:sz="0" w:space="0" w:color="auto"/>
            <w:right w:val="none" w:sz="0" w:space="0" w:color="auto"/>
          </w:divBdr>
        </w:div>
        <w:div w:id="962537786">
          <w:marLeft w:val="0"/>
          <w:marRight w:val="0"/>
          <w:marTop w:val="0"/>
          <w:marBottom w:val="0"/>
          <w:divBdr>
            <w:top w:val="none" w:sz="0" w:space="0" w:color="auto"/>
            <w:left w:val="none" w:sz="0" w:space="0" w:color="auto"/>
            <w:bottom w:val="none" w:sz="0" w:space="0" w:color="auto"/>
            <w:right w:val="none" w:sz="0" w:space="0" w:color="auto"/>
          </w:divBdr>
        </w:div>
        <w:div w:id="664556610">
          <w:marLeft w:val="0"/>
          <w:marRight w:val="0"/>
          <w:marTop w:val="0"/>
          <w:marBottom w:val="0"/>
          <w:divBdr>
            <w:top w:val="none" w:sz="0" w:space="0" w:color="auto"/>
            <w:left w:val="none" w:sz="0" w:space="0" w:color="auto"/>
            <w:bottom w:val="none" w:sz="0" w:space="0" w:color="auto"/>
            <w:right w:val="none" w:sz="0" w:space="0" w:color="auto"/>
          </w:divBdr>
        </w:div>
        <w:div w:id="364646990">
          <w:marLeft w:val="0"/>
          <w:marRight w:val="0"/>
          <w:marTop w:val="0"/>
          <w:marBottom w:val="0"/>
          <w:divBdr>
            <w:top w:val="none" w:sz="0" w:space="0" w:color="auto"/>
            <w:left w:val="none" w:sz="0" w:space="0" w:color="auto"/>
            <w:bottom w:val="none" w:sz="0" w:space="0" w:color="auto"/>
            <w:right w:val="none" w:sz="0" w:space="0" w:color="auto"/>
          </w:divBdr>
        </w:div>
        <w:div w:id="1309359734">
          <w:marLeft w:val="0"/>
          <w:marRight w:val="0"/>
          <w:marTop w:val="0"/>
          <w:marBottom w:val="0"/>
          <w:divBdr>
            <w:top w:val="none" w:sz="0" w:space="0" w:color="auto"/>
            <w:left w:val="none" w:sz="0" w:space="0" w:color="auto"/>
            <w:bottom w:val="none" w:sz="0" w:space="0" w:color="auto"/>
            <w:right w:val="none" w:sz="0" w:space="0" w:color="auto"/>
          </w:divBdr>
        </w:div>
        <w:div w:id="1556818940">
          <w:marLeft w:val="0"/>
          <w:marRight w:val="0"/>
          <w:marTop w:val="0"/>
          <w:marBottom w:val="0"/>
          <w:divBdr>
            <w:top w:val="none" w:sz="0" w:space="0" w:color="auto"/>
            <w:left w:val="none" w:sz="0" w:space="0" w:color="auto"/>
            <w:bottom w:val="none" w:sz="0" w:space="0" w:color="auto"/>
            <w:right w:val="none" w:sz="0" w:space="0" w:color="auto"/>
          </w:divBdr>
        </w:div>
        <w:div w:id="1807505905">
          <w:marLeft w:val="0"/>
          <w:marRight w:val="0"/>
          <w:marTop w:val="0"/>
          <w:marBottom w:val="0"/>
          <w:divBdr>
            <w:top w:val="none" w:sz="0" w:space="0" w:color="auto"/>
            <w:left w:val="none" w:sz="0" w:space="0" w:color="auto"/>
            <w:bottom w:val="none" w:sz="0" w:space="0" w:color="auto"/>
            <w:right w:val="none" w:sz="0" w:space="0" w:color="auto"/>
          </w:divBdr>
        </w:div>
        <w:div w:id="481233350">
          <w:marLeft w:val="0"/>
          <w:marRight w:val="0"/>
          <w:marTop w:val="0"/>
          <w:marBottom w:val="0"/>
          <w:divBdr>
            <w:top w:val="none" w:sz="0" w:space="0" w:color="auto"/>
            <w:left w:val="none" w:sz="0" w:space="0" w:color="auto"/>
            <w:bottom w:val="none" w:sz="0" w:space="0" w:color="auto"/>
            <w:right w:val="none" w:sz="0" w:space="0" w:color="auto"/>
          </w:divBdr>
        </w:div>
        <w:div w:id="125902273">
          <w:marLeft w:val="0"/>
          <w:marRight w:val="0"/>
          <w:marTop w:val="0"/>
          <w:marBottom w:val="0"/>
          <w:divBdr>
            <w:top w:val="none" w:sz="0" w:space="0" w:color="auto"/>
            <w:left w:val="none" w:sz="0" w:space="0" w:color="auto"/>
            <w:bottom w:val="none" w:sz="0" w:space="0" w:color="auto"/>
            <w:right w:val="none" w:sz="0" w:space="0" w:color="auto"/>
          </w:divBdr>
        </w:div>
        <w:div w:id="2120025605">
          <w:marLeft w:val="0"/>
          <w:marRight w:val="0"/>
          <w:marTop w:val="0"/>
          <w:marBottom w:val="0"/>
          <w:divBdr>
            <w:top w:val="none" w:sz="0" w:space="0" w:color="auto"/>
            <w:left w:val="none" w:sz="0" w:space="0" w:color="auto"/>
            <w:bottom w:val="none" w:sz="0" w:space="0" w:color="auto"/>
            <w:right w:val="none" w:sz="0" w:space="0" w:color="auto"/>
          </w:divBdr>
        </w:div>
        <w:div w:id="39863679">
          <w:marLeft w:val="0"/>
          <w:marRight w:val="0"/>
          <w:marTop w:val="0"/>
          <w:marBottom w:val="0"/>
          <w:divBdr>
            <w:top w:val="none" w:sz="0" w:space="0" w:color="auto"/>
            <w:left w:val="none" w:sz="0" w:space="0" w:color="auto"/>
            <w:bottom w:val="none" w:sz="0" w:space="0" w:color="auto"/>
            <w:right w:val="none" w:sz="0" w:space="0" w:color="auto"/>
          </w:divBdr>
        </w:div>
        <w:div w:id="622347215">
          <w:marLeft w:val="0"/>
          <w:marRight w:val="0"/>
          <w:marTop w:val="0"/>
          <w:marBottom w:val="0"/>
          <w:divBdr>
            <w:top w:val="none" w:sz="0" w:space="0" w:color="auto"/>
            <w:left w:val="none" w:sz="0" w:space="0" w:color="auto"/>
            <w:bottom w:val="none" w:sz="0" w:space="0" w:color="auto"/>
            <w:right w:val="none" w:sz="0" w:space="0" w:color="auto"/>
          </w:divBdr>
        </w:div>
        <w:div w:id="47651307">
          <w:marLeft w:val="0"/>
          <w:marRight w:val="0"/>
          <w:marTop w:val="0"/>
          <w:marBottom w:val="0"/>
          <w:divBdr>
            <w:top w:val="none" w:sz="0" w:space="0" w:color="auto"/>
            <w:left w:val="none" w:sz="0" w:space="0" w:color="auto"/>
            <w:bottom w:val="none" w:sz="0" w:space="0" w:color="auto"/>
            <w:right w:val="none" w:sz="0" w:space="0" w:color="auto"/>
          </w:divBdr>
        </w:div>
        <w:div w:id="1500580812">
          <w:marLeft w:val="0"/>
          <w:marRight w:val="0"/>
          <w:marTop w:val="0"/>
          <w:marBottom w:val="0"/>
          <w:divBdr>
            <w:top w:val="none" w:sz="0" w:space="0" w:color="auto"/>
            <w:left w:val="none" w:sz="0" w:space="0" w:color="auto"/>
            <w:bottom w:val="none" w:sz="0" w:space="0" w:color="auto"/>
            <w:right w:val="none" w:sz="0" w:space="0" w:color="auto"/>
          </w:divBdr>
        </w:div>
      </w:divsChild>
    </w:div>
    <w:div w:id="712311581">
      <w:bodyDiv w:val="1"/>
      <w:marLeft w:val="0"/>
      <w:marRight w:val="0"/>
      <w:marTop w:val="0"/>
      <w:marBottom w:val="0"/>
      <w:divBdr>
        <w:top w:val="none" w:sz="0" w:space="0" w:color="auto"/>
        <w:left w:val="none" w:sz="0" w:space="0" w:color="auto"/>
        <w:bottom w:val="none" w:sz="0" w:space="0" w:color="auto"/>
        <w:right w:val="none" w:sz="0" w:space="0" w:color="auto"/>
      </w:divBdr>
      <w:divsChild>
        <w:div w:id="1634210938">
          <w:marLeft w:val="0"/>
          <w:marRight w:val="0"/>
          <w:marTop w:val="0"/>
          <w:marBottom w:val="0"/>
          <w:divBdr>
            <w:top w:val="none" w:sz="0" w:space="0" w:color="auto"/>
            <w:left w:val="none" w:sz="0" w:space="0" w:color="auto"/>
            <w:bottom w:val="none" w:sz="0" w:space="0" w:color="auto"/>
            <w:right w:val="none" w:sz="0" w:space="0" w:color="auto"/>
          </w:divBdr>
        </w:div>
        <w:div w:id="576717009">
          <w:marLeft w:val="0"/>
          <w:marRight w:val="0"/>
          <w:marTop w:val="0"/>
          <w:marBottom w:val="0"/>
          <w:divBdr>
            <w:top w:val="none" w:sz="0" w:space="0" w:color="auto"/>
            <w:left w:val="none" w:sz="0" w:space="0" w:color="auto"/>
            <w:bottom w:val="none" w:sz="0" w:space="0" w:color="auto"/>
            <w:right w:val="none" w:sz="0" w:space="0" w:color="auto"/>
          </w:divBdr>
        </w:div>
        <w:div w:id="1471899179">
          <w:marLeft w:val="0"/>
          <w:marRight w:val="0"/>
          <w:marTop w:val="0"/>
          <w:marBottom w:val="0"/>
          <w:divBdr>
            <w:top w:val="none" w:sz="0" w:space="0" w:color="auto"/>
            <w:left w:val="none" w:sz="0" w:space="0" w:color="auto"/>
            <w:bottom w:val="none" w:sz="0" w:space="0" w:color="auto"/>
            <w:right w:val="none" w:sz="0" w:space="0" w:color="auto"/>
          </w:divBdr>
        </w:div>
        <w:div w:id="626668800">
          <w:marLeft w:val="0"/>
          <w:marRight w:val="0"/>
          <w:marTop w:val="0"/>
          <w:marBottom w:val="0"/>
          <w:divBdr>
            <w:top w:val="none" w:sz="0" w:space="0" w:color="auto"/>
            <w:left w:val="none" w:sz="0" w:space="0" w:color="auto"/>
            <w:bottom w:val="none" w:sz="0" w:space="0" w:color="auto"/>
            <w:right w:val="none" w:sz="0" w:space="0" w:color="auto"/>
          </w:divBdr>
        </w:div>
        <w:div w:id="1705597224">
          <w:marLeft w:val="0"/>
          <w:marRight w:val="0"/>
          <w:marTop w:val="0"/>
          <w:marBottom w:val="0"/>
          <w:divBdr>
            <w:top w:val="none" w:sz="0" w:space="0" w:color="auto"/>
            <w:left w:val="none" w:sz="0" w:space="0" w:color="auto"/>
            <w:bottom w:val="none" w:sz="0" w:space="0" w:color="auto"/>
            <w:right w:val="none" w:sz="0" w:space="0" w:color="auto"/>
          </w:divBdr>
        </w:div>
        <w:div w:id="2059813525">
          <w:marLeft w:val="0"/>
          <w:marRight w:val="0"/>
          <w:marTop w:val="0"/>
          <w:marBottom w:val="0"/>
          <w:divBdr>
            <w:top w:val="none" w:sz="0" w:space="0" w:color="auto"/>
            <w:left w:val="none" w:sz="0" w:space="0" w:color="auto"/>
            <w:bottom w:val="none" w:sz="0" w:space="0" w:color="auto"/>
            <w:right w:val="none" w:sz="0" w:space="0" w:color="auto"/>
          </w:divBdr>
        </w:div>
        <w:div w:id="1706521539">
          <w:marLeft w:val="0"/>
          <w:marRight w:val="0"/>
          <w:marTop w:val="0"/>
          <w:marBottom w:val="0"/>
          <w:divBdr>
            <w:top w:val="none" w:sz="0" w:space="0" w:color="auto"/>
            <w:left w:val="none" w:sz="0" w:space="0" w:color="auto"/>
            <w:bottom w:val="none" w:sz="0" w:space="0" w:color="auto"/>
            <w:right w:val="none" w:sz="0" w:space="0" w:color="auto"/>
          </w:divBdr>
        </w:div>
      </w:divsChild>
    </w:div>
    <w:div w:id="741413442">
      <w:bodyDiv w:val="1"/>
      <w:marLeft w:val="0"/>
      <w:marRight w:val="0"/>
      <w:marTop w:val="0"/>
      <w:marBottom w:val="0"/>
      <w:divBdr>
        <w:top w:val="none" w:sz="0" w:space="0" w:color="auto"/>
        <w:left w:val="none" w:sz="0" w:space="0" w:color="auto"/>
        <w:bottom w:val="none" w:sz="0" w:space="0" w:color="auto"/>
        <w:right w:val="none" w:sz="0" w:space="0" w:color="auto"/>
      </w:divBdr>
    </w:div>
    <w:div w:id="861672116">
      <w:bodyDiv w:val="1"/>
      <w:marLeft w:val="0"/>
      <w:marRight w:val="0"/>
      <w:marTop w:val="0"/>
      <w:marBottom w:val="0"/>
      <w:divBdr>
        <w:top w:val="none" w:sz="0" w:space="0" w:color="auto"/>
        <w:left w:val="none" w:sz="0" w:space="0" w:color="auto"/>
        <w:bottom w:val="none" w:sz="0" w:space="0" w:color="auto"/>
        <w:right w:val="none" w:sz="0" w:space="0" w:color="auto"/>
      </w:divBdr>
    </w:div>
    <w:div w:id="123628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arning.ump.edu.v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microsoft.com/office/2011/relationships/people" Target="people.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233ACE94B78D468C40B426F6933AB9" ma:contentTypeVersion="7" ma:contentTypeDescription="Create a new document." ma:contentTypeScope="" ma:versionID="ca0fc032859ec237af45e9cf5693544b">
  <xsd:schema xmlns:xsd="http://www.w3.org/2001/XMLSchema" xmlns:xs="http://www.w3.org/2001/XMLSchema" xmlns:p="http://schemas.microsoft.com/office/2006/metadata/properties" xmlns:ns3="f1a0806c-cce5-49eb-8cde-a9d7bbc81db7" xmlns:ns4="7631aaf6-04a2-4bbe-9ce7-688c820a53de" targetNamespace="http://schemas.microsoft.com/office/2006/metadata/properties" ma:root="true" ma:fieldsID="32bfc5c6547702a8507da516322c6992" ns3:_="" ns4:_="">
    <xsd:import namespace="f1a0806c-cce5-49eb-8cde-a9d7bbc81db7"/>
    <xsd:import namespace="7631aaf6-04a2-4bbe-9ce7-688c820a53de"/>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0806c-cce5-49eb-8cde-a9d7bbc81db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31aaf6-04a2-4bbe-9ce7-688c820a53d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D49517-6E13-438F-95EE-C44B59F62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0806c-cce5-49eb-8cde-a9d7bbc81db7"/>
    <ds:schemaRef ds:uri="7631aaf6-04a2-4bbe-9ce7-688c820a5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87128-2085-4EF2-950D-A40CC7C7FCD6}">
  <ds:schemaRefs>
    <ds:schemaRef ds:uri="http://schemas.microsoft.com/sharepoint/v3/contenttype/forms"/>
  </ds:schemaRefs>
</ds:datastoreItem>
</file>

<file path=customXml/itemProps3.xml><?xml version="1.0" encoding="utf-8"?>
<ds:datastoreItem xmlns:ds="http://schemas.openxmlformats.org/officeDocument/2006/customXml" ds:itemID="{7099DDC5-68CE-441E-B49B-A31BBEEE697F}">
  <ds:schemaRefs>
    <ds:schemaRef ds:uri="http://purl.org/dc/dcmitype/"/>
    <ds:schemaRef ds:uri="http://schemas.microsoft.com/office/2006/metadata/properties"/>
    <ds:schemaRef ds:uri="f1a0806c-cce5-49eb-8cde-a9d7bbc81db7"/>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7631aaf6-04a2-4bbe-9ce7-688c820a53d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Links>
    <vt:vector size="6" baseType="variant">
      <vt:variant>
        <vt:i4>1769492</vt:i4>
      </vt:variant>
      <vt:variant>
        <vt:i4>0</vt:i4>
      </vt:variant>
      <vt:variant>
        <vt:i4>0</vt:i4>
      </vt:variant>
      <vt:variant>
        <vt:i4>5</vt:i4>
      </vt:variant>
      <vt:variant>
        <vt:lpwstr>http://www.elearning.ump.edu.vn/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Ho - Y17</dc:creator>
  <cp:keywords/>
  <dc:description/>
  <cp:lastModifiedBy>Duy Ho - Y17</cp:lastModifiedBy>
  <cp:revision>2</cp:revision>
  <dcterms:created xsi:type="dcterms:W3CDTF">2021-11-10T15:43:00Z</dcterms:created>
  <dcterms:modified xsi:type="dcterms:W3CDTF">2021-11-10T15:43:00Z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0x0101002D233ACE94B78D468C40B426F6933AB9</vt:lpwstr>
  </property>
</Properties>
</file>