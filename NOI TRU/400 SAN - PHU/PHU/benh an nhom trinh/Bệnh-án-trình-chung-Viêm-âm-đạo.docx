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23BF" w:rsidRDefault="6C3ABA22" w:rsidP="6C3ABA22">
      <w:pPr>
        <w:pBdr>
          <w:top w:val="nil"/>
          <w:left w:val="nil"/>
          <w:bottom w:val="nil"/>
          <w:right w:val="nil"/>
          <w:between w:val="nil"/>
        </w:pBdr>
        <w:spacing w:before="120" w:after="120" w:line="360" w:lineRule="auto"/>
        <w:ind w:firstLine="720"/>
        <w:jc w:val="center"/>
        <w:rPr>
          <w:rFonts w:asciiTheme="minorHAnsi" w:eastAsiaTheme="minorEastAsia" w:hAnsiTheme="minorHAnsi" w:cstheme="minorBidi"/>
          <w:color w:val="000000"/>
          <w:sz w:val="26"/>
          <w:szCs w:val="26"/>
        </w:rPr>
      </w:pPr>
      <w:r w:rsidRPr="6C3ABA22">
        <w:rPr>
          <w:rFonts w:asciiTheme="minorHAnsi" w:eastAsiaTheme="minorEastAsia" w:hAnsiTheme="minorHAnsi" w:cstheme="minorBidi"/>
          <w:b/>
          <w:bCs/>
          <w:color w:val="000000"/>
          <w:sz w:val="26"/>
          <w:szCs w:val="26"/>
        </w:rPr>
        <w:t>BỆNH ÁN</w:t>
      </w:r>
      <w:r w:rsidRPr="6C3ABA22">
        <w:rPr>
          <w:rFonts w:asciiTheme="minorHAnsi" w:eastAsiaTheme="minorEastAsia" w:hAnsiTheme="minorHAnsi" w:cstheme="minorBidi"/>
          <w:color w:val="000000"/>
          <w:sz w:val="26"/>
          <w:szCs w:val="26"/>
        </w:rPr>
        <w:t> </w:t>
      </w:r>
      <w:r w:rsidRPr="6C3ABA22">
        <w:rPr>
          <w:rFonts w:asciiTheme="minorHAnsi" w:eastAsiaTheme="minorEastAsia" w:hAnsiTheme="minorHAnsi" w:cstheme="minorBidi"/>
          <w:b/>
          <w:bCs/>
          <w:color w:val="000000"/>
          <w:sz w:val="26"/>
          <w:szCs w:val="26"/>
        </w:rPr>
        <w:t>PHỤ KHOA</w:t>
      </w:r>
    </w:p>
    <w:p w14:paraId="00000002" w14:textId="77777777" w:rsidR="00D923BF" w:rsidRDefault="6C3ABA22" w:rsidP="6C3ABA22">
      <w:pPr>
        <w:pBdr>
          <w:top w:val="nil"/>
          <w:left w:val="nil"/>
          <w:bottom w:val="nil"/>
          <w:right w:val="nil"/>
          <w:between w:val="nil"/>
        </w:pBdr>
        <w:spacing w:before="120" w:after="120" w:line="360" w:lineRule="auto"/>
        <w:jc w:val="both"/>
        <w:rPr>
          <w:rFonts w:ascii="Arial" w:eastAsia="Arial" w:hAnsi="Arial" w:cs="Arial"/>
          <w:color w:val="000000"/>
          <w:sz w:val="26"/>
          <w:szCs w:val="26"/>
        </w:rPr>
      </w:pPr>
      <w:r w:rsidRPr="6C3ABA22">
        <w:rPr>
          <w:rFonts w:ascii="Arial" w:eastAsia="Arial" w:hAnsi="Arial" w:cs="Arial"/>
          <w:color w:val="000000"/>
          <w:sz w:val="26"/>
          <w:szCs w:val="26"/>
        </w:rPr>
        <w:t> </w:t>
      </w:r>
    </w:p>
    <w:p w14:paraId="00000003"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I. Hành chính:</w:t>
      </w:r>
      <w:r w:rsidRPr="6C3ABA22">
        <w:rPr>
          <w:rFonts w:ascii="Arial" w:eastAsia="Arial" w:hAnsi="Arial" w:cs="Arial"/>
          <w:color w:val="000000"/>
          <w:sz w:val="22"/>
          <w:szCs w:val="22"/>
        </w:rPr>
        <w:t> </w:t>
      </w:r>
    </w:p>
    <w:p w14:paraId="00000004"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Họ tên: Du Tú P.</w:t>
      </w:r>
      <w:r w:rsidR="007E032A">
        <w:rPr>
          <w:rFonts w:ascii="Times New Roman" w:eastAsia="Times New Roman" w:hAnsi="Times New Roman" w:cs="Times New Roman"/>
          <w:color w:val="000000"/>
        </w:rPr>
        <w:tab/>
      </w:r>
      <w:r w:rsidR="007E032A">
        <w:rPr>
          <w:rFonts w:ascii="Times New Roman" w:eastAsia="Times New Roman" w:hAnsi="Times New Roman" w:cs="Times New Roman"/>
          <w:color w:val="000000"/>
        </w:rPr>
        <w:tab/>
      </w:r>
      <w:r w:rsidRPr="6C3ABA22">
        <w:rPr>
          <w:rFonts w:ascii="Arial" w:eastAsia="Arial" w:hAnsi="Arial" w:cs="Arial"/>
          <w:color w:val="000000"/>
          <w:sz w:val="22"/>
          <w:szCs w:val="22"/>
        </w:rPr>
        <w:t> </w:t>
      </w:r>
    </w:p>
    <w:p w14:paraId="00000005"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Tuổi: 1984 (38 tuổi)</w:t>
      </w:r>
    </w:p>
    <w:p w14:paraId="00000006"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PARA: 2012</w:t>
      </w:r>
    </w:p>
    <w:p w14:paraId="00000007"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Địa chỉ: Quận Tân Phú – Tp HCM</w:t>
      </w:r>
    </w:p>
    <w:p w14:paraId="00000008"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Nghề nghiệp: tự do (</w:t>
      </w:r>
      <w:del w:id="0" w:author="Thieu Mai - Y17" w:date="2022-09-18T00:45:00Z">
        <w:r w:rsidR="007E032A" w:rsidRPr="6C3ABA22" w:rsidDel="6C3ABA22">
          <w:rPr>
            <w:rFonts w:ascii="Arial" w:eastAsia="Arial" w:hAnsi="Arial" w:cs="Arial"/>
            <w:color w:val="000000" w:themeColor="text1"/>
            <w:sz w:val="22"/>
            <w:szCs w:val="22"/>
          </w:rPr>
          <w:delText xml:space="preserve"> </w:delText>
        </w:r>
      </w:del>
      <w:r w:rsidRPr="6C3ABA22">
        <w:rPr>
          <w:rFonts w:ascii="Arial" w:eastAsia="Arial" w:hAnsi="Arial" w:cs="Arial"/>
          <w:color w:val="000000"/>
          <w:sz w:val="22"/>
          <w:szCs w:val="22"/>
        </w:rPr>
        <w:t>make up)</w:t>
      </w:r>
    </w:p>
    <w:p w14:paraId="00000009"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Ngày giờ đến khám: 8h ngày 15/09/2022 </w:t>
      </w:r>
    </w:p>
    <w:p w14:paraId="6ECFD627" w14:textId="709B937C" w:rsidR="6C3ABA22" w:rsidRDefault="6C3ABA22" w:rsidP="6C3ABA22">
      <w:pPr>
        <w:spacing w:line="360" w:lineRule="auto"/>
        <w:jc w:val="both"/>
        <w:rPr>
          <w:rFonts w:ascii="Arial" w:eastAsia="Arial" w:hAnsi="Arial" w:cs="Arial"/>
          <w:color w:val="000000" w:themeColor="text1"/>
          <w:sz w:val="22"/>
          <w:szCs w:val="22"/>
        </w:rPr>
      </w:pPr>
    </w:p>
    <w:p w14:paraId="0000000A"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II. Lý do đến khám</w:t>
      </w:r>
      <w:r w:rsidRPr="6C3ABA22">
        <w:rPr>
          <w:rFonts w:ascii="Arial" w:eastAsia="Arial" w:hAnsi="Arial" w:cs="Arial"/>
          <w:color w:val="000000"/>
          <w:sz w:val="22"/>
          <w:szCs w:val="22"/>
        </w:rPr>
        <w:t>:  </w:t>
      </w:r>
    </w:p>
    <w:p w14:paraId="0000000B"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Đau khi quan hệ, tiểu đau</w:t>
      </w:r>
    </w:p>
    <w:p w14:paraId="5270A750" w14:textId="7FE2D75A" w:rsidR="6C3ABA22" w:rsidRDefault="6C3ABA22" w:rsidP="6C3ABA22">
      <w:pPr>
        <w:spacing w:line="360" w:lineRule="auto"/>
        <w:jc w:val="both"/>
        <w:rPr>
          <w:rFonts w:ascii="Arial" w:eastAsia="Arial" w:hAnsi="Arial" w:cs="Arial"/>
          <w:color w:val="000000" w:themeColor="text1"/>
          <w:sz w:val="22"/>
          <w:szCs w:val="22"/>
        </w:rPr>
      </w:pPr>
    </w:p>
    <w:p w14:paraId="0000000C"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III. Tiền căn</w:t>
      </w:r>
      <w:r w:rsidRPr="6C3ABA22">
        <w:rPr>
          <w:rFonts w:ascii="Arial" w:eastAsia="Arial" w:hAnsi="Arial" w:cs="Arial"/>
          <w:color w:val="000000"/>
          <w:sz w:val="22"/>
          <w:szCs w:val="22"/>
        </w:rPr>
        <w:t> </w:t>
      </w:r>
    </w:p>
    <w:p w14:paraId="0000000D" w14:textId="77777777" w:rsidR="00D923BF" w:rsidRDefault="6C3ABA22" w:rsidP="6C3ABA22">
      <w:pPr>
        <w:numPr>
          <w:ilvl w:val="0"/>
          <w:numId w:val="1"/>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i/>
          <w:iCs/>
          <w:color w:val="000000"/>
          <w:sz w:val="22"/>
          <w:szCs w:val="22"/>
        </w:rPr>
        <w:t>Tiền căn gia đình</w:t>
      </w:r>
      <w:r w:rsidRPr="6C3ABA22">
        <w:rPr>
          <w:rFonts w:ascii="Arial" w:eastAsia="Arial" w:hAnsi="Arial" w:cs="Arial"/>
          <w:color w:val="000000"/>
          <w:sz w:val="22"/>
          <w:szCs w:val="22"/>
        </w:rPr>
        <w:t xml:space="preserve">: </w:t>
      </w:r>
    </w:p>
    <w:p w14:paraId="0000000E" w14:textId="16B293CE"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Chưa ghi nhận tiền căn ung thư phụ khoa, u xơ tử cung, tiền căn ung thư đại tràng không polyp </w:t>
      </w:r>
    </w:p>
    <w:p w14:paraId="0000000F" w14:textId="77777777" w:rsidR="00D923BF" w:rsidRDefault="6C3ABA22" w:rsidP="6C3ABA22">
      <w:pPr>
        <w:numPr>
          <w:ilvl w:val="0"/>
          <w:numId w:val="1"/>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i/>
          <w:iCs/>
          <w:color w:val="000000"/>
          <w:sz w:val="22"/>
          <w:szCs w:val="22"/>
        </w:rPr>
        <w:t>Tiền căn bản thân</w:t>
      </w:r>
      <w:r w:rsidRPr="6C3ABA22">
        <w:rPr>
          <w:rFonts w:ascii="Arial" w:eastAsia="Arial" w:hAnsi="Arial" w:cs="Arial"/>
          <w:color w:val="000000"/>
          <w:sz w:val="22"/>
          <w:szCs w:val="22"/>
        </w:rPr>
        <w:t> </w:t>
      </w:r>
    </w:p>
    <w:p w14:paraId="00000010" w14:textId="77777777" w:rsidR="00D923BF" w:rsidRDefault="6C3ABA22" w:rsidP="6C3ABA22">
      <w:pPr>
        <w:numPr>
          <w:ilvl w:val="0"/>
          <w:numId w:val="6"/>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i/>
          <w:iCs/>
          <w:color w:val="000000"/>
          <w:sz w:val="22"/>
          <w:szCs w:val="22"/>
        </w:rPr>
        <w:t>Tiền căn nội khoa</w:t>
      </w:r>
      <w:r w:rsidRPr="6C3ABA22">
        <w:rPr>
          <w:rFonts w:ascii="Arial" w:eastAsia="Arial" w:hAnsi="Arial" w:cs="Arial"/>
          <w:color w:val="000000"/>
          <w:sz w:val="22"/>
          <w:szCs w:val="22"/>
        </w:rPr>
        <w:t> </w:t>
      </w:r>
    </w:p>
    <w:p w14:paraId="00000011" w14:textId="5E98DD99" w:rsidR="00D923BF" w:rsidRDefault="6C3ABA22" w:rsidP="6C3ABA22">
      <w:pPr>
        <w:numPr>
          <w:ilvl w:val="0"/>
          <w:numId w:val="3"/>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Chưa ghi nhận đái tháo đường, tăng huyết áp, bệnh lý ung thư, bệnh lý tuyến giáp, suy giảm miễn dịch</w:t>
      </w:r>
    </w:p>
    <w:p w14:paraId="00000013" w14:textId="77777777" w:rsidR="00D923BF" w:rsidRDefault="6C3ABA22" w:rsidP="6C3ABA22">
      <w:pPr>
        <w:numPr>
          <w:ilvl w:val="0"/>
          <w:numId w:val="3"/>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Chưa ghi nhận dị ứng thuốc/thức ăn </w:t>
      </w:r>
    </w:p>
    <w:p w14:paraId="00000014" w14:textId="77777777" w:rsidR="00D923BF" w:rsidRDefault="6C3ABA22" w:rsidP="6C3ABA22">
      <w:pPr>
        <w:numPr>
          <w:ilvl w:val="0"/>
          <w:numId w:val="6"/>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i/>
          <w:iCs/>
          <w:color w:val="000000"/>
          <w:sz w:val="22"/>
          <w:szCs w:val="22"/>
        </w:rPr>
        <w:t>Tiền căn ngoại khoa:</w:t>
      </w:r>
      <w:r w:rsidRPr="6C3ABA22">
        <w:rPr>
          <w:rFonts w:ascii="Arial" w:eastAsia="Arial" w:hAnsi="Arial" w:cs="Arial"/>
          <w:color w:val="000000"/>
          <w:sz w:val="22"/>
          <w:szCs w:val="22"/>
        </w:rPr>
        <w:t> </w:t>
      </w:r>
    </w:p>
    <w:p w14:paraId="00000015"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Chưa ghi nhận tiền căn phụ khoa </w:t>
      </w:r>
    </w:p>
    <w:p w14:paraId="00000016"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Không ghi nhận tiền căn chấn thương</w:t>
      </w:r>
    </w:p>
    <w:p w14:paraId="00000017" w14:textId="77777777" w:rsidR="00D923BF" w:rsidRDefault="6C3ABA22" w:rsidP="6C3ABA22">
      <w:pPr>
        <w:numPr>
          <w:ilvl w:val="0"/>
          <w:numId w:val="6"/>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b/>
          <w:bCs/>
          <w:i/>
          <w:iCs/>
          <w:color w:val="000000"/>
          <w:sz w:val="22"/>
          <w:szCs w:val="22"/>
        </w:rPr>
        <w:t>Tiền căn phụ khoa:</w:t>
      </w:r>
      <w:r w:rsidRPr="6C3ABA22">
        <w:rPr>
          <w:rFonts w:ascii="Arial" w:eastAsia="Arial" w:hAnsi="Arial" w:cs="Arial"/>
          <w:color w:val="000000"/>
          <w:sz w:val="22"/>
          <w:szCs w:val="22"/>
        </w:rPr>
        <w:t> </w:t>
      </w:r>
    </w:p>
    <w:p w14:paraId="00000018" w14:textId="648B2813"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Kinh lần đầu năm 14 tuổi, chu kỳ kinh đều 28 ngày, hành kinh 4ngày, lượng máu kinh vừa (3 bvs/ngày) đỏ sậm, không đông, không kèm đau bụng trước/trong/sau hành kinh . kinh chót 28/8</w:t>
      </w:r>
    </w:p>
    <w:p w14:paraId="00000019"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 xml:space="preserve"> Khám phụ khoa định kì, ghi nhận năm 2019, bệnh nhân ngứa âm đạo, được chẩn đoán viêm âm  đạo,  điều trị bằng thuốc uống, thuốc đặt âm đạo, điều trị 10 ngày, hết triệu chứng , không tái phát</w:t>
      </w:r>
    </w:p>
    <w:p w14:paraId="594D69E7" w14:textId="3186C939"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Chưa ghi nhận tiền căn UXTC, ung thư phụ khoa, tiền căn STDs, viêm vùng chậu trước đây</w:t>
      </w:r>
    </w:p>
    <w:p w14:paraId="0000001B" w14:textId="1A0E6895"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Chồng BN có quan hệ tình dục với nhân viên quán bar nhiều lần trong 1 năm nay</w:t>
      </w:r>
      <w:r w:rsidR="00F74C65">
        <w:rPr>
          <w:rFonts w:ascii="Arial" w:eastAsia="Arial" w:hAnsi="Arial" w:cs="Arial"/>
          <w:color w:val="000000"/>
          <w:sz w:val="22"/>
          <w:szCs w:val="22"/>
        </w:rPr>
        <w:t xml:space="preserve"> =))</w:t>
      </w:r>
    </w:p>
    <w:p w14:paraId="0000001C"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 xml:space="preserve"> Không có thói quen thụt rửa âm đạo</w:t>
      </w:r>
      <w:r w:rsidRPr="6C3ABA22">
        <w:rPr>
          <w:rFonts w:ascii="Arial" w:eastAsia="Arial" w:hAnsi="Arial" w:cs="Arial"/>
          <w:color w:val="000000" w:themeColor="text1"/>
          <w:sz w:val="22"/>
          <w:szCs w:val="22"/>
        </w:rPr>
        <w:t xml:space="preserve"> hay </w:t>
      </w:r>
      <w:r w:rsidRPr="6C3ABA22">
        <w:rPr>
          <w:rFonts w:ascii="Arial" w:eastAsia="Arial" w:hAnsi="Arial" w:cs="Arial"/>
          <w:color w:val="000000"/>
          <w:sz w:val="22"/>
          <w:szCs w:val="22"/>
        </w:rPr>
        <w:t>sử dụng sex toys, không sử dụng bao cao su khi quan hệ, bệnh nhân khẳng định chỉ quan hệ với chồng.</w:t>
      </w:r>
    </w:p>
    <w:p w14:paraId="0000001D" w14:textId="77777777" w:rsidR="00D923BF" w:rsidRDefault="6C3ABA22" w:rsidP="6C3ABA22">
      <w:pPr>
        <w:numPr>
          <w:ilvl w:val="0"/>
          <w:numId w:val="6"/>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b/>
          <w:bCs/>
          <w:i/>
          <w:iCs/>
          <w:color w:val="000000"/>
          <w:sz w:val="22"/>
          <w:szCs w:val="22"/>
        </w:rPr>
        <w:lastRenderedPageBreak/>
        <w:t>Tiền căn sản khoa</w:t>
      </w:r>
      <w:r w:rsidRPr="6C3ABA22">
        <w:rPr>
          <w:rFonts w:ascii="Arial" w:eastAsia="Arial" w:hAnsi="Arial" w:cs="Arial"/>
          <w:i/>
          <w:iCs/>
          <w:color w:val="000000"/>
          <w:sz w:val="22"/>
          <w:szCs w:val="22"/>
        </w:rPr>
        <w:t>:</w:t>
      </w:r>
      <w:r w:rsidRPr="6C3ABA22">
        <w:rPr>
          <w:rFonts w:ascii="Arial" w:eastAsia="Arial" w:hAnsi="Arial" w:cs="Arial"/>
          <w:color w:val="000000"/>
          <w:sz w:val="22"/>
          <w:szCs w:val="22"/>
        </w:rPr>
        <w:t> </w:t>
      </w:r>
    </w:p>
    <w:p w14:paraId="0000001E"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Lập gia đình năm 24 tuổi </w:t>
      </w:r>
    </w:p>
    <w:p w14:paraId="0000001F"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PARA: 2012</w:t>
      </w:r>
    </w:p>
    <w:p w14:paraId="00000020" w14:textId="77777777" w:rsidR="00D923BF" w:rsidRDefault="6C3ABA22" w:rsidP="6C3ABA22">
      <w:pPr>
        <w:numPr>
          <w:ilvl w:val="1"/>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24 tuổi: bỏ thai 4 tuần, bằng biện pháp nội khoa.</w:t>
      </w:r>
    </w:p>
    <w:p w14:paraId="00000021" w14:textId="77777777" w:rsidR="00D923BF" w:rsidRDefault="6C3ABA22" w:rsidP="6C3ABA22">
      <w:pPr>
        <w:numPr>
          <w:ilvl w:val="1"/>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25 tuổi: con thứ nhất, sinh mổ vì thiểu ối, không chuyển dạ, 40w, CNLS 3500g, hậu sản ổn </w:t>
      </w:r>
    </w:p>
    <w:p w14:paraId="00000022" w14:textId="77777777" w:rsidR="00D923BF" w:rsidRDefault="6C3ABA22" w:rsidP="6C3ABA22">
      <w:pPr>
        <w:numPr>
          <w:ilvl w:val="1"/>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32 tuổi: con thứ 2, sinh mổ, 38w, CNLS 3550g, hậu sản ổn </w:t>
      </w:r>
    </w:p>
    <w:p w14:paraId="00000023" w14:textId="77777777" w:rsidR="00D923BF" w:rsidRDefault="6C3ABA22" w:rsidP="6C3ABA22">
      <w:pPr>
        <w:numPr>
          <w:ilvl w:val="0"/>
          <w:numId w:val="6"/>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KHHGĐ: </w:t>
      </w:r>
    </w:p>
    <w:p w14:paraId="00000024"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Biện pháp tránh thai: thuốc tránh thai Diane 35</w:t>
      </w:r>
    </w:p>
    <w:p w14:paraId="148A47FE" w14:textId="39E27839" w:rsidR="6C3ABA22" w:rsidRDefault="6C3ABA22" w:rsidP="6C3ABA22">
      <w:pPr>
        <w:spacing w:line="360" w:lineRule="auto"/>
        <w:jc w:val="both"/>
        <w:rPr>
          <w:rFonts w:ascii="Arial" w:eastAsia="Arial" w:hAnsi="Arial" w:cs="Arial"/>
          <w:color w:val="000000" w:themeColor="text1"/>
          <w:sz w:val="22"/>
          <w:szCs w:val="22"/>
        </w:rPr>
      </w:pPr>
    </w:p>
    <w:p w14:paraId="00000025"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IV. Bệnh sử:</w:t>
      </w:r>
      <w:r w:rsidRPr="6C3ABA22">
        <w:rPr>
          <w:rFonts w:ascii="Arial" w:eastAsia="Arial" w:hAnsi="Arial" w:cs="Arial"/>
          <w:color w:val="000000"/>
          <w:sz w:val="22"/>
          <w:szCs w:val="22"/>
        </w:rPr>
        <w:t> </w:t>
      </w:r>
    </w:p>
    <w:p w14:paraId="00000026" w14:textId="60F0448D"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Cách ngày khám 5 ngày, bệnh nhân thấy đau rát ở vùng âm đạo, đau khi bắt đầu quan hệ,   tự hết</w:t>
      </w:r>
      <w:r w:rsidR="1155D850" w:rsidRPr="6C3ABA22">
        <w:rPr>
          <w:rFonts w:ascii="Arial" w:eastAsia="Arial" w:hAnsi="Arial" w:cs="Arial"/>
          <w:color w:val="000000"/>
          <w:sz w:val="22"/>
          <w:szCs w:val="22"/>
        </w:rPr>
        <w:t>,</w:t>
      </w:r>
      <w:r w:rsidRPr="6C3ABA22">
        <w:rPr>
          <w:rFonts w:ascii="Arial" w:eastAsia="Arial" w:hAnsi="Arial" w:cs="Arial"/>
          <w:color w:val="000000"/>
          <w:sz w:val="22"/>
          <w:szCs w:val="22"/>
        </w:rPr>
        <w:t xml:space="preserve"> huyết trắng có mùi hôi, màu trắng đục, lượng không tăng, kèm tiểu đau, nước tiểu vàng trong không đục không lợn cợn. Không ghi nhận ngứa vùng âm đạo, âm hộ.</w:t>
      </w:r>
    </w:p>
    <w:p w14:paraId="000E1F93" w14:textId="4DF8B2C5" w:rsidR="6C3ABA22" w:rsidRDefault="6C3ABA22" w:rsidP="6C3ABA22">
      <w:pPr>
        <w:spacing w:line="360" w:lineRule="auto"/>
        <w:jc w:val="both"/>
        <w:rPr>
          <w:rFonts w:ascii="Arial" w:eastAsia="Arial" w:hAnsi="Arial" w:cs="Arial"/>
          <w:color w:val="000000" w:themeColor="text1"/>
          <w:sz w:val="22"/>
          <w:szCs w:val="22"/>
        </w:rPr>
      </w:pPr>
    </w:p>
    <w:p w14:paraId="4DCC98CC" w14:textId="79EA4668" w:rsidR="00D923BF" w:rsidRDefault="6C3ABA22" w:rsidP="6C3ABA22">
      <w:pPr>
        <w:pBdr>
          <w:top w:val="nil"/>
          <w:left w:val="nil"/>
          <w:bottom w:val="nil"/>
          <w:right w:val="nil"/>
          <w:between w:val="nil"/>
        </w:pBdr>
        <w:spacing w:line="360" w:lineRule="auto"/>
        <w:jc w:val="both"/>
        <w:rPr>
          <w:rFonts w:ascii="Arial" w:eastAsia="Arial" w:hAnsi="Arial" w:cs="Arial"/>
          <w:color w:val="000000" w:themeColor="text1"/>
          <w:sz w:val="22"/>
          <w:szCs w:val="22"/>
        </w:rPr>
      </w:pPr>
      <w:r w:rsidRPr="6C3ABA22">
        <w:rPr>
          <w:rFonts w:ascii="Arial" w:eastAsia="Arial" w:hAnsi="Arial" w:cs="Arial"/>
          <w:b/>
          <w:bCs/>
          <w:color w:val="000000"/>
          <w:sz w:val="22"/>
          <w:szCs w:val="22"/>
        </w:rPr>
        <w:t>V. Khám</w:t>
      </w:r>
      <w:r w:rsidRPr="6C3ABA22">
        <w:rPr>
          <w:rFonts w:ascii="Arial" w:eastAsia="Arial" w:hAnsi="Arial" w:cs="Arial"/>
          <w:color w:val="000000"/>
          <w:sz w:val="22"/>
          <w:szCs w:val="22"/>
        </w:rPr>
        <w:t>: (9h ngày 12/09/2022) </w:t>
      </w:r>
    </w:p>
    <w:p w14:paraId="00000027" w14:textId="134D7D00"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i/>
          <w:iCs/>
          <w:color w:val="000000"/>
          <w:sz w:val="22"/>
          <w:szCs w:val="22"/>
        </w:rPr>
        <w:t>1 . Tổng trạng</w:t>
      </w:r>
      <w:r w:rsidRPr="6C3ABA22">
        <w:rPr>
          <w:rFonts w:ascii="Arial" w:eastAsia="Arial" w:hAnsi="Arial" w:cs="Arial"/>
          <w:color w:val="000000"/>
          <w:sz w:val="22"/>
          <w:szCs w:val="22"/>
        </w:rPr>
        <w:t> </w:t>
      </w:r>
    </w:p>
    <w:p w14:paraId="22C20B69" w14:textId="71E5280B" w:rsidR="00D923BF" w:rsidRDefault="6C3ABA22" w:rsidP="6C3ABA22">
      <w:pPr>
        <w:pBdr>
          <w:top w:val="nil"/>
          <w:left w:val="nil"/>
          <w:bottom w:val="nil"/>
          <w:right w:val="nil"/>
          <w:between w:val="nil"/>
        </w:pBdr>
        <w:spacing w:line="360" w:lineRule="auto"/>
        <w:jc w:val="both"/>
        <w:rPr>
          <w:rFonts w:ascii="Arial" w:eastAsia="Arial" w:hAnsi="Arial" w:cs="Arial"/>
          <w:color w:val="000000" w:themeColor="text1"/>
          <w:sz w:val="22"/>
          <w:szCs w:val="22"/>
        </w:rPr>
      </w:pPr>
      <w:r w:rsidRPr="6C3ABA22">
        <w:rPr>
          <w:rFonts w:ascii="Arial" w:eastAsia="Arial" w:hAnsi="Arial" w:cs="Arial"/>
          <w:color w:val="000000"/>
          <w:sz w:val="22"/>
          <w:szCs w:val="22"/>
        </w:rPr>
        <w:t>- Tỉnh, tiếp xúc tốt </w:t>
      </w:r>
    </w:p>
    <w:p w14:paraId="1508F8F0" w14:textId="20A4A508" w:rsidR="00D923BF" w:rsidRDefault="6C3ABA22" w:rsidP="6C3ABA22">
      <w:pPr>
        <w:pBdr>
          <w:top w:val="nil"/>
          <w:left w:val="nil"/>
          <w:bottom w:val="nil"/>
          <w:right w:val="nil"/>
          <w:between w:val="nil"/>
        </w:pBdr>
        <w:spacing w:line="360" w:lineRule="auto"/>
        <w:jc w:val="both"/>
        <w:rPr>
          <w:rFonts w:ascii="Arial" w:eastAsia="Arial" w:hAnsi="Arial" w:cs="Arial"/>
          <w:color w:val="000000" w:themeColor="text1"/>
          <w:sz w:val="22"/>
          <w:szCs w:val="22"/>
        </w:rPr>
      </w:pPr>
      <w:r w:rsidRPr="6C3ABA22">
        <w:rPr>
          <w:rFonts w:ascii="Arial" w:eastAsia="Arial" w:hAnsi="Arial" w:cs="Arial"/>
          <w:color w:val="000000"/>
          <w:sz w:val="22"/>
          <w:szCs w:val="22"/>
        </w:rPr>
        <w:t>- Da niêm hồng, không xuất huyết </w:t>
      </w:r>
    </w:p>
    <w:p w14:paraId="00000028" w14:textId="360994AB"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 Sinh hiệu: M:  85 lần/phút       HA: 120/80 mmHg         NT: 22 lần/phút              T: 37</w:t>
      </w:r>
      <w:r w:rsidRPr="6C3ABA22">
        <w:rPr>
          <w:rFonts w:ascii="Arial" w:eastAsia="Arial" w:hAnsi="Arial" w:cs="Arial"/>
          <w:color w:val="000000"/>
          <w:sz w:val="22"/>
          <w:szCs w:val="22"/>
          <w:vertAlign w:val="superscript"/>
        </w:rPr>
        <w:t>0</w:t>
      </w:r>
      <w:r w:rsidRPr="6C3ABA22">
        <w:rPr>
          <w:rFonts w:ascii="Arial" w:eastAsia="Arial" w:hAnsi="Arial" w:cs="Arial"/>
          <w:color w:val="000000"/>
          <w:sz w:val="22"/>
          <w:szCs w:val="22"/>
        </w:rPr>
        <w:t>C </w:t>
      </w:r>
    </w:p>
    <w:p w14:paraId="00000029"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 Thể trạng. CN: 55kg; CC: 1m60</w:t>
      </w:r>
      <w:r w:rsidR="007E032A">
        <w:rPr>
          <w:rFonts w:ascii="Times New Roman" w:eastAsia="Times New Roman" w:hAnsi="Times New Roman" w:cs="Times New Roman"/>
          <w:color w:val="000000"/>
        </w:rPr>
        <w:tab/>
      </w:r>
    </w:p>
    <w:p w14:paraId="0000002A"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 Hạch ngoại biên không sờ chạm. </w:t>
      </w:r>
    </w:p>
    <w:p w14:paraId="2A3BAF79" w14:textId="7D568019" w:rsidR="00D923BF" w:rsidRDefault="6C3ABA22" w:rsidP="6C3ABA22">
      <w:pPr>
        <w:pBdr>
          <w:top w:val="nil"/>
          <w:left w:val="nil"/>
          <w:bottom w:val="nil"/>
          <w:right w:val="nil"/>
          <w:between w:val="nil"/>
        </w:pBdr>
        <w:spacing w:line="360" w:lineRule="auto"/>
        <w:jc w:val="both"/>
        <w:rPr>
          <w:rFonts w:ascii="Arial" w:eastAsia="Arial" w:hAnsi="Arial" w:cs="Arial"/>
          <w:color w:val="000000" w:themeColor="text1"/>
          <w:sz w:val="22"/>
          <w:szCs w:val="22"/>
        </w:rPr>
      </w:pPr>
      <w:r w:rsidRPr="6C3ABA22">
        <w:rPr>
          <w:rFonts w:ascii="Arial" w:eastAsia="Arial" w:hAnsi="Arial" w:cs="Arial"/>
          <w:color w:val="000000"/>
          <w:sz w:val="22"/>
          <w:szCs w:val="22"/>
        </w:rPr>
        <w:t>- Không phù </w:t>
      </w:r>
    </w:p>
    <w:p w14:paraId="73CA2759" w14:textId="2E8D561A" w:rsidR="00D923BF" w:rsidRDefault="6C3ABA22" w:rsidP="6C3ABA22">
      <w:pPr>
        <w:pBdr>
          <w:top w:val="nil"/>
          <w:left w:val="nil"/>
          <w:bottom w:val="nil"/>
          <w:right w:val="nil"/>
          <w:between w:val="nil"/>
        </w:pBdr>
        <w:spacing w:line="360" w:lineRule="auto"/>
        <w:jc w:val="both"/>
        <w:rPr>
          <w:rFonts w:ascii="Arial" w:eastAsia="Arial" w:hAnsi="Arial" w:cs="Arial"/>
          <w:color w:val="000000" w:themeColor="text1"/>
          <w:sz w:val="22"/>
          <w:szCs w:val="22"/>
        </w:rPr>
      </w:pPr>
      <w:r w:rsidRPr="6C3ABA22">
        <w:rPr>
          <w:rFonts w:ascii="Arial" w:eastAsia="Arial" w:hAnsi="Arial" w:cs="Arial"/>
          <w:color w:val="000000"/>
          <w:sz w:val="22"/>
          <w:szCs w:val="22"/>
        </w:rPr>
        <w:t>- Đầu mặt cổ: cân đối, không u, tuyến giáp không to. </w:t>
      </w:r>
    </w:p>
    <w:p w14:paraId="0A32048E" w14:textId="45BAB41B" w:rsidR="00D923BF" w:rsidRDefault="6C3ABA22" w:rsidP="6C3ABA22">
      <w:pPr>
        <w:pBdr>
          <w:top w:val="nil"/>
          <w:left w:val="nil"/>
          <w:bottom w:val="nil"/>
          <w:right w:val="nil"/>
          <w:between w:val="nil"/>
        </w:pBdr>
        <w:spacing w:line="360" w:lineRule="auto"/>
        <w:jc w:val="both"/>
        <w:rPr>
          <w:rFonts w:ascii="Arial" w:eastAsia="Arial" w:hAnsi="Arial" w:cs="Arial"/>
          <w:color w:val="000000" w:themeColor="text1"/>
          <w:sz w:val="22"/>
          <w:szCs w:val="22"/>
        </w:rPr>
      </w:pPr>
      <w:r w:rsidRPr="6C3ABA22">
        <w:rPr>
          <w:rFonts w:ascii="Arial" w:eastAsia="Arial" w:hAnsi="Arial" w:cs="Arial"/>
          <w:color w:val="000000"/>
          <w:sz w:val="22"/>
          <w:szCs w:val="22"/>
        </w:rPr>
        <w:t>- Ngực: tim đều, phổi trong </w:t>
      </w:r>
    </w:p>
    <w:p w14:paraId="0000002B" w14:textId="2FD8CB86"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i/>
          <w:iCs/>
          <w:color w:val="000000"/>
          <w:sz w:val="22"/>
          <w:szCs w:val="22"/>
        </w:rPr>
        <w:t>2. Khám bụng:</w:t>
      </w:r>
      <w:r w:rsidRPr="6C3ABA22">
        <w:rPr>
          <w:rFonts w:ascii="Arial" w:eastAsia="Arial" w:hAnsi="Arial" w:cs="Arial"/>
          <w:color w:val="000000"/>
          <w:sz w:val="22"/>
          <w:szCs w:val="22"/>
        </w:rPr>
        <w:t>  </w:t>
      </w:r>
    </w:p>
    <w:p w14:paraId="0000002C"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 Bụng cân đối, di động theo nhịp thở, không sẹo mổ. </w:t>
      </w:r>
    </w:p>
    <w:p w14:paraId="0000002D"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 Gõ trong </w:t>
      </w:r>
    </w:p>
    <w:p w14:paraId="12552CD8" w14:textId="29E828AF" w:rsidR="00D923BF" w:rsidRDefault="6C3ABA22" w:rsidP="6C3ABA22">
      <w:pPr>
        <w:pBdr>
          <w:top w:val="nil"/>
          <w:left w:val="nil"/>
          <w:bottom w:val="nil"/>
          <w:right w:val="nil"/>
          <w:between w:val="nil"/>
        </w:pBdr>
        <w:spacing w:line="360" w:lineRule="auto"/>
        <w:jc w:val="both"/>
        <w:rPr>
          <w:rFonts w:ascii="Arial" w:eastAsia="Arial" w:hAnsi="Arial" w:cs="Arial"/>
          <w:color w:val="000000" w:themeColor="text1"/>
          <w:sz w:val="22"/>
          <w:szCs w:val="22"/>
        </w:rPr>
      </w:pPr>
      <w:r w:rsidRPr="6C3ABA22">
        <w:rPr>
          <w:rFonts w:ascii="Arial" w:eastAsia="Arial" w:hAnsi="Arial" w:cs="Arial"/>
          <w:color w:val="000000"/>
          <w:sz w:val="22"/>
          <w:szCs w:val="22"/>
        </w:rPr>
        <w:t>- Bụng mềm, không sờ thấy u </w:t>
      </w:r>
    </w:p>
    <w:p w14:paraId="7EBB5894" w14:textId="1D9276AC" w:rsidR="00D923BF" w:rsidRDefault="6C3ABA22" w:rsidP="6C3ABA22">
      <w:pPr>
        <w:pBdr>
          <w:top w:val="nil"/>
          <w:left w:val="nil"/>
          <w:bottom w:val="nil"/>
          <w:right w:val="nil"/>
          <w:between w:val="nil"/>
        </w:pBdr>
        <w:spacing w:line="360" w:lineRule="auto"/>
        <w:jc w:val="both"/>
        <w:rPr>
          <w:rFonts w:ascii="Arial" w:eastAsia="Arial" w:hAnsi="Arial" w:cs="Arial"/>
          <w:color w:val="000000" w:themeColor="text1"/>
          <w:sz w:val="22"/>
          <w:szCs w:val="22"/>
        </w:rPr>
      </w:pPr>
      <w:r w:rsidRPr="6C3ABA22">
        <w:rPr>
          <w:rFonts w:ascii="Arial" w:eastAsia="Arial" w:hAnsi="Arial" w:cs="Arial"/>
          <w:i/>
          <w:iCs/>
          <w:color w:val="000000"/>
          <w:sz w:val="22"/>
          <w:szCs w:val="22"/>
        </w:rPr>
        <w:t xml:space="preserve">3. Khám phụ khoa. </w:t>
      </w:r>
      <w:r w:rsidRPr="6C3ABA22">
        <w:rPr>
          <w:rFonts w:ascii="Arial" w:eastAsia="Arial" w:hAnsi="Arial" w:cs="Arial"/>
          <w:color w:val="000000"/>
          <w:sz w:val="22"/>
          <w:szCs w:val="22"/>
        </w:rPr>
        <w:t> </w:t>
      </w:r>
    </w:p>
    <w:p w14:paraId="0000002E" w14:textId="352C79D9"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 Âm hộ: không sang thương, không viêm đỏ, có mảng trắng</w:t>
      </w:r>
    </w:p>
    <w:p w14:paraId="1AB27742" w14:textId="404D8B0F" w:rsidR="00D923BF" w:rsidRDefault="6C3ABA22" w:rsidP="5363B8A8">
      <w:pPr>
        <w:pBdr>
          <w:top w:val="nil"/>
          <w:left w:val="nil"/>
          <w:bottom w:val="nil"/>
          <w:right w:val="nil"/>
          <w:between w:val="nil"/>
        </w:pBdr>
        <w:spacing w:line="360" w:lineRule="auto"/>
        <w:jc w:val="both"/>
        <w:rPr>
          <w:rFonts w:ascii="Arial" w:eastAsia="Arial" w:hAnsi="Arial" w:cs="Arial"/>
          <w:color w:val="000000" w:themeColor="text1"/>
          <w:sz w:val="22"/>
          <w:szCs w:val="22"/>
        </w:rPr>
      </w:pPr>
      <w:r w:rsidRPr="5363B8A8">
        <w:rPr>
          <w:rFonts w:ascii="Arial" w:eastAsia="Arial" w:hAnsi="Arial" w:cs="Arial"/>
          <w:color w:val="000000" w:themeColor="text1"/>
          <w:sz w:val="22"/>
          <w:szCs w:val="22"/>
        </w:rPr>
        <w:t xml:space="preserve">- Âm đạo: </w:t>
      </w:r>
      <w:r w:rsidR="7AC4DD74" w:rsidRPr="5363B8A8">
        <w:rPr>
          <w:rFonts w:ascii="Arial" w:eastAsia="Arial" w:hAnsi="Arial" w:cs="Arial"/>
          <w:color w:val="000000" w:themeColor="text1"/>
          <w:sz w:val="22"/>
          <w:szCs w:val="22"/>
        </w:rPr>
        <w:t xml:space="preserve">không đỏ </w:t>
      </w:r>
      <w:r w:rsidRPr="5363B8A8">
        <w:rPr>
          <w:rFonts w:ascii="Arial" w:eastAsia="Arial" w:hAnsi="Arial" w:cs="Arial"/>
          <w:color w:val="000000" w:themeColor="text1"/>
          <w:sz w:val="22"/>
          <w:szCs w:val="22"/>
        </w:rPr>
        <w:t>huyết trắng  đục, nhiều,  lỏng, có mùi hôi </w:t>
      </w:r>
      <w:r w:rsidR="4505FBAB" w:rsidRPr="5363B8A8">
        <w:rPr>
          <w:rFonts w:ascii="Arial" w:eastAsia="Arial" w:hAnsi="Arial" w:cs="Arial"/>
          <w:color w:val="000000" w:themeColor="text1"/>
          <w:sz w:val="22"/>
          <w:szCs w:val="22"/>
        </w:rPr>
        <w:t xml:space="preserve">, không test pH, KOH, </w:t>
      </w:r>
    </w:p>
    <w:p w14:paraId="00000030" w14:textId="5D8DFD0F" w:rsidR="00D923BF" w:rsidRDefault="6C3ABA22" w:rsidP="5363B8A8">
      <w:pPr>
        <w:pBdr>
          <w:top w:val="nil"/>
          <w:left w:val="nil"/>
          <w:bottom w:val="nil"/>
          <w:right w:val="nil"/>
          <w:between w:val="nil"/>
        </w:pBdr>
        <w:spacing w:line="360" w:lineRule="auto"/>
        <w:jc w:val="both"/>
        <w:rPr>
          <w:rFonts w:ascii="Arial" w:eastAsia="Arial" w:hAnsi="Arial" w:cs="Arial"/>
          <w:color w:val="000000"/>
          <w:sz w:val="22"/>
          <w:szCs w:val="22"/>
        </w:rPr>
      </w:pPr>
      <w:r w:rsidRPr="5363B8A8">
        <w:rPr>
          <w:rFonts w:ascii="Arial" w:eastAsia="Arial" w:hAnsi="Arial" w:cs="Arial"/>
          <w:color w:val="000000" w:themeColor="text1"/>
          <w:sz w:val="22"/>
          <w:szCs w:val="22"/>
        </w:rPr>
        <w:t>- CTC láng , không viêm đỏ, đau khi sờ chạm</w:t>
      </w:r>
    </w:p>
    <w:p w14:paraId="00000031"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 TC: Ngã trước, kích thước: bình thường </w:t>
      </w:r>
    </w:p>
    <w:p w14:paraId="00000032"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 xml:space="preserve">- Phần phụ phải: Khó xác định </w:t>
      </w:r>
      <w:r w:rsidR="007E032A">
        <w:rPr>
          <w:rFonts w:ascii="Times New Roman" w:eastAsia="Times New Roman" w:hAnsi="Times New Roman" w:cs="Times New Roman"/>
          <w:color w:val="000000"/>
        </w:rPr>
        <w:tab/>
      </w:r>
      <w:r w:rsidRPr="6C3ABA22">
        <w:rPr>
          <w:rFonts w:ascii="Arial" w:eastAsia="Arial" w:hAnsi="Arial" w:cs="Arial"/>
          <w:color w:val="000000"/>
          <w:sz w:val="22"/>
          <w:szCs w:val="22"/>
        </w:rPr>
        <w:t>Phần phụ trái: Khó xác định </w:t>
      </w:r>
    </w:p>
    <w:p w14:paraId="00000033"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lastRenderedPageBreak/>
        <w:t>- Túi cùng mềm</w:t>
      </w:r>
    </w:p>
    <w:p w14:paraId="2892D95D" w14:textId="0543F651" w:rsidR="6C3ABA22" w:rsidRDefault="6C3ABA22" w:rsidP="6C3ABA22">
      <w:pPr>
        <w:spacing w:line="360" w:lineRule="auto"/>
        <w:jc w:val="both"/>
        <w:rPr>
          <w:rFonts w:ascii="Arial" w:eastAsia="Arial" w:hAnsi="Arial" w:cs="Arial"/>
          <w:color w:val="000000" w:themeColor="text1"/>
          <w:sz w:val="22"/>
          <w:szCs w:val="22"/>
        </w:rPr>
      </w:pPr>
    </w:p>
    <w:p w14:paraId="00000034"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VII. Tóm tắt bệnh án</w:t>
      </w:r>
      <w:r w:rsidRPr="6C3ABA22">
        <w:rPr>
          <w:rFonts w:ascii="Arial" w:eastAsia="Arial" w:hAnsi="Arial" w:cs="Arial"/>
          <w:color w:val="000000"/>
          <w:sz w:val="22"/>
          <w:szCs w:val="22"/>
        </w:rPr>
        <w:t> </w:t>
      </w:r>
    </w:p>
    <w:p w14:paraId="00000035"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themeColor="text1"/>
          <w:sz w:val="22"/>
          <w:szCs w:val="22"/>
        </w:rPr>
      </w:pPr>
      <w:r w:rsidRPr="6C3ABA22">
        <w:rPr>
          <w:rFonts w:ascii="Arial" w:eastAsia="Arial" w:hAnsi="Arial" w:cs="Arial"/>
          <w:color w:val="000000" w:themeColor="text1"/>
          <w:sz w:val="22"/>
          <w:szCs w:val="22"/>
        </w:rPr>
        <w:t>BN nữ, 38 tuổi, PARA 2012, đến khám vì đau khi quan hệ, tiểu đau. Qua hỏi bệnh và thăm khám ghi nhận các vấn đề:</w:t>
      </w:r>
    </w:p>
    <w:p w14:paraId="043ED6CA" w14:textId="67E3ACD6" w:rsidR="00D923BF" w:rsidRDefault="6C3ABA22" w:rsidP="6C3ABA22">
      <w:pPr>
        <w:numPr>
          <w:ilvl w:val="0"/>
          <w:numId w:val="7"/>
        </w:numPr>
        <w:pBdr>
          <w:top w:val="nil"/>
          <w:left w:val="nil"/>
          <w:bottom w:val="nil"/>
          <w:right w:val="nil"/>
          <w:between w:val="nil"/>
        </w:pBdr>
        <w:spacing w:line="360" w:lineRule="auto"/>
        <w:ind w:left="0"/>
        <w:jc w:val="both"/>
        <w:rPr>
          <w:rFonts w:ascii="Arial" w:eastAsia="Arial" w:hAnsi="Arial" w:cs="Arial"/>
          <w:color w:val="000000" w:themeColor="text1"/>
          <w:sz w:val="22"/>
          <w:szCs w:val="22"/>
        </w:rPr>
      </w:pPr>
      <w:r w:rsidRPr="651BA7D2">
        <w:rPr>
          <w:rFonts w:ascii="Arial" w:eastAsia="Arial" w:hAnsi="Arial" w:cs="Arial"/>
          <w:color w:val="000000" w:themeColor="text1"/>
          <w:sz w:val="22"/>
          <w:szCs w:val="22"/>
        </w:rPr>
        <w:t>Đau rát âm đạo khi quan hệ tình dục</w:t>
      </w:r>
      <w:r w:rsidR="3746F192" w:rsidRPr="651BA7D2">
        <w:rPr>
          <w:rFonts w:ascii="Arial" w:eastAsia="Arial" w:hAnsi="Arial" w:cs="Arial"/>
          <w:color w:val="000000" w:themeColor="text1"/>
          <w:sz w:val="22"/>
          <w:szCs w:val="22"/>
        </w:rPr>
        <w:t>.</w:t>
      </w:r>
      <w:r w:rsidRPr="651BA7D2">
        <w:rPr>
          <w:rFonts w:ascii="Arial" w:eastAsia="Arial" w:hAnsi="Arial" w:cs="Arial"/>
          <w:color w:val="000000" w:themeColor="text1"/>
          <w:sz w:val="22"/>
          <w:szCs w:val="22"/>
        </w:rPr>
        <w:t xml:space="preserve"> Tiểu đau</w:t>
      </w:r>
    </w:p>
    <w:p w14:paraId="00000037" w14:textId="4DA4D416" w:rsidR="00D923BF" w:rsidRDefault="6C3ABA22" w:rsidP="6C3ABA22">
      <w:pPr>
        <w:numPr>
          <w:ilvl w:val="0"/>
          <w:numId w:val="7"/>
        </w:numPr>
        <w:pBdr>
          <w:top w:val="nil"/>
          <w:left w:val="nil"/>
          <w:bottom w:val="nil"/>
          <w:right w:val="nil"/>
          <w:between w:val="nil"/>
        </w:pBdr>
        <w:spacing w:line="360" w:lineRule="auto"/>
        <w:ind w:left="0"/>
        <w:jc w:val="both"/>
        <w:rPr>
          <w:rFonts w:ascii="Arial" w:eastAsia="Arial" w:hAnsi="Arial" w:cs="Arial"/>
          <w:color w:val="000000" w:themeColor="text1"/>
          <w:sz w:val="22"/>
          <w:szCs w:val="22"/>
        </w:rPr>
      </w:pPr>
      <w:r w:rsidRPr="651BA7D2">
        <w:rPr>
          <w:rFonts w:ascii="Arial" w:eastAsia="Arial" w:hAnsi="Arial" w:cs="Arial"/>
          <w:color w:val="000000" w:themeColor="text1"/>
          <w:sz w:val="22"/>
          <w:szCs w:val="22"/>
        </w:rPr>
        <w:t>Dịch âm đạo trắng đục, nhiều, lỏng, có mùi hôi</w:t>
      </w:r>
    </w:p>
    <w:p w14:paraId="00000038" w14:textId="77777777" w:rsidR="00D923BF" w:rsidRDefault="6C3ABA22" w:rsidP="6C3ABA22">
      <w:pPr>
        <w:numPr>
          <w:ilvl w:val="0"/>
          <w:numId w:val="7"/>
        </w:numPr>
        <w:pBdr>
          <w:top w:val="nil"/>
          <w:left w:val="nil"/>
          <w:bottom w:val="nil"/>
          <w:right w:val="nil"/>
          <w:between w:val="nil"/>
        </w:pBdr>
        <w:spacing w:line="360" w:lineRule="auto"/>
        <w:ind w:left="0"/>
        <w:jc w:val="both"/>
        <w:rPr>
          <w:rFonts w:ascii="Arial" w:eastAsia="Arial" w:hAnsi="Arial" w:cs="Arial"/>
          <w:color w:val="000000" w:themeColor="text1"/>
          <w:sz w:val="22"/>
          <w:szCs w:val="22"/>
        </w:rPr>
      </w:pPr>
      <w:r w:rsidRPr="651BA7D2">
        <w:rPr>
          <w:rFonts w:ascii="Arial" w:eastAsia="Arial" w:hAnsi="Arial" w:cs="Arial"/>
          <w:color w:val="000000" w:themeColor="text1"/>
          <w:sz w:val="22"/>
          <w:szCs w:val="22"/>
        </w:rPr>
        <w:t xml:space="preserve">Yếu tố nguy cơ: không sử dụng bao cao su, chồng BN có hành vi tình dục nguy cơ </w:t>
      </w:r>
    </w:p>
    <w:p w14:paraId="00000039" w14:textId="7AC3C3A1" w:rsidR="00D923BF" w:rsidRDefault="6C3ABA22" w:rsidP="6C3ABA22">
      <w:pPr>
        <w:numPr>
          <w:ilvl w:val="0"/>
          <w:numId w:val="7"/>
        </w:numPr>
        <w:pBdr>
          <w:top w:val="nil"/>
          <w:left w:val="nil"/>
          <w:bottom w:val="nil"/>
          <w:right w:val="nil"/>
          <w:between w:val="nil"/>
        </w:pBdr>
        <w:spacing w:line="360" w:lineRule="auto"/>
        <w:ind w:left="0"/>
        <w:jc w:val="both"/>
        <w:rPr>
          <w:rFonts w:ascii="Arial" w:eastAsia="Arial" w:hAnsi="Arial" w:cs="Arial"/>
          <w:color w:val="000000" w:themeColor="text1"/>
          <w:sz w:val="22"/>
          <w:szCs w:val="22"/>
        </w:rPr>
      </w:pPr>
      <w:r w:rsidRPr="651BA7D2">
        <w:rPr>
          <w:rFonts w:ascii="Arial" w:eastAsia="Arial" w:hAnsi="Arial" w:cs="Arial"/>
          <w:color w:val="000000" w:themeColor="text1"/>
          <w:sz w:val="22"/>
          <w:szCs w:val="22"/>
        </w:rPr>
        <w:t xml:space="preserve">Tiền căn Viêm âm đạo 1 lần/năm 2019, đáp ứng điều trị thuốc </w:t>
      </w:r>
      <w:r w:rsidR="17A8DBD5" w:rsidRPr="651BA7D2">
        <w:rPr>
          <w:rFonts w:ascii="Arial" w:eastAsia="Arial" w:hAnsi="Arial" w:cs="Arial"/>
          <w:color w:val="000000" w:themeColor="text1"/>
          <w:sz w:val="22"/>
          <w:szCs w:val="22"/>
        </w:rPr>
        <w:t>đặt</w:t>
      </w:r>
      <w:r w:rsidRPr="651BA7D2">
        <w:rPr>
          <w:rFonts w:ascii="Arial" w:eastAsia="Arial" w:hAnsi="Arial" w:cs="Arial"/>
          <w:color w:val="000000" w:themeColor="text1"/>
          <w:sz w:val="22"/>
          <w:szCs w:val="22"/>
        </w:rPr>
        <w:t xml:space="preserve"> thuốc uống không tái phát</w:t>
      </w:r>
    </w:p>
    <w:p w14:paraId="0000003A" w14:textId="77777777" w:rsidR="00D923BF" w:rsidRDefault="00D923BF" w:rsidP="6C3ABA22">
      <w:pPr>
        <w:pBdr>
          <w:top w:val="nil"/>
          <w:left w:val="nil"/>
          <w:bottom w:val="nil"/>
          <w:right w:val="nil"/>
          <w:between w:val="nil"/>
        </w:pBdr>
        <w:spacing w:line="360" w:lineRule="auto"/>
        <w:jc w:val="both"/>
        <w:rPr>
          <w:rFonts w:ascii="Arial" w:eastAsia="Arial" w:hAnsi="Arial" w:cs="Arial"/>
          <w:color w:val="000000"/>
          <w:sz w:val="22"/>
          <w:szCs w:val="22"/>
        </w:rPr>
      </w:pPr>
    </w:p>
    <w:p w14:paraId="0000003B"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IX. Chẩn đoán sơ bộ: </w:t>
      </w:r>
      <w:r w:rsidRPr="6C3ABA22">
        <w:rPr>
          <w:rFonts w:ascii="Arial" w:eastAsia="Arial" w:hAnsi="Arial" w:cs="Arial"/>
          <w:color w:val="000000"/>
          <w:sz w:val="22"/>
          <w:szCs w:val="22"/>
        </w:rPr>
        <w:t> </w:t>
      </w:r>
    </w:p>
    <w:p w14:paraId="0000003C"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Loạn khuẩn âm đạo</w:t>
      </w:r>
    </w:p>
    <w:p w14:paraId="52E20A42" w14:textId="1D96745F" w:rsidR="6C3ABA22" w:rsidRDefault="6C3ABA22" w:rsidP="6C3ABA22">
      <w:pPr>
        <w:spacing w:line="360" w:lineRule="auto"/>
        <w:jc w:val="both"/>
        <w:rPr>
          <w:rFonts w:ascii="Arial" w:eastAsia="Arial" w:hAnsi="Arial" w:cs="Arial"/>
          <w:color w:val="000000" w:themeColor="text1"/>
          <w:sz w:val="22"/>
          <w:szCs w:val="22"/>
        </w:rPr>
      </w:pPr>
    </w:p>
    <w:p w14:paraId="0000003D"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X. Chẩn đoán phân biệt</w:t>
      </w:r>
      <w:r w:rsidRPr="6C3ABA22">
        <w:rPr>
          <w:rFonts w:ascii="Arial" w:eastAsia="Arial" w:hAnsi="Arial" w:cs="Arial"/>
          <w:color w:val="000000"/>
          <w:sz w:val="22"/>
          <w:szCs w:val="22"/>
        </w:rPr>
        <w:t>   </w:t>
      </w:r>
    </w:p>
    <w:p w14:paraId="0000003E"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Viêm âm đạo do nấm</w:t>
      </w:r>
    </w:p>
    <w:p w14:paraId="0000003F"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Viêm âm đạo do tác nhân gây STDs</w:t>
      </w:r>
    </w:p>
    <w:p w14:paraId="6A95A580" w14:textId="21D1013F" w:rsidR="6C3ABA22" w:rsidRDefault="6C3ABA22" w:rsidP="6C3ABA22">
      <w:pPr>
        <w:spacing w:line="360" w:lineRule="auto"/>
        <w:jc w:val="both"/>
        <w:rPr>
          <w:rFonts w:ascii="Arial" w:eastAsia="Arial" w:hAnsi="Arial" w:cs="Arial"/>
          <w:color w:val="000000" w:themeColor="text1"/>
          <w:sz w:val="22"/>
          <w:szCs w:val="22"/>
        </w:rPr>
      </w:pPr>
    </w:p>
    <w:p w14:paraId="00000040"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XI. Biện luận:</w:t>
      </w:r>
      <w:r w:rsidRPr="6C3ABA22">
        <w:rPr>
          <w:rFonts w:ascii="Arial" w:eastAsia="Arial" w:hAnsi="Arial" w:cs="Arial"/>
          <w:color w:val="000000"/>
          <w:sz w:val="22"/>
          <w:szCs w:val="22"/>
        </w:rPr>
        <w:t> </w:t>
      </w:r>
    </w:p>
    <w:p w14:paraId="00000041" w14:textId="63DB74F6"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Bệnh nhân có huyết trắng đục, nhiều, lỏng, có mùi hôi, đau rát khi quan hệ, tiểu đau,</w:t>
      </w:r>
      <w:r w:rsidR="003B4A9B">
        <w:rPr>
          <w:rFonts w:ascii="Arial" w:eastAsia="Arial" w:hAnsi="Arial" w:cs="Arial"/>
          <w:color w:val="000000"/>
          <w:sz w:val="22"/>
          <w:szCs w:val="22"/>
        </w:rPr>
        <w:t xml:space="preserve"> </w:t>
      </w:r>
      <w:r w:rsidRPr="6C3ABA22">
        <w:rPr>
          <w:rFonts w:ascii="Arial" w:eastAsia="Arial" w:hAnsi="Arial" w:cs="Arial"/>
          <w:color w:val="000000"/>
          <w:sz w:val="22"/>
          <w:szCs w:val="22"/>
        </w:rPr>
        <w:t>nguyên nhân có thể có</w:t>
      </w:r>
    </w:p>
    <w:p w14:paraId="00000042" w14:textId="7522FFFE" w:rsidR="00D923BF" w:rsidRDefault="6C3ABA22" w:rsidP="651BA7D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51BA7D2">
        <w:rPr>
          <w:rFonts w:ascii="Arial" w:eastAsia="Arial" w:hAnsi="Arial" w:cs="Arial"/>
          <w:color w:val="000000"/>
          <w:sz w:val="22"/>
          <w:szCs w:val="22"/>
        </w:rPr>
        <w:t xml:space="preserve">Loạn khuẩn âm đạo: nghĩ nhiều vì thỏa </w:t>
      </w:r>
      <w:r w:rsidR="32618E48" w:rsidRPr="651BA7D2">
        <w:rPr>
          <w:rFonts w:ascii="Arial" w:eastAsia="Arial" w:hAnsi="Arial" w:cs="Arial"/>
          <w:color w:val="000000"/>
          <w:sz w:val="22"/>
          <w:szCs w:val="22"/>
        </w:rPr>
        <w:t>1</w:t>
      </w:r>
      <w:r w:rsidRPr="651BA7D2">
        <w:rPr>
          <w:rFonts w:ascii="Arial" w:eastAsia="Arial" w:hAnsi="Arial" w:cs="Arial"/>
          <w:color w:val="000000"/>
          <w:sz w:val="22"/>
          <w:szCs w:val="22"/>
        </w:rPr>
        <w:t>/3 tiêu chuẩn Amsel chẩn đoán loạn khuẩn âm đạo</w:t>
      </w:r>
      <w:r w:rsidR="1D2322D3" w:rsidRPr="651BA7D2">
        <w:rPr>
          <w:rFonts w:ascii="Arial" w:eastAsia="Arial" w:hAnsi="Arial" w:cs="Arial"/>
          <w:color w:val="000000"/>
          <w:sz w:val="22"/>
          <w:szCs w:val="22"/>
        </w:rPr>
        <w:t>, 2 tiêu chuẩn còn lại chưa thực hiện được</w:t>
      </w:r>
      <w:r w:rsidRPr="651BA7D2">
        <w:rPr>
          <w:rFonts w:ascii="Arial" w:eastAsia="Arial" w:hAnsi="Arial" w:cs="Arial"/>
          <w:color w:val="000000"/>
          <w:sz w:val="22"/>
          <w:szCs w:val="22"/>
        </w:rPr>
        <w:t xml:space="preserve"> -&gt; soi huyết trắng tìm Clue cells</w:t>
      </w:r>
    </w:p>
    <w:p w14:paraId="00000043"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Viêm âm đạo do nấm Candida spp: ít nghĩ vì không có khí hư đặc trưng, nhưng có đau rát khi quan hệ nên chưa loại trừ</w:t>
      </w:r>
    </w:p>
    <w:p w14:paraId="00000044" w14:textId="572C9F10" w:rsidR="00D923BF" w:rsidRDefault="6C3ABA22" w:rsidP="651BA7D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5363B8A8">
        <w:rPr>
          <w:rFonts w:ascii="Arial" w:eastAsia="Arial" w:hAnsi="Arial" w:cs="Arial"/>
          <w:color w:val="000000" w:themeColor="text1"/>
          <w:sz w:val="22"/>
          <w:szCs w:val="22"/>
        </w:rPr>
        <w:t xml:space="preserve">Viêm âm đạo do tác nhân STDs (Lậu, Trichimonas vaginalis): </w:t>
      </w:r>
      <w:r w:rsidR="66C26BC8" w:rsidRPr="5363B8A8">
        <w:rPr>
          <w:rFonts w:ascii="Arial" w:eastAsia="Arial" w:hAnsi="Arial" w:cs="Arial"/>
          <w:color w:val="000000" w:themeColor="text1"/>
          <w:sz w:val="22"/>
          <w:szCs w:val="22"/>
        </w:rPr>
        <w:t xml:space="preserve">mặc dù không có huyết trắng vàng xanh </w:t>
      </w:r>
      <w:r w:rsidRPr="5363B8A8">
        <w:rPr>
          <w:rFonts w:ascii="Arial" w:eastAsia="Arial" w:hAnsi="Arial" w:cs="Arial"/>
          <w:color w:val="000000" w:themeColor="text1"/>
          <w:sz w:val="22"/>
          <w:szCs w:val="22"/>
        </w:rPr>
        <w:t>không loại trừ vì bệnh nhân có yếu tố nguy cơ -&gt; XN các bệnh lây qua đường tình dục khác: HIV Ag/Ab, NAAT Trichomonas vaginalis, Chlamydia, lậu, VDRL</w:t>
      </w:r>
      <w:r w:rsidR="278D705C" w:rsidRPr="5363B8A8">
        <w:rPr>
          <w:rFonts w:ascii="Arial" w:eastAsia="Arial" w:hAnsi="Arial" w:cs="Arial"/>
          <w:color w:val="000000" w:themeColor="text1"/>
          <w:sz w:val="22"/>
          <w:szCs w:val="22"/>
        </w:rPr>
        <w:t>,</w:t>
      </w:r>
      <w:r w:rsidRPr="5363B8A8">
        <w:rPr>
          <w:rFonts w:ascii="Arial" w:eastAsia="Arial" w:hAnsi="Arial" w:cs="Arial"/>
          <w:color w:val="000000" w:themeColor="text1"/>
          <w:sz w:val="22"/>
          <w:szCs w:val="22"/>
        </w:rPr>
        <w:t xml:space="preserve"> RPR</w:t>
      </w:r>
    </w:p>
    <w:p w14:paraId="00000045" w14:textId="4F508FC2" w:rsidR="00D923BF" w:rsidRDefault="0E898D0D"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 xml:space="preserve">-&gt; </w:t>
      </w:r>
      <w:r w:rsidR="003B4A9B">
        <w:rPr>
          <w:rFonts w:ascii="Arial" w:eastAsia="Arial" w:hAnsi="Arial" w:cs="Arial"/>
          <w:color w:val="000000"/>
          <w:sz w:val="22"/>
          <w:szCs w:val="22"/>
        </w:rPr>
        <w:t>đề</w:t>
      </w:r>
      <w:r w:rsidRPr="6C3ABA22">
        <w:rPr>
          <w:rFonts w:ascii="Arial" w:eastAsia="Arial" w:hAnsi="Arial" w:cs="Arial"/>
          <w:color w:val="000000"/>
          <w:sz w:val="22"/>
          <w:szCs w:val="22"/>
        </w:rPr>
        <w:t xml:space="preserve"> nghị soi huyết trắng để chẩn đoán tác nhân</w:t>
      </w:r>
    </w:p>
    <w:p w14:paraId="13B75829" w14:textId="6FA4EC7A" w:rsidR="6C3ABA22" w:rsidRDefault="6C3ABA22" w:rsidP="6C3ABA22">
      <w:pPr>
        <w:spacing w:line="360" w:lineRule="auto"/>
        <w:jc w:val="both"/>
        <w:rPr>
          <w:rFonts w:ascii="Arial" w:eastAsia="Arial" w:hAnsi="Arial" w:cs="Arial"/>
          <w:color w:val="000000" w:themeColor="text1"/>
          <w:sz w:val="22"/>
          <w:szCs w:val="22"/>
        </w:rPr>
      </w:pPr>
    </w:p>
    <w:p w14:paraId="00000046"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XII. Cận lâm sàng: (ngày 15/09/2022)</w:t>
      </w:r>
      <w:r w:rsidRPr="6C3ABA22">
        <w:rPr>
          <w:rFonts w:ascii="Arial" w:eastAsia="Arial" w:hAnsi="Arial" w:cs="Arial"/>
          <w:color w:val="000000"/>
          <w:sz w:val="22"/>
          <w:szCs w:val="22"/>
        </w:rPr>
        <w:t> </w:t>
      </w:r>
    </w:p>
    <w:p w14:paraId="00000047" w14:textId="77777777" w:rsidR="00D923BF" w:rsidRDefault="6C3ABA22" w:rsidP="6C3ABA22">
      <w:pPr>
        <w:numPr>
          <w:ilvl w:val="1"/>
          <w:numId w:val="1"/>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Soi huyết trắng</w:t>
      </w:r>
    </w:p>
    <w:p w14:paraId="00000048" w14:textId="21D709F6" w:rsidR="00D923BF" w:rsidRDefault="6C3ABA22" w:rsidP="651BA7D2">
      <w:pPr>
        <w:numPr>
          <w:ilvl w:val="1"/>
          <w:numId w:val="1"/>
        </w:numPr>
        <w:pBdr>
          <w:top w:val="nil"/>
          <w:left w:val="nil"/>
          <w:bottom w:val="nil"/>
          <w:right w:val="nil"/>
          <w:between w:val="nil"/>
        </w:pBdr>
        <w:spacing w:line="360" w:lineRule="auto"/>
        <w:ind w:left="0"/>
        <w:jc w:val="both"/>
        <w:rPr>
          <w:rFonts w:ascii="Arial" w:eastAsia="Arial" w:hAnsi="Arial" w:cs="Arial"/>
          <w:color w:val="000000"/>
          <w:sz w:val="22"/>
          <w:szCs w:val="22"/>
        </w:rPr>
      </w:pPr>
      <w:r w:rsidRPr="5363B8A8">
        <w:rPr>
          <w:rFonts w:ascii="Arial" w:eastAsia="Arial" w:hAnsi="Arial" w:cs="Arial"/>
          <w:color w:val="000000" w:themeColor="text1"/>
          <w:sz w:val="22"/>
          <w:szCs w:val="22"/>
        </w:rPr>
        <w:t>HIV Ag/Ab, NAAT Trichomonas vaginalis, Chlamydia, lậu, VDRL</w:t>
      </w:r>
      <w:r w:rsidR="1C4B6A9A" w:rsidRPr="5363B8A8">
        <w:rPr>
          <w:rFonts w:ascii="Arial" w:eastAsia="Arial" w:hAnsi="Arial" w:cs="Arial"/>
          <w:color w:val="000000" w:themeColor="text1"/>
          <w:sz w:val="22"/>
          <w:szCs w:val="22"/>
        </w:rPr>
        <w:t xml:space="preserve">, </w:t>
      </w:r>
      <w:r w:rsidRPr="5363B8A8">
        <w:rPr>
          <w:rFonts w:ascii="Arial" w:eastAsia="Arial" w:hAnsi="Arial" w:cs="Arial"/>
          <w:color w:val="000000" w:themeColor="text1"/>
          <w:sz w:val="22"/>
          <w:szCs w:val="22"/>
        </w:rPr>
        <w:t>RPR</w:t>
      </w:r>
    </w:p>
    <w:p w14:paraId="00000049"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Kết quả CLS</w:t>
      </w:r>
    </w:p>
    <w:p w14:paraId="0000004A" w14:textId="77777777" w:rsidR="00D923BF" w:rsidRDefault="007E032A" w:rsidP="6C3ABA22">
      <w:pPr>
        <w:pBdr>
          <w:top w:val="nil"/>
          <w:left w:val="nil"/>
          <w:bottom w:val="nil"/>
          <w:right w:val="nil"/>
          <w:between w:val="nil"/>
        </w:pBdr>
        <w:spacing w:line="360" w:lineRule="auto"/>
        <w:jc w:val="both"/>
        <w:rPr>
          <w:rFonts w:ascii="Arial" w:eastAsia="Arial" w:hAnsi="Arial" w:cs="Arial"/>
          <w:color w:val="000000"/>
          <w:sz w:val="22"/>
          <w:szCs w:val="22"/>
        </w:rPr>
      </w:pPr>
      <w:r>
        <w:rPr>
          <w:rFonts w:ascii="Times New Roman" w:eastAsia="Times New Roman" w:hAnsi="Times New Roman" w:cs="Times New Roman"/>
          <w:noProof/>
          <w:color w:val="000000"/>
        </w:rPr>
        <w:lastRenderedPageBreak/>
        <w:drawing>
          <wp:inline distT="0" distB="0" distL="0" distR="0" wp14:anchorId="5B876267" wp14:editId="07777777">
            <wp:extent cx="5943600" cy="3021005"/>
            <wp:effectExtent l="0" t="0" r="0" b="0"/>
            <wp:docPr id="1" name="image1.png" descr="D:\Documents\Downloads\00be4d45417e8520dc6f.jpg"/>
            <wp:cNvGraphicFramePr/>
            <a:graphic xmlns:a="http://schemas.openxmlformats.org/drawingml/2006/main">
              <a:graphicData uri="http://schemas.openxmlformats.org/drawingml/2006/picture">
                <pic:pic xmlns:pic="http://schemas.openxmlformats.org/drawingml/2006/picture">
                  <pic:nvPicPr>
                    <pic:cNvPr id="0" name="image1.png" descr="D:\Documents\Downloads\00be4d45417e8520dc6f.jpg"/>
                    <pic:cNvPicPr preferRelativeResize="0"/>
                  </pic:nvPicPr>
                  <pic:blipFill>
                    <a:blip r:embed="rId7"/>
                    <a:srcRect/>
                    <a:stretch>
                      <a:fillRect/>
                    </a:stretch>
                  </pic:blipFill>
                  <pic:spPr>
                    <a:xfrm>
                      <a:off x="0" y="0"/>
                      <a:ext cx="5943600" cy="3021005"/>
                    </a:xfrm>
                    <a:prstGeom prst="rect">
                      <a:avLst/>
                    </a:prstGeom>
                    <a:ln/>
                  </pic:spPr>
                </pic:pic>
              </a:graphicData>
            </a:graphic>
          </wp:inline>
        </w:drawing>
      </w:r>
    </w:p>
    <w:p w14:paraId="0000004B" w14:textId="66426083" w:rsidR="00D923BF" w:rsidRDefault="6C3ABA22" w:rsidP="651BA7D2">
      <w:pPr>
        <w:pBdr>
          <w:top w:val="nil"/>
          <w:left w:val="nil"/>
          <w:bottom w:val="nil"/>
          <w:right w:val="nil"/>
          <w:between w:val="nil"/>
        </w:pBdr>
        <w:spacing w:line="360" w:lineRule="auto"/>
        <w:jc w:val="both"/>
        <w:rPr>
          <w:rFonts w:ascii="Arial" w:eastAsia="Arial" w:hAnsi="Arial" w:cs="Arial"/>
          <w:color w:val="000000"/>
          <w:sz w:val="22"/>
          <w:szCs w:val="22"/>
        </w:rPr>
      </w:pPr>
      <w:r w:rsidRPr="651BA7D2">
        <w:rPr>
          <w:rFonts w:ascii="Arial" w:eastAsia="Arial" w:hAnsi="Arial" w:cs="Arial"/>
          <w:color w:val="000000"/>
          <w:sz w:val="22"/>
          <w:szCs w:val="22"/>
        </w:rPr>
        <w:t>Kết quả soi huyết trắng</w:t>
      </w:r>
      <w:r w:rsidR="58355080" w:rsidRPr="651BA7D2">
        <w:rPr>
          <w:rFonts w:ascii="Arial" w:eastAsia="Arial" w:hAnsi="Arial" w:cs="Arial"/>
          <w:color w:val="000000"/>
          <w:sz w:val="22"/>
          <w:szCs w:val="22"/>
        </w:rPr>
        <w:t xml:space="preserve"> có </w:t>
      </w:r>
      <w:r w:rsidRPr="651BA7D2">
        <w:rPr>
          <w:rFonts w:ascii="Arial" w:eastAsia="Arial" w:hAnsi="Arial" w:cs="Arial"/>
          <w:color w:val="000000"/>
          <w:sz w:val="22"/>
          <w:szCs w:val="22"/>
        </w:rPr>
        <w:t>trực khuẩn gram âm +++</w:t>
      </w:r>
      <w:r w:rsidR="289FA7FD" w:rsidRPr="651BA7D2">
        <w:rPr>
          <w:rFonts w:ascii="Arial" w:eastAsia="Arial" w:hAnsi="Arial" w:cs="Arial"/>
          <w:color w:val="000000"/>
          <w:sz w:val="22"/>
          <w:szCs w:val="22"/>
        </w:rPr>
        <w:t xml:space="preserve">, nhưng không tìm thấy clue cell, </w:t>
      </w:r>
      <w:r w:rsidR="2230358C" w:rsidRPr="651BA7D2">
        <w:rPr>
          <w:rFonts w:ascii="Arial" w:eastAsia="Arial" w:hAnsi="Arial" w:cs="Arial"/>
          <w:color w:val="000000"/>
          <w:sz w:val="22"/>
          <w:szCs w:val="22"/>
        </w:rPr>
        <w:t>kèm bạch cầu +++</w:t>
      </w:r>
      <w:r w:rsidRPr="651BA7D2">
        <w:rPr>
          <w:rFonts w:ascii="Arial" w:eastAsia="Arial" w:hAnsi="Arial" w:cs="Arial"/>
          <w:color w:val="000000"/>
          <w:sz w:val="22"/>
          <w:szCs w:val="22"/>
        </w:rPr>
        <w:t xml:space="preserve">  </w:t>
      </w:r>
      <w:r w:rsidR="001C2DDD">
        <w:rPr>
          <w:rFonts w:ascii="Arial" w:eastAsia="Arial" w:hAnsi="Arial" w:cs="Arial"/>
          <w:color w:val="000000"/>
          <w:sz w:val="22"/>
          <w:szCs w:val="22"/>
        </w:rPr>
        <w:t xml:space="preserve"> </w:t>
      </w:r>
      <w:r w:rsidR="2F371A74" w:rsidRPr="651BA7D2">
        <w:rPr>
          <w:rFonts w:ascii="Arial" w:eastAsia="Arial" w:hAnsi="Arial" w:cs="Arial"/>
          <w:color w:val="000000"/>
          <w:sz w:val="22"/>
          <w:szCs w:val="22"/>
        </w:rPr>
        <w:t xml:space="preserve">-&gt; </w:t>
      </w:r>
      <w:r w:rsidR="6B84AB36" w:rsidRPr="651BA7D2">
        <w:rPr>
          <w:rFonts w:ascii="Arial" w:eastAsia="Arial" w:hAnsi="Arial" w:cs="Arial"/>
          <w:color w:val="000000"/>
          <w:sz w:val="22"/>
          <w:szCs w:val="22"/>
        </w:rPr>
        <w:t>ít nghĩ loạn khuẩn âm đạo</w:t>
      </w:r>
    </w:p>
    <w:p w14:paraId="0000004C" w14:textId="1B7D725C"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Soi không thấy nấm Candida spp</w:t>
      </w:r>
      <w:r w:rsidR="7943B87F" w:rsidRPr="6C3ABA22">
        <w:rPr>
          <w:rFonts w:ascii="Arial" w:eastAsia="Arial" w:hAnsi="Arial" w:cs="Arial"/>
          <w:color w:val="000000"/>
          <w:sz w:val="22"/>
          <w:szCs w:val="22"/>
        </w:rPr>
        <w:t xml:space="preserve"> kèm khí hư không đặc trưng</w:t>
      </w:r>
      <w:r w:rsidRPr="6C3ABA22">
        <w:rPr>
          <w:rFonts w:ascii="Arial" w:eastAsia="Arial" w:hAnsi="Arial" w:cs="Arial"/>
          <w:color w:val="000000"/>
          <w:sz w:val="22"/>
          <w:szCs w:val="22"/>
        </w:rPr>
        <w:t xml:space="preserve"> nên loại trừ</w:t>
      </w:r>
    </w:p>
    <w:p w14:paraId="0000004D"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Soi không ghi nhân Trichomonas vaginalis nhưng không loại trừ cần làm thêm NAAT</w:t>
      </w:r>
    </w:p>
    <w:p w14:paraId="0000004E"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color w:val="000000"/>
          <w:sz w:val="22"/>
          <w:szCs w:val="22"/>
        </w:rPr>
        <w:t>XN HIV, Treponema pallidium âm tính</w:t>
      </w:r>
    </w:p>
    <w:p w14:paraId="71E8E0D5" w14:textId="27BBA1CD" w:rsidR="6C3ABA22" w:rsidRDefault="28E09D7C" w:rsidP="651BA7D2">
      <w:pPr>
        <w:spacing w:line="360" w:lineRule="auto"/>
        <w:jc w:val="both"/>
        <w:rPr>
          <w:rFonts w:ascii="Arial" w:eastAsia="Arial" w:hAnsi="Arial" w:cs="Arial"/>
          <w:color w:val="000000" w:themeColor="text1"/>
          <w:sz w:val="22"/>
          <w:szCs w:val="22"/>
        </w:rPr>
      </w:pPr>
      <w:r w:rsidRPr="651BA7D2">
        <w:rPr>
          <w:rFonts w:ascii="Arial" w:eastAsia="Arial" w:hAnsi="Arial" w:cs="Arial"/>
          <w:color w:val="000000" w:themeColor="text1"/>
          <w:sz w:val="22"/>
          <w:szCs w:val="22"/>
        </w:rPr>
        <w:t>-&gt; nghĩ nhiều viêm âm đạo</w:t>
      </w:r>
      <w:r w:rsidR="04AED6CA" w:rsidRPr="651BA7D2">
        <w:rPr>
          <w:rFonts w:ascii="Arial" w:eastAsia="Arial" w:hAnsi="Arial" w:cs="Arial"/>
          <w:color w:val="000000" w:themeColor="text1"/>
          <w:sz w:val="22"/>
          <w:szCs w:val="22"/>
        </w:rPr>
        <w:t xml:space="preserve"> </w:t>
      </w:r>
    </w:p>
    <w:p w14:paraId="0000004F"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51BA7D2">
        <w:rPr>
          <w:rFonts w:ascii="Arial" w:eastAsia="Arial" w:hAnsi="Arial" w:cs="Arial"/>
          <w:color w:val="000000"/>
          <w:sz w:val="22"/>
          <w:szCs w:val="22"/>
        </w:rPr>
        <w:t> </w:t>
      </w:r>
      <w:r w:rsidRPr="651BA7D2">
        <w:rPr>
          <w:rFonts w:ascii="Arial" w:eastAsia="Arial" w:hAnsi="Arial" w:cs="Arial"/>
          <w:b/>
          <w:bCs/>
          <w:color w:val="000000"/>
          <w:sz w:val="22"/>
          <w:szCs w:val="22"/>
        </w:rPr>
        <w:t>XIII. Chẩn đoán xác định</w:t>
      </w:r>
      <w:r w:rsidRPr="651BA7D2">
        <w:rPr>
          <w:rFonts w:ascii="Arial" w:eastAsia="Arial" w:hAnsi="Arial" w:cs="Arial"/>
          <w:color w:val="000000"/>
          <w:sz w:val="22"/>
          <w:szCs w:val="22"/>
        </w:rPr>
        <w:t>:  </w:t>
      </w:r>
    </w:p>
    <w:p w14:paraId="6D3E01F8" w14:textId="2EEDFD80" w:rsidR="6C3ABA22" w:rsidRDefault="3961F488" w:rsidP="651BA7D2">
      <w:pPr>
        <w:spacing w:line="360" w:lineRule="auto"/>
        <w:jc w:val="both"/>
        <w:rPr>
          <w:rFonts w:ascii="Arial" w:eastAsia="Arial" w:hAnsi="Arial" w:cs="Arial"/>
          <w:color w:val="000000" w:themeColor="text1"/>
          <w:sz w:val="22"/>
          <w:szCs w:val="22"/>
        </w:rPr>
      </w:pPr>
      <w:r w:rsidRPr="651BA7D2">
        <w:rPr>
          <w:rFonts w:ascii="Arial" w:eastAsia="Arial" w:hAnsi="Arial" w:cs="Arial"/>
          <w:color w:val="000000" w:themeColor="text1"/>
          <w:sz w:val="22"/>
          <w:szCs w:val="22"/>
        </w:rPr>
        <w:t xml:space="preserve">viêm âm đạo </w:t>
      </w:r>
    </w:p>
    <w:p w14:paraId="00000051" w14:textId="77777777" w:rsidR="00D923BF" w:rsidRDefault="6C3ABA22" w:rsidP="6C3ABA22">
      <w:pPr>
        <w:pBdr>
          <w:top w:val="nil"/>
          <w:left w:val="nil"/>
          <w:bottom w:val="nil"/>
          <w:right w:val="nil"/>
          <w:between w:val="nil"/>
        </w:pBdr>
        <w:spacing w:line="360" w:lineRule="auto"/>
        <w:jc w:val="both"/>
        <w:rPr>
          <w:rFonts w:ascii="Arial" w:eastAsia="Arial" w:hAnsi="Arial" w:cs="Arial"/>
          <w:color w:val="000000"/>
          <w:sz w:val="22"/>
          <w:szCs w:val="22"/>
        </w:rPr>
      </w:pPr>
      <w:r w:rsidRPr="6C3ABA22">
        <w:rPr>
          <w:rFonts w:ascii="Arial" w:eastAsia="Arial" w:hAnsi="Arial" w:cs="Arial"/>
          <w:b/>
          <w:bCs/>
          <w:color w:val="000000"/>
          <w:sz w:val="22"/>
          <w:szCs w:val="22"/>
        </w:rPr>
        <w:t>XIV. Điều trị:</w:t>
      </w:r>
      <w:r w:rsidRPr="6C3ABA22">
        <w:rPr>
          <w:rFonts w:ascii="Arial" w:eastAsia="Arial" w:hAnsi="Arial" w:cs="Arial"/>
          <w:color w:val="000000"/>
          <w:sz w:val="22"/>
          <w:szCs w:val="22"/>
        </w:rPr>
        <w:t> </w:t>
      </w:r>
    </w:p>
    <w:p w14:paraId="00000052" w14:textId="77777777" w:rsidR="00D923BF" w:rsidRDefault="6C3ABA22" w:rsidP="6C3ABA22">
      <w:pPr>
        <w:numPr>
          <w:ilvl w:val="0"/>
          <w:numId w:val="4"/>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 xml:space="preserve">Hướng điều trị: </w:t>
      </w:r>
    </w:p>
    <w:p w14:paraId="00000053"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Kháng sinh là chủ yếu, bổ sung Lactobacilus để ngừa tái phát</w:t>
      </w:r>
    </w:p>
    <w:p w14:paraId="00000054"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Hướng dẫn vệ sinh âm đạo</w:t>
      </w:r>
    </w:p>
    <w:p w14:paraId="00000055" w14:textId="77777777" w:rsidR="00D923BF" w:rsidRDefault="6C3ABA22" w:rsidP="6C3ABA22">
      <w:pPr>
        <w:numPr>
          <w:ilvl w:val="0"/>
          <w:numId w:val="2"/>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Tư vấn tầm soát STDs cho bệnh nhân và chồng bệnh nhân</w:t>
      </w:r>
    </w:p>
    <w:p w14:paraId="00000056" w14:textId="77777777" w:rsidR="00D923BF" w:rsidRDefault="6C3ABA22" w:rsidP="6C3ABA22">
      <w:pPr>
        <w:numPr>
          <w:ilvl w:val="0"/>
          <w:numId w:val="4"/>
        </w:numPr>
        <w:pBdr>
          <w:top w:val="nil"/>
          <w:left w:val="nil"/>
          <w:bottom w:val="nil"/>
          <w:right w:val="nil"/>
          <w:between w:val="nil"/>
        </w:pBdr>
        <w:spacing w:line="360" w:lineRule="auto"/>
        <w:ind w:left="0"/>
        <w:jc w:val="both"/>
        <w:rPr>
          <w:rFonts w:ascii="Arial" w:eastAsia="Arial" w:hAnsi="Arial" w:cs="Arial"/>
          <w:color w:val="000000"/>
          <w:sz w:val="22"/>
          <w:szCs w:val="22"/>
        </w:rPr>
      </w:pPr>
      <w:r w:rsidRPr="6C3ABA22">
        <w:rPr>
          <w:rFonts w:ascii="Arial" w:eastAsia="Arial" w:hAnsi="Arial" w:cs="Arial"/>
          <w:color w:val="000000"/>
          <w:sz w:val="22"/>
          <w:szCs w:val="22"/>
        </w:rPr>
        <w:t>Điều trị cụ thể</w:t>
      </w:r>
    </w:p>
    <w:p w14:paraId="6E046E27" w14:textId="6597F70B" w:rsidR="00D923BF" w:rsidRDefault="6C3ABA22" w:rsidP="651BA7D2">
      <w:pPr>
        <w:numPr>
          <w:ilvl w:val="0"/>
          <w:numId w:val="2"/>
        </w:numPr>
        <w:pBdr>
          <w:top w:val="nil"/>
          <w:left w:val="nil"/>
          <w:bottom w:val="nil"/>
          <w:right w:val="nil"/>
          <w:between w:val="nil"/>
        </w:pBdr>
        <w:spacing w:line="360" w:lineRule="auto"/>
        <w:ind w:left="0"/>
        <w:jc w:val="both"/>
        <w:rPr>
          <w:rFonts w:ascii="Arial" w:eastAsia="Arial" w:hAnsi="Arial" w:cs="Arial"/>
          <w:color w:val="000000" w:themeColor="text1"/>
          <w:sz w:val="22"/>
          <w:szCs w:val="22"/>
        </w:rPr>
      </w:pPr>
      <w:r w:rsidRPr="651BA7D2">
        <w:rPr>
          <w:rFonts w:ascii="Arial" w:eastAsia="Arial" w:hAnsi="Arial" w:cs="Arial"/>
          <w:color w:val="000000"/>
          <w:sz w:val="22"/>
          <w:szCs w:val="22"/>
        </w:rPr>
        <w:t>Metronidazole 500 mg uống 2l/ngày x 7 ngày. Tái khám sau 7 n</w:t>
      </w:r>
      <w:r w:rsidR="403269B4" w:rsidRPr="651BA7D2">
        <w:rPr>
          <w:rFonts w:ascii="Arial" w:eastAsia="Arial" w:hAnsi="Arial" w:cs="Arial"/>
          <w:color w:val="000000"/>
          <w:sz w:val="22"/>
          <w:szCs w:val="22"/>
        </w:rPr>
        <w:t>gày</w:t>
      </w:r>
    </w:p>
    <w:p w14:paraId="00000058" w14:textId="77777777" w:rsidR="00D923BF" w:rsidRDefault="6C3ABA22" w:rsidP="6C3ABA22">
      <w:pPr>
        <w:pBdr>
          <w:top w:val="nil"/>
          <w:left w:val="nil"/>
          <w:bottom w:val="nil"/>
          <w:right w:val="nil"/>
          <w:between w:val="nil"/>
        </w:pBdr>
        <w:spacing w:line="360" w:lineRule="auto"/>
        <w:ind w:right="90"/>
        <w:jc w:val="both"/>
        <w:rPr>
          <w:rFonts w:ascii="Arial" w:eastAsia="Arial" w:hAnsi="Arial" w:cs="Arial"/>
          <w:color w:val="000000"/>
          <w:sz w:val="22"/>
          <w:szCs w:val="22"/>
        </w:rPr>
      </w:pPr>
      <w:r w:rsidRPr="6C3ABA22">
        <w:rPr>
          <w:rFonts w:ascii="Arial" w:eastAsia="Arial" w:hAnsi="Arial" w:cs="Arial"/>
          <w:b/>
          <w:bCs/>
          <w:color w:val="000000"/>
          <w:sz w:val="22"/>
          <w:szCs w:val="22"/>
        </w:rPr>
        <w:t>XV. Tiên lượng:</w:t>
      </w:r>
      <w:r w:rsidRPr="6C3ABA22">
        <w:rPr>
          <w:rFonts w:ascii="Arial" w:eastAsia="Arial" w:hAnsi="Arial" w:cs="Arial"/>
          <w:color w:val="000000"/>
          <w:sz w:val="22"/>
          <w:szCs w:val="22"/>
        </w:rPr>
        <w:t>  </w:t>
      </w:r>
    </w:p>
    <w:p w14:paraId="00000059" w14:textId="3751A2B0" w:rsidR="00757C8D" w:rsidRDefault="6C3ABA22" w:rsidP="6C3ABA22">
      <w:pPr>
        <w:numPr>
          <w:ilvl w:val="0"/>
          <w:numId w:val="2"/>
        </w:numPr>
        <w:pBdr>
          <w:top w:val="nil"/>
          <w:left w:val="nil"/>
          <w:bottom w:val="nil"/>
          <w:right w:val="nil"/>
          <w:between w:val="nil"/>
        </w:pBdr>
        <w:ind w:left="0"/>
        <w:jc w:val="both"/>
        <w:rPr>
          <w:rFonts w:ascii="Arial" w:eastAsia="Arial" w:hAnsi="Arial" w:cs="Arial"/>
          <w:color w:val="000000"/>
          <w:sz w:val="22"/>
          <w:szCs w:val="22"/>
        </w:rPr>
      </w:pPr>
      <w:r w:rsidRPr="6C3ABA22">
        <w:rPr>
          <w:rFonts w:ascii="Arial" w:eastAsia="Arial" w:hAnsi="Arial" w:cs="Arial"/>
          <w:color w:val="000000"/>
          <w:sz w:val="22"/>
          <w:szCs w:val="22"/>
        </w:rPr>
        <w:t>Tiên lượng trung bình, bệnh nhân loạn khuẩn âm đạo lần 2 trong 3 năm, nhưng bệnh nhân có yếu tố nguy cơ cao nên không loại trừ tác nhân STDs</w:t>
      </w:r>
    </w:p>
    <w:p w14:paraId="582C51F9" w14:textId="1C86A626" w:rsidR="00D923BF" w:rsidRDefault="00D923BF" w:rsidP="00757C8D">
      <w:pPr>
        <w:rPr>
          <w:rFonts w:ascii="Arial" w:eastAsia="Arial" w:hAnsi="Arial" w:cs="Arial"/>
          <w:color w:val="000000"/>
          <w:sz w:val="22"/>
          <w:szCs w:val="22"/>
        </w:rPr>
      </w:pPr>
    </w:p>
    <w:p w14:paraId="74A0B6F3" w14:textId="3C6E9FE7" w:rsidR="00757C8D" w:rsidRDefault="00757C8D" w:rsidP="00757C8D">
      <w:pPr>
        <w:rPr>
          <w:rFonts w:ascii="Arial" w:eastAsia="Arial" w:hAnsi="Arial" w:cs="Arial"/>
          <w:color w:val="FF0000"/>
          <w:sz w:val="22"/>
          <w:szCs w:val="22"/>
        </w:rPr>
      </w:pPr>
      <w:r>
        <w:rPr>
          <w:rFonts w:ascii="Arial" w:eastAsia="Arial" w:hAnsi="Arial" w:cs="Arial"/>
          <w:color w:val="FF0000"/>
          <w:sz w:val="22"/>
          <w:szCs w:val="22"/>
        </w:rPr>
        <w:t xml:space="preserve">### </w:t>
      </w:r>
      <w:r w:rsidRPr="00757C8D">
        <w:rPr>
          <w:rFonts w:ascii="Arial" w:eastAsia="Arial" w:hAnsi="Arial" w:cs="Arial"/>
          <w:color w:val="FF0000"/>
          <w:sz w:val="22"/>
          <w:szCs w:val="22"/>
        </w:rPr>
        <w:t>Bình luận</w:t>
      </w:r>
    </w:p>
    <w:p w14:paraId="13711DB1" w14:textId="61A6702A" w:rsidR="00757C8D" w:rsidRDefault="00BC44BE" w:rsidP="00757C8D">
      <w:pPr>
        <w:rPr>
          <w:rFonts w:ascii="Arial" w:eastAsia="Arial" w:hAnsi="Arial" w:cs="Arial"/>
          <w:sz w:val="22"/>
          <w:szCs w:val="22"/>
        </w:rPr>
      </w:pPr>
      <w:r>
        <w:rPr>
          <w:rFonts w:ascii="Arial" w:eastAsia="Arial" w:hAnsi="Arial" w:cs="Arial"/>
          <w:sz w:val="22"/>
          <w:szCs w:val="22"/>
        </w:rPr>
        <w:t>BN đến vì tiểu đau -&gt; nghĩ tới NT tiểu</w:t>
      </w:r>
      <w:r w:rsidR="00945187">
        <w:rPr>
          <w:rFonts w:ascii="Arial" w:eastAsia="Arial" w:hAnsi="Arial" w:cs="Arial"/>
          <w:sz w:val="22"/>
          <w:szCs w:val="22"/>
        </w:rPr>
        <w:t xml:space="preserve"> -&gt; TPTNT</w:t>
      </w:r>
    </w:p>
    <w:p w14:paraId="1714F906" w14:textId="0AF72408" w:rsidR="00BC44BE" w:rsidRDefault="00BC44BE" w:rsidP="00757C8D">
      <w:pPr>
        <w:rPr>
          <w:rFonts w:ascii="Arial" w:eastAsia="Arial" w:hAnsi="Arial" w:cs="Arial"/>
          <w:sz w:val="22"/>
          <w:szCs w:val="22"/>
        </w:rPr>
      </w:pPr>
      <w:r>
        <w:rPr>
          <w:rFonts w:ascii="Arial" w:eastAsia="Arial" w:hAnsi="Arial" w:cs="Arial"/>
          <w:sz w:val="22"/>
          <w:szCs w:val="22"/>
        </w:rPr>
        <w:t>YTNC của BN: chồng (bà này là F2 thôi)</w:t>
      </w:r>
    </w:p>
    <w:p w14:paraId="462DF5D0" w14:textId="1D90A40D" w:rsidR="00BC44BE" w:rsidRDefault="00BC44BE" w:rsidP="00757C8D">
      <w:pPr>
        <w:rPr>
          <w:rFonts w:ascii="Arial" w:eastAsia="Arial" w:hAnsi="Arial" w:cs="Arial"/>
          <w:sz w:val="22"/>
          <w:szCs w:val="22"/>
        </w:rPr>
      </w:pPr>
      <w:r>
        <w:rPr>
          <w:rFonts w:ascii="Arial" w:eastAsia="Arial" w:hAnsi="Arial" w:cs="Arial"/>
          <w:sz w:val="22"/>
          <w:szCs w:val="22"/>
        </w:rPr>
        <w:t>Huyết trắng: có khi là sinh lí</w:t>
      </w:r>
    </w:p>
    <w:p w14:paraId="50F23ED8" w14:textId="4D17A448" w:rsidR="00BC44BE" w:rsidRDefault="00B02F59" w:rsidP="00757C8D">
      <w:pPr>
        <w:rPr>
          <w:rFonts w:ascii="Arial" w:eastAsia="Arial" w:hAnsi="Arial" w:cs="Arial"/>
          <w:sz w:val="22"/>
          <w:szCs w:val="22"/>
        </w:rPr>
      </w:pPr>
      <w:r>
        <w:rPr>
          <w:rFonts w:ascii="Arial" w:eastAsia="Arial" w:hAnsi="Arial" w:cs="Arial"/>
          <w:sz w:val="22"/>
          <w:szCs w:val="22"/>
        </w:rPr>
        <w:lastRenderedPageBreak/>
        <w:t>Đau khi quan hệ: là cảm giác, cũng có thể NT tiểu</w:t>
      </w:r>
    </w:p>
    <w:p w14:paraId="66C6BBE5" w14:textId="1806848C" w:rsidR="00945187" w:rsidRDefault="00A246A6" w:rsidP="00757C8D">
      <w:pPr>
        <w:rPr>
          <w:rFonts w:ascii="Arial" w:eastAsia="Arial" w:hAnsi="Arial" w:cs="Arial"/>
          <w:sz w:val="22"/>
          <w:szCs w:val="22"/>
        </w:rPr>
      </w:pPr>
      <w:r>
        <w:rPr>
          <w:rFonts w:ascii="Arial" w:eastAsia="Arial" w:hAnsi="Arial" w:cs="Arial"/>
          <w:sz w:val="22"/>
          <w:szCs w:val="22"/>
        </w:rPr>
        <w:t>Khám: phải thấy ÂĐ viêm: sưng nóng đỏ đau</w:t>
      </w:r>
    </w:p>
    <w:p w14:paraId="1C243733" w14:textId="7D2BFE03" w:rsidR="00B02F59" w:rsidRDefault="00B02F59" w:rsidP="00757C8D">
      <w:pPr>
        <w:rPr>
          <w:rFonts w:ascii="Arial" w:eastAsia="Arial" w:hAnsi="Arial" w:cs="Arial"/>
          <w:sz w:val="22"/>
          <w:szCs w:val="22"/>
        </w:rPr>
      </w:pPr>
      <w:r>
        <w:rPr>
          <w:rFonts w:ascii="Arial" w:eastAsia="Arial" w:hAnsi="Arial" w:cs="Arial"/>
          <w:sz w:val="22"/>
          <w:szCs w:val="22"/>
        </w:rPr>
        <w:t>Kết quả soi: này là bình thường</w:t>
      </w:r>
      <w:r w:rsidR="009D66FD">
        <w:rPr>
          <w:rFonts w:ascii="Arial" w:eastAsia="Arial" w:hAnsi="Arial" w:cs="Arial"/>
          <w:sz w:val="22"/>
          <w:szCs w:val="22"/>
        </w:rPr>
        <w:t xml:space="preserve"> của người phụ nữ bình thường</w:t>
      </w:r>
    </w:p>
    <w:p w14:paraId="6EA67D56" w14:textId="4B08CADE" w:rsidR="00D64961" w:rsidRPr="00D64961" w:rsidRDefault="00D64961" w:rsidP="00D64961">
      <w:pPr>
        <w:pStyle w:val="ListParagraph"/>
        <w:numPr>
          <w:ilvl w:val="0"/>
          <w:numId w:val="2"/>
        </w:numPr>
        <w:rPr>
          <w:rFonts w:ascii="Arial" w:eastAsia="Arial" w:hAnsi="Arial" w:cs="Arial"/>
          <w:sz w:val="22"/>
          <w:szCs w:val="22"/>
        </w:rPr>
      </w:pPr>
    </w:p>
    <w:p w14:paraId="562A9F00" w14:textId="77777777" w:rsidR="0065155C" w:rsidRDefault="00945187" w:rsidP="00757C8D">
      <w:pPr>
        <w:rPr>
          <w:rFonts w:ascii="Arial" w:eastAsia="Arial" w:hAnsi="Arial" w:cs="Arial"/>
          <w:sz w:val="22"/>
          <w:szCs w:val="22"/>
        </w:rPr>
      </w:pPr>
      <w:r>
        <w:rPr>
          <w:rFonts w:ascii="Arial" w:eastAsia="Arial" w:hAnsi="Arial" w:cs="Arial"/>
          <w:sz w:val="22"/>
          <w:szCs w:val="22"/>
        </w:rPr>
        <w:t>CĐ viêm âm đạo:</w:t>
      </w:r>
    </w:p>
    <w:p w14:paraId="1E4B3244" w14:textId="538EEB18" w:rsidR="00945187" w:rsidRDefault="00DC5479" w:rsidP="0065155C">
      <w:pPr>
        <w:pStyle w:val="ListParagraph"/>
        <w:numPr>
          <w:ilvl w:val="0"/>
          <w:numId w:val="2"/>
        </w:numPr>
        <w:rPr>
          <w:rFonts w:ascii="Arial" w:eastAsia="Arial" w:hAnsi="Arial" w:cs="Arial"/>
          <w:sz w:val="22"/>
          <w:szCs w:val="22"/>
        </w:rPr>
      </w:pPr>
      <w:r w:rsidRPr="0065155C">
        <w:rPr>
          <w:rFonts w:ascii="Arial" w:eastAsia="Arial" w:hAnsi="Arial" w:cs="Arial"/>
          <w:sz w:val="22"/>
          <w:szCs w:val="22"/>
        </w:rPr>
        <w:t>tiêu chuẩn Amsel: ¾ nhưng trên LS phải có 2 cái thôi (</w:t>
      </w:r>
      <w:r w:rsidR="0065155C" w:rsidRPr="0065155C">
        <w:rPr>
          <w:rFonts w:ascii="Arial" w:eastAsia="Arial" w:hAnsi="Arial" w:cs="Arial"/>
          <w:sz w:val="22"/>
          <w:szCs w:val="22"/>
        </w:rPr>
        <w:t>huyết trắng + clue cell) vì 2 tc kia không làm đc</w:t>
      </w:r>
    </w:p>
    <w:p w14:paraId="2CDDEC62" w14:textId="53B3AE0A" w:rsidR="0065155C" w:rsidRDefault="0065155C" w:rsidP="0065155C">
      <w:pPr>
        <w:pStyle w:val="ListParagraph"/>
        <w:numPr>
          <w:ilvl w:val="0"/>
          <w:numId w:val="2"/>
        </w:numPr>
        <w:rPr>
          <w:rFonts w:ascii="Arial" w:eastAsia="Arial" w:hAnsi="Arial" w:cs="Arial"/>
          <w:sz w:val="22"/>
          <w:szCs w:val="22"/>
        </w:rPr>
      </w:pPr>
      <w:r>
        <w:rPr>
          <w:rFonts w:ascii="Arial" w:eastAsia="Arial" w:hAnsi="Arial" w:cs="Arial"/>
          <w:sz w:val="22"/>
          <w:szCs w:val="22"/>
        </w:rPr>
        <w:t>do tác nhân gì</w:t>
      </w:r>
    </w:p>
    <w:p w14:paraId="2F288BA7" w14:textId="1413433B" w:rsidR="00261D1F" w:rsidRDefault="00261D1F" w:rsidP="00261D1F">
      <w:pPr>
        <w:pStyle w:val="ListParagraph"/>
        <w:numPr>
          <w:ilvl w:val="1"/>
          <w:numId w:val="2"/>
        </w:numPr>
        <w:rPr>
          <w:rFonts w:ascii="Arial" w:eastAsia="Arial" w:hAnsi="Arial" w:cs="Arial"/>
          <w:sz w:val="22"/>
          <w:szCs w:val="22"/>
        </w:rPr>
      </w:pPr>
      <w:r>
        <w:rPr>
          <w:rFonts w:ascii="Arial" w:eastAsia="Arial" w:hAnsi="Arial" w:cs="Arial"/>
          <w:sz w:val="22"/>
          <w:szCs w:val="22"/>
        </w:rPr>
        <w:t>Nấm</w:t>
      </w:r>
    </w:p>
    <w:p w14:paraId="4206E787" w14:textId="3EA0A9A4" w:rsidR="00261D1F" w:rsidRDefault="00261D1F" w:rsidP="00261D1F">
      <w:pPr>
        <w:pStyle w:val="ListParagraph"/>
        <w:numPr>
          <w:ilvl w:val="1"/>
          <w:numId w:val="2"/>
        </w:numPr>
        <w:rPr>
          <w:rFonts w:ascii="Arial" w:eastAsia="Arial" w:hAnsi="Arial" w:cs="Arial"/>
          <w:sz w:val="22"/>
          <w:szCs w:val="22"/>
        </w:rPr>
      </w:pPr>
      <w:r>
        <w:rPr>
          <w:rFonts w:ascii="Arial" w:eastAsia="Arial" w:hAnsi="Arial" w:cs="Arial"/>
          <w:sz w:val="22"/>
          <w:szCs w:val="22"/>
        </w:rPr>
        <w:t>Lậu</w:t>
      </w:r>
    </w:p>
    <w:p w14:paraId="3498D710" w14:textId="753C3120" w:rsidR="00261D1F" w:rsidRDefault="00261D1F" w:rsidP="00261D1F">
      <w:pPr>
        <w:pStyle w:val="ListParagraph"/>
        <w:numPr>
          <w:ilvl w:val="1"/>
          <w:numId w:val="2"/>
        </w:numPr>
        <w:rPr>
          <w:rFonts w:ascii="Arial" w:eastAsia="Arial" w:hAnsi="Arial" w:cs="Arial"/>
          <w:sz w:val="22"/>
          <w:szCs w:val="22"/>
        </w:rPr>
      </w:pPr>
      <w:r>
        <w:rPr>
          <w:rFonts w:ascii="Arial" w:eastAsia="Arial" w:hAnsi="Arial" w:cs="Arial"/>
          <w:sz w:val="22"/>
          <w:szCs w:val="22"/>
        </w:rPr>
        <w:t>Loạn khuẩn</w:t>
      </w:r>
    </w:p>
    <w:p w14:paraId="2135813A" w14:textId="093FA1A1" w:rsidR="00E4351A" w:rsidRDefault="00E4351A" w:rsidP="00261D1F">
      <w:pPr>
        <w:pStyle w:val="ListParagraph"/>
        <w:numPr>
          <w:ilvl w:val="1"/>
          <w:numId w:val="2"/>
        </w:numPr>
        <w:rPr>
          <w:rFonts w:ascii="Arial" w:eastAsia="Arial" w:hAnsi="Arial" w:cs="Arial"/>
          <w:sz w:val="22"/>
          <w:szCs w:val="22"/>
        </w:rPr>
      </w:pPr>
      <w:r w:rsidRPr="00E4351A">
        <w:rPr>
          <w:rFonts w:ascii="Arial" w:eastAsia="Arial" w:hAnsi="Arial" w:cs="Arial"/>
          <w:sz w:val="22"/>
          <w:szCs w:val="22"/>
        </w:rPr>
        <w:t>Trichomonas vaginalis</w:t>
      </w:r>
    </w:p>
    <w:p w14:paraId="31A82B82" w14:textId="75597AAD" w:rsidR="00DE257E" w:rsidRDefault="00DE257E" w:rsidP="0065155C">
      <w:pPr>
        <w:pStyle w:val="ListParagraph"/>
        <w:numPr>
          <w:ilvl w:val="0"/>
          <w:numId w:val="2"/>
        </w:numPr>
        <w:rPr>
          <w:rFonts w:ascii="Arial" w:eastAsia="Arial" w:hAnsi="Arial" w:cs="Arial"/>
          <w:sz w:val="22"/>
          <w:szCs w:val="22"/>
        </w:rPr>
      </w:pPr>
      <w:r>
        <w:rPr>
          <w:rFonts w:ascii="Arial" w:eastAsia="Arial" w:hAnsi="Arial" w:cs="Arial"/>
          <w:sz w:val="22"/>
          <w:szCs w:val="22"/>
        </w:rPr>
        <w:t>NAAT: ở HCM chả biết làm ở đâu, hầu như k ai làm</w:t>
      </w:r>
    </w:p>
    <w:p w14:paraId="4FAF2F47" w14:textId="073E7A9A" w:rsidR="00261D1F" w:rsidRDefault="00331A63" w:rsidP="00261D1F">
      <w:pPr>
        <w:pStyle w:val="ListParagraph"/>
        <w:numPr>
          <w:ilvl w:val="1"/>
          <w:numId w:val="2"/>
        </w:numPr>
        <w:rPr>
          <w:rFonts w:ascii="Arial" w:eastAsia="Arial" w:hAnsi="Arial" w:cs="Arial"/>
          <w:sz w:val="22"/>
          <w:szCs w:val="22"/>
        </w:rPr>
      </w:pPr>
      <w:r>
        <w:rPr>
          <w:rFonts w:ascii="Arial" w:eastAsia="Arial" w:hAnsi="Arial" w:cs="Arial"/>
          <w:sz w:val="22"/>
          <w:szCs w:val="22"/>
        </w:rPr>
        <w:t>Thay bằng IgM, IgG</w:t>
      </w:r>
    </w:p>
    <w:p w14:paraId="02F21587" w14:textId="0F48D425" w:rsidR="00261D1F" w:rsidRDefault="00261D1F" w:rsidP="00261D1F">
      <w:pPr>
        <w:rPr>
          <w:rFonts w:ascii="Arial" w:eastAsia="Arial" w:hAnsi="Arial" w:cs="Arial"/>
          <w:sz w:val="22"/>
          <w:szCs w:val="22"/>
        </w:rPr>
      </w:pPr>
      <w:r>
        <w:rPr>
          <w:rFonts w:ascii="Arial" w:eastAsia="Arial" w:hAnsi="Arial" w:cs="Arial"/>
          <w:sz w:val="22"/>
          <w:szCs w:val="22"/>
        </w:rPr>
        <w:t>STD khác</w:t>
      </w:r>
    </w:p>
    <w:p w14:paraId="77FF58CB" w14:textId="1CCA48B1" w:rsidR="00261D1F" w:rsidRDefault="00261D1F" w:rsidP="00261D1F">
      <w:pPr>
        <w:pStyle w:val="ListParagraph"/>
        <w:numPr>
          <w:ilvl w:val="0"/>
          <w:numId w:val="2"/>
        </w:numPr>
        <w:rPr>
          <w:rFonts w:ascii="Arial" w:eastAsia="Arial" w:hAnsi="Arial" w:cs="Arial"/>
          <w:sz w:val="22"/>
          <w:szCs w:val="22"/>
        </w:rPr>
      </w:pPr>
      <w:r>
        <w:rPr>
          <w:rFonts w:ascii="Arial" w:eastAsia="Arial" w:hAnsi="Arial" w:cs="Arial"/>
          <w:sz w:val="22"/>
          <w:szCs w:val="22"/>
        </w:rPr>
        <w:t>HIV</w:t>
      </w:r>
    </w:p>
    <w:p w14:paraId="175369DF" w14:textId="00C6FE8D" w:rsidR="00261D1F" w:rsidRDefault="00261D1F" w:rsidP="00261D1F">
      <w:pPr>
        <w:pStyle w:val="ListParagraph"/>
        <w:numPr>
          <w:ilvl w:val="0"/>
          <w:numId w:val="2"/>
        </w:numPr>
        <w:rPr>
          <w:rFonts w:ascii="Arial" w:eastAsia="Arial" w:hAnsi="Arial" w:cs="Arial"/>
          <w:sz w:val="22"/>
          <w:szCs w:val="22"/>
        </w:rPr>
      </w:pPr>
      <w:r>
        <w:rPr>
          <w:rFonts w:ascii="Arial" w:eastAsia="Arial" w:hAnsi="Arial" w:cs="Arial"/>
          <w:sz w:val="22"/>
          <w:szCs w:val="22"/>
        </w:rPr>
        <w:t>Giang mai</w:t>
      </w:r>
      <w:r w:rsidR="00C373A9">
        <w:rPr>
          <w:rFonts w:ascii="Arial" w:eastAsia="Arial" w:hAnsi="Arial" w:cs="Arial"/>
          <w:sz w:val="22"/>
          <w:szCs w:val="22"/>
        </w:rPr>
        <w:t>: xăng giang mai</w:t>
      </w:r>
    </w:p>
    <w:p w14:paraId="037FB077" w14:textId="2DD6620F" w:rsidR="00261D1F" w:rsidRDefault="00C373A9" w:rsidP="00261D1F">
      <w:pPr>
        <w:pStyle w:val="ListParagraph"/>
        <w:numPr>
          <w:ilvl w:val="0"/>
          <w:numId w:val="2"/>
        </w:numPr>
        <w:rPr>
          <w:rFonts w:ascii="Arial" w:eastAsia="Arial" w:hAnsi="Arial" w:cs="Arial"/>
          <w:sz w:val="22"/>
          <w:szCs w:val="22"/>
        </w:rPr>
      </w:pPr>
      <w:r>
        <w:rPr>
          <w:rFonts w:ascii="Arial" w:eastAsia="Arial" w:hAnsi="Arial" w:cs="Arial"/>
          <w:sz w:val="22"/>
          <w:szCs w:val="22"/>
        </w:rPr>
        <w:t>Chlamydia: viêm vùng chậu</w:t>
      </w:r>
    </w:p>
    <w:p w14:paraId="02F4AA12" w14:textId="1BBCB58C" w:rsidR="0065155C" w:rsidRDefault="0065155C" w:rsidP="009D66FD">
      <w:pPr>
        <w:rPr>
          <w:rFonts w:ascii="Arial" w:eastAsia="Arial" w:hAnsi="Arial" w:cs="Arial"/>
          <w:sz w:val="22"/>
          <w:szCs w:val="22"/>
        </w:rPr>
      </w:pPr>
    </w:p>
    <w:p w14:paraId="318D8A76" w14:textId="13459D98" w:rsidR="009D66FD" w:rsidRDefault="009D66FD" w:rsidP="009D66FD">
      <w:pPr>
        <w:rPr>
          <w:rFonts w:ascii="Arial" w:eastAsia="Arial" w:hAnsi="Arial" w:cs="Arial"/>
          <w:sz w:val="22"/>
          <w:szCs w:val="22"/>
        </w:rPr>
      </w:pPr>
      <w:r>
        <w:rPr>
          <w:rFonts w:ascii="Arial" w:eastAsia="Arial" w:hAnsi="Arial" w:cs="Arial"/>
          <w:sz w:val="22"/>
          <w:szCs w:val="22"/>
        </w:rPr>
        <w:t>Lâm sàng thì là điều trị theo kinh nghiệm</w:t>
      </w:r>
    </w:p>
    <w:p w14:paraId="70BB9407" w14:textId="30FA9F40" w:rsidR="001A1A56" w:rsidRPr="001A1A56" w:rsidRDefault="001A1A56" w:rsidP="001A1A56">
      <w:pPr>
        <w:pStyle w:val="ListParagraph"/>
        <w:numPr>
          <w:ilvl w:val="0"/>
          <w:numId w:val="2"/>
        </w:numPr>
        <w:rPr>
          <w:rFonts w:ascii="Arial" w:eastAsia="Arial" w:hAnsi="Arial" w:cs="Arial"/>
          <w:sz w:val="22"/>
          <w:szCs w:val="22"/>
        </w:rPr>
      </w:pPr>
      <w:r>
        <w:rPr>
          <w:rFonts w:ascii="Arial" w:eastAsia="Arial" w:hAnsi="Arial" w:cs="Arial"/>
          <w:sz w:val="22"/>
          <w:szCs w:val="22"/>
        </w:rPr>
        <w:t xml:space="preserve">Bạch cầu =&gt; loạn khuẩn nè =&gt; điều trị </w:t>
      </w:r>
      <w:r w:rsidRPr="651BA7D2">
        <w:rPr>
          <w:rFonts w:ascii="Arial" w:eastAsia="Arial" w:hAnsi="Arial" w:cs="Arial"/>
          <w:color w:val="000000"/>
          <w:sz w:val="22"/>
          <w:szCs w:val="22"/>
        </w:rPr>
        <w:t>Metronidazole</w:t>
      </w:r>
      <w:r>
        <w:rPr>
          <w:rFonts w:ascii="Arial" w:eastAsia="Arial" w:hAnsi="Arial" w:cs="Arial"/>
          <w:color w:val="000000"/>
          <w:sz w:val="22"/>
          <w:szCs w:val="22"/>
        </w:rPr>
        <w:t xml:space="preserve"> 7 ngày k hết thì quay lại</w:t>
      </w:r>
    </w:p>
    <w:sectPr w:rsidR="001A1A56" w:rsidRPr="001A1A5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8B1D"/>
    <w:multiLevelType w:val="multilevel"/>
    <w:tmpl w:val="FFFFFFFF"/>
    <w:lvl w:ilvl="0">
      <w:start w:val="1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3500DD"/>
    <w:multiLevelType w:val="multilevel"/>
    <w:tmpl w:val="FFFFFFFF"/>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5255158"/>
    <w:multiLevelType w:val="multilevel"/>
    <w:tmpl w:val="FFFFFFFF"/>
    <w:lvl w:ilvl="0">
      <w:start w:val="1"/>
      <w:numFmt w:val="low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F3BD3E"/>
    <w:multiLevelType w:val="multilevel"/>
    <w:tmpl w:val="FFFFFFFF"/>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B78ED2"/>
    <w:multiLevelType w:val="multilevel"/>
    <w:tmpl w:val="FFFFFFFF"/>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593F0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D24645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992755">
    <w:abstractNumId w:val="5"/>
  </w:num>
  <w:num w:numId="2" w16cid:durableId="1212154730">
    <w:abstractNumId w:val="3"/>
  </w:num>
  <w:num w:numId="3" w16cid:durableId="253897955">
    <w:abstractNumId w:val="4"/>
  </w:num>
  <w:num w:numId="4" w16cid:durableId="1536458177">
    <w:abstractNumId w:val="1"/>
  </w:num>
  <w:num w:numId="5" w16cid:durableId="1752502840">
    <w:abstractNumId w:val="0"/>
  </w:num>
  <w:num w:numId="6" w16cid:durableId="1250967948">
    <w:abstractNumId w:val="2"/>
  </w:num>
  <w:num w:numId="7" w16cid:durableId="287709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A86"/>
    <w:rsid w:val="000661CC"/>
    <w:rsid w:val="001A1A56"/>
    <w:rsid w:val="001C2DDD"/>
    <w:rsid w:val="001F689D"/>
    <w:rsid w:val="0023367C"/>
    <w:rsid w:val="00247D65"/>
    <w:rsid w:val="00261D1F"/>
    <w:rsid w:val="00331A63"/>
    <w:rsid w:val="003B4A9B"/>
    <w:rsid w:val="00440A86"/>
    <w:rsid w:val="0065155C"/>
    <w:rsid w:val="00757C8D"/>
    <w:rsid w:val="007E032A"/>
    <w:rsid w:val="00945187"/>
    <w:rsid w:val="009D66FD"/>
    <w:rsid w:val="00A246A6"/>
    <w:rsid w:val="00AF3688"/>
    <w:rsid w:val="00B02F59"/>
    <w:rsid w:val="00BC44BE"/>
    <w:rsid w:val="00C373A9"/>
    <w:rsid w:val="00D64961"/>
    <w:rsid w:val="00D923BF"/>
    <w:rsid w:val="00DC5479"/>
    <w:rsid w:val="00DE257E"/>
    <w:rsid w:val="00E4351A"/>
    <w:rsid w:val="00F74C65"/>
    <w:rsid w:val="03FC99E8"/>
    <w:rsid w:val="0419EE3B"/>
    <w:rsid w:val="04AED6CA"/>
    <w:rsid w:val="07CCA4B3"/>
    <w:rsid w:val="081CE6FA"/>
    <w:rsid w:val="09885FE2"/>
    <w:rsid w:val="09B8B75B"/>
    <w:rsid w:val="09E4B8BE"/>
    <w:rsid w:val="0E898D0D"/>
    <w:rsid w:val="10DF48E6"/>
    <w:rsid w:val="10F8A603"/>
    <w:rsid w:val="1155D850"/>
    <w:rsid w:val="14FB6A02"/>
    <w:rsid w:val="1545F097"/>
    <w:rsid w:val="17A8DBD5"/>
    <w:rsid w:val="1974EFBA"/>
    <w:rsid w:val="1C4B6A9A"/>
    <w:rsid w:val="1D2322D3"/>
    <w:rsid w:val="1D2B629E"/>
    <w:rsid w:val="1F7E489F"/>
    <w:rsid w:val="1FB6C16B"/>
    <w:rsid w:val="20F5A170"/>
    <w:rsid w:val="2230358C"/>
    <w:rsid w:val="278D705C"/>
    <w:rsid w:val="283B478F"/>
    <w:rsid w:val="289FA7FD"/>
    <w:rsid w:val="28E09D7C"/>
    <w:rsid w:val="2F371A74"/>
    <w:rsid w:val="32618E48"/>
    <w:rsid w:val="3746F192"/>
    <w:rsid w:val="3961F488"/>
    <w:rsid w:val="39A9B650"/>
    <w:rsid w:val="3B6C8FE6"/>
    <w:rsid w:val="3DACB1F9"/>
    <w:rsid w:val="403269B4"/>
    <w:rsid w:val="42AEDC6E"/>
    <w:rsid w:val="4314BE1D"/>
    <w:rsid w:val="4505FBAB"/>
    <w:rsid w:val="45E41F50"/>
    <w:rsid w:val="480A1060"/>
    <w:rsid w:val="4ADAA642"/>
    <w:rsid w:val="4FAE1765"/>
    <w:rsid w:val="5363B8A8"/>
    <w:rsid w:val="54057C7D"/>
    <w:rsid w:val="58355080"/>
    <w:rsid w:val="59C16160"/>
    <w:rsid w:val="5CC08956"/>
    <w:rsid w:val="5F030564"/>
    <w:rsid w:val="5F9F91C9"/>
    <w:rsid w:val="6167F916"/>
    <w:rsid w:val="6193FA79"/>
    <w:rsid w:val="640277EA"/>
    <w:rsid w:val="651BA7D2"/>
    <w:rsid w:val="66C26BC8"/>
    <w:rsid w:val="68D5E90D"/>
    <w:rsid w:val="6932D969"/>
    <w:rsid w:val="695F7B82"/>
    <w:rsid w:val="6B84AB36"/>
    <w:rsid w:val="6C3ABA22"/>
    <w:rsid w:val="7258B776"/>
    <w:rsid w:val="727969A6"/>
    <w:rsid w:val="7445CC07"/>
    <w:rsid w:val="75905838"/>
    <w:rsid w:val="785EABC5"/>
    <w:rsid w:val="788BBACE"/>
    <w:rsid w:val="7943B87F"/>
    <w:rsid w:val="7AC4DD74"/>
    <w:rsid w:val="7B7125D9"/>
    <w:rsid w:val="7E6C1741"/>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32AC"/>
  <w15:docId w15:val="{30FF3D00-ED6F-45D4-8F4C-AE769957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51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88F9E29D85D843B04C20860E74FCA8" ma:contentTypeVersion="5" ma:contentTypeDescription="Create a new document." ma:contentTypeScope="" ma:versionID="6d1836d03b5e9afa7a5b1bb33e234bc2">
  <xsd:schema xmlns:xsd="http://www.w3.org/2001/XMLSchema" xmlns:xs="http://www.w3.org/2001/XMLSchema" xmlns:p="http://schemas.microsoft.com/office/2006/metadata/properties" xmlns:ns2="08af8eac-1c62-439b-88ea-a4725c3bc577" targetNamespace="http://schemas.microsoft.com/office/2006/metadata/properties" ma:root="true" ma:fieldsID="b1b873ac27744820844a6367fb4b747c" ns2:_="">
    <xsd:import namespace="08af8eac-1c62-439b-88ea-a4725c3bc5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f8eac-1c62-439b-88ea-a4725c3bc5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65E719-6439-4EEB-A863-BF43C8F2B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f8eac-1c62-439b-88ea-a4725c3bc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D3A692-9C09-4785-8075-B06056D11B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Dinh - Y17</dc:creator>
  <cp:keywords/>
  <cp:lastModifiedBy>Thien Nguyen - Y17</cp:lastModifiedBy>
  <cp:revision>26</cp:revision>
  <dcterms:created xsi:type="dcterms:W3CDTF">2022-09-22T20:20:00Z</dcterms:created>
  <dcterms:modified xsi:type="dcterms:W3CDTF">2022-09-22T12:58:00Z</dcterms:modified>
</cp:coreProperties>
</file>